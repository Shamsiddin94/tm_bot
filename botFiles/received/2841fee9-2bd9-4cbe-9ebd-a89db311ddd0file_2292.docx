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1E01E4" w14:textId="77777777" w:rsidR="00805393" w:rsidRPr="00CF0667" w:rsidRDefault="00805393" w:rsidP="00805393">
      <w:pPr>
        <w:spacing w:after="0" w:line="240" w:lineRule="auto"/>
        <w:ind w:firstLine="709"/>
        <w:jc w:val="center"/>
        <w:rPr>
          <w:rFonts w:ascii="Times New Roman" w:hAnsi="Times New Roman"/>
          <w:b/>
          <w:color w:val="000000" w:themeColor="text1"/>
          <w:sz w:val="28"/>
          <w:szCs w:val="28"/>
        </w:rPr>
      </w:pPr>
    </w:p>
    <w:p w14:paraId="093B62A5" w14:textId="77777777" w:rsidR="00805393" w:rsidRPr="00CF0667" w:rsidRDefault="00805393" w:rsidP="00805393">
      <w:pPr>
        <w:spacing w:after="0" w:line="240" w:lineRule="auto"/>
        <w:ind w:firstLine="709"/>
        <w:jc w:val="center"/>
        <w:rPr>
          <w:rFonts w:ascii="Times New Roman" w:hAnsi="Times New Roman"/>
          <w:b/>
          <w:color w:val="000000" w:themeColor="text1"/>
          <w:sz w:val="28"/>
          <w:szCs w:val="28"/>
        </w:rPr>
      </w:pPr>
    </w:p>
    <w:p w14:paraId="46440D1D" w14:textId="77777777" w:rsidR="00805393" w:rsidRPr="00CF0667" w:rsidRDefault="00805393" w:rsidP="00805393">
      <w:pPr>
        <w:spacing w:after="0" w:line="240" w:lineRule="auto"/>
        <w:ind w:firstLine="709"/>
        <w:jc w:val="center"/>
        <w:rPr>
          <w:rFonts w:ascii="Times New Roman" w:hAnsi="Times New Roman"/>
          <w:b/>
          <w:color w:val="000000" w:themeColor="text1"/>
          <w:sz w:val="28"/>
          <w:szCs w:val="28"/>
        </w:rPr>
      </w:pPr>
    </w:p>
    <w:p w14:paraId="3BB7DBB7" w14:textId="77777777" w:rsidR="00805393" w:rsidRPr="00CF0667" w:rsidRDefault="00805393" w:rsidP="00805393">
      <w:pPr>
        <w:spacing w:after="0" w:line="240" w:lineRule="auto"/>
        <w:ind w:firstLine="709"/>
        <w:jc w:val="center"/>
        <w:rPr>
          <w:rFonts w:ascii="Times New Roman" w:hAnsi="Times New Roman"/>
          <w:b/>
          <w:color w:val="000000" w:themeColor="text1"/>
          <w:sz w:val="28"/>
          <w:szCs w:val="28"/>
        </w:rPr>
      </w:pPr>
    </w:p>
    <w:p w14:paraId="01532E3C" w14:textId="77777777" w:rsidR="00F102D9" w:rsidRDefault="00F102D9" w:rsidP="00805393">
      <w:pPr>
        <w:spacing w:after="0" w:line="240" w:lineRule="auto"/>
        <w:jc w:val="center"/>
        <w:rPr>
          <w:rFonts w:ascii="Times New Roman" w:hAnsi="Times New Roman"/>
          <w:b/>
          <w:color w:val="000000" w:themeColor="text1"/>
          <w:sz w:val="28"/>
          <w:szCs w:val="28"/>
          <w:highlight w:val="lightGray"/>
          <w:lang w:val="en-US"/>
        </w:rPr>
      </w:pPr>
    </w:p>
    <w:p w14:paraId="6F2175BB" w14:textId="77777777" w:rsidR="00F102D9" w:rsidRDefault="00F102D9" w:rsidP="00805393">
      <w:pPr>
        <w:spacing w:after="0" w:line="240" w:lineRule="auto"/>
        <w:jc w:val="center"/>
        <w:rPr>
          <w:rFonts w:ascii="Times New Roman" w:hAnsi="Times New Roman"/>
          <w:b/>
          <w:color w:val="000000" w:themeColor="text1"/>
          <w:sz w:val="28"/>
          <w:szCs w:val="28"/>
          <w:highlight w:val="lightGray"/>
          <w:lang w:val="en-US"/>
        </w:rPr>
      </w:pPr>
    </w:p>
    <w:p w14:paraId="71AE8124" w14:textId="77777777" w:rsidR="00F102D9" w:rsidRDefault="00F102D9" w:rsidP="00805393">
      <w:pPr>
        <w:spacing w:after="0" w:line="240" w:lineRule="auto"/>
        <w:jc w:val="center"/>
        <w:rPr>
          <w:rFonts w:ascii="Times New Roman" w:hAnsi="Times New Roman"/>
          <w:b/>
          <w:color w:val="000000" w:themeColor="text1"/>
          <w:sz w:val="28"/>
          <w:szCs w:val="28"/>
          <w:highlight w:val="lightGray"/>
          <w:lang w:val="en-US"/>
        </w:rPr>
      </w:pPr>
    </w:p>
    <w:p w14:paraId="4E9D3159" w14:textId="77777777" w:rsidR="00F102D9" w:rsidRDefault="00F102D9" w:rsidP="00805393">
      <w:pPr>
        <w:spacing w:after="0" w:line="240" w:lineRule="auto"/>
        <w:jc w:val="center"/>
        <w:rPr>
          <w:rFonts w:ascii="Times New Roman" w:hAnsi="Times New Roman"/>
          <w:b/>
          <w:color w:val="000000" w:themeColor="text1"/>
          <w:sz w:val="28"/>
          <w:szCs w:val="28"/>
          <w:highlight w:val="lightGray"/>
          <w:lang w:val="en-US"/>
        </w:rPr>
      </w:pPr>
    </w:p>
    <w:p w14:paraId="7F7AF321" w14:textId="77777777" w:rsidR="00F102D9" w:rsidRDefault="00F102D9" w:rsidP="00805393">
      <w:pPr>
        <w:spacing w:after="0" w:line="240" w:lineRule="auto"/>
        <w:jc w:val="center"/>
        <w:rPr>
          <w:rFonts w:ascii="Times New Roman" w:hAnsi="Times New Roman"/>
          <w:b/>
          <w:color w:val="000000" w:themeColor="text1"/>
          <w:sz w:val="28"/>
          <w:szCs w:val="28"/>
          <w:highlight w:val="lightGray"/>
          <w:lang w:val="en-US"/>
        </w:rPr>
      </w:pPr>
    </w:p>
    <w:p w14:paraId="028A3F9D" w14:textId="77777777" w:rsidR="009834CD" w:rsidRDefault="00805393" w:rsidP="00F102D9">
      <w:pPr>
        <w:spacing w:after="0" w:line="240" w:lineRule="auto"/>
        <w:jc w:val="center"/>
        <w:rPr>
          <w:rFonts w:ascii="Times New Roman" w:hAnsi="Times New Roman"/>
          <w:b/>
          <w:color w:val="000000" w:themeColor="text1"/>
          <w:sz w:val="28"/>
          <w:szCs w:val="28"/>
        </w:rPr>
      </w:pPr>
      <w:r w:rsidRPr="00F102D9">
        <w:rPr>
          <w:rFonts w:ascii="Times New Roman" w:hAnsi="Times New Roman"/>
          <w:b/>
          <w:color w:val="000000" w:themeColor="text1"/>
          <w:sz w:val="28"/>
          <w:szCs w:val="28"/>
        </w:rPr>
        <w:t xml:space="preserve">Давлат-хусусий шериклик тўғрисидаги қонунчилик такомиллаштирилиши муносабати билан </w:t>
      </w:r>
    </w:p>
    <w:p w14:paraId="6A1EC34D" w14:textId="77777777" w:rsidR="009834CD" w:rsidRDefault="00805393" w:rsidP="00F102D9">
      <w:pPr>
        <w:spacing w:after="0" w:line="240" w:lineRule="auto"/>
        <w:jc w:val="center"/>
        <w:rPr>
          <w:rFonts w:ascii="Times New Roman" w:hAnsi="Times New Roman"/>
          <w:b/>
          <w:color w:val="000000" w:themeColor="text1"/>
          <w:sz w:val="28"/>
          <w:szCs w:val="28"/>
        </w:rPr>
      </w:pPr>
      <w:r w:rsidRPr="00F102D9">
        <w:rPr>
          <w:rFonts w:ascii="Times New Roman" w:hAnsi="Times New Roman"/>
          <w:b/>
          <w:color w:val="000000" w:themeColor="text1"/>
          <w:sz w:val="28"/>
          <w:szCs w:val="28"/>
        </w:rPr>
        <w:t xml:space="preserve">Ўзбекистон Республикасининг айрим қонун ҳужжатларига </w:t>
      </w:r>
    </w:p>
    <w:p w14:paraId="187C951D" w14:textId="77777777" w:rsidR="009834CD" w:rsidRDefault="00805393" w:rsidP="00F102D9">
      <w:pPr>
        <w:spacing w:after="0" w:line="240" w:lineRule="auto"/>
        <w:jc w:val="center"/>
        <w:rPr>
          <w:rFonts w:ascii="Times New Roman" w:hAnsi="Times New Roman"/>
          <w:b/>
          <w:color w:val="000000" w:themeColor="text1"/>
          <w:sz w:val="28"/>
          <w:szCs w:val="28"/>
        </w:rPr>
      </w:pPr>
      <w:r w:rsidRPr="00F102D9">
        <w:rPr>
          <w:rFonts w:ascii="Times New Roman" w:hAnsi="Times New Roman"/>
          <w:b/>
          <w:color w:val="000000" w:themeColor="text1"/>
          <w:sz w:val="28"/>
          <w:szCs w:val="28"/>
        </w:rPr>
        <w:t xml:space="preserve">ўзгартиш ва қўшимчалар киритиш, шунингдек айрим </w:t>
      </w:r>
    </w:p>
    <w:p w14:paraId="1774CE94" w14:textId="7E7128BD" w:rsidR="00805393" w:rsidRPr="00CF0667" w:rsidRDefault="00805393" w:rsidP="00F102D9">
      <w:pPr>
        <w:spacing w:after="0" w:line="240" w:lineRule="auto"/>
        <w:jc w:val="center"/>
        <w:rPr>
          <w:rFonts w:ascii="Times New Roman" w:hAnsi="Times New Roman"/>
          <w:b/>
          <w:color w:val="000000" w:themeColor="text1"/>
          <w:sz w:val="28"/>
          <w:szCs w:val="28"/>
        </w:rPr>
      </w:pPr>
      <w:r w:rsidRPr="00F102D9">
        <w:rPr>
          <w:rFonts w:ascii="Times New Roman" w:hAnsi="Times New Roman"/>
          <w:b/>
          <w:color w:val="000000" w:themeColor="text1"/>
          <w:sz w:val="28"/>
          <w:szCs w:val="28"/>
        </w:rPr>
        <w:t>қонун ҳужжатларини ўз кучини йўқотган деб топиш ҳақида</w:t>
      </w:r>
    </w:p>
    <w:p w14:paraId="7725C819" w14:textId="77777777" w:rsidR="00805393" w:rsidRPr="00CF0667" w:rsidRDefault="00805393" w:rsidP="00805393">
      <w:pPr>
        <w:spacing w:after="0" w:line="240" w:lineRule="auto"/>
        <w:ind w:firstLine="709"/>
        <w:jc w:val="center"/>
        <w:rPr>
          <w:rFonts w:ascii="Times New Roman" w:hAnsi="Times New Roman"/>
          <w:b/>
          <w:color w:val="000000" w:themeColor="text1"/>
          <w:sz w:val="28"/>
          <w:szCs w:val="28"/>
          <w:lang w:eastAsia="ru-RU"/>
        </w:rPr>
      </w:pPr>
    </w:p>
    <w:p w14:paraId="7F7A5A18" w14:textId="77777777" w:rsidR="00805393" w:rsidRPr="00CF0667" w:rsidRDefault="00805393" w:rsidP="00805393">
      <w:pPr>
        <w:spacing w:after="0" w:line="240" w:lineRule="auto"/>
        <w:ind w:firstLine="709"/>
        <w:jc w:val="center"/>
        <w:rPr>
          <w:rFonts w:ascii="Times New Roman" w:hAnsi="Times New Roman"/>
          <w:b/>
          <w:color w:val="000000" w:themeColor="text1"/>
          <w:sz w:val="28"/>
          <w:szCs w:val="28"/>
          <w:lang w:eastAsia="ru-RU"/>
        </w:rPr>
      </w:pPr>
    </w:p>
    <w:p w14:paraId="700283CD" w14:textId="1AF30252" w:rsidR="00F102D9" w:rsidRPr="00E6189C" w:rsidRDefault="00F102D9" w:rsidP="00F102D9">
      <w:pPr>
        <w:shd w:val="clear" w:color="auto" w:fill="FFFFFF"/>
        <w:spacing w:after="0" w:line="240" w:lineRule="auto"/>
        <w:ind w:firstLine="2552"/>
        <w:jc w:val="both"/>
        <w:rPr>
          <w:rFonts w:ascii="Times New Roman" w:hAnsi="Times New Roman"/>
          <w:bCs/>
          <w:sz w:val="28"/>
          <w:szCs w:val="28"/>
          <w:lang w:eastAsia="ru-RU"/>
        </w:rPr>
      </w:pPr>
      <w:r w:rsidRPr="00E6189C">
        <w:rPr>
          <w:rFonts w:ascii="Times New Roman" w:hAnsi="Times New Roman"/>
          <w:bCs/>
          <w:sz w:val="28"/>
          <w:szCs w:val="28"/>
          <w:lang w:eastAsia="ru-RU"/>
        </w:rPr>
        <w:t xml:space="preserve">Қонунчилик палатаси томонидан </w:t>
      </w:r>
      <w:r>
        <w:rPr>
          <w:rFonts w:ascii="Times New Roman" w:hAnsi="Times New Roman"/>
          <w:bCs/>
          <w:sz w:val="28"/>
          <w:szCs w:val="28"/>
          <w:lang w:eastAsia="ru-RU"/>
        </w:rPr>
        <w:t xml:space="preserve">2020 йил </w:t>
      </w:r>
      <w:r w:rsidRPr="00725E1A">
        <w:rPr>
          <w:rFonts w:ascii="Times New Roman" w:hAnsi="Times New Roman"/>
          <w:bCs/>
          <w:sz w:val="28"/>
          <w:szCs w:val="28"/>
          <w:lang w:val="ru-RU" w:eastAsia="ru-RU"/>
        </w:rPr>
        <w:t>1</w:t>
      </w:r>
      <w:r>
        <w:rPr>
          <w:rFonts w:ascii="Times New Roman" w:hAnsi="Times New Roman"/>
          <w:bCs/>
          <w:sz w:val="28"/>
          <w:szCs w:val="28"/>
          <w:lang w:eastAsia="ru-RU"/>
        </w:rPr>
        <w:t xml:space="preserve"> декабрда</w:t>
      </w:r>
    </w:p>
    <w:p w14:paraId="2B8751A0" w14:textId="77777777" w:rsidR="00F102D9" w:rsidRPr="00E6189C" w:rsidRDefault="00F102D9" w:rsidP="00F102D9">
      <w:pPr>
        <w:shd w:val="clear" w:color="auto" w:fill="FFFFFF"/>
        <w:spacing w:after="0" w:line="240" w:lineRule="auto"/>
        <w:ind w:firstLine="2552"/>
        <w:jc w:val="both"/>
        <w:rPr>
          <w:rFonts w:ascii="Times New Roman" w:hAnsi="Times New Roman"/>
          <w:bCs/>
          <w:sz w:val="28"/>
          <w:szCs w:val="28"/>
          <w:lang w:eastAsia="ru-RU"/>
        </w:rPr>
      </w:pPr>
      <w:r w:rsidRPr="00E6189C">
        <w:rPr>
          <w:rFonts w:ascii="Times New Roman" w:hAnsi="Times New Roman"/>
          <w:bCs/>
          <w:sz w:val="28"/>
          <w:szCs w:val="28"/>
          <w:lang w:eastAsia="ru-RU"/>
        </w:rPr>
        <w:t>қабул қилинган</w:t>
      </w:r>
    </w:p>
    <w:p w14:paraId="2B3F6E1A" w14:textId="77777777" w:rsidR="00805393" w:rsidRPr="00CF0667" w:rsidRDefault="00805393" w:rsidP="00805393">
      <w:pPr>
        <w:spacing w:after="0" w:line="240" w:lineRule="auto"/>
        <w:ind w:firstLine="709"/>
        <w:jc w:val="center"/>
        <w:rPr>
          <w:rFonts w:ascii="Times New Roman" w:hAnsi="Times New Roman"/>
          <w:b/>
          <w:color w:val="000000" w:themeColor="text1"/>
          <w:sz w:val="28"/>
          <w:szCs w:val="28"/>
          <w:lang w:eastAsia="ru-RU"/>
        </w:rPr>
      </w:pPr>
    </w:p>
    <w:p w14:paraId="3B6FA999" w14:textId="77777777" w:rsidR="00805393" w:rsidRPr="00CF0667" w:rsidRDefault="00805393" w:rsidP="00805393">
      <w:pPr>
        <w:spacing w:after="0" w:line="240" w:lineRule="auto"/>
        <w:ind w:firstLine="709"/>
        <w:jc w:val="center"/>
        <w:rPr>
          <w:rFonts w:ascii="Times New Roman" w:hAnsi="Times New Roman"/>
          <w:b/>
          <w:color w:val="000000" w:themeColor="text1"/>
          <w:sz w:val="28"/>
          <w:szCs w:val="28"/>
          <w:lang w:eastAsia="ru-RU"/>
        </w:rPr>
      </w:pPr>
    </w:p>
    <w:p w14:paraId="45CA175E" w14:textId="14739D78" w:rsidR="00805393" w:rsidRPr="00CF0667" w:rsidRDefault="00805393" w:rsidP="00805393">
      <w:pPr>
        <w:spacing w:after="0" w:line="240" w:lineRule="auto"/>
        <w:ind w:firstLine="709"/>
        <w:jc w:val="both"/>
        <w:rPr>
          <w:rFonts w:ascii="Times New Roman" w:hAnsi="Times New Roman"/>
          <w:color w:val="000000" w:themeColor="text1"/>
          <w:sz w:val="28"/>
          <w:szCs w:val="28"/>
        </w:rPr>
      </w:pPr>
      <w:r w:rsidRPr="00CF0667">
        <w:rPr>
          <w:rFonts w:ascii="Times New Roman" w:hAnsi="Times New Roman"/>
          <w:b/>
          <w:color w:val="000000" w:themeColor="text1"/>
          <w:sz w:val="28"/>
          <w:szCs w:val="28"/>
        </w:rPr>
        <w:t>1-модда. </w:t>
      </w:r>
      <w:r w:rsidRPr="00CF0667">
        <w:rPr>
          <w:rFonts w:ascii="Times New Roman" w:hAnsi="Times New Roman"/>
          <w:color w:val="000000" w:themeColor="text1"/>
          <w:sz w:val="28"/>
          <w:szCs w:val="28"/>
        </w:rPr>
        <w:t xml:space="preserve">Ўзбекистон Республикасининг 1993 йил 7 майда қабул қилинган </w:t>
      </w:r>
      <w:r w:rsidRPr="00A551D6">
        <w:rPr>
          <w:rFonts w:ascii="Times New Roman" w:hAnsi="Times New Roman"/>
          <w:b/>
          <w:color w:val="000000" w:themeColor="text1"/>
          <w:sz w:val="28"/>
          <w:szCs w:val="28"/>
        </w:rPr>
        <w:t>«</w:t>
      </w:r>
      <w:r w:rsidRPr="00CF0667">
        <w:rPr>
          <w:rFonts w:ascii="Times New Roman" w:hAnsi="Times New Roman"/>
          <w:b/>
          <w:color w:val="000000" w:themeColor="text1"/>
          <w:sz w:val="28"/>
          <w:szCs w:val="28"/>
        </w:rPr>
        <w:t>Валютани тартибга солиш тўғрисида</w:t>
      </w:r>
      <w:r w:rsidRPr="00A551D6">
        <w:rPr>
          <w:rFonts w:ascii="Times New Roman" w:hAnsi="Times New Roman"/>
          <w:b/>
          <w:color w:val="000000" w:themeColor="text1"/>
          <w:sz w:val="28"/>
          <w:szCs w:val="28"/>
        </w:rPr>
        <w:t>»</w:t>
      </w:r>
      <w:r w:rsidRPr="00CF0667">
        <w:rPr>
          <w:rFonts w:ascii="Times New Roman" w:hAnsi="Times New Roman"/>
          <w:color w:val="000000" w:themeColor="text1"/>
          <w:sz w:val="28"/>
          <w:szCs w:val="28"/>
        </w:rPr>
        <w:t xml:space="preserve">ги 841–XII-сонли Қонуни (Ўзбекистон Республикасининг 2019 йил 22 октябрда қабул қилинган ЎРҚ–573-сонли Қонуни таҳририда) (Ўзбекистон Республикаси Олий Мажлиси палаталарининг Ахборотномаси, 2019 йил, № 10, </w:t>
      </w:r>
      <w:r w:rsidR="000B422C">
        <w:rPr>
          <w:rFonts w:ascii="Times New Roman" w:hAnsi="Times New Roman"/>
          <w:color w:val="000000" w:themeColor="text1"/>
          <w:sz w:val="28"/>
          <w:szCs w:val="28"/>
        </w:rPr>
        <w:br/>
      </w:r>
      <w:r w:rsidRPr="00CF0667">
        <w:rPr>
          <w:rFonts w:ascii="Times New Roman" w:hAnsi="Times New Roman"/>
          <w:color w:val="000000" w:themeColor="text1"/>
          <w:sz w:val="28"/>
          <w:szCs w:val="28"/>
        </w:rPr>
        <w:t xml:space="preserve">672-модда) </w:t>
      </w:r>
      <w:r w:rsidRPr="00CF0667">
        <w:rPr>
          <w:rFonts w:ascii="Times New Roman" w:hAnsi="Times New Roman"/>
          <w:b/>
          <w:color w:val="000000" w:themeColor="text1"/>
          <w:sz w:val="28"/>
          <w:szCs w:val="28"/>
        </w:rPr>
        <w:t>9-моддасининг учинчи қисми</w:t>
      </w:r>
      <w:r w:rsidRPr="00CF0667">
        <w:rPr>
          <w:rFonts w:ascii="Times New Roman" w:hAnsi="Times New Roman"/>
          <w:color w:val="000000" w:themeColor="text1"/>
          <w:sz w:val="28"/>
          <w:szCs w:val="28"/>
        </w:rPr>
        <w:t xml:space="preserve"> қуйидаги таҳрирда баён </w:t>
      </w:r>
      <w:r>
        <w:rPr>
          <w:rFonts w:ascii="Times New Roman" w:hAnsi="Times New Roman"/>
          <w:color w:val="000000" w:themeColor="text1"/>
          <w:sz w:val="28"/>
          <w:szCs w:val="28"/>
        </w:rPr>
        <w:t>этил</w:t>
      </w:r>
      <w:r w:rsidRPr="00CF0667">
        <w:rPr>
          <w:rFonts w:ascii="Times New Roman" w:hAnsi="Times New Roman"/>
          <w:color w:val="000000" w:themeColor="text1"/>
          <w:sz w:val="28"/>
          <w:szCs w:val="28"/>
        </w:rPr>
        <w:t>син:</w:t>
      </w:r>
    </w:p>
    <w:p w14:paraId="74EF413E" w14:textId="4914BAB4" w:rsidR="00805393" w:rsidRPr="00CF0667" w:rsidRDefault="00805393" w:rsidP="00805393">
      <w:pPr>
        <w:spacing w:after="0" w:line="240" w:lineRule="auto"/>
        <w:ind w:firstLine="709"/>
        <w:jc w:val="both"/>
        <w:rPr>
          <w:rFonts w:ascii="Times New Roman" w:hAnsi="Times New Roman"/>
          <w:color w:val="000000" w:themeColor="text1"/>
          <w:sz w:val="28"/>
          <w:szCs w:val="28"/>
        </w:rPr>
      </w:pPr>
      <w:r w:rsidRPr="00CF0667">
        <w:rPr>
          <w:rFonts w:ascii="Times New Roman" w:hAnsi="Times New Roman"/>
          <w:color w:val="000000" w:themeColor="text1"/>
          <w:sz w:val="28"/>
          <w:szCs w:val="28"/>
        </w:rPr>
        <w:t xml:space="preserve">«Ўзбекистон Республикаси ҳудудида </w:t>
      </w:r>
      <w:r>
        <w:rPr>
          <w:rFonts w:ascii="Times New Roman" w:hAnsi="Times New Roman"/>
          <w:color w:val="000000" w:themeColor="text1"/>
          <w:sz w:val="28"/>
          <w:szCs w:val="28"/>
        </w:rPr>
        <w:t xml:space="preserve">реализация қилинадиган </w:t>
      </w:r>
      <w:r w:rsidRPr="00CF0667">
        <w:rPr>
          <w:rFonts w:ascii="Times New Roman" w:hAnsi="Times New Roman"/>
          <w:color w:val="000000" w:themeColor="text1"/>
          <w:sz w:val="28"/>
          <w:szCs w:val="28"/>
        </w:rPr>
        <w:t>товарлар (ишлар, хизматлар) нархларининг чет эл валюталарига ва шартли бирликларга боғланишига йўл қўйилмайди</w:t>
      </w:r>
      <w:r>
        <w:rPr>
          <w:rFonts w:ascii="Times New Roman" w:hAnsi="Times New Roman"/>
          <w:color w:val="000000" w:themeColor="text1"/>
          <w:sz w:val="28"/>
          <w:szCs w:val="28"/>
        </w:rPr>
        <w:t>.</w:t>
      </w:r>
      <w:r w:rsidRPr="00CF0667">
        <w:rPr>
          <w:rFonts w:ascii="Times New Roman" w:hAnsi="Times New Roman"/>
          <w:color w:val="000000" w:themeColor="text1"/>
          <w:sz w:val="28"/>
          <w:szCs w:val="28"/>
        </w:rPr>
        <w:t xml:space="preserve"> </w:t>
      </w:r>
      <w:r>
        <w:rPr>
          <w:rFonts w:ascii="Times New Roman" w:hAnsi="Times New Roman"/>
          <w:color w:val="000000" w:themeColor="text1"/>
          <w:sz w:val="28"/>
          <w:szCs w:val="28"/>
        </w:rPr>
        <w:t>Алоҳида ҳолларда</w:t>
      </w:r>
      <w:r w:rsidRPr="00E25565">
        <w:rPr>
          <w:rFonts w:ascii="Times New Roman" w:hAnsi="Times New Roman"/>
          <w:color w:val="000000" w:themeColor="text1"/>
          <w:sz w:val="28"/>
          <w:szCs w:val="28"/>
        </w:rPr>
        <w:t>,</w:t>
      </w:r>
      <w:r>
        <w:rPr>
          <w:rFonts w:ascii="Times New Roman" w:hAnsi="Times New Roman"/>
          <w:color w:val="000000" w:themeColor="text1"/>
          <w:sz w:val="28"/>
          <w:szCs w:val="28"/>
        </w:rPr>
        <w:t xml:space="preserve"> </w:t>
      </w:r>
      <w:r w:rsidRPr="003C54EF">
        <w:rPr>
          <w:rFonts w:ascii="Times New Roman" w:hAnsi="Times New Roman"/>
          <w:color w:val="000000" w:themeColor="text1"/>
          <w:sz w:val="28"/>
          <w:szCs w:val="28"/>
        </w:rPr>
        <w:t>давлат-хусусий шериклик тўғрисидаги битимлар доирасида жалб этиладиган че</w:t>
      </w:r>
      <w:r>
        <w:rPr>
          <w:rFonts w:ascii="Times New Roman" w:hAnsi="Times New Roman"/>
          <w:color w:val="000000" w:themeColor="text1"/>
          <w:sz w:val="28"/>
          <w:szCs w:val="28"/>
        </w:rPr>
        <w:t xml:space="preserve">т эл </w:t>
      </w:r>
      <w:ins w:id="0" w:author="Golib Xoljigitov" w:date="2020-12-16T20:34:00Z">
        <w:r w:rsidR="00DA24AF" w:rsidRPr="00DA24AF">
          <w:rPr>
            <w:rFonts w:ascii="Times New Roman" w:hAnsi="Times New Roman"/>
            <w:color w:val="000000" w:themeColor="text1"/>
            <w:sz w:val="28"/>
            <w:szCs w:val="28"/>
          </w:rPr>
          <w:t>маблағлари</w:t>
        </w:r>
      </w:ins>
      <w:del w:id="1" w:author="Golib Xoljigitov" w:date="2020-12-16T20:34:00Z">
        <w:r w:rsidDel="00DA24AF">
          <w:rPr>
            <w:rFonts w:ascii="Times New Roman" w:hAnsi="Times New Roman"/>
            <w:color w:val="000000" w:themeColor="text1"/>
            <w:sz w:val="28"/>
            <w:szCs w:val="28"/>
          </w:rPr>
          <w:delText>инвестициялари</w:delText>
        </w:r>
      </w:del>
      <w:r>
        <w:rPr>
          <w:rFonts w:ascii="Times New Roman" w:hAnsi="Times New Roman"/>
          <w:color w:val="000000" w:themeColor="text1"/>
          <w:sz w:val="28"/>
          <w:szCs w:val="28"/>
        </w:rPr>
        <w:t xml:space="preserve"> </w:t>
      </w:r>
      <w:ins w:id="2" w:author="Golib Xoljigitov" w:date="2020-12-16T20:39:00Z">
        <w:r w:rsidR="00DA24AF">
          <w:rPr>
            <w:rFonts w:ascii="Times New Roman" w:hAnsi="Times New Roman"/>
            <w:color w:val="000000" w:themeColor="text1"/>
            <w:sz w:val="28"/>
            <w:szCs w:val="28"/>
          </w:rPr>
          <w:t xml:space="preserve">ҳисобига </w:t>
        </w:r>
      </w:ins>
      <w:del w:id="3" w:author="Golib Xoljigitov" w:date="2020-12-16T20:39:00Z">
        <w:r w:rsidDel="00DA24AF">
          <w:rPr>
            <w:rFonts w:ascii="Times New Roman" w:hAnsi="Times New Roman"/>
            <w:color w:val="000000" w:themeColor="text1"/>
            <w:sz w:val="28"/>
            <w:szCs w:val="28"/>
          </w:rPr>
          <w:delText>иштирокида</w:delText>
        </w:r>
      </w:del>
      <w:r>
        <w:rPr>
          <w:rFonts w:ascii="Times New Roman" w:hAnsi="Times New Roman"/>
          <w:color w:val="000000" w:themeColor="text1"/>
          <w:sz w:val="28"/>
          <w:szCs w:val="28"/>
        </w:rPr>
        <w:t xml:space="preserve"> </w:t>
      </w:r>
      <w:del w:id="4" w:author="Golib Xoljigitov" w:date="2020-12-16T17:25:00Z">
        <w:r w:rsidDel="007D5F16">
          <w:rPr>
            <w:rFonts w:ascii="Times New Roman" w:hAnsi="Times New Roman"/>
            <w:color w:val="000000" w:themeColor="text1"/>
            <w:sz w:val="28"/>
            <w:szCs w:val="28"/>
          </w:rPr>
          <w:delText>энергетика соҳасида</w:delText>
        </w:r>
        <w:r w:rsidRPr="00E25565" w:rsidDel="007D5F16">
          <w:rPr>
            <w:rFonts w:ascii="Times New Roman" w:hAnsi="Times New Roman"/>
            <w:color w:val="000000" w:themeColor="text1"/>
            <w:sz w:val="28"/>
            <w:szCs w:val="28"/>
          </w:rPr>
          <w:delText xml:space="preserve"> </w:delText>
        </w:r>
      </w:del>
      <w:r>
        <w:rPr>
          <w:rFonts w:ascii="Times New Roman" w:hAnsi="Times New Roman"/>
          <w:color w:val="000000" w:themeColor="text1"/>
          <w:sz w:val="28"/>
          <w:szCs w:val="28"/>
        </w:rPr>
        <w:t xml:space="preserve">амалга ошириладиган </w:t>
      </w:r>
      <w:r w:rsidRPr="003C54EF">
        <w:rPr>
          <w:rFonts w:ascii="Times New Roman" w:hAnsi="Times New Roman"/>
          <w:color w:val="000000" w:themeColor="text1"/>
          <w:sz w:val="28"/>
          <w:szCs w:val="28"/>
        </w:rPr>
        <w:t xml:space="preserve">лойиҳалар бўйича Ўзбекистон Республикаси ҳудудида </w:t>
      </w:r>
      <w:r>
        <w:rPr>
          <w:rFonts w:ascii="Times New Roman" w:hAnsi="Times New Roman"/>
          <w:color w:val="000000" w:themeColor="text1"/>
          <w:sz w:val="28"/>
          <w:szCs w:val="28"/>
        </w:rPr>
        <w:t xml:space="preserve">реализация қилинадиган </w:t>
      </w:r>
      <w:r w:rsidRPr="003C54EF">
        <w:rPr>
          <w:rFonts w:ascii="Times New Roman" w:hAnsi="Times New Roman"/>
          <w:color w:val="000000" w:themeColor="text1"/>
          <w:sz w:val="28"/>
          <w:szCs w:val="28"/>
        </w:rPr>
        <w:t>товарлар (ишлар, хизматлар) нархлари</w:t>
      </w:r>
      <w:r>
        <w:rPr>
          <w:rFonts w:ascii="Times New Roman" w:hAnsi="Times New Roman"/>
          <w:color w:val="000000" w:themeColor="text1"/>
          <w:sz w:val="28"/>
          <w:szCs w:val="28"/>
        </w:rPr>
        <w:t>нинг чет эл валюталарига ва шартли бирликларга боғланишига Ўзбекистон Республикаси Президентининг қарорлари асосида</w:t>
      </w:r>
      <w:r w:rsidR="00161F9B">
        <w:rPr>
          <w:rFonts w:ascii="Times New Roman" w:hAnsi="Times New Roman"/>
          <w:color w:val="000000" w:themeColor="text1"/>
          <w:sz w:val="28"/>
          <w:szCs w:val="28"/>
        </w:rPr>
        <w:t xml:space="preserve"> </w:t>
      </w:r>
      <w:r w:rsidR="00161F9B" w:rsidRPr="00B52A59">
        <w:rPr>
          <w:rFonts w:ascii="Times New Roman" w:hAnsi="Times New Roman"/>
          <w:color w:val="FF0000"/>
          <w:sz w:val="28"/>
          <w:szCs w:val="28"/>
          <w:u w:val="single"/>
          <w:rPrChange w:id="5" w:author="Golib Xoljigitov" w:date="2021-01-04T20:36:00Z">
            <w:rPr>
              <w:rFonts w:ascii="Times New Roman" w:hAnsi="Times New Roman"/>
              <w:color w:val="000000" w:themeColor="text1"/>
              <w:sz w:val="28"/>
              <w:szCs w:val="28"/>
            </w:rPr>
          </w:rPrChange>
        </w:rPr>
        <w:t>ва улар билан тасдиқланган лойиҳаларга</w:t>
      </w:r>
      <w:r w:rsidRPr="00B52A59">
        <w:rPr>
          <w:rFonts w:ascii="Times New Roman" w:hAnsi="Times New Roman"/>
          <w:color w:val="FF0000"/>
          <w:sz w:val="28"/>
          <w:szCs w:val="28"/>
          <w:u w:val="single"/>
          <w:rPrChange w:id="6" w:author="Golib Xoljigitov" w:date="2021-01-04T20:36:00Z">
            <w:rPr>
              <w:rFonts w:ascii="Times New Roman" w:hAnsi="Times New Roman"/>
              <w:color w:val="000000" w:themeColor="text1"/>
              <w:sz w:val="28"/>
              <w:szCs w:val="28"/>
            </w:rPr>
          </w:rPrChange>
        </w:rPr>
        <w:t xml:space="preserve"> </w:t>
      </w:r>
      <w:r w:rsidRPr="00B52A59">
        <w:rPr>
          <w:rFonts w:ascii="Times New Roman" w:hAnsi="Times New Roman"/>
          <w:sz w:val="28"/>
          <w:szCs w:val="28"/>
          <w:rPrChange w:id="7" w:author="Golib Xoljigitov" w:date="2021-01-04T20:36:00Z">
            <w:rPr>
              <w:rFonts w:ascii="Times New Roman" w:hAnsi="Times New Roman"/>
              <w:color w:val="000000" w:themeColor="text1"/>
              <w:sz w:val="28"/>
              <w:szCs w:val="28"/>
            </w:rPr>
          </w:rPrChange>
        </w:rPr>
        <w:t>йўл қўйилади</w:t>
      </w:r>
      <w:r w:rsidRPr="00CF0667">
        <w:rPr>
          <w:rFonts w:ascii="Times New Roman" w:hAnsi="Times New Roman"/>
          <w:color w:val="000000" w:themeColor="text1"/>
          <w:sz w:val="28"/>
          <w:szCs w:val="28"/>
        </w:rPr>
        <w:t>».</w:t>
      </w:r>
    </w:p>
    <w:p w14:paraId="19A6EE66" w14:textId="165BB197" w:rsidR="00805393" w:rsidRPr="00CF0667" w:rsidDel="00636AC7" w:rsidRDefault="00805393" w:rsidP="00805393">
      <w:pPr>
        <w:spacing w:after="0" w:line="240" w:lineRule="auto"/>
        <w:ind w:firstLine="709"/>
        <w:jc w:val="both"/>
        <w:rPr>
          <w:del w:id="8" w:author="Golib Xoljigitov" w:date="2020-12-17T09:36:00Z"/>
          <w:rFonts w:ascii="Times New Roman" w:hAnsi="Times New Roman"/>
          <w:b/>
          <w:color w:val="000000" w:themeColor="text1"/>
          <w:sz w:val="28"/>
          <w:szCs w:val="28"/>
        </w:rPr>
      </w:pPr>
    </w:p>
    <w:p w14:paraId="341470BC" w14:textId="4521EB1E" w:rsidR="00805393" w:rsidRPr="00CF0667" w:rsidRDefault="00805393" w:rsidP="00805393">
      <w:pPr>
        <w:spacing w:after="0" w:line="240" w:lineRule="auto"/>
        <w:ind w:firstLine="709"/>
        <w:jc w:val="both"/>
        <w:rPr>
          <w:rFonts w:ascii="Times New Roman" w:hAnsi="Times New Roman"/>
          <w:color w:val="000000" w:themeColor="text1"/>
          <w:sz w:val="28"/>
          <w:szCs w:val="28"/>
        </w:rPr>
      </w:pPr>
      <w:r w:rsidRPr="00CF0667">
        <w:rPr>
          <w:rFonts w:ascii="Times New Roman" w:hAnsi="Times New Roman"/>
          <w:b/>
          <w:color w:val="000000" w:themeColor="text1"/>
          <w:sz w:val="28"/>
          <w:szCs w:val="28"/>
        </w:rPr>
        <w:t>2-модда.</w:t>
      </w:r>
      <w:r>
        <w:rPr>
          <w:rFonts w:ascii="Times New Roman" w:hAnsi="Times New Roman"/>
          <w:b/>
          <w:color w:val="000000" w:themeColor="text1"/>
          <w:sz w:val="28"/>
          <w:szCs w:val="28"/>
        </w:rPr>
        <w:t> </w:t>
      </w:r>
      <w:r w:rsidRPr="00CF0667">
        <w:rPr>
          <w:rFonts w:ascii="Times New Roman" w:hAnsi="Times New Roman"/>
          <w:color w:val="000000" w:themeColor="text1"/>
          <w:sz w:val="28"/>
          <w:szCs w:val="28"/>
        </w:rPr>
        <w:t xml:space="preserve">Ўзбекистон Республикасининг 2019 йил 10 майда қабул қилинган </w:t>
      </w:r>
      <w:r w:rsidRPr="00CF0667">
        <w:rPr>
          <w:rFonts w:ascii="Times New Roman" w:hAnsi="Times New Roman"/>
          <w:b/>
          <w:color w:val="000000" w:themeColor="text1"/>
          <w:sz w:val="28"/>
          <w:szCs w:val="28"/>
        </w:rPr>
        <w:t>«Давлат-хусусий шериклик тўғрисида»</w:t>
      </w:r>
      <w:r w:rsidRPr="00CF0667">
        <w:rPr>
          <w:rFonts w:ascii="Times New Roman" w:hAnsi="Times New Roman"/>
          <w:color w:val="000000" w:themeColor="text1"/>
          <w:sz w:val="28"/>
          <w:szCs w:val="28"/>
        </w:rPr>
        <w:t xml:space="preserve">ги </w:t>
      </w:r>
      <w:r>
        <w:rPr>
          <w:rFonts w:ascii="Times New Roman" w:hAnsi="Times New Roman"/>
          <w:color w:val="000000" w:themeColor="text1"/>
          <w:sz w:val="28"/>
          <w:szCs w:val="28"/>
        </w:rPr>
        <w:t>ЎРҚ</w:t>
      </w:r>
      <w:r w:rsidRPr="00CF0667">
        <w:rPr>
          <w:rFonts w:ascii="Times New Roman" w:hAnsi="Times New Roman"/>
          <w:color w:val="000000" w:themeColor="text1"/>
          <w:sz w:val="28"/>
          <w:szCs w:val="28"/>
        </w:rPr>
        <w:t>–537</w:t>
      </w:r>
      <w:r>
        <w:rPr>
          <w:rFonts w:ascii="Times New Roman" w:hAnsi="Times New Roman"/>
          <w:color w:val="000000" w:themeColor="text1"/>
          <w:sz w:val="28"/>
          <w:szCs w:val="28"/>
        </w:rPr>
        <w:t>-</w:t>
      </w:r>
      <w:r w:rsidRPr="00CF0667">
        <w:rPr>
          <w:rFonts w:ascii="Times New Roman" w:hAnsi="Times New Roman"/>
          <w:color w:val="000000" w:themeColor="text1"/>
          <w:sz w:val="28"/>
          <w:szCs w:val="28"/>
        </w:rPr>
        <w:t>сонли Қонунига (Ўзбекистон Республикаси Олий Мажлиси палаталарининг Ахборотномаси, 2019 йил, №</w:t>
      </w:r>
      <w:r w:rsidR="00BE1387" w:rsidRPr="00BE1387">
        <w:rPr>
          <w:rFonts w:ascii="Times New Roman" w:hAnsi="Times New Roman"/>
          <w:color w:val="000000" w:themeColor="text1"/>
          <w:sz w:val="28"/>
          <w:szCs w:val="28"/>
        </w:rPr>
        <w:t> </w:t>
      </w:r>
      <w:r>
        <w:rPr>
          <w:rFonts w:ascii="Times New Roman" w:hAnsi="Times New Roman"/>
          <w:color w:val="000000" w:themeColor="text1"/>
          <w:sz w:val="28"/>
          <w:szCs w:val="28"/>
        </w:rPr>
        <w:t>5</w:t>
      </w:r>
      <w:r w:rsidRPr="00CF0667">
        <w:rPr>
          <w:rFonts w:ascii="Times New Roman" w:hAnsi="Times New Roman"/>
          <w:color w:val="000000" w:themeColor="text1"/>
          <w:sz w:val="28"/>
          <w:szCs w:val="28"/>
        </w:rPr>
        <w:t xml:space="preserve">, </w:t>
      </w:r>
      <w:r>
        <w:rPr>
          <w:rFonts w:ascii="Times New Roman" w:hAnsi="Times New Roman"/>
          <w:color w:val="000000" w:themeColor="text1"/>
          <w:sz w:val="28"/>
          <w:szCs w:val="28"/>
        </w:rPr>
        <w:t>262</w:t>
      </w:r>
      <w:r w:rsidRPr="00CF0667">
        <w:rPr>
          <w:rFonts w:ascii="Times New Roman" w:hAnsi="Times New Roman"/>
          <w:color w:val="000000" w:themeColor="text1"/>
          <w:sz w:val="28"/>
          <w:szCs w:val="28"/>
        </w:rPr>
        <w:t xml:space="preserve">-модда) қуйидаги қўшимча </w:t>
      </w:r>
      <w:r w:rsidR="00BE1387" w:rsidRPr="00BE1387">
        <w:rPr>
          <w:rFonts w:ascii="Times New Roman" w:hAnsi="Times New Roman"/>
          <w:color w:val="000000" w:themeColor="text1"/>
          <w:sz w:val="28"/>
          <w:szCs w:val="28"/>
        </w:rPr>
        <w:br/>
      </w:r>
      <w:r w:rsidRPr="00CF0667">
        <w:rPr>
          <w:rFonts w:ascii="Times New Roman" w:hAnsi="Times New Roman"/>
          <w:color w:val="000000" w:themeColor="text1"/>
          <w:sz w:val="28"/>
          <w:szCs w:val="28"/>
        </w:rPr>
        <w:t>ва ўзгартишлар киритилсин:</w:t>
      </w:r>
    </w:p>
    <w:p w14:paraId="0F35A02F" w14:textId="77777777" w:rsidR="00805393" w:rsidRPr="00CF0667" w:rsidRDefault="00805393" w:rsidP="00805393">
      <w:pPr>
        <w:spacing w:after="0" w:line="240" w:lineRule="auto"/>
        <w:ind w:firstLine="709"/>
        <w:jc w:val="both"/>
        <w:rPr>
          <w:rFonts w:ascii="Times New Roman" w:hAnsi="Times New Roman"/>
          <w:b/>
          <w:color w:val="000000" w:themeColor="text1"/>
          <w:sz w:val="28"/>
          <w:szCs w:val="28"/>
        </w:rPr>
      </w:pPr>
      <w:r w:rsidRPr="00CF0667">
        <w:rPr>
          <w:rFonts w:ascii="Times New Roman" w:hAnsi="Times New Roman"/>
          <w:color w:val="000000" w:themeColor="text1"/>
          <w:sz w:val="28"/>
          <w:szCs w:val="28"/>
        </w:rPr>
        <w:t>1)</w:t>
      </w:r>
      <w:r w:rsidRPr="00CF0667">
        <w:rPr>
          <w:rFonts w:ascii="Times New Roman" w:hAnsi="Times New Roman"/>
          <w:b/>
          <w:color w:val="000000" w:themeColor="text1"/>
          <w:sz w:val="28"/>
          <w:szCs w:val="28"/>
        </w:rPr>
        <w:t> 1-модда</w:t>
      </w:r>
      <w:r w:rsidRPr="00A56526">
        <w:rPr>
          <w:rFonts w:ascii="Times New Roman" w:hAnsi="Times New Roman"/>
          <w:color w:val="000000" w:themeColor="text1"/>
          <w:sz w:val="28"/>
          <w:szCs w:val="28"/>
        </w:rPr>
        <w:t xml:space="preserve">: </w:t>
      </w:r>
    </w:p>
    <w:p w14:paraId="174EF448" w14:textId="77777777" w:rsidR="00805393" w:rsidRPr="00CF0667" w:rsidRDefault="00805393" w:rsidP="00805393">
      <w:pPr>
        <w:pStyle w:val="a5"/>
        <w:spacing w:after="0" w:line="240" w:lineRule="auto"/>
        <w:ind w:left="0" w:firstLine="709"/>
        <w:jc w:val="both"/>
        <w:rPr>
          <w:rFonts w:ascii="Times New Roman" w:hAnsi="Times New Roman"/>
          <w:color w:val="000000" w:themeColor="text1"/>
          <w:sz w:val="28"/>
          <w:szCs w:val="28"/>
        </w:rPr>
      </w:pPr>
      <w:r w:rsidRPr="00CF0667">
        <w:rPr>
          <w:rFonts w:ascii="Times New Roman" w:hAnsi="Times New Roman"/>
          <w:b/>
          <w:color w:val="000000" w:themeColor="text1"/>
          <w:sz w:val="28"/>
          <w:szCs w:val="28"/>
        </w:rPr>
        <w:lastRenderedPageBreak/>
        <w:t>биринчи қисми</w:t>
      </w:r>
      <w:r w:rsidRPr="00CF0667">
        <w:rPr>
          <w:rFonts w:ascii="Times New Roman" w:hAnsi="Times New Roman"/>
          <w:color w:val="000000" w:themeColor="text1"/>
          <w:sz w:val="28"/>
          <w:szCs w:val="28"/>
        </w:rPr>
        <w:t xml:space="preserve"> «давлат-хусусий шериклик»</w:t>
      </w:r>
      <w:r>
        <w:rPr>
          <w:rFonts w:ascii="Times New Roman" w:hAnsi="Times New Roman"/>
          <w:color w:val="000000" w:themeColor="text1"/>
          <w:sz w:val="28"/>
          <w:szCs w:val="28"/>
        </w:rPr>
        <w:t xml:space="preserve"> деган</w:t>
      </w:r>
      <w:r w:rsidRPr="00CF0667">
        <w:rPr>
          <w:rFonts w:ascii="Times New Roman" w:hAnsi="Times New Roman"/>
          <w:color w:val="000000" w:themeColor="text1"/>
          <w:sz w:val="28"/>
          <w:szCs w:val="28"/>
        </w:rPr>
        <w:t xml:space="preserve"> сўзлардан кейин «шу жумладан концессиялар» </w:t>
      </w:r>
      <w:r>
        <w:rPr>
          <w:rFonts w:ascii="Times New Roman" w:hAnsi="Times New Roman"/>
          <w:color w:val="000000" w:themeColor="text1"/>
          <w:sz w:val="28"/>
          <w:szCs w:val="28"/>
        </w:rPr>
        <w:t xml:space="preserve">деган </w:t>
      </w:r>
      <w:r w:rsidRPr="00CF0667">
        <w:rPr>
          <w:rFonts w:ascii="Times New Roman" w:hAnsi="Times New Roman"/>
          <w:color w:val="000000" w:themeColor="text1"/>
          <w:sz w:val="28"/>
          <w:szCs w:val="28"/>
        </w:rPr>
        <w:t>сўзлар</w:t>
      </w:r>
      <w:r>
        <w:rPr>
          <w:rFonts w:ascii="Times New Roman" w:hAnsi="Times New Roman"/>
          <w:color w:val="000000" w:themeColor="text1"/>
          <w:sz w:val="28"/>
          <w:szCs w:val="28"/>
        </w:rPr>
        <w:t xml:space="preserve"> билан тўлдирил</w:t>
      </w:r>
      <w:r w:rsidRPr="00CF0667">
        <w:rPr>
          <w:rFonts w:ascii="Times New Roman" w:hAnsi="Times New Roman"/>
          <w:color w:val="000000" w:themeColor="text1"/>
          <w:sz w:val="28"/>
          <w:szCs w:val="28"/>
        </w:rPr>
        <w:t>син;</w:t>
      </w:r>
    </w:p>
    <w:p w14:paraId="4AFE3364" w14:textId="77777777" w:rsidR="00805393" w:rsidRPr="001A1250" w:rsidRDefault="00805393" w:rsidP="00805393">
      <w:pPr>
        <w:spacing w:after="0" w:line="240" w:lineRule="auto"/>
        <w:ind w:firstLine="709"/>
        <w:jc w:val="both"/>
        <w:rPr>
          <w:rFonts w:ascii="Times New Roman" w:hAnsi="Times New Roman"/>
          <w:color w:val="000000" w:themeColor="text1"/>
          <w:sz w:val="28"/>
          <w:szCs w:val="28"/>
        </w:rPr>
      </w:pPr>
      <w:r w:rsidRPr="00A96554">
        <w:rPr>
          <w:rFonts w:ascii="Times New Roman" w:hAnsi="Times New Roman"/>
          <w:color w:val="000000" w:themeColor="text1"/>
          <w:sz w:val="28"/>
          <w:szCs w:val="28"/>
        </w:rPr>
        <w:t>қуйидаги мазмундаги</w:t>
      </w:r>
      <w:r w:rsidRPr="00CF0667">
        <w:rPr>
          <w:rFonts w:ascii="Times New Roman" w:hAnsi="Times New Roman"/>
          <w:b/>
          <w:color w:val="000000" w:themeColor="text1"/>
          <w:sz w:val="28"/>
          <w:szCs w:val="28"/>
        </w:rPr>
        <w:t xml:space="preserve"> учинчи қисм </w:t>
      </w:r>
      <w:r w:rsidRPr="001A1250">
        <w:rPr>
          <w:rFonts w:ascii="Times New Roman" w:hAnsi="Times New Roman"/>
          <w:color w:val="000000" w:themeColor="text1"/>
          <w:sz w:val="28"/>
          <w:szCs w:val="28"/>
        </w:rPr>
        <w:t>билан тўлдирилсин:</w:t>
      </w:r>
    </w:p>
    <w:p w14:paraId="150656E0" w14:textId="42D00F34" w:rsidR="00805393" w:rsidRPr="00CF0667" w:rsidRDefault="00805393" w:rsidP="00805393">
      <w:pPr>
        <w:pStyle w:val="a5"/>
        <w:spacing w:after="0" w:line="240" w:lineRule="auto"/>
        <w:ind w:left="0" w:firstLine="709"/>
        <w:jc w:val="both"/>
        <w:rPr>
          <w:rFonts w:ascii="Times New Roman" w:hAnsi="Times New Roman"/>
          <w:color w:val="000000" w:themeColor="text1"/>
          <w:sz w:val="28"/>
          <w:szCs w:val="28"/>
        </w:rPr>
      </w:pPr>
      <w:r w:rsidRPr="00CF0667">
        <w:rPr>
          <w:rFonts w:ascii="Times New Roman" w:hAnsi="Times New Roman"/>
          <w:color w:val="000000" w:themeColor="text1"/>
          <w:sz w:val="28"/>
          <w:szCs w:val="28"/>
        </w:rPr>
        <w:t xml:space="preserve">«Концессия лойиҳаларини </w:t>
      </w:r>
      <w:ins w:id="9" w:author="Golib Xoljigitov" w:date="2020-12-16T17:33:00Z">
        <w:r w:rsidR="007D5F16">
          <w:rPr>
            <w:rFonts w:ascii="Times New Roman" w:hAnsi="Times New Roman"/>
            <w:color w:val="000000" w:themeColor="text1"/>
            <w:sz w:val="28"/>
            <w:szCs w:val="28"/>
          </w:rPr>
          <w:t>амалга ошириш</w:t>
        </w:r>
      </w:ins>
      <w:del w:id="10" w:author="Golib Xoljigitov" w:date="2020-12-16T17:33:00Z">
        <w:r w:rsidDel="007D5F16">
          <w:rPr>
            <w:rFonts w:ascii="Times New Roman" w:hAnsi="Times New Roman"/>
            <w:color w:val="000000" w:themeColor="text1"/>
            <w:sz w:val="28"/>
            <w:szCs w:val="28"/>
          </w:rPr>
          <w:delText>рўёб</w:delText>
        </w:r>
        <w:r w:rsidRPr="00CF0667" w:rsidDel="007D5F16">
          <w:rPr>
            <w:rFonts w:ascii="Times New Roman" w:hAnsi="Times New Roman"/>
            <w:color w:val="000000" w:themeColor="text1"/>
            <w:sz w:val="28"/>
            <w:szCs w:val="28"/>
          </w:rPr>
          <w:delText>га</w:delText>
        </w:r>
      </w:del>
      <w:del w:id="11" w:author="Golib Xoljigitov" w:date="2020-12-16T17:34:00Z">
        <w:r w:rsidRPr="00CF0667" w:rsidDel="007D5F16">
          <w:rPr>
            <w:rFonts w:ascii="Times New Roman" w:hAnsi="Times New Roman"/>
            <w:color w:val="000000" w:themeColor="text1"/>
            <w:sz w:val="28"/>
            <w:szCs w:val="28"/>
          </w:rPr>
          <w:delText xml:space="preserve"> </w:delText>
        </w:r>
        <w:r w:rsidDel="007D5F16">
          <w:rPr>
            <w:rFonts w:ascii="Times New Roman" w:hAnsi="Times New Roman"/>
            <w:color w:val="000000" w:themeColor="text1"/>
            <w:sz w:val="28"/>
            <w:szCs w:val="28"/>
          </w:rPr>
          <w:delText>чиқар</w:delText>
        </w:r>
        <w:r w:rsidRPr="00CF0667" w:rsidDel="007D5F16">
          <w:rPr>
            <w:rFonts w:ascii="Times New Roman" w:hAnsi="Times New Roman"/>
            <w:color w:val="000000" w:themeColor="text1"/>
            <w:sz w:val="28"/>
            <w:szCs w:val="28"/>
          </w:rPr>
          <w:delText>иш</w:delText>
        </w:r>
      </w:del>
      <w:r w:rsidRPr="00CF0667">
        <w:rPr>
          <w:rFonts w:ascii="Times New Roman" w:hAnsi="Times New Roman"/>
          <w:color w:val="000000" w:themeColor="text1"/>
          <w:sz w:val="28"/>
          <w:szCs w:val="28"/>
        </w:rPr>
        <w:t>, шунингдек концессия шартнома</w:t>
      </w:r>
      <w:r>
        <w:rPr>
          <w:rFonts w:ascii="Times New Roman" w:hAnsi="Times New Roman"/>
          <w:color w:val="000000" w:themeColor="text1"/>
          <w:sz w:val="28"/>
          <w:szCs w:val="28"/>
        </w:rPr>
        <w:t>лар</w:t>
      </w:r>
      <w:r w:rsidRPr="00CF0667">
        <w:rPr>
          <w:rFonts w:ascii="Times New Roman" w:hAnsi="Times New Roman"/>
          <w:color w:val="000000" w:themeColor="text1"/>
          <w:sz w:val="28"/>
          <w:szCs w:val="28"/>
        </w:rPr>
        <w:t>ини тузиш ушбу Қонун</w:t>
      </w:r>
      <w:r>
        <w:rPr>
          <w:rFonts w:ascii="Times New Roman" w:hAnsi="Times New Roman"/>
          <w:color w:val="000000" w:themeColor="text1"/>
          <w:sz w:val="28"/>
          <w:szCs w:val="28"/>
        </w:rPr>
        <w:t>д</w:t>
      </w:r>
      <w:r w:rsidRPr="00CF0667">
        <w:rPr>
          <w:rFonts w:ascii="Times New Roman" w:hAnsi="Times New Roman"/>
          <w:color w:val="000000" w:themeColor="text1"/>
          <w:sz w:val="28"/>
          <w:szCs w:val="28"/>
        </w:rPr>
        <w:t>а давлат-хусусий шериклик лойиҳалари учун белгиланган тартибда амалга оширилади»;</w:t>
      </w:r>
    </w:p>
    <w:p w14:paraId="2F3F9728" w14:textId="2632317F" w:rsidR="00805393" w:rsidRPr="00CF0667" w:rsidRDefault="00805393" w:rsidP="00805393">
      <w:pPr>
        <w:pStyle w:val="a3"/>
        <w:ind w:firstLine="709"/>
        <w:rPr>
          <w:rFonts w:ascii="Times New Roman" w:hAnsi="Times New Roman"/>
          <w:b/>
          <w:color w:val="000000" w:themeColor="text1"/>
          <w:sz w:val="28"/>
          <w:szCs w:val="28"/>
          <w:lang w:val="uz-Cyrl-UZ" w:eastAsia="uz-Cyrl-UZ"/>
        </w:rPr>
      </w:pPr>
      <w:r w:rsidRPr="00CF0667">
        <w:rPr>
          <w:rFonts w:ascii="Times New Roman" w:hAnsi="Times New Roman"/>
          <w:color w:val="000000" w:themeColor="text1"/>
          <w:sz w:val="28"/>
          <w:szCs w:val="28"/>
          <w:lang w:val="uz-Cyrl-UZ" w:eastAsia="uz-Cyrl-UZ"/>
        </w:rPr>
        <w:t>2) </w:t>
      </w:r>
      <w:r w:rsidRPr="00CF0667">
        <w:rPr>
          <w:rFonts w:ascii="Times New Roman" w:hAnsi="Times New Roman"/>
          <w:b/>
          <w:color w:val="000000" w:themeColor="text1"/>
          <w:sz w:val="28"/>
          <w:szCs w:val="28"/>
          <w:lang w:val="uz-Cyrl-UZ" w:eastAsia="uz-Cyrl-UZ"/>
        </w:rPr>
        <w:t>3-модда</w:t>
      </w:r>
      <w:r>
        <w:rPr>
          <w:rFonts w:ascii="Times New Roman" w:hAnsi="Times New Roman"/>
          <w:b/>
          <w:color w:val="000000" w:themeColor="text1"/>
          <w:sz w:val="28"/>
          <w:szCs w:val="28"/>
          <w:lang w:val="uz-Cyrl-UZ" w:eastAsia="uz-Cyrl-UZ"/>
        </w:rPr>
        <w:t xml:space="preserve">нинг матни </w:t>
      </w:r>
      <w:r w:rsidRPr="00E25565">
        <w:rPr>
          <w:rFonts w:ascii="Times New Roman" w:hAnsi="Times New Roman"/>
          <w:color w:val="000000" w:themeColor="text1"/>
          <w:sz w:val="28"/>
          <w:szCs w:val="28"/>
          <w:lang w:val="uz-Cyrl-UZ" w:eastAsia="uz-Cyrl-UZ"/>
        </w:rPr>
        <w:t>қуйидаги таҳрирда баён этилсин:</w:t>
      </w:r>
    </w:p>
    <w:p w14:paraId="3596B3D2" w14:textId="77777777" w:rsidR="00805393" w:rsidRPr="0053598A" w:rsidRDefault="00805393" w:rsidP="00805393">
      <w:pPr>
        <w:pStyle w:val="a3"/>
        <w:ind w:firstLine="709"/>
        <w:rPr>
          <w:rFonts w:ascii="Times New Roman" w:hAnsi="Times New Roman"/>
          <w:color w:val="000000" w:themeColor="text1"/>
          <w:sz w:val="28"/>
          <w:szCs w:val="28"/>
          <w:lang w:val="uz-Cyrl-UZ"/>
        </w:rPr>
      </w:pPr>
      <w:r w:rsidRPr="00E25565">
        <w:rPr>
          <w:rFonts w:ascii="Times New Roman" w:hAnsi="Times New Roman"/>
          <w:color w:val="000000" w:themeColor="text1"/>
          <w:sz w:val="28"/>
          <w:szCs w:val="28"/>
          <w:lang w:val="uz-Cyrl-UZ"/>
        </w:rPr>
        <w:t>«</w:t>
      </w:r>
      <w:r w:rsidRPr="0053598A">
        <w:rPr>
          <w:rFonts w:ascii="Times New Roman" w:hAnsi="Times New Roman"/>
          <w:color w:val="000000" w:themeColor="text1"/>
          <w:sz w:val="28"/>
          <w:szCs w:val="28"/>
          <w:lang w:val="uz-Cyrl-UZ"/>
        </w:rPr>
        <w:t>Ушбу Қонунда қуйидаги асосий тушунчалар қўлланилади:</w:t>
      </w:r>
    </w:p>
    <w:p w14:paraId="717D5468" w14:textId="2C601AEA" w:rsidR="00805393" w:rsidRPr="0053598A" w:rsidRDefault="00805393" w:rsidP="00805393">
      <w:pPr>
        <w:pStyle w:val="a3"/>
        <w:ind w:firstLine="709"/>
        <w:rPr>
          <w:rFonts w:ascii="Times New Roman" w:hAnsi="Times New Roman"/>
          <w:color w:val="000000" w:themeColor="text1"/>
          <w:sz w:val="28"/>
          <w:szCs w:val="28"/>
          <w:lang w:val="uz-Cyrl-UZ"/>
        </w:rPr>
      </w:pPr>
      <w:r w:rsidRPr="0053598A">
        <w:rPr>
          <w:rFonts w:ascii="Times New Roman" w:hAnsi="Times New Roman"/>
          <w:b/>
          <w:color w:val="000000" w:themeColor="text1"/>
          <w:sz w:val="28"/>
          <w:szCs w:val="28"/>
          <w:lang w:val="uz-Cyrl-UZ"/>
        </w:rPr>
        <w:t>давлат-хусусий шериклик</w:t>
      </w:r>
      <w:r w:rsidR="0019296F">
        <w:rPr>
          <w:rFonts w:ascii="Times New Roman" w:hAnsi="Times New Roman"/>
          <w:b/>
          <w:color w:val="000000" w:themeColor="text1"/>
          <w:sz w:val="28"/>
          <w:szCs w:val="28"/>
          <w:lang w:val="uz-Cyrl-UZ"/>
        </w:rPr>
        <w:t> </w:t>
      </w:r>
      <w:r w:rsidRPr="0053598A">
        <w:rPr>
          <w:rFonts w:ascii="Times New Roman" w:hAnsi="Times New Roman"/>
          <w:color w:val="000000" w:themeColor="text1"/>
          <w:sz w:val="28"/>
          <w:szCs w:val="28"/>
          <w:lang w:val="uz-Cyrl-UZ"/>
        </w:rPr>
        <w:t>–</w:t>
      </w:r>
      <w:r w:rsidR="0019296F">
        <w:rPr>
          <w:rFonts w:ascii="Times New Roman" w:hAnsi="Times New Roman"/>
          <w:color w:val="000000" w:themeColor="text1"/>
          <w:sz w:val="28"/>
          <w:szCs w:val="28"/>
          <w:lang w:val="uz-Cyrl-UZ"/>
        </w:rPr>
        <w:t> </w:t>
      </w:r>
      <w:r w:rsidRPr="0053598A">
        <w:rPr>
          <w:rFonts w:ascii="Times New Roman" w:hAnsi="Times New Roman"/>
          <w:color w:val="000000" w:themeColor="text1"/>
          <w:sz w:val="28"/>
          <w:szCs w:val="28"/>
          <w:lang w:val="uz-Cyrl-UZ"/>
        </w:rPr>
        <w:t>давлат шериги ва</w:t>
      </w:r>
      <w:r>
        <w:rPr>
          <w:rFonts w:ascii="Times New Roman" w:hAnsi="Times New Roman"/>
          <w:color w:val="000000" w:themeColor="text1"/>
          <w:sz w:val="28"/>
          <w:szCs w:val="28"/>
          <w:lang w:val="uz-Cyrl-UZ"/>
        </w:rPr>
        <w:t xml:space="preserve"> </w:t>
      </w:r>
      <w:r w:rsidRPr="0053598A">
        <w:rPr>
          <w:rFonts w:ascii="Times New Roman" w:hAnsi="Times New Roman"/>
          <w:color w:val="000000" w:themeColor="text1"/>
          <w:sz w:val="28"/>
          <w:szCs w:val="28"/>
          <w:lang w:val="uz-Cyrl-UZ"/>
        </w:rPr>
        <w:t>хусусий шерикнинг муайян муддатга юридик жиҳатдан расмийлаштирилган, давлат-хусусий шериклик лойиҳасини амалга ошириш учун ўз ресурсларини бирлаштиришига асосланган ҳамкорлиги;</w:t>
      </w:r>
    </w:p>
    <w:p w14:paraId="701C00CE" w14:textId="1C610311" w:rsidR="00805393" w:rsidRPr="00CF0667" w:rsidRDefault="00805393" w:rsidP="00805393">
      <w:pPr>
        <w:pStyle w:val="a3"/>
        <w:ind w:firstLine="709"/>
        <w:rPr>
          <w:rFonts w:ascii="Times New Roman" w:hAnsi="Times New Roman"/>
          <w:color w:val="000000" w:themeColor="text1"/>
          <w:sz w:val="28"/>
          <w:szCs w:val="28"/>
          <w:lang w:val="uz-Cyrl-UZ"/>
        </w:rPr>
      </w:pPr>
      <w:r w:rsidRPr="0053598A">
        <w:rPr>
          <w:rFonts w:ascii="Times New Roman" w:hAnsi="Times New Roman"/>
          <w:b/>
          <w:color w:val="000000" w:themeColor="text1"/>
          <w:sz w:val="28"/>
          <w:szCs w:val="28"/>
          <w:lang w:val="uz-Cyrl-UZ"/>
        </w:rPr>
        <w:t>давлат-хусусий шериклик лойиҳаси</w:t>
      </w:r>
      <w:r w:rsidR="0019296F">
        <w:rPr>
          <w:rFonts w:ascii="Times New Roman" w:hAnsi="Times New Roman"/>
          <w:b/>
          <w:color w:val="000000" w:themeColor="text1"/>
          <w:sz w:val="28"/>
          <w:szCs w:val="28"/>
          <w:lang w:val="uz-Cyrl-UZ"/>
        </w:rPr>
        <w:t> </w:t>
      </w:r>
      <w:r w:rsidRPr="0053598A">
        <w:rPr>
          <w:rFonts w:ascii="Times New Roman" w:hAnsi="Times New Roman"/>
          <w:color w:val="000000" w:themeColor="text1"/>
          <w:sz w:val="28"/>
          <w:szCs w:val="28"/>
          <w:lang w:val="uz-Cyrl-UZ"/>
        </w:rPr>
        <w:t>–</w:t>
      </w:r>
      <w:r w:rsidR="0019296F">
        <w:rPr>
          <w:rFonts w:ascii="Times New Roman" w:hAnsi="Times New Roman"/>
          <w:color w:val="000000" w:themeColor="text1"/>
          <w:sz w:val="28"/>
          <w:szCs w:val="28"/>
          <w:lang w:val="uz-Cyrl-UZ"/>
        </w:rPr>
        <w:t> </w:t>
      </w:r>
      <w:r w:rsidRPr="0053598A">
        <w:rPr>
          <w:rFonts w:ascii="Times New Roman" w:hAnsi="Times New Roman"/>
          <w:color w:val="000000" w:themeColor="text1"/>
          <w:sz w:val="28"/>
          <w:szCs w:val="28"/>
          <w:lang w:val="uz-Cyrl-UZ"/>
        </w:rPr>
        <w:t>иқтисодий, ижтимоий ва инфратузилмавий вазифаларни ҳал этишга қаратилган, хусусий инвестицияларни жалб этиш ва (ёки) илғор бошқарув тажрибасини жорий этиш асосида амалга ошириладиган тадбирлар мажмуи;</w:t>
      </w:r>
    </w:p>
    <w:p w14:paraId="7D57D5BE" w14:textId="27C2447F" w:rsidR="00805393" w:rsidRPr="00CF0667" w:rsidRDefault="00805393" w:rsidP="00805393">
      <w:pPr>
        <w:pStyle w:val="a3"/>
        <w:ind w:firstLine="709"/>
        <w:rPr>
          <w:rFonts w:ascii="Times New Roman" w:hAnsi="Times New Roman"/>
          <w:bCs/>
          <w:color w:val="000000" w:themeColor="text1"/>
          <w:sz w:val="28"/>
          <w:szCs w:val="28"/>
          <w:lang w:val="uz-Cyrl-UZ" w:eastAsia="uz-Cyrl-UZ"/>
        </w:rPr>
      </w:pPr>
      <w:r w:rsidRPr="00CF0667">
        <w:rPr>
          <w:rFonts w:ascii="Times New Roman" w:hAnsi="Times New Roman"/>
          <w:b/>
          <w:color w:val="000000" w:themeColor="text1"/>
          <w:sz w:val="28"/>
          <w:szCs w:val="28"/>
          <w:lang w:val="uz-Cyrl-UZ" w:eastAsia="uz-Cyrl-UZ"/>
        </w:rPr>
        <w:t>давлат-хусусий шериклик лойиҳаси</w:t>
      </w:r>
      <w:r>
        <w:rPr>
          <w:rFonts w:ascii="Times New Roman" w:hAnsi="Times New Roman"/>
          <w:b/>
          <w:color w:val="000000" w:themeColor="text1"/>
          <w:sz w:val="28"/>
          <w:szCs w:val="28"/>
          <w:lang w:val="uz-Cyrl-UZ" w:eastAsia="uz-Cyrl-UZ"/>
        </w:rPr>
        <w:t>нинг</w:t>
      </w:r>
      <w:r w:rsidRPr="00CF0667">
        <w:rPr>
          <w:rFonts w:ascii="Times New Roman" w:hAnsi="Times New Roman"/>
          <w:b/>
          <w:color w:val="000000" w:themeColor="text1"/>
          <w:sz w:val="28"/>
          <w:szCs w:val="28"/>
          <w:lang w:val="uz-Cyrl-UZ" w:eastAsia="uz-Cyrl-UZ"/>
        </w:rPr>
        <w:t xml:space="preserve"> концепцияси</w:t>
      </w:r>
      <w:r w:rsidR="0019296F">
        <w:rPr>
          <w:rFonts w:ascii="Times New Roman" w:hAnsi="Times New Roman"/>
          <w:b/>
          <w:color w:val="000000" w:themeColor="text1"/>
          <w:sz w:val="28"/>
          <w:szCs w:val="28"/>
          <w:lang w:val="uz-Cyrl-UZ" w:eastAsia="uz-Cyrl-UZ"/>
        </w:rPr>
        <w:t> </w:t>
      </w:r>
      <w:r w:rsidRPr="00CF0667">
        <w:rPr>
          <w:rFonts w:ascii="Times New Roman" w:hAnsi="Times New Roman"/>
          <w:bCs/>
          <w:color w:val="000000" w:themeColor="text1"/>
          <w:sz w:val="28"/>
          <w:szCs w:val="28"/>
          <w:lang w:val="uz-Cyrl-UZ" w:eastAsia="uz-Cyrl-UZ"/>
        </w:rPr>
        <w:t>–</w:t>
      </w:r>
      <w:r w:rsidR="0019296F">
        <w:rPr>
          <w:rFonts w:ascii="Times New Roman" w:hAnsi="Times New Roman"/>
          <w:bCs/>
          <w:color w:val="000000" w:themeColor="text1"/>
          <w:sz w:val="28"/>
          <w:szCs w:val="28"/>
          <w:lang w:val="uz-Cyrl-UZ" w:eastAsia="uz-Cyrl-UZ"/>
        </w:rPr>
        <w:t> </w:t>
      </w:r>
      <w:r w:rsidRPr="00CF0667">
        <w:rPr>
          <w:rFonts w:ascii="Times New Roman" w:hAnsi="Times New Roman"/>
          <w:bCs/>
          <w:color w:val="000000" w:themeColor="text1"/>
          <w:sz w:val="28"/>
          <w:szCs w:val="28"/>
          <w:lang w:val="uz-Cyrl-UZ" w:eastAsia="uz-Cyrl-UZ"/>
        </w:rPr>
        <w:t>давлат шериги ва (ёки) хусусий ташаббускор томонидан тайёрланган, давлат-хусусий шериклик лойиҳаси</w:t>
      </w:r>
      <w:r>
        <w:rPr>
          <w:rFonts w:ascii="Times New Roman" w:hAnsi="Times New Roman"/>
          <w:bCs/>
          <w:color w:val="000000" w:themeColor="text1"/>
          <w:sz w:val="28"/>
          <w:szCs w:val="28"/>
          <w:lang w:val="uz-Cyrl-UZ" w:eastAsia="uz-Cyrl-UZ"/>
        </w:rPr>
        <w:t>ни</w:t>
      </w:r>
      <w:r w:rsidRPr="00CF0667">
        <w:rPr>
          <w:rFonts w:ascii="Times New Roman" w:hAnsi="Times New Roman"/>
          <w:bCs/>
          <w:color w:val="000000" w:themeColor="text1"/>
          <w:sz w:val="28"/>
          <w:szCs w:val="28"/>
          <w:lang w:val="uz-Cyrl-UZ" w:eastAsia="uz-Cyrl-UZ"/>
        </w:rPr>
        <w:t xml:space="preserve"> амалга ошириш </w:t>
      </w:r>
      <w:r>
        <w:rPr>
          <w:rFonts w:ascii="Times New Roman" w:hAnsi="Times New Roman"/>
          <w:bCs/>
          <w:color w:val="000000" w:themeColor="text1"/>
          <w:sz w:val="28"/>
          <w:szCs w:val="28"/>
          <w:lang w:val="uz-Cyrl-UZ" w:eastAsia="uz-Cyrl-UZ"/>
        </w:rPr>
        <w:t xml:space="preserve">тўғрисида қарор қабул қилиш учун </w:t>
      </w:r>
      <w:r w:rsidRPr="00CF0667">
        <w:rPr>
          <w:rFonts w:ascii="Times New Roman" w:hAnsi="Times New Roman"/>
          <w:bCs/>
          <w:color w:val="000000" w:themeColor="text1"/>
          <w:sz w:val="28"/>
          <w:szCs w:val="28"/>
          <w:lang w:val="uz-Cyrl-UZ" w:eastAsia="uz-Cyrl-UZ"/>
        </w:rPr>
        <w:t xml:space="preserve">танловни асослаб берадиган, лойиҳанинг қийматини, </w:t>
      </w:r>
      <w:r w:rsidRPr="003F3C7C">
        <w:rPr>
          <w:rFonts w:ascii="Times New Roman" w:hAnsi="Times New Roman"/>
          <w:bCs/>
          <w:color w:val="000000" w:themeColor="text1"/>
          <w:sz w:val="28"/>
          <w:szCs w:val="28"/>
          <w:lang w:val="uz-Cyrl-UZ" w:eastAsia="uz-Cyrl-UZ"/>
        </w:rPr>
        <w:t xml:space="preserve">лойиҳани молиялаштириш манбаини </w:t>
      </w:r>
      <w:r w:rsidRPr="00AF5F1B">
        <w:rPr>
          <w:rFonts w:ascii="Times New Roman" w:hAnsi="Times New Roman"/>
          <w:bCs/>
          <w:color w:val="000000" w:themeColor="text1"/>
          <w:sz w:val="28"/>
          <w:szCs w:val="28"/>
          <w:lang w:val="uz-Cyrl-UZ" w:eastAsia="uz-Cyrl-UZ"/>
        </w:rPr>
        <w:t>ҳамда рентабеллигини</w:t>
      </w:r>
      <w:r>
        <w:rPr>
          <w:rFonts w:ascii="Times New Roman" w:hAnsi="Times New Roman"/>
          <w:b/>
          <w:bCs/>
          <w:color w:val="000000" w:themeColor="text1"/>
          <w:sz w:val="28"/>
          <w:szCs w:val="28"/>
          <w:lang w:val="uz-Cyrl-UZ" w:eastAsia="uz-Cyrl-UZ"/>
        </w:rPr>
        <w:t xml:space="preserve"> </w:t>
      </w:r>
      <w:r w:rsidRPr="00CF0667">
        <w:rPr>
          <w:rFonts w:ascii="Times New Roman" w:hAnsi="Times New Roman"/>
          <w:bCs/>
          <w:color w:val="000000" w:themeColor="text1"/>
          <w:sz w:val="28"/>
          <w:szCs w:val="28"/>
          <w:lang w:val="uz-Cyrl-UZ" w:eastAsia="uz-Cyrl-UZ"/>
        </w:rPr>
        <w:t>белгилайдиган</w:t>
      </w:r>
      <w:r w:rsidRPr="00CF0667">
        <w:rPr>
          <w:rFonts w:ascii="Times New Roman" w:hAnsi="Times New Roman"/>
          <w:b/>
          <w:bCs/>
          <w:color w:val="000000" w:themeColor="text1"/>
          <w:sz w:val="28"/>
          <w:szCs w:val="28"/>
          <w:lang w:val="uz-Cyrl-UZ" w:eastAsia="uz-Cyrl-UZ"/>
        </w:rPr>
        <w:t>,</w:t>
      </w:r>
      <w:r w:rsidRPr="00CF0667">
        <w:rPr>
          <w:rFonts w:ascii="Times New Roman" w:hAnsi="Times New Roman"/>
          <w:bCs/>
          <w:color w:val="000000" w:themeColor="text1"/>
          <w:sz w:val="28"/>
          <w:szCs w:val="28"/>
          <w:lang w:val="uz-Cyrl-UZ" w:eastAsia="uz-Cyrl-UZ"/>
        </w:rPr>
        <w:t xml:space="preserve"> уни амалга оширишнинг самарадорлиги ва долзарблиги асосларини ўз ичига олган ҳужжат;</w:t>
      </w:r>
    </w:p>
    <w:p w14:paraId="2DAFE46B" w14:textId="556D321C" w:rsidR="00805393" w:rsidRDefault="00805393" w:rsidP="00805393">
      <w:pPr>
        <w:spacing w:after="0" w:line="240" w:lineRule="auto"/>
        <w:ind w:firstLine="709"/>
        <w:jc w:val="both"/>
        <w:rPr>
          <w:rFonts w:ascii="Times New Roman" w:hAnsi="Times New Roman"/>
          <w:color w:val="000000" w:themeColor="text1"/>
          <w:sz w:val="28"/>
          <w:szCs w:val="28"/>
        </w:rPr>
      </w:pPr>
      <w:r w:rsidRPr="00CF0667">
        <w:rPr>
          <w:rFonts w:ascii="Times New Roman" w:hAnsi="Times New Roman"/>
          <w:b/>
          <w:color w:val="000000" w:themeColor="text1"/>
          <w:sz w:val="28"/>
          <w:szCs w:val="28"/>
        </w:rPr>
        <w:t>давлат-хусусий шериклик объекти</w:t>
      </w:r>
      <w:r w:rsidR="0019296F">
        <w:rPr>
          <w:rFonts w:ascii="Times New Roman" w:hAnsi="Times New Roman"/>
          <w:b/>
          <w:color w:val="000000" w:themeColor="text1"/>
          <w:sz w:val="28"/>
          <w:szCs w:val="28"/>
        </w:rPr>
        <w:t> </w:t>
      </w:r>
      <w:r w:rsidRPr="00CF0667">
        <w:rPr>
          <w:rFonts w:ascii="Times New Roman" w:hAnsi="Times New Roman"/>
          <w:color w:val="000000" w:themeColor="text1"/>
          <w:sz w:val="28"/>
          <w:szCs w:val="28"/>
        </w:rPr>
        <w:t>–</w:t>
      </w:r>
      <w:r w:rsidR="0019296F">
        <w:rPr>
          <w:rFonts w:ascii="Times New Roman" w:hAnsi="Times New Roman"/>
          <w:color w:val="000000" w:themeColor="text1"/>
          <w:sz w:val="28"/>
          <w:szCs w:val="28"/>
        </w:rPr>
        <w:t> </w:t>
      </w:r>
      <w:r w:rsidRPr="00CF0667">
        <w:rPr>
          <w:rFonts w:ascii="Times New Roman" w:hAnsi="Times New Roman"/>
          <w:bCs/>
          <w:color w:val="000000" w:themeColor="text1"/>
          <w:sz w:val="28"/>
          <w:szCs w:val="28"/>
        </w:rPr>
        <w:t xml:space="preserve">лойиҳалаштирилиши, қурилиши, барпо этилиши, етказиб берилиши, молиялаштирилиши, реконструкция қилиниши, модернизациялаштирилиши, </w:t>
      </w:r>
      <w:r>
        <w:rPr>
          <w:rFonts w:ascii="Times New Roman" w:hAnsi="Times New Roman"/>
          <w:bCs/>
          <w:color w:val="000000" w:themeColor="text1"/>
          <w:sz w:val="28"/>
          <w:szCs w:val="28"/>
        </w:rPr>
        <w:t xml:space="preserve">экплуатация қилишни </w:t>
      </w:r>
      <w:r w:rsidRPr="00CF0667">
        <w:rPr>
          <w:rFonts w:ascii="Times New Roman" w:hAnsi="Times New Roman"/>
          <w:bCs/>
          <w:color w:val="000000" w:themeColor="text1"/>
          <w:sz w:val="28"/>
          <w:szCs w:val="28"/>
        </w:rPr>
        <w:t>ва хизмат кўрсатилиши давлат-хусусий шериклик лойиҳасини рўёбга чиқариш доирасида амалга ошириладиган мол-мулк, мулкий комплекслар</w:t>
      </w:r>
      <w:r w:rsidRPr="000D417E">
        <w:rPr>
          <w:rFonts w:ascii="Times New Roman" w:hAnsi="Times New Roman"/>
          <w:bCs/>
          <w:color w:val="000000" w:themeColor="text1"/>
          <w:sz w:val="28"/>
          <w:szCs w:val="28"/>
        </w:rPr>
        <w:t>,</w:t>
      </w:r>
      <w:r w:rsidRPr="00CF0667">
        <w:rPr>
          <w:rFonts w:ascii="Times New Roman" w:hAnsi="Times New Roman"/>
          <w:bCs/>
          <w:color w:val="000000" w:themeColor="text1"/>
          <w:sz w:val="28"/>
          <w:szCs w:val="28"/>
        </w:rPr>
        <w:t xml:space="preserve"> ижтимоий инфратузилма, </w:t>
      </w:r>
      <w:r w:rsidRPr="000D417E">
        <w:rPr>
          <w:rFonts w:ascii="Times New Roman" w:hAnsi="Times New Roman"/>
          <w:bCs/>
          <w:color w:val="000000" w:themeColor="text1"/>
          <w:sz w:val="28"/>
          <w:szCs w:val="28"/>
        </w:rPr>
        <w:t>ер участкалари</w:t>
      </w:r>
      <w:r>
        <w:rPr>
          <w:rFonts w:ascii="Times New Roman" w:hAnsi="Times New Roman"/>
          <w:bCs/>
          <w:color w:val="000000" w:themeColor="text1"/>
          <w:sz w:val="28"/>
          <w:szCs w:val="28"/>
        </w:rPr>
        <w:t>,</w:t>
      </w:r>
      <w:r w:rsidRPr="00CF0667">
        <w:rPr>
          <w:rFonts w:ascii="Times New Roman" w:hAnsi="Times New Roman"/>
          <w:bCs/>
          <w:color w:val="000000" w:themeColor="text1"/>
          <w:sz w:val="28"/>
          <w:szCs w:val="28"/>
        </w:rPr>
        <w:t xml:space="preserve"> шунингдек давлат-хусусий шериклик лойиҳаси</w:t>
      </w:r>
      <w:r>
        <w:rPr>
          <w:rFonts w:ascii="Times New Roman" w:hAnsi="Times New Roman"/>
          <w:bCs/>
          <w:color w:val="000000" w:themeColor="text1"/>
          <w:sz w:val="28"/>
          <w:szCs w:val="28"/>
        </w:rPr>
        <w:t>ни</w:t>
      </w:r>
      <w:r w:rsidRPr="00CF0667">
        <w:rPr>
          <w:rFonts w:ascii="Times New Roman" w:hAnsi="Times New Roman"/>
          <w:bCs/>
          <w:color w:val="000000" w:themeColor="text1"/>
          <w:sz w:val="28"/>
          <w:szCs w:val="28"/>
        </w:rPr>
        <w:t xml:space="preserve"> амалга ошириш жараёнида жорий этилиши лозим бўлган ишлар (хизматлар) ва инновациялар</w:t>
      </w:r>
      <w:r w:rsidRPr="00CF0667">
        <w:rPr>
          <w:rFonts w:ascii="Times New Roman" w:hAnsi="Times New Roman"/>
          <w:color w:val="000000" w:themeColor="text1"/>
          <w:sz w:val="28"/>
          <w:szCs w:val="28"/>
        </w:rPr>
        <w:t>;</w:t>
      </w:r>
    </w:p>
    <w:p w14:paraId="4FDAA33A" w14:textId="4A48DC0E" w:rsidR="00805393" w:rsidRDefault="00805393" w:rsidP="00805393">
      <w:pPr>
        <w:spacing w:after="0" w:line="240" w:lineRule="auto"/>
        <w:ind w:firstLine="709"/>
        <w:jc w:val="both"/>
        <w:rPr>
          <w:rFonts w:ascii="Times New Roman" w:hAnsi="Times New Roman"/>
          <w:color w:val="000000" w:themeColor="text1"/>
          <w:sz w:val="28"/>
          <w:szCs w:val="28"/>
        </w:rPr>
      </w:pPr>
      <w:r w:rsidRPr="0053598A">
        <w:rPr>
          <w:rFonts w:ascii="Times New Roman" w:hAnsi="Times New Roman"/>
          <w:b/>
          <w:color w:val="000000" w:themeColor="text1"/>
          <w:sz w:val="28"/>
          <w:szCs w:val="28"/>
        </w:rPr>
        <w:t>давлат-хусусий шериклик объектидан эркин фойдаланилиши учун тўлов</w:t>
      </w:r>
      <w:r w:rsidR="0019296F">
        <w:rPr>
          <w:rFonts w:ascii="Times New Roman" w:hAnsi="Times New Roman"/>
          <w:b/>
          <w:color w:val="000000" w:themeColor="text1"/>
          <w:sz w:val="28"/>
          <w:szCs w:val="28"/>
        </w:rPr>
        <w:t> </w:t>
      </w:r>
      <w:r w:rsidRPr="00CF0667">
        <w:rPr>
          <w:rFonts w:ascii="Times New Roman" w:hAnsi="Times New Roman"/>
          <w:color w:val="000000" w:themeColor="text1"/>
          <w:sz w:val="28"/>
          <w:szCs w:val="28"/>
        </w:rPr>
        <w:t>–</w:t>
      </w:r>
      <w:r w:rsidR="0019296F">
        <w:rPr>
          <w:rFonts w:ascii="Times New Roman" w:hAnsi="Times New Roman"/>
          <w:color w:val="000000" w:themeColor="text1"/>
          <w:sz w:val="28"/>
          <w:szCs w:val="28"/>
        </w:rPr>
        <w:t> </w:t>
      </w:r>
      <w:r w:rsidRPr="0053598A">
        <w:rPr>
          <w:rFonts w:ascii="Times New Roman" w:hAnsi="Times New Roman"/>
          <w:color w:val="000000" w:themeColor="text1"/>
          <w:sz w:val="28"/>
          <w:szCs w:val="28"/>
        </w:rPr>
        <w:t>давлат-хусусий шериклик тўғрисидаги битимга мувофиқ давлат-хусусий шериклик объектидан фойдаланиш (уни эксплуатация қилиш) ва (ёки) ушбу объектга хизмат кўрсатиш даврида ундан эркин фойдаланилишини таъминлаганлик учун хусусий шерикка давлат шериги томонидан амалга ошириладиган тўловлар;</w:t>
      </w:r>
    </w:p>
    <w:p w14:paraId="11B4D76B" w14:textId="60517652" w:rsidR="00805393" w:rsidRDefault="00805393" w:rsidP="00805393">
      <w:pPr>
        <w:spacing w:after="0" w:line="240" w:lineRule="auto"/>
        <w:ind w:firstLine="709"/>
        <w:jc w:val="both"/>
        <w:rPr>
          <w:rFonts w:ascii="Times New Roman" w:hAnsi="Times New Roman"/>
          <w:color w:val="000000" w:themeColor="text1"/>
          <w:sz w:val="28"/>
          <w:szCs w:val="28"/>
        </w:rPr>
      </w:pPr>
      <w:r w:rsidRPr="00CF0667">
        <w:rPr>
          <w:rFonts w:ascii="Times New Roman" w:hAnsi="Times New Roman"/>
          <w:b/>
          <w:bCs/>
          <w:color w:val="000000" w:themeColor="text1"/>
          <w:sz w:val="28"/>
          <w:szCs w:val="28"/>
        </w:rPr>
        <w:t>давлат шериги</w:t>
      </w:r>
      <w:r w:rsidR="0019296F">
        <w:rPr>
          <w:rFonts w:ascii="Times New Roman" w:hAnsi="Times New Roman"/>
          <w:b/>
          <w:bCs/>
          <w:color w:val="000000" w:themeColor="text1"/>
          <w:sz w:val="28"/>
          <w:szCs w:val="28"/>
        </w:rPr>
        <w:t> </w:t>
      </w:r>
      <w:r w:rsidRPr="007C496C">
        <w:rPr>
          <w:rFonts w:ascii="Times New Roman" w:hAnsi="Times New Roman"/>
          <w:bCs/>
          <w:color w:val="000000" w:themeColor="text1"/>
          <w:sz w:val="28"/>
          <w:szCs w:val="28"/>
        </w:rPr>
        <w:t>–</w:t>
      </w:r>
      <w:r w:rsidR="0019296F">
        <w:rPr>
          <w:rFonts w:ascii="Times New Roman" w:hAnsi="Times New Roman"/>
          <w:bCs/>
          <w:color w:val="000000" w:themeColor="text1"/>
          <w:sz w:val="28"/>
          <w:szCs w:val="28"/>
        </w:rPr>
        <w:t> </w:t>
      </w:r>
      <w:r w:rsidRPr="00CF0667">
        <w:rPr>
          <w:rFonts w:ascii="Times New Roman" w:hAnsi="Times New Roman"/>
          <w:bCs/>
          <w:color w:val="000000" w:themeColor="text1"/>
          <w:sz w:val="28"/>
          <w:szCs w:val="28"/>
        </w:rPr>
        <w:t>Ўзбекистон Республикаси</w:t>
      </w:r>
      <w:r>
        <w:rPr>
          <w:rFonts w:ascii="Times New Roman" w:hAnsi="Times New Roman"/>
          <w:bCs/>
          <w:color w:val="000000" w:themeColor="text1"/>
          <w:sz w:val="28"/>
          <w:szCs w:val="28"/>
        </w:rPr>
        <w:t xml:space="preserve"> ва</w:t>
      </w:r>
      <w:r w:rsidRPr="00CF0667">
        <w:rPr>
          <w:rFonts w:ascii="Times New Roman" w:hAnsi="Times New Roman"/>
          <w:bCs/>
          <w:color w:val="000000" w:themeColor="text1"/>
          <w:sz w:val="28"/>
          <w:szCs w:val="28"/>
        </w:rPr>
        <w:t xml:space="preserve"> </w:t>
      </w:r>
      <w:r>
        <w:rPr>
          <w:rFonts w:ascii="Times New Roman" w:hAnsi="Times New Roman"/>
          <w:bCs/>
          <w:color w:val="000000" w:themeColor="text1"/>
          <w:sz w:val="28"/>
          <w:szCs w:val="28"/>
        </w:rPr>
        <w:t>(</w:t>
      </w:r>
      <w:r w:rsidRPr="00CF0667">
        <w:rPr>
          <w:rFonts w:ascii="Times New Roman" w:hAnsi="Times New Roman"/>
          <w:bCs/>
          <w:color w:val="000000" w:themeColor="text1"/>
          <w:sz w:val="28"/>
          <w:szCs w:val="28"/>
        </w:rPr>
        <w:t>ёки</w:t>
      </w:r>
      <w:r>
        <w:rPr>
          <w:rFonts w:ascii="Times New Roman" w:hAnsi="Times New Roman"/>
          <w:bCs/>
          <w:color w:val="000000" w:themeColor="text1"/>
          <w:sz w:val="28"/>
          <w:szCs w:val="28"/>
        </w:rPr>
        <w:t>)</w:t>
      </w:r>
      <w:r w:rsidRPr="00CF0667">
        <w:rPr>
          <w:rFonts w:ascii="Times New Roman" w:hAnsi="Times New Roman"/>
          <w:bCs/>
          <w:color w:val="000000" w:themeColor="text1"/>
          <w:sz w:val="28"/>
          <w:szCs w:val="28"/>
        </w:rPr>
        <w:t xml:space="preserve"> давлат бошқаруви органлари, маҳаллий ижро этувчи ҳокимият органлари, шунингдек Ўзбекистон Республикаси Вазирлар Маҳкамаси томонидан </w:t>
      </w:r>
      <w:r>
        <w:rPr>
          <w:rFonts w:ascii="Times New Roman" w:hAnsi="Times New Roman"/>
          <w:bCs/>
          <w:color w:val="000000" w:themeColor="text1"/>
          <w:sz w:val="28"/>
          <w:szCs w:val="28"/>
        </w:rPr>
        <w:t xml:space="preserve">ваколат </w:t>
      </w:r>
      <w:r w:rsidRPr="00CF0667">
        <w:rPr>
          <w:rFonts w:ascii="Times New Roman" w:hAnsi="Times New Roman"/>
          <w:bCs/>
          <w:color w:val="000000" w:themeColor="text1"/>
          <w:sz w:val="28"/>
          <w:szCs w:val="28"/>
        </w:rPr>
        <w:t xml:space="preserve">берилган </w:t>
      </w:r>
      <w:r w:rsidRPr="0073726C">
        <w:rPr>
          <w:rFonts w:ascii="Times New Roman" w:hAnsi="Times New Roman"/>
          <w:bCs/>
          <w:color w:val="000000" w:themeColor="text1"/>
          <w:sz w:val="28"/>
          <w:szCs w:val="28"/>
        </w:rPr>
        <w:t>бошқа юридик шахслар</w:t>
      </w:r>
      <w:r w:rsidRPr="00CF0667">
        <w:rPr>
          <w:rFonts w:ascii="Times New Roman" w:hAnsi="Times New Roman"/>
          <w:bCs/>
          <w:color w:val="000000" w:themeColor="text1"/>
          <w:sz w:val="28"/>
          <w:szCs w:val="28"/>
        </w:rPr>
        <w:t xml:space="preserve"> ёки уларнинг бирлашмалари</w:t>
      </w:r>
      <w:r w:rsidRPr="00FA21E4">
        <w:rPr>
          <w:rFonts w:ascii="Times New Roman" w:hAnsi="Times New Roman"/>
          <w:color w:val="000000" w:themeColor="text1"/>
          <w:sz w:val="28"/>
          <w:szCs w:val="28"/>
        </w:rPr>
        <w:t>;</w:t>
      </w:r>
    </w:p>
    <w:p w14:paraId="61B8D433" w14:textId="2B7F438D" w:rsidR="00805393" w:rsidRDefault="00805393" w:rsidP="00805393">
      <w:pPr>
        <w:spacing w:after="0" w:line="240" w:lineRule="auto"/>
        <w:ind w:firstLine="709"/>
        <w:jc w:val="both"/>
        <w:rPr>
          <w:rFonts w:ascii="Times New Roman" w:hAnsi="Times New Roman"/>
          <w:color w:val="000000" w:themeColor="text1"/>
          <w:sz w:val="28"/>
          <w:szCs w:val="28"/>
        </w:rPr>
      </w:pPr>
      <w:r w:rsidRPr="008031D4">
        <w:rPr>
          <w:rFonts w:ascii="Times New Roman" w:hAnsi="Times New Roman"/>
          <w:b/>
          <w:color w:val="000000" w:themeColor="text1"/>
          <w:sz w:val="28"/>
          <w:szCs w:val="28"/>
        </w:rPr>
        <w:t>концессия</w:t>
      </w:r>
      <w:r>
        <w:rPr>
          <w:rFonts w:ascii="Times New Roman" w:hAnsi="Times New Roman"/>
          <w:b/>
          <w:color w:val="000000" w:themeColor="text1"/>
          <w:sz w:val="28"/>
          <w:szCs w:val="28"/>
        </w:rPr>
        <w:t> </w:t>
      </w:r>
      <w:r w:rsidRPr="00CF0667">
        <w:rPr>
          <w:rFonts w:ascii="Times New Roman" w:hAnsi="Times New Roman"/>
          <w:color w:val="000000" w:themeColor="text1"/>
          <w:sz w:val="28"/>
          <w:szCs w:val="28"/>
        </w:rPr>
        <w:t>–</w:t>
      </w:r>
      <w:r>
        <w:rPr>
          <w:rFonts w:ascii="Times New Roman" w:hAnsi="Times New Roman"/>
          <w:color w:val="000000" w:themeColor="text1"/>
          <w:sz w:val="28"/>
          <w:szCs w:val="28"/>
        </w:rPr>
        <w:t> </w:t>
      </w:r>
      <w:r w:rsidRPr="00CF0667">
        <w:rPr>
          <w:rFonts w:ascii="Times New Roman" w:hAnsi="Times New Roman"/>
          <w:color w:val="000000" w:themeColor="text1"/>
          <w:sz w:val="28"/>
          <w:szCs w:val="28"/>
        </w:rPr>
        <w:t>давлат-хусусий шерикликнинг</w:t>
      </w:r>
      <w:r>
        <w:rPr>
          <w:rFonts w:ascii="Times New Roman" w:hAnsi="Times New Roman"/>
          <w:color w:val="000000" w:themeColor="text1"/>
          <w:sz w:val="28"/>
          <w:szCs w:val="28"/>
        </w:rPr>
        <w:t xml:space="preserve"> шаклларидан бири</w:t>
      </w:r>
      <w:r w:rsidR="0019296F">
        <w:rPr>
          <w:rFonts w:ascii="Times New Roman" w:hAnsi="Times New Roman"/>
          <w:color w:val="000000" w:themeColor="text1"/>
          <w:sz w:val="28"/>
          <w:szCs w:val="28"/>
        </w:rPr>
        <w:t xml:space="preserve"> </w:t>
      </w:r>
      <w:r w:rsidRPr="00CF0667">
        <w:rPr>
          <w:rFonts w:ascii="Times New Roman" w:hAnsi="Times New Roman"/>
          <w:color w:val="000000" w:themeColor="text1"/>
          <w:sz w:val="28"/>
          <w:szCs w:val="28"/>
        </w:rPr>
        <w:t xml:space="preserve">бўлиб, </w:t>
      </w:r>
      <w:r>
        <w:rPr>
          <w:rFonts w:ascii="Times New Roman" w:hAnsi="Times New Roman"/>
          <w:color w:val="000000" w:themeColor="text1"/>
          <w:sz w:val="28"/>
          <w:szCs w:val="28"/>
        </w:rPr>
        <w:t xml:space="preserve">бунда давлат хусусий шерикка концессия шартномасида назарда тутилган </w:t>
      </w:r>
      <w:r>
        <w:rPr>
          <w:rFonts w:ascii="Times New Roman" w:hAnsi="Times New Roman"/>
          <w:color w:val="000000" w:themeColor="text1"/>
          <w:sz w:val="28"/>
          <w:szCs w:val="28"/>
        </w:rPr>
        <w:lastRenderedPageBreak/>
        <w:t>хўжалик фаолиятининг муайян турини амалга ошириш учун рухсатнома берган ҳолда мол-мулк</w:t>
      </w:r>
      <w:r w:rsidR="00011239">
        <w:rPr>
          <w:rFonts w:ascii="Times New Roman" w:hAnsi="Times New Roman"/>
          <w:color w:val="000000" w:themeColor="text1"/>
          <w:sz w:val="28"/>
          <w:szCs w:val="28"/>
        </w:rPr>
        <w:t>ни</w:t>
      </w:r>
      <w:r>
        <w:rPr>
          <w:rFonts w:ascii="Times New Roman" w:hAnsi="Times New Roman"/>
          <w:color w:val="000000" w:themeColor="text1"/>
          <w:sz w:val="28"/>
          <w:szCs w:val="28"/>
        </w:rPr>
        <w:t xml:space="preserve"> ва ер участка</w:t>
      </w:r>
      <w:r w:rsidR="00011239">
        <w:rPr>
          <w:rFonts w:ascii="Times New Roman" w:hAnsi="Times New Roman"/>
          <w:color w:val="000000" w:themeColor="text1"/>
          <w:sz w:val="28"/>
          <w:szCs w:val="28"/>
        </w:rPr>
        <w:t>лар</w:t>
      </w:r>
      <w:r>
        <w:rPr>
          <w:rFonts w:ascii="Times New Roman" w:hAnsi="Times New Roman"/>
          <w:color w:val="000000" w:themeColor="text1"/>
          <w:sz w:val="28"/>
          <w:szCs w:val="28"/>
        </w:rPr>
        <w:t>ини тақдим этади</w:t>
      </w:r>
      <w:r w:rsidRPr="00CF0667">
        <w:rPr>
          <w:rFonts w:ascii="Times New Roman" w:hAnsi="Times New Roman"/>
          <w:color w:val="000000" w:themeColor="text1"/>
          <w:sz w:val="28"/>
          <w:szCs w:val="28"/>
        </w:rPr>
        <w:t>;</w:t>
      </w:r>
      <w:r>
        <w:rPr>
          <w:rFonts w:ascii="Times New Roman" w:hAnsi="Times New Roman"/>
          <w:color w:val="000000" w:themeColor="text1"/>
          <w:sz w:val="28"/>
          <w:szCs w:val="28"/>
        </w:rPr>
        <w:t xml:space="preserve"> </w:t>
      </w:r>
    </w:p>
    <w:p w14:paraId="37D2E85C" w14:textId="5BAA5247" w:rsidR="00437DDC" w:rsidRPr="00CF0667" w:rsidRDefault="00437DDC" w:rsidP="00437DDC">
      <w:pPr>
        <w:pStyle w:val="a3"/>
        <w:ind w:firstLine="709"/>
        <w:rPr>
          <w:rFonts w:ascii="Times New Roman" w:hAnsi="Times New Roman"/>
          <w:bCs/>
          <w:color w:val="000000" w:themeColor="text1"/>
          <w:sz w:val="28"/>
          <w:szCs w:val="28"/>
          <w:lang w:val="uz-Cyrl-UZ" w:eastAsia="uz-Cyrl-UZ"/>
        </w:rPr>
      </w:pPr>
      <w:r w:rsidRPr="00CF0667">
        <w:rPr>
          <w:rFonts w:ascii="Times New Roman" w:hAnsi="Times New Roman"/>
          <w:b/>
          <w:color w:val="000000" w:themeColor="text1"/>
          <w:sz w:val="28"/>
          <w:szCs w:val="28"/>
          <w:lang w:val="uz-Cyrl-UZ" w:eastAsia="uz-Cyrl-UZ"/>
        </w:rPr>
        <w:t>махсус лойиҳа</w:t>
      </w:r>
      <w:del w:id="12" w:author="Golib Xoljigitov" w:date="2020-12-16T17:35:00Z">
        <w:r w:rsidR="007C1FC7" w:rsidDel="007D5F16">
          <w:rPr>
            <w:rFonts w:ascii="Times New Roman" w:hAnsi="Times New Roman"/>
            <w:b/>
            <w:color w:val="000000" w:themeColor="text1"/>
            <w:sz w:val="28"/>
            <w:szCs w:val="28"/>
            <w:lang w:val="uz-Cyrl-UZ" w:eastAsia="uz-Cyrl-UZ"/>
          </w:rPr>
          <w:delText>лаштириш</w:delText>
        </w:r>
      </w:del>
      <w:r w:rsidRPr="00CF0667">
        <w:rPr>
          <w:rFonts w:ascii="Times New Roman" w:hAnsi="Times New Roman"/>
          <w:b/>
          <w:color w:val="000000" w:themeColor="text1"/>
          <w:sz w:val="28"/>
          <w:szCs w:val="28"/>
          <w:lang w:val="uz-Cyrl-UZ" w:eastAsia="uz-Cyrl-UZ"/>
        </w:rPr>
        <w:t xml:space="preserve"> </w:t>
      </w:r>
      <w:r>
        <w:rPr>
          <w:rFonts w:ascii="Times New Roman" w:hAnsi="Times New Roman"/>
          <w:b/>
          <w:color w:val="000000" w:themeColor="text1"/>
          <w:sz w:val="28"/>
          <w:szCs w:val="28"/>
          <w:lang w:val="uz-Cyrl-UZ" w:eastAsia="uz-Cyrl-UZ"/>
        </w:rPr>
        <w:t>компанияси</w:t>
      </w:r>
      <w:r w:rsidR="00011239">
        <w:rPr>
          <w:rFonts w:ascii="Times New Roman" w:hAnsi="Times New Roman"/>
          <w:b/>
          <w:color w:val="000000" w:themeColor="text1"/>
          <w:sz w:val="28"/>
          <w:szCs w:val="28"/>
          <w:lang w:val="uz-Cyrl-UZ" w:eastAsia="uz-Cyrl-UZ"/>
        </w:rPr>
        <w:t> </w:t>
      </w:r>
      <w:r w:rsidRPr="00CF0667">
        <w:rPr>
          <w:rFonts w:ascii="Times New Roman" w:hAnsi="Times New Roman"/>
          <w:bCs/>
          <w:color w:val="000000" w:themeColor="text1"/>
          <w:sz w:val="28"/>
          <w:szCs w:val="28"/>
          <w:lang w:val="uz-Cyrl-UZ" w:eastAsia="uz-Cyrl-UZ"/>
        </w:rPr>
        <w:t>–</w:t>
      </w:r>
      <w:r w:rsidR="00011239">
        <w:rPr>
          <w:rFonts w:ascii="Times New Roman" w:hAnsi="Times New Roman"/>
          <w:bCs/>
          <w:color w:val="000000" w:themeColor="text1"/>
          <w:sz w:val="28"/>
          <w:szCs w:val="28"/>
          <w:lang w:val="uz-Cyrl-UZ" w:eastAsia="uz-Cyrl-UZ"/>
        </w:rPr>
        <w:t> </w:t>
      </w:r>
      <w:r w:rsidR="00BE1387">
        <w:rPr>
          <w:rFonts w:ascii="Times New Roman" w:hAnsi="Times New Roman"/>
          <w:bCs/>
          <w:color w:val="000000" w:themeColor="text1"/>
          <w:sz w:val="28"/>
          <w:szCs w:val="28"/>
          <w:lang w:val="uz-Cyrl-UZ" w:eastAsia="uz-Cyrl-UZ"/>
        </w:rPr>
        <w:t>тендер ғолиби, зах</w:t>
      </w:r>
      <w:r w:rsidRPr="00CF0667">
        <w:rPr>
          <w:rFonts w:ascii="Times New Roman" w:hAnsi="Times New Roman"/>
          <w:bCs/>
          <w:color w:val="000000" w:themeColor="text1"/>
          <w:sz w:val="28"/>
          <w:szCs w:val="28"/>
          <w:lang w:val="uz-Cyrl-UZ" w:eastAsia="uz-Cyrl-UZ"/>
        </w:rPr>
        <w:t>ирадаги ғолиб,</w:t>
      </w:r>
      <w:r w:rsidRPr="00CF0667">
        <w:rPr>
          <w:rFonts w:ascii="Times New Roman" w:hAnsi="Times New Roman"/>
          <w:sz w:val="28"/>
          <w:szCs w:val="28"/>
          <w:lang w:val="uz-Cyrl-UZ"/>
        </w:rPr>
        <w:t xml:space="preserve"> </w:t>
      </w:r>
      <w:r w:rsidRPr="00CF0667">
        <w:rPr>
          <w:rFonts w:ascii="Times New Roman" w:hAnsi="Times New Roman"/>
          <w:bCs/>
          <w:color w:val="000000" w:themeColor="text1"/>
          <w:sz w:val="28"/>
          <w:szCs w:val="28"/>
          <w:lang w:val="uz-Cyrl-UZ" w:eastAsia="uz-Cyrl-UZ"/>
        </w:rPr>
        <w:t>хусусий ташаббускор ёки тўғридан-тўғри музокаралар иштирокчи</w:t>
      </w:r>
      <w:r>
        <w:rPr>
          <w:rFonts w:ascii="Times New Roman" w:hAnsi="Times New Roman"/>
          <w:bCs/>
          <w:color w:val="000000" w:themeColor="text1"/>
          <w:sz w:val="28"/>
          <w:szCs w:val="28"/>
          <w:lang w:val="uz-Cyrl-UZ" w:eastAsia="uz-Cyrl-UZ"/>
        </w:rPr>
        <w:t>си</w:t>
      </w:r>
      <w:r w:rsidRPr="00CF0667">
        <w:rPr>
          <w:rFonts w:ascii="Times New Roman" w:hAnsi="Times New Roman"/>
          <w:bCs/>
          <w:color w:val="000000" w:themeColor="text1"/>
          <w:sz w:val="28"/>
          <w:szCs w:val="28"/>
          <w:lang w:val="uz-Cyrl-UZ" w:eastAsia="uz-Cyrl-UZ"/>
        </w:rPr>
        <w:t xml:space="preserve"> томонидан </w:t>
      </w:r>
      <w:r w:rsidR="00011239" w:rsidRPr="00CF0667">
        <w:rPr>
          <w:rFonts w:ascii="Times New Roman" w:hAnsi="Times New Roman"/>
          <w:bCs/>
          <w:color w:val="000000" w:themeColor="text1"/>
          <w:sz w:val="28"/>
          <w:szCs w:val="28"/>
          <w:lang w:val="uz-Cyrl-UZ" w:eastAsia="uz-Cyrl-UZ"/>
        </w:rPr>
        <w:t xml:space="preserve">фақат давлат-хусусий шериклик лойиҳасини амалга ошириш учун </w:t>
      </w:r>
      <w:r w:rsidRPr="00CF0667">
        <w:rPr>
          <w:rFonts w:ascii="Times New Roman" w:hAnsi="Times New Roman"/>
          <w:bCs/>
          <w:color w:val="000000" w:themeColor="text1"/>
          <w:sz w:val="28"/>
          <w:szCs w:val="28"/>
          <w:lang w:val="uz-Cyrl-UZ" w:eastAsia="uz-Cyrl-UZ"/>
        </w:rPr>
        <w:t>ташкил этилган ва Ўзбекистон Республикаси қонун</w:t>
      </w:r>
      <w:r>
        <w:rPr>
          <w:rFonts w:ascii="Times New Roman" w:hAnsi="Times New Roman"/>
          <w:bCs/>
          <w:color w:val="000000" w:themeColor="text1"/>
          <w:sz w:val="28"/>
          <w:szCs w:val="28"/>
          <w:lang w:val="uz-Cyrl-UZ" w:eastAsia="uz-Cyrl-UZ"/>
        </w:rPr>
        <w:t>чилиги</w:t>
      </w:r>
      <w:r w:rsidRPr="00CF0667">
        <w:rPr>
          <w:rFonts w:ascii="Times New Roman" w:hAnsi="Times New Roman"/>
          <w:bCs/>
          <w:color w:val="000000" w:themeColor="text1"/>
          <w:sz w:val="28"/>
          <w:szCs w:val="28"/>
          <w:lang w:val="uz-Cyrl-UZ" w:eastAsia="uz-Cyrl-UZ"/>
        </w:rPr>
        <w:t>га мувофиқ рўйхатдан ўт</w:t>
      </w:r>
      <w:r>
        <w:rPr>
          <w:rFonts w:ascii="Times New Roman" w:hAnsi="Times New Roman"/>
          <w:bCs/>
          <w:color w:val="000000" w:themeColor="text1"/>
          <w:sz w:val="28"/>
          <w:szCs w:val="28"/>
          <w:lang w:val="uz-Cyrl-UZ" w:eastAsia="uz-Cyrl-UZ"/>
        </w:rPr>
        <w:t>казил</w:t>
      </w:r>
      <w:r w:rsidRPr="00CF0667">
        <w:rPr>
          <w:rFonts w:ascii="Times New Roman" w:hAnsi="Times New Roman"/>
          <w:bCs/>
          <w:color w:val="000000" w:themeColor="text1"/>
          <w:sz w:val="28"/>
          <w:szCs w:val="28"/>
          <w:lang w:val="uz-Cyrl-UZ" w:eastAsia="uz-Cyrl-UZ"/>
        </w:rPr>
        <w:t>ган юридик шахс;</w:t>
      </w:r>
    </w:p>
    <w:p w14:paraId="46C6F782" w14:textId="5B392E67" w:rsidR="00437DDC" w:rsidRPr="00CF0667" w:rsidRDefault="00437DDC" w:rsidP="00437DDC">
      <w:pPr>
        <w:pStyle w:val="a3"/>
        <w:ind w:firstLine="709"/>
        <w:rPr>
          <w:rFonts w:ascii="Times New Roman" w:hAnsi="Times New Roman"/>
          <w:bCs/>
          <w:color w:val="000000" w:themeColor="text1"/>
          <w:sz w:val="28"/>
          <w:szCs w:val="28"/>
          <w:lang w:val="uz-Cyrl-UZ" w:eastAsia="uz-Cyrl-UZ"/>
        </w:rPr>
      </w:pPr>
      <w:r>
        <w:rPr>
          <w:rFonts w:ascii="Times New Roman" w:hAnsi="Times New Roman"/>
          <w:b/>
          <w:color w:val="000000" w:themeColor="text1"/>
          <w:sz w:val="28"/>
          <w:szCs w:val="28"/>
          <w:lang w:val="uz-Cyrl-UZ" w:eastAsia="uz-Cyrl-UZ"/>
        </w:rPr>
        <w:t>т</w:t>
      </w:r>
      <w:r w:rsidRPr="00CF0667">
        <w:rPr>
          <w:rFonts w:ascii="Times New Roman" w:hAnsi="Times New Roman"/>
          <w:b/>
          <w:color w:val="000000" w:themeColor="text1"/>
          <w:sz w:val="28"/>
          <w:szCs w:val="28"/>
          <w:lang w:val="uz-Cyrl-UZ" w:eastAsia="uz-Cyrl-UZ"/>
        </w:rPr>
        <w:t>алабгор</w:t>
      </w:r>
      <w:r>
        <w:rPr>
          <w:rFonts w:ascii="Times New Roman" w:hAnsi="Times New Roman"/>
          <w:b/>
          <w:color w:val="000000" w:themeColor="text1"/>
          <w:sz w:val="28"/>
          <w:szCs w:val="28"/>
          <w:lang w:val="uz-Cyrl-UZ" w:eastAsia="uz-Cyrl-UZ"/>
        </w:rPr>
        <w:t> </w:t>
      </w:r>
      <w:r w:rsidRPr="00CF0667">
        <w:rPr>
          <w:rFonts w:ascii="Times New Roman" w:hAnsi="Times New Roman"/>
          <w:bCs/>
          <w:color w:val="000000" w:themeColor="text1"/>
          <w:sz w:val="28"/>
          <w:szCs w:val="28"/>
          <w:lang w:val="uz-Cyrl-UZ" w:eastAsia="uz-Cyrl-UZ"/>
        </w:rPr>
        <w:t>–</w:t>
      </w:r>
      <w:r>
        <w:rPr>
          <w:rFonts w:ascii="Times New Roman" w:hAnsi="Times New Roman"/>
          <w:bCs/>
          <w:color w:val="000000" w:themeColor="text1"/>
          <w:sz w:val="28"/>
          <w:szCs w:val="28"/>
          <w:lang w:val="uz-Cyrl-UZ" w:eastAsia="uz-Cyrl-UZ"/>
        </w:rPr>
        <w:t> </w:t>
      </w:r>
      <w:r w:rsidRPr="00CF0667">
        <w:rPr>
          <w:rFonts w:ascii="Times New Roman" w:hAnsi="Times New Roman"/>
          <w:bCs/>
          <w:color w:val="000000" w:themeColor="text1"/>
          <w:sz w:val="28"/>
          <w:szCs w:val="28"/>
          <w:lang w:val="uz-Cyrl-UZ" w:eastAsia="uz-Cyrl-UZ"/>
        </w:rPr>
        <w:t>давлат-хусусий шериклик лойиҳасини амалга ошириш</w:t>
      </w:r>
      <w:r>
        <w:rPr>
          <w:rFonts w:ascii="Times New Roman" w:hAnsi="Times New Roman"/>
          <w:bCs/>
          <w:color w:val="000000" w:themeColor="text1"/>
          <w:sz w:val="28"/>
          <w:szCs w:val="28"/>
          <w:lang w:val="uz-Cyrl-UZ" w:eastAsia="uz-Cyrl-UZ"/>
        </w:rPr>
        <w:t xml:space="preserve">дан </w:t>
      </w:r>
      <w:r w:rsidRPr="00CF0667">
        <w:rPr>
          <w:rFonts w:ascii="Times New Roman" w:hAnsi="Times New Roman"/>
          <w:bCs/>
          <w:color w:val="000000" w:themeColor="text1"/>
          <w:sz w:val="28"/>
          <w:szCs w:val="28"/>
          <w:lang w:val="uz-Cyrl-UZ" w:eastAsia="uz-Cyrl-UZ"/>
        </w:rPr>
        <w:t>ва тендерда иштирок этиш</w:t>
      </w:r>
      <w:r>
        <w:rPr>
          <w:rFonts w:ascii="Times New Roman" w:hAnsi="Times New Roman"/>
          <w:bCs/>
          <w:color w:val="000000" w:themeColor="text1"/>
          <w:sz w:val="28"/>
          <w:szCs w:val="28"/>
          <w:lang w:val="uz-Cyrl-UZ" w:eastAsia="uz-Cyrl-UZ"/>
        </w:rPr>
        <w:t>дан манфаатдор бўл</w:t>
      </w:r>
      <w:r w:rsidRPr="00CF0667">
        <w:rPr>
          <w:rFonts w:ascii="Times New Roman" w:hAnsi="Times New Roman"/>
          <w:bCs/>
          <w:color w:val="000000" w:themeColor="text1"/>
          <w:sz w:val="28"/>
          <w:szCs w:val="28"/>
          <w:lang w:val="uz-Cyrl-UZ" w:eastAsia="uz-Cyrl-UZ"/>
        </w:rPr>
        <w:t>ган</w:t>
      </w:r>
      <w:r>
        <w:rPr>
          <w:rFonts w:ascii="Times New Roman" w:hAnsi="Times New Roman"/>
          <w:bCs/>
          <w:color w:val="000000" w:themeColor="text1"/>
          <w:sz w:val="28"/>
          <w:szCs w:val="28"/>
          <w:lang w:val="uz-Cyrl-UZ" w:eastAsia="uz-Cyrl-UZ"/>
        </w:rPr>
        <w:t>,</w:t>
      </w:r>
      <w:r w:rsidRPr="00CF0667">
        <w:rPr>
          <w:rFonts w:ascii="Times New Roman" w:hAnsi="Times New Roman"/>
          <w:bCs/>
          <w:color w:val="000000" w:themeColor="text1"/>
          <w:sz w:val="28"/>
          <w:szCs w:val="28"/>
          <w:lang w:val="uz-Cyrl-UZ" w:eastAsia="uz-Cyrl-UZ"/>
        </w:rPr>
        <w:t xml:space="preserve"> </w:t>
      </w:r>
      <w:r>
        <w:rPr>
          <w:rFonts w:ascii="Times New Roman" w:hAnsi="Times New Roman"/>
          <w:bCs/>
          <w:color w:val="000000" w:themeColor="text1"/>
          <w:sz w:val="28"/>
          <w:szCs w:val="28"/>
          <w:lang w:val="uz-Cyrl-UZ" w:eastAsia="uz-Cyrl-UZ"/>
        </w:rPr>
        <w:t>Ўзбекистон Республикаси</w:t>
      </w:r>
      <w:r w:rsidR="00725E1A">
        <w:rPr>
          <w:rFonts w:ascii="Times New Roman" w:hAnsi="Times New Roman"/>
          <w:bCs/>
          <w:color w:val="000000" w:themeColor="text1"/>
          <w:sz w:val="28"/>
          <w:szCs w:val="28"/>
          <w:lang w:val="uz-Cyrl-UZ" w:eastAsia="uz-Cyrl-UZ"/>
        </w:rPr>
        <w:t>нинг ёки</w:t>
      </w:r>
      <w:r w:rsidRPr="00CF0667">
        <w:rPr>
          <w:rFonts w:ascii="Times New Roman" w:hAnsi="Times New Roman"/>
          <w:bCs/>
          <w:color w:val="000000" w:themeColor="text1"/>
          <w:sz w:val="28"/>
          <w:szCs w:val="28"/>
          <w:lang w:val="uz-Cyrl-UZ" w:eastAsia="uz-Cyrl-UZ"/>
        </w:rPr>
        <w:t xml:space="preserve"> чет давлатнинг қонун</w:t>
      </w:r>
      <w:r>
        <w:rPr>
          <w:rFonts w:ascii="Times New Roman" w:hAnsi="Times New Roman"/>
          <w:bCs/>
          <w:color w:val="000000" w:themeColor="text1"/>
          <w:sz w:val="28"/>
          <w:szCs w:val="28"/>
          <w:lang w:val="uz-Cyrl-UZ" w:eastAsia="uz-Cyrl-UZ"/>
        </w:rPr>
        <w:t>чилиги</w:t>
      </w:r>
      <w:r w:rsidRPr="00CF0667">
        <w:rPr>
          <w:rFonts w:ascii="Times New Roman" w:hAnsi="Times New Roman"/>
          <w:bCs/>
          <w:color w:val="000000" w:themeColor="text1"/>
          <w:sz w:val="28"/>
          <w:szCs w:val="28"/>
          <w:lang w:val="uz-Cyrl-UZ" w:eastAsia="uz-Cyrl-UZ"/>
        </w:rPr>
        <w:t>га мувофиқ рўйхатдан ўт</w:t>
      </w:r>
      <w:r>
        <w:rPr>
          <w:rFonts w:ascii="Times New Roman" w:hAnsi="Times New Roman"/>
          <w:bCs/>
          <w:color w:val="000000" w:themeColor="text1"/>
          <w:sz w:val="28"/>
          <w:szCs w:val="28"/>
          <w:lang w:val="uz-Cyrl-UZ" w:eastAsia="uz-Cyrl-UZ"/>
        </w:rPr>
        <w:t>казил</w:t>
      </w:r>
      <w:r w:rsidRPr="00CF0667">
        <w:rPr>
          <w:rFonts w:ascii="Times New Roman" w:hAnsi="Times New Roman"/>
          <w:bCs/>
          <w:color w:val="000000" w:themeColor="text1"/>
          <w:sz w:val="28"/>
          <w:szCs w:val="28"/>
          <w:lang w:val="uz-Cyrl-UZ" w:eastAsia="uz-Cyrl-UZ"/>
        </w:rPr>
        <w:t>ган</w:t>
      </w:r>
      <w:r>
        <w:rPr>
          <w:rFonts w:ascii="Times New Roman" w:hAnsi="Times New Roman"/>
          <w:bCs/>
          <w:color w:val="000000" w:themeColor="text1"/>
          <w:sz w:val="28"/>
          <w:szCs w:val="28"/>
          <w:lang w:val="uz-Cyrl-UZ" w:eastAsia="uz-Cyrl-UZ"/>
        </w:rPr>
        <w:t xml:space="preserve"> якка тартибдаги тадбиркор,</w:t>
      </w:r>
      <w:r w:rsidRPr="00CF0667">
        <w:rPr>
          <w:rFonts w:ascii="Times New Roman" w:hAnsi="Times New Roman"/>
          <w:bCs/>
          <w:color w:val="000000" w:themeColor="text1"/>
          <w:sz w:val="28"/>
          <w:szCs w:val="28"/>
          <w:lang w:val="uz-Cyrl-UZ" w:eastAsia="uz-Cyrl-UZ"/>
        </w:rPr>
        <w:t xml:space="preserve"> юридик шахс ёки </w:t>
      </w:r>
      <w:r>
        <w:rPr>
          <w:rFonts w:ascii="Times New Roman" w:hAnsi="Times New Roman"/>
          <w:bCs/>
          <w:color w:val="000000" w:themeColor="text1"/>
          <w:sz w:val="28"/>
          <w:szCs w:val="28"/>
          <w:lang w:val="uz-Cyrl-UZ" w:eastAsia="uz-Cyrl-UZ"/>
        </w:rPr>
        <w:t xml:space="preserve">юридик шахсларнинг </w:t>
      </w:r>
      <w:r w:rsidRPr="00CF0667">
        <w:rPr>
          <w:rFonts w:ascii="Times New Roman" w:hAnsi="Times New Roman"/>
          <w:bCs/>
          <w:color w:val="000000" w:themeColor="text1"/>
          <w:sz w:val="28"/>
          <w:szCs w:val="28"/>
          <w:lang w:val="uz-Cyrl-UZ" w:eastAsia="uz-Cyrl-UZ"/>
        </w:rPr>
        <w:t>бирлашмаси;</w:t>
      </w:r>
    </w:p>
    <w:p w14:paraId="48DA01C8" w14:textId="01CAB2C5" w:rsidR="001F0916" w:rsidRDefault="002032D4" w:rsidP="00CF0667">
      <w:pPr>
        <w:spacing w:after="0" w:line="240" w:lineRule="auto"/>
        <w:ind w:firstLine="709"/>
        <w:jc w:val="both"/>
        <w:rPr>
          <w:rFonts w:ascii="Times New Roman" w:hAnsi="Times New Roman"/>
          <w:color w:val="000000" w:themeColor="text1"/>
          <w:sz w:val="28"/>
          <w:szCs w:val="28"/>
        </w:rPr>
      </w:pPr>
      <w:r w:rsidRPr="002032D4">
        <w:rPr>
          <w:rFonts w:ascii="Times New Roman" w:hAnsi="Times New Roman"/>
          <w:b/>
          <w:color w:val="000000" w:themeColor="text1"/>
          <w:sz w:val="28"/>
          <w:szCs w:val="28"/>
        </w:rPr>
        <w:t>фойдаланганлик учун тўлов</w:t>
      </w:r>
      <w:r w:rsidR="0019296F">
        <w:rPr>
          <w:rFonts w:ascii="Times New Roman" w:hAnsi="Times New Roman"/>
          <w:b/>
          <w:color w:val="000000" w:themeColor="text1"/>
          <w:sz w:val="28"/>
          <w:szCs w:val="28"/>
        </w:rPr>
        <w:t> </w:t>
      </w:r>
      <w:r w:rsidRPr="00CF0667">
        <w:rPr>
          <w:rFonts w:ascii="Times New Roman" w:hAnsi="Times New Roman"/>
          <w:bCs/>
          <w:color w:val="000000" w:themeColor="text1"/>
          <w:sz w:val="28"/>
          <w:szCs w:val="28"/>
        </w:rPr>
        <w:t>–</w:t>
      </w:r>
      <w:r>
        <w:rPr>
          <w:rFonts w:ascii="Times New Roman" w:hAnsi="Times New Roman"/>
          <w:bCs/>
          <w:color w:val="000000" w:themeColor="text1"/>
          <w:sz w:val="28"/>
          <w:szCs w:val="28"/>
        </w:rPr>
        <w:t> </w:t>
      </w:r>
      <w:r w:rsidRPr="002032D4">
        <w:rPr>
          <w:rFonts w:ascii="Times New Roman" w:hAnsi="Times New Roman"/>
          <w:color w:val="000000" w:themeColor="text1"/>
          <w:sz w:val="28"/>
          <w:szCs w:val="28"/>
        </w:rPr>
        <w:t>товарларни (ишларни, хизматларни) истеъмол қилувчилардан давлат-хусусий шериклик тўғрисидаги битимга мувофиқ давлат-хусусий шериклик лойиҳасини амалга ошириш доирасида хусусий шерик томонидан йиғиб олинадиган тўловлар;</w:t>
      </w:r>
    </w:p>
    <w:p w14:paraId="3F5F35CD" w14:textId="798EA6D5" w:rsidR="007C496C" w:rsidRPr="00211B83" w:rsidRDefault="00146BC6" w:rsidP="007C496C">
      <w:pPr>
        <w:pStyle w:val="a3"/>
        <w:ind w:firstLine="709"/>
        <w:rPr>
          <w:rFonts w:ascii="Times New Roman" w:hAnsi="Times New Roman"/>
          <w:color w:val="000000" w:themeColor="text1"/>
          <w:sz w:val="28"/>
          <w:szCs w:val="28"/>
          <w:lang w:val="uz-Cyrl-UZ"/>
        </w:rPr>
      </w:pPr>
      <w:r w:rsidRPr="007C496C">
        <w:rPr>
          <w:rFonts w:ascii="Times New Roman" w:hAnsi="Times New Roman"/>
          <w:b/>
          <w:bCs/>
          <w:color w:val="000000" w:themeColor="text1"/>
          <w:sz w:val="28"/>
          <w:szCs w:val="28"/>
          <w:lang w:val="uz-Cyrl-UZ"/>
        </w:rPr>
        <w:t>хусусий шерик</w:t>
      </w:r>
      <w:r w:rsidR="00A24A7C">
        <w:rPr>
          <w:rFonts w:ascii="Times New Roman" w:hAnsi="Times New Roman"/>
          <w:b/>
          <w:bCs/>
          <w:color w:val="000000" w:themeColor="text1"/>
          <w:sz w:val="28"/>
          <w:szCs w:val="28"/>
          <w:lang w:val="uz-Cyrl-UZ"/>
        </w:rPr>
        <w:t> </w:t>
      </w:r>
      <w:r w:rsidRPr="007C496C">
        <w:rPr>
          <w:rFonts w:ascii="Times New Roman" w:hAnsi="Times New Roman"/>
          <w:bCs/>
          <w:color w:val="000000" w:themeColor="text1"/>
          <w:sz w:val="28"/>
          <w:szCs w:val="28"/>
          <w:lang w:val="uz-Cyrl-UZ"/>
        </w:rPr>
        <w:t>–</w:t>
      </w:r>
      <w:r w:rsidR="00A24A7C">
        <w:rPr>
          <w:rFonts w:ascii="Times New Roman" w:hAnsi="Times New Roman"/>
          <w:bCs/>
          <w:color w:val="000000" w:themeColor="text1"/>
          <w:sz w:val="28"/>
          <w:szCs w:val="28"/>
          <w:lang w:val="uz-Cyrl-UZ"/>
        </w:rPr>
        <w:t> </w:t>
      </w:r>
      <w:r w:rsidRPr="007C496C">
        <w:rPr>
          <w:rFonts w:ascii="Times New Roman" w:hAnsi="Times New Roman"/>
          <w:bCs/>
          <w:color w:val="000000" w:themeColor="text1"/>
          <w:sz w:val="28"/>
          <w:szCs w:val="28"/>
          <w:lang w:val="uz-Cyrl-UZ"/>
        </w:rPr>
        <w:t>Ўзбекистон Республикасининг ёки чет давлатнинг қонун</w:t>
      </w:r>
      <w:r w:rsidR="00C706FE" w:rsidRPr="007C496C">
        <w:rPr>
          <w:rFonts w:ascii="Times New Roman" w:hAnsi="Times New Roman"/>
          <w:bCs/>
          <w:color w:val="000000" w:themeColor="text1"/>
          <w:sz w:val="28"/>
          <w:szCs w:val="28"/>
          <w:lang w:val="uz-Cyrl-UZ"/>
        </w:rPr>
        <w:t>чилиги</w:t>
      </w:r>
      <w:r w:rsidRPr="007C496C">
        <w:rPr>
          <w:rFonts w:ascii="Times New Roman" w:hAnsi="Times New Roman"/>
          <w:bCs/>
          <w:color w:val="000000" w:themeColor="text1"/>
          <w:sz w:val="28"/>
          <w:szCs w:val="28"/>
          <w:lang w:val="uz-Cyrl-UZ"/>
        </w:rPr>
        <w:t>га мувофиқ рўйхатдан ўтказилган, давлат шериги билан давлат-хусусий шериклик тўғрисида битим</w:t>
      </w:r>
      <w:r w:rsidR="00D1653C" w:rsidRPr="007C496C">
        <w:rPr>
          <w:rFonts w:ascii="Times New Roman" w:hAnsi="Times New Roman"/>
          <w:bCs/>
          <w:color w:val="000000" w:themeColor="text1"/>
          <w:sz w:val="28"/>
          <w:szCs w:val="28"/>
          <w:lang w:val="uz-Cyrl-UZ"/>
        </w:rPr>
        <w:t xml:space="preserve"> </w:t>
      </w:r>
      <w:r w:rsidRPr="007C496C">
        <w:rPr>
          <w:rFonts w:ascii="Times New Roman" w:hAnsi="Times New Roman"/>
          <w:bCs/>
          <w:color w:val="000000" w:themeColor="text1"/>
          <w:sz w:val="28"/>
          <w:szCs w:val="28"/>
          <w:lang w:val="uz-Cyrl-UZ"/>
        </w:rPr>
        <w:t>тузган якка тартибдаги тадбиркор</w:t>
      </w:r>
      <w:r w:rsidR="00011239">
        <w:rPr>
          <w:rFonts w:ascii="Times New Roman" w:hAnsi="Times New Roman"/>
          <w:bCs/>
          <w:color w:val="000000" w:themeColor="text1"/>
          <w:sz w:val="28"/>
          <w:szCs w:val="28"/>
          <w:lang w:val="uz-Cyrl-UZ"/>
        </w:rPr>
        <w:t>,</w:t>
      </w:r>
      <w:r w:rsidRPr="007C496C">
        <w:rPr>
          <w:rFonts w:ascii="Times New Roman" w:hAnsi="Times New Roman"/>
          <w:bCs/>
          <w:color w:val="000000" w:themeColor="text1"/>
          <w:sz w:val="28"/>
          <w:szCs w:val="28"/>
          <w:lang w:val="uz-Cyrl-UZ"/>
        </w:rPr>
        <w:t xml:space="preserve"> юридик шахс</w:t>
      </w:r>
      <w:r w:rsidR="00011239">
        <w:rPr>
          <w:rFonts w:ascii="Times New Roman" w:hAnsi="Times New Roman"/>
          <w:bCs/>
          <w:color w:val="000000" w:themeColor="text1"/>
          <w:sz w:val="28"/>
          <w:szCs w:val="28"/>
          <w:lang w:val="uz-Cyrl-UZ"/>
        </w:rPr>
        <w:t xml:space="preserve"> ёки юридик шахс</w:t>
      </w:r>
      <w:r w:rsidRPr="007C496C">
        <w:rPr>
          <w:rFonts w:ascii="Times New Roman" w:hAnsi="Times New Roman"/>
          <w:bCs/>
          <w:color w:val="000000" w:themeColor="text1"/>
          <w:sz w:val="28"/>
          <w:szCs w:val="28"/>
          <w:lang w:val="uz-Cyrl-UZ"/>
        </w:rPr>
        <w:t>ларнинг бирлашмаси</w:t>
      </w:r>
      <w:r w:rsidR="00211B83" w:rsidRPr="00211B83">
        <w:rPr>
          <w:rFonts w:ascii="Times New Roman" w:hAnsi="Times New Roman"/>
          <w:color w:val="000000" w:themeColor="text1"/>
          <w:sz w:val="28"/>
          <w:szCs w:val="28"/>
          <w:lang w:val="uz-Cyrl-UZ"/>
        </w:rPr>
        <w:t>»;</w:t>
      </w:r>
      <w:bookmarkStart w:id="13" w:name="_GoBack"/>
      <w:bookmarkEnd w:id="13"/>
    </w:p>
    <w:p w14:paraId="42174C80" w14:textId="77777777" w:rsidR="00295621" w:rsidRPr="00C73B8B" w:rsidRDefault="00EB2984" w:rsidP="00CF0667">
      <w:pPr>
        <w:spacing w:after="0" w:line="240" w:lineRule="auto"/>
        <w:ind w:firstLine="709"/>
        <w:jc w:val="both"/>
        <w:rPr>
          <w:rFonts w:ascii="Times New Roman" w:hAnsi="Times New Roman"/>
          <w:color w:val="000000" w:themeColor="text1"/>
          <w:sz w:val="28"/>
          <w:szCs w:val="28"/>
        </w:rPr>
      </w:pPr>
      <w:r w:rsidRPr="00CF0667">
        <w:rPr>
          <w:rFonts w:ascii="Times New Roman" w:hAnsi="Times New Roman"/>
          <w:color w:val="000000" w:themeColor="text1"/>
          <w:sz w:val="28"/>
          <w:szCs w:val="28"/>
        </w:rPr>
        <w:t>3</w:t>
      </w:r>
      <w:r w:rsidR="008B14E9" w:rsidRPr="00CF0667">
        <w:rPr>
          <w:rFonts w:ascii="Times New Roman" w:hAnsi="Times New Roman"/>
          <w:color w:val="000000" w:themeColor="text1"/>
          <w:sz w:val="28"/>
          <w:szCs w:val="28"/>
        </w:rPr>
        <w:t>)</w:t>
      </w:r>
      <w:r w:rsidR="00F45EE5" w:rsidRPr="00CF0667">
        <w:rPr>
          <w:rFonts w:ascii="Times New Roman" w:hAnsi="Times New Roman"/>
          <w:color w:val="000000" w:themeColor="text1"/>
          <w:sz w:val="28"/>
          <w:szCs w:val="28"/>
        </w:rPr>
        <w:t> </w:t>
      </w:r>
      <w:r w:rsidR="00174896" w:rsidRPr="00CF0667">
        <w:rPr>
          <w:rFonts w:ascii="Times New Roman" w:hAnsi="Times New Roman"/>
          <w:b/>
          <w:color w:val="000000" w:themeColor="text1"/>
          <w:sz w:val="28"/>
          <w:szCs w:val="28"/>
        </w:rPr>
        <w:t>11-модда</w:t>
      </w:r>
      <w:r w:rsidR="00295621" w:rsidRPr="00C73B8B">
        <w:rPr>
          <w:rFonts w:ascii="Times New Roman" w:hAnsi="Times New Roman"/>
          <w:color w:val="000000" w:themeColor="text1"/>
          <w:sz w:val="28"/>
          <w:szCs w:val="28"/>
        </w:rPr>
        <w:t>:</w:t>
      </w:r>
    </w:p>
    <w:p w14:paraId="54079FC0" w14:textId="031A7CAB" w:rsidR="00834639" w:rsidRPr="00CF0667" w:rsidRDefault="00660F27" w:rsidP="00CF0667">
      <w:pPr>
        <w:spacing w:after="0" w:line="240" w:lineRule="auto"/>
        <w:ind w:firstLine="709"/>
        <w:jc w:val="both"/>
        <w:rPr>
          <w:rFonts w:ascii="Times New Roman" w:hAnsi="Times New Roman"/>
          <w:color w:val="000000" w:themeColor="text1"/>
          <w:sz w:val="28"/>
          <w:szCs w:val="28"/>
        </w:rPr>
      </w:pPr>
      <w:r w:rsidRPr="00CF0667">
        <w:rPr>
          <w:rFonts w:ascii="Times New Roman" w:hAnsi="Times New Roman"/>
          <w:b/>
          <w:color w:val="000000" w:themeColor="text1"/>
          <w:sz w:val="28"/>
          <w:szCs w:val="28"/>
        </w:rPr>
        <w:t>учин</w:t>
      </w:r>
      <w:r w:rsidR="00295621" w:rsidRPr="00CF0667">
        <w:rPr>
          <w:rFonts w:ascii="Times New Roman" w:hAnsi="Times New Roman"/>
          <w:b/>
          <w:color w:val="000000" w:themeColor="text1"/>
          <w:sz w:val="28"/>
          <w:szCs w:val="28"/>
        </w:rPr>
        <w:t>чи</w:t>
      </w:r>
      <w:r w:rsidR="00834639" w:rsidRPr="00CF0667">
        <w:rPr>
          <w:rFonts w:ascii="Times New Roman" w:hAnsi="Times New Roman"/>
          <w:b/>
          <w:color w:val="000000" w:themeColor="text1"/>
          <w:sz w:val="28"/>
          <w:szCs w:val="28"/>
        </w:rPr>
        <w:t xml:space="preserve"> </w:t>
      </w:r>
      <w:r w:rsidR="00EC3881" w:rsidRPr="00CF0667">
        <w:rPr>
          <w:rFonts w:ascii="Times New Roman" w:hAnsi="Times New Roman"/>
          <w:b/>
          <w:color w:val="000000" w:themeColor="text1"/>
          <w:sz w:val="28"/>
          <w:szCs w:val="28"/>
        </w:rPr>
        <w:t>хатбоши</w:t>
      </w:r>
      <w:r w:rsidR="00C173A1" w:rsidRPr="00CF0667">
        <w:rPr>
          <w:rFonts w:ascii="Times New Roman" w:hAnsi="Times New Roman"/>
          <w:b/>
          <w:color w:val="000000" w:themeColor="text1"/>
          <w:sz w:val="28"/>
          <w:szCs w:val="28"/>
        </w:rPr>
        <w:t>си</w:t>
      </w:r>
      <w:r w:rsidR="00834639" w:rsidRPr="00CF0667">
        <w:rPr>
          <w:rFonts w:ascii="Times New Roman" w:hAnsi="Times New Roman"/>
          <w:color w:val="000000" w:themeColor="text1"/>
          <w:sz w:val="28"/>
          <w:szCs w:val="28"/>
        </w:rPr>
        <w:t xml:space="preserve"> қуйидаги таҳрирда баён </w:t>
      </w:r>
      <w:r w:rsidR="001504BB">
        <w:rPr>
          <w:rFonts w:ascii="Times New Roman" w:hAnsi="Times New Roman"/>
          <w:color w:val="000000" w:themeColor="text1"/>
          <w:sz w:val="28"/>
          <w:szCs w:val="28"/>
        </w:rPr>
        <w:t>этил</w:t>
      </w:r>
      <w:r w:rsidR="007612E7" w:rsidRPr="00CF0667">
        <w:rPr>
          <w:rFonts w:ascii="Times New Roman" w:hAnsi="Times New Roman"/>
          <w:color w:val="000000" w:themeColor="text1"/>
          <w:sz w:val="28"/>
          <w:szCs w:val="28"/>
        </w:rPr>
        <w:t>син</w:t>
      </w:r>
      <w:r w:rsidR="00834639" w:rsidRPr="00CF0667">
        <w:rPr>
          <w:rFonts w:ascii="Times New Roman" w:hAnsi="Times New Roman"/>
          <w:color w:val="000000" w:themeColor="text1"/>
          <w:sz w:val="28"/>
          <w:szCs w:val="28"/>
        </w:rPr>
        <w:t>:</w:t>
      </w:r>
    </w:p>
    <w:p w14:paraId="48522866" w14:textId="7D9FE507" w:rsidR="00295621" w:rsidRPr="00CF0667" w:rsidRDefault="00A56769" w:rsidP="00CF0667">
      <w:pPr>
        <w:spacing w:after="0" w:line="240" w:lineRule="auto"/>
        <w:ind w:firstLine="709"/>
        <w:jc w:val="both"/>
        <w:rPr>
          <w:rFonts w:ascii="Times New Roman" w:hAnsi="Times New Roman"/>
          <w:color w:val="000000" w:themeColor="text1"/>
          <w:sz w:val="28"/>
          <w:szCs w:val="28"/>
        </w:rPr>
      </w:pPr>
      <w:r w:rsidRPr="00CF0667">
        <w:rPr>
          <w:rFonts w:ascii="Times New Roman" w:hAnsi="Times New Roman"/>
          <w:color w:val="000000" w:themeColor="text1"/>
          <w:sz w:val="28"/>
          <w:szCs w:val="28"/>
        </w:rPr>
        <w:t>«</w:t>
      </w:r>
      <w:r w:rsidR="00C56B9A" w:rsidRPr="007D7B84">
        <w:rPr>
          <w:rFonts w:ascii="Times New Roman" w:hAnsi="Times New Roman"/>
          <w:color w:val="000000" w:themeColor="text1"/>
          <w:sz w:val="28"/>
          <w:szCs w:val="28"/>
        </w:rPr>
        <w:t xml:space="preserve">давлат-хусусий шериклик лойиҳалари </w:t>
      </w:r>
      <w:r w:rsidR="001504BB" w:rsidRPr="007D7B84">
        <w:rPr>
          <w:rFonts w:ascii="Times New Roman" w:hAnsi="Times New Roman"/>
          <w:color w:val="000000" w:themeColor="text1"/>
          <w:sz w:val="28"/>
          <w:szCs w:val="28"/>
        </w:rPr>
        <w:t xml:space="preserve">бўйича </w:t>
      </w:r>
      <w:r w:rsidR="00C56B9A" w:rsidRPr="007D7B84">
        <w:rPr>
          <w:rFonts w:ascii="Times New Roman" w:hAnsi="Times New Roman"/>
          <w:color w:val="000000" w:themeColor="text1"/>
          <w:sz w:val="28"/>
          <w:szCs w:val="28"/>
        </w:rPr>
        <w:t xml:space="preserve">давлат шеригини </w:t>
      </w:r>
      <w:r w:rsidR="001504BB" w:rsidRPr="007D7B84">
        <w:rPr>
          <w:rFonts w:ascii="Times New Roman" w:hAnsi="Times New Roman"/>
          <w:color w:val="000000" w:themeColor="text1"/>
          <w:sz w:val="28"/>
          <w:szCs w:val="28"/>
        </w:rPr>
        <w:t>тайин</w:t>
      </w:r>
      <w:r w:rsidR="00C56B9A" w:rsidRPr="007D7B84">
        <w:rPr>
          <w:rFonts w:ascii="Times New Roman" w:hAnsi="Times New Roman"/>
          <w:color w:val="000000" w:themeColor="text1"/>
          <w:sz w:val="28"/>
          <w:szCs w:val="28"/>
        </w:rPr>
        <w:t xml:space="preserve">лашда ноаниқлик </w:t>
      </w:r>
      <w:r w:rsidR="001504BB" w:rsidRPr="007D7B84">
        <w:rPr>
          <w:rFonts w:ascii="Times New Roman" w:hAnsi="Times New Roman"/>
          <w:color w:val="000000" w:themeColor="text1"/>
          <w:sz w:val="28"/>
          <w:szCs w:val="28"/>
        </w:rPr>
        <w:t>юзага кел</w:t>
      </w:r>
      <w:r w:rsidR="00C56B9A" w:rsidRPr="007D7B84">
        <w:rPr>
          <w:rFonts w:ascii="Times New Roman" w:hAnsi="Times New Roman"/>
          <w:color w:val="000000" w:themeColor="text1"/>
          <w:sz w:val="28"/>
          <w:szCs w:val="28"/>
        </w:rPr>
        <w:t>ган ҳолларда</w:t>
      </w:r>
      <w:r w:rsidR="00AE2EC7">
        <w:rPr>
          <w:rFonts w:ascii="Times New Roman" w:hAnsi="Times New Roman"/>
          <w:color w:val="000000" w:themeColor="text1"/>
          <w:sz w:val="28"/>
          <w:szCs w:val="28"/>
        </w:rPr>
        <w:t>,</w:t>
      </w:r>
      <w:r w:rsidR="002032D4">
        <w:rPr>
          <w:rFonts w:ascii="Times New Roman" w:hAnsi="Times New Roman"/>
          <w:color w:val="000000" w:themeColor="text1"/>
          <w:sz w:val="28"/>
          <w:szCs w:val="28"/>
        </w:rPr>
        <w:t xml:space="preserve"> давлат-хусусий шериклик</w:t>
      </w:r>
      <w:r w:rsidR="005377A1">
        <w:rPr>
          <w:rFonts w:ascii="Times New Roman" w:hAnsi="Times New Roman"/>
          <w:color w:val="000000" w:themeColor="text1"/>
          <w:sz w:val="28"/>
          <w:szCs w:val="28"/>
        </w:rPr>
        <w:t xml:space="preserve"> соҳасидаги</w:t>
      </w:r>
      <w:r w:rsidR="00C56B9A" w:rsidRPr="007D7B84">
        <w:rPr>
          <w:rFonts w:ascii="Times New Roman" w:hAnsi="Times New Roman"/>
          <w:color w:val="000000" w:themeColor="text1"/>
          <w:sz w:val="28"/>
          <w:szCs w:val="28"/>
        </w:rPr>
        <w:t xml:space="preserve"> ваколатли органнинг тақдимномасига </w:t>
      </w:r>
      <w:r w:rsidR="001504BB" w:rsidRPr="007D7B84">
        <w:rPr>
          <w:rFonts w:ascii="Times New Roman" w:hAnsi="Times New Roman"/>
          <w:color w:val="000000" w:themeColor="text1"/>
          <w:sz w:val="28"/>
          <w:szCs w:val="28"/>
        </w:rPr>
        <w:t>кўра</w:t>
      </w:r>
      <w:r w:rsidR="00AE2EC7">
        <w:rPr>
          <w:rFonts w:ascii="Times New Roman" w:hAnsi="Times New Roman"/>
          <w:color w:val="000000" w:themeColor="text1"/>
          <w:sz w:val="28"/>
          <w:szCs w:val="28"/>
        </w:rPr>
        <w:t>,</w:t>
      </w:r>
      <w:r w:rsidR="001504BB" w:rsidRPr="007D7B84">
        <w:rPr>
          <w:rFonts w:ascii="Times New Roman" w:hAnsi="Times New Roman"/>
          <w:color w:val="000000" w:themeColor="text1"/>
          <w:sz w:val="28"/>
          <w:szCs w:val="28"/>
        </w:rPr>
        <w:t xml:space="preserve"> </w:t>
      </w:r>
      <w:r w:rsidR="003C150D" w:rsidRPr="007D7B84">
        <w:rPr>
          <w:rFonts w:ascii="Times New Roman" w:hAnsi="Times New Roman"/>
          <w:sz w:val="28"/>
          <w:szCs w:val="28"/>
        </w:rPr>
        <w:t xml:space="preserve">Ўзбекистон Республикаси </w:t>
      </w:r>
      <w:r w:rsidR="00C56B9A" w:rsidRPr="007D7B84">
        <w:rPr>
          <w:rFonts w:ascii="Times New Roman" w:hAnsi="Times New Roman"/>
          <w:sz w:val="28"/>
          <w:szCs w:val="28"/>
        </w:rPr>
        <w:t>Вазирлар Маҳкамаси мажлиси</w:t>
      </w:r>
      <w:r w:rsidR="001504BB" w:rsidRPr="007D7B84">
        <w:rPr>
          <w:rFonts w:ascii="Times New Roman" w:hAnsi="Times New Roman"/>
          <w:sz w:val="28"/>
          <w:szCs w:val="28"/>
        </w:rPr>
        <w:t>нинг</w:t>
      </w:r>
      <w:r w:rsidR="00C56B9A" w:rsidRPr="007D7B84">
        <w:rPr>
          <w:rFonts w:ascii="Times New Roman" w:hAnsi="Times New Roman"/>
          <w:sz w:val="28"/>
          <w:szCs w:val="28"/>
        </w:rPr>
        <w:t xml:space="preserve"> баённома</w:t>
      </w:r>
      <w:r w:rsidR="00660F27" w:rsidRPr="007D7B84">
        <w:rPr>
          <w:rFonts w:ascii="Times New Roman" w:hAnsi="Times New Roman"/>
          <w:sz w:val="28"/>
          <w:szCs w:val="28"/>
        </w:rPr>
        <w:t>си</w:t>
      </w:r>
      <w:r w:rsidR="001504BB" w:rsidRPr="007D7B84">
        <w:rPr>
          <w:rFonts w:ascii="Times New Roman" w:hAnsi="Times New Roman"/>
          <w:sz w:val="28"/>
          <w:szCs w:val="28"/>
        </w:rPr>
        <w:t>га</w:t>
      </w:r>
      <w:r w:rsidR="00BA2688" w:rsidRPr="00CF0667">
        <w:rPr>
          <w:rFonts w:ascii="Times New Roman" w:hAnsi="Times New Roman"/>
          <w:b/>
          <w:sz w:val="28"/>
          <w:szCs w:val="28"/>
        </w:rPr>
        <w:t xml:space="preserve"> </w:t>
      </w:r>
      <w:r w:rsidR="00C56B9A" w:rsidRPr="00CF0667">
        <w:rPr>
          <w:rFonts w:ascii="Times New Roman" w:hAnsi="Times New Roman"/>
          <w:sz w:val="28"/>
          <w:szCs w:val="28"/>
        </w:rPr>
        <w:t>би</w:t>
      </w:r>
      <w:r w:rsidR="001504BB">
        <w:rPr>
          <w:rFonts w:ascii="Times New Roman" w:hAnsi="Times New Roman"/>
          <w:sz w:val="28"/>
          <w:szCs w:val="28"/>
        </w:rPr>
        <w:t>но</w:t>
      </w:r>
      <w:r w:rsidR="00C56B9A" w:rsidRPr="00CF0667">
        <w:rPr>
          <w:rFonts w:ascii="Times New Roman" w:hAnsi="Times New Roman"/>
          <w:color w:val="000000" w:themeColor="text1"/>
          <w:sz w:val="28"/>
          <w:szCs w:val="28"/>
        </w:rPr>
        <w:t xml:space="preserve">ан </w:t>
      </w:r>
      <w:r w:rsidR="00AE2EC7" w:rsidRPr="007D7B84">
        <w:rPr>
          <w:rFonts w:ascii="Times New Roman" w:hAnsi="Times New Roman"/>
          <w:color w:val="000000" w:themeColor="text1"/>
          <w:sz w:val="28"/>
          <w:szCs w:val="28"/>
        </w:rPr>
        <w:t xml:space="preserve">давлат шеригини </w:t>
      </w:r>
      <w:r w:rsidR="00C56B9A" w:rsidRPr="00CF0667">
        <w:rPr>
          <w:rFonts w:ascii="Times New Roman" w:hAnsi="Times New Roman"/>
          <w:color w:val="000000" w:themeColor="text1"/>
          <w:sz w:val="28"/>
          <w:szCs w:val="28"/>
        </w:rPr>
        <w:t>белгила</w:t>
      </w:r>
      <w:r w:rsidR="008706FC" w:rsidRPr="00CF0667">
        <w:rPr>
          <w:rFonts w:ascii="Times New Roman" w:hAnsi="Times New Roman"/>
          <w:color w:val="000000" w:themeColor="text1"/>
          <w:sz w:val="28"/>
          <w:szCs w:val="28"/>
        </w:rPr>
        <w:t>йди</w:t>
      </w:r>
      <w:r w:rsidRPr="00CF0667">
        <w:rPr>
          <w:rFonts w:ascii="Times New Roman" w:hAnsi="Times New Roman"/>
          <w:color w:val="000000" w:themeColor="text1"/>
          <w:sz w:val="28"/>
          <w:szCs w:val="28"/>
        </w:rPr>
        <w:t>»</w:t>
      </w:r>
      <w:r w:rsidR="005417B6" w:rsidRPr="00CF0667">
        <w:rPr>
          <w:rFonts w:ascii="Times New Roman" w:hAnsi="Times New Roman"/>
          <w:color w:val="000000" w:themeColor="text1"/>
          <w:sz w:val="28"/>
          <w:szCs w:val="28"/>
        </w:rPr>
        <w:t>;</w:t>
      </w:r>
    </w:p>
    <w:p w14:paraId="2F6502CD" w14:textId="7BD2F797" w:rsidR="00295621" w:rsidRPr="00703DC4" w:rsidRDefault="00295621" w:rsidP="00CF0667">
      <w:pPr>
        <w:spacing w:after="0" w:line="240" w:lineRule="auto"/>
        <w:ind w:firstLine="709"/>
        <w:jc w:val="both"/>
        <w:rPr>
          <w:rFonts w:ascii="Times New Roman" w:hAnsi="Times New Roman"/>
          <w:color w:val="000000" w:themeColor="text1"/>
          <w:sz w:val="28"/>
          <w:szCs w:val="28"/>
        </w:rPr>
      </w:pPr>
      <w:r w:rsidRPr="0037069A">
        <w:rPr>
          <w:rFonts w:ascii="Times New Roman" w:hAnsi="Times New Roman"/>
          <w:color w:val="000000" w:themeColor="text1"/>
          <w:sz w:val="28"/>
          <w:szCs w:val="28"/>
        </w:rPr>
        <w:t>қуйидаги мазмундаги</w:t>
      </w:r>
      <w:r w:rsidRPr="00CF0667">
        <w:rPr>
          <w:rFonts w:ascii="Times New Roman" w:hAnsi="Times New Roman"/>
          <w:b/>
          <w:color w:val="000000" w:themeColor="text1"/>
          <w:sz w:val="28"/>
          <w:szCs w:val="28"/>
        </w:rPr>
        <w:t xml:space="preserve"> </w:t>
      </w:r>
      <w:r w:rsidR="00660F27" w:rsidRPr="00CF0667">
        <w:rPr>
          <w:rFonts w:ascii="Times New Roman" w:hAnsi="Times New Roman"/>
          <w:b/>
          <w:color w:val="000000" w:themeColor="text1"/>
          <w:sz w:val="28"/>
          <w:szCs w:val="28"/>
        </w:rPr>
        <w:t xml:space="preserve">еттинчи </w:t>
      </w:r>
      <w:r w:rsidRPr="00CF0667">
        <w:rPr>
          <w:rFonts w:ascii="Times New Roman" w:hAnsi="Times New Roman"/>
          <w:b/>
          <w:color w:val="000000" w:themeColor="text1"/>
          <w:sz w:val="28"/>
          <w:szCs w:val="28"/>
        </w:rPr>
        <w:t xml:space="preserve">хатбоши </w:t>
      </w:r>
      <w:r w:rsidR="0037069A" w:rsidRPr="00703DC4">
        <w:rPr>
          <w:rFonts w:ascii="Times New Roman" w:hAnsi="Times New Roman"/>
          <w:color w:val="000000" w:themeColor="text1"/>
          <w:sz w:val="28"/>
          <w:szCs w:val="28"/>
        </w:rPr>
        <w:t>билан тўлдирил</w:t>
      </w:r>
      <w:r w:rsidRPr="00703DC4">
        <w:rPr>
          <w:rFonts w:ascii="Times New Roman" w:hAnsi="Times New Roman"/>
          <w:color w:val="000000" w:themeColor="text1"/>
          <w:sz w:val="28"/>
          <w:szCs w:val="28"/>
        </w:rPr>
        <w:t>син:</w:t>
      </w:r>
    </w:p>
    <w:p w14:paraId="2659FC54" w14:textId="553937D7" w:rsidR="00433652" w:rsidRPr="00CF0667" w:rsidRDefault="00A56769" w:rsidP="00CF0667">
      <w:pPr>
        <w:spacing w:after="0" w:line="240" w:lineRule="auto"/>
        <w:ind w:firstLine="709"/>
        <w:jc w:val="both"/>
        <w:rPr>
          <w:rFonts w:ascii="Times New Roman" w:hAnsi="Times New Roman"/>
          <w:color w:val="000000" w:themeColor="text1"/>
          <w:sz w:val="28"/>
          <w:szCs w:val="28"/>
        </w:rPr>
      </w:pPr>
      <w:r w:rsidRPr="00CF0667">
        <w:rPr>
          <w:rFonts w:ascii="Times New Roman" w:hAnsi="Times New Roman"/>
          <w:color w:val="000000" w:themeColor="text1"/>
          <w:sz w:val="28"/>
          <w:szCs w:val="28"/>
        </w:rPr>
        <w:t>«</w:t>
      </w:r>
      <w:r w:rsidR="00CA6324" w:rsidRPr="00CF0667">
        <w:rPr>
          <w:rFonts w:ascii="Times New Roman" w:hAnsi="Times New Roman"/>
          <w:color w:val="000000" w:themeColor="text1"/>
          <w:sz w:val="28"/>
          <w:szCs w:val="28"/>
        </w:rPr>
        <w:t xml:space="preserve">давлат-хусусий шериклик тўғрисидаги битим муваффақиятли расмийлаштирилганлиги учун </w:t>
      </w:r>
      <w:r w:rsidR="00660F27" w:rsidRPr="00CF0667">
        <w:rPr>
          <w:rFonts w:ascii="Times New Roman" w:hAnsi="Times New Roman"/>
          <w:color w:val="000000" w:themeColor="text1"/>
          <w:sz w:val="28"/>
          <w:szCs w:val="28"/>
        </w:rPr>
        <w:t>тендер ғолиби</w:t>
      </w:r>
      <w:r w:rsidR="00CE5F55">
        <w:rPr>
          <w:rFonts w:ascii="Times New Roman" w:hAnsi="Times New Roman"/>
          <w:color w:val="000000" w:themeColor="text1"/>
          <w:sz w:val="28"/>
          <w:szCs w:val="28"/>
        </w:rPr>
        <w:t>дан</w:t>
      </w:r>
      <w:r w:rsidR="00660F27" w:rsidRPr="00CF0667">
        <w:rPr>
          <w:rFonts w:ascii="Times New Roman" w:hAnsi="Times New Roman"/>
          <w:color w:val="000000" w:themeColor="text1"/>
          <w:sz w:val="28"/>
          <w:szCs w:val="28"/>
        </w:rPr>
        <w:t xml:space="preserve"> ёки тўғридан-тўғри музокара</w:t>
      </w:r>
      <w:r w:rsidR="00CE5F55">
        <w:rPr>
          <w:rFonts w:ascii="Times New Roman" w:hAnsi="Times New Roman"/>
          <w:color w:val="000000" w:themeColor="text1"/>
          <w:sz w:val="28"/>
          <w:szCs w:val="28"/>
        </w:rPr>
        <w:t>лар</w:t>
      </w:r>
      <w:r w:rsidR="00660F27" w:rsidRPr="00CF0667">
        <w:rPr>
          <w:rFonts w:ascii="Times New Roman" w:hAnsi="Times New Roman"/>
          <w:color w:val="000000" w:themeColor="text1"/>
          <w:sz w:val="28"/>
          <w:szCs w:val="28"/>
        </w:rPr>
        <w:t xml:space="preserve"> иштирокчисидан ундириладиган бир марталик тўлов</w:t>
      </w:r>
      <w:r w:rsidR="00CA6324" w:rsidRPr="00CF0667">
        <w:rPr>
          <w:rFonts w:ascii="Times New Roman" w:hAnsi="Times New Roman"/>
          <w:color w:val="000000" w:themeColor="text1"/>
          <w:sz w:val="28"/>
          <w:szCs w:val="28"/>
        </w:rPr>
        <w:t xml:space="preserve"> миқдорини белгилайди</w:t>
      </w:r>
      <w:r w:rsidRPr="00CF0667">
        <w:rPr>
          <w:rFonts w:ascii="Times New Roman" w:hAnsi="Times New Roman"/>
          <w:color w:val="000000" w:themeColor="text1"/>
          <w:sz w:val="28"/>
          <w:szCs w:val="28"/>
        </w:rPr>
        <w:t>»</w:t>
      </w:r>
      <w:r w:rsidR="005417B6" w:rsidRPr="00CF0667">
        <w:rPr>
          <w:rFonts w:ascii="Times New Roman" w:hAnsi="Times New Roman"/>
          <w:color w:val="000000" w:themeColor="text1"/>
          <w:sz w:val="28"/>
          <w:szCs w:val="28"/>
        </w:rPr>
        <w:t>;</w:t>
      </w:r>
    </w:p>
    <w:p w14:paraId="32D2C4E8" w14:textId="5B0A3EA6" w:rsidR="00A91BDC" w:rsidRPr="00CF0667" w:rsidRDefault="00FF0EE1" w:rsidP="00CF0667">
      <w:pPr>
        <w:pStyle w:val="a3"/>
        <w:ind w:firstLine="709"/>
        <w:rPr>
          <w:rFonts w:ascii="Times New Roman" w:hAnsi="Times New Roman"/>
          <w:b/>
          <w:color w:val="000000" w:themeColor="text1"/>
          <w:sz w:val="28"/>
          <w:szCs w:val="28"/>
          <w:lang w:val="uz-Cyrl-UZ" w:eastAsia="uz-Cyrl-UZ"/>
        </w:rPr>
      </w:pPr>
      <w:r w:rsidRPr="00CF0667">
        <w:rPr>
          <w:rFonts w:ascii="Times New Roman" w:hAnsi="Times New Roman"/>
          <w:color w:val="000000" w:themeColor="text1"/>
          <w:sz w:val="28"/>
          <w:szCs w:val="28"/>
          <w:lang w:val="uz-Cyrl-UZ" w:eastAsia="uz-Cyrl-UZ"/>
        </w:rPr>
        <w:t>4</w:t>
      </w:r>
      <w:r w:rsidR="008B14E9" w:rsidRPr="00CF0667">
        <w:rPr>
          <w:rFonts w:ascii="Times New Roman" w:hAnsi="Times New Roman"/>
          <w:color w:val="000000" w:themeColor="text1"/>
          <w:sz w:val="28"/>
          <w:szCs w:val="28"/>
          <w:lang w:val="uz-Cyrl-UZ" w:eastAsia="uz-Cyrl-UZ"/>
        </w:rPr>
        <w:t>) </w:t>
      </w:r>
      <w:r w:rsidR="00055138" w:rsidRPr="00CF0667">
        <w:rPr>
          <w:rFonts w:ascii="Times New Roman" w:hAnsi="Times New Roman"/>
          <w:b/>
          <w:color w:val="000000" w:themeColor="text1"/>
          <w:sz w:val="28"/>
          <w:szCs w:val="28"/>
          <w:lang w:val="uz-Cyrl-UZ" w:eastAsia="uz-Cyrl-UZ"/>
        </w:rPr>
        <w:t>12-модда</w:t>
      </w:r>
      <w:r w:rsidR="002903B5">
        <w:rPr>
          <w:rFonts w:ascii="Times New Roman" w:hAnsi="Times New Roman"/>
          <w:b/>
          <w:color w:val="000000" w:themeColor="text1"/>
          <w:sz w:val="28"/>
          <w:szCs w:val="28"/>
          <w:lang w:val="uz-Cyrl-UZ" w:eastAsia="uz-Cyrl-UZ"/>
        </w:rPr>
        <w:t>нинг</w:t>
      </w:r>
      <w:r w:rsidR="00AB4B24" w:rsidRPr="00CF0667">
        <w:rPr>
          <w:rFonts w:ascii="Times New Roman" w:hAnsi="Times New Roman"/>
          <w:b/>
          <w:color w:val="000000" w:themeColor="text1"/>
          <w:sz w:val="28"/>
          <w:szCs w:val="28"/>
          <w:lang w:val="uz-Cyrl-UZ" w:eastAsia="uz-Cyrl-UZ"/>
        </w:rPr>
        <w:t xml:space="preserve"> иккинчи қисми</w:t>
      </w:r>
      <w:r w:rsidR="00055138" w:rsidRPr="00293836">
        <w:rPr>
          <w:rFonts w:ascii="Times New Roman" w:hAnsi="Times New Roman"/>
          <w:color w:val="000000" w:themeColor="text1"/>
          <w:sz w:val="28"/>
          <w:szCs w:val="28"/>
          <w:lang w:val="uz-Cyrl-UZ" w:eastAsia="uz-Cyrl-UZ"/>
        </w:rPr>
        <w:t>:</w:t>
      </w:r>
      <w:r w:rsidR="005705C5" w:rsidRPr="00CF0667">
        <w:rPr>
          <w:rFonts w:ascii="Times New Roman" w:hAnsi="Times New Roman"/>
          <w:b/>
          <w:color w:val="000000" w:themeColor="text1"/>
          <w:sz w:val="28"/>
          <w:szCs w:val="28"/>
          <w:lang w:val="uz-Cyrl-UZ" w:eastAsia="uz-Cyrl-UZ"/>
        </w:rPr>
        <w:t xml:space="preserve"> </w:t>
      </w:r>
    </w:p>
    <w:p w14:paraId="0BBADDBB" w14:textId="3D9EAC76" w:rsidR="00BE2A98" w:rsidRPr="00CF0667" w:rsidRDefault="00A81E55" w:rsidP="00CF0667">
      <w:pPr>
        <w:pStyle w:val="a3"/>
        <w:ind w:firstLine="709"/>
        <w:rPr>
          <w:rFonts w:ascii="Times New Roman" w:hAnsi="Times New Roman"/>
          <w:color w:val="000000" w:themeColor="text1"/>
          <w:sz w:val="28"/>
          <w:szCs w:val="28"/>
          <w:lang w:val="uz-Cyrl-UZ" w:eastAsia="uz-Cyrl-UZ"/>
        </w:rPr>
      </w:pPr>
      <w:r w:rsidRPr="00CF0667">
        <w:rPr>
          <w:rFonts w:ascii="Times New Roman" w:hAnsi="Times New Roman"/>
          <w:b/>
          <w:color w:val="000000" w:themeColor="text1"/>
          <w:sz w:val="28"/>
          <w:szCs w:val="28"/>
          <w:lang w:val="uz-Cyrl-UZ" w:eastAsia="uz-Cyrl-UZ"/>
        </w:rPr>
        <w:t xml:space="preserve">ўн </w:t>
      </w:r>
      <w:r w:rsidR="000609C7" w:rsidRPr="00CF0667">
        <w:rPr>
          <w:rFonts w:ascii="Times New Roman" w:hAnsi="Times New Roman"/>
          <w:b/>
          <w:color w:val="000000" w:themeColor="text1"/>
          <w:sz w:val="28"/>
          <w:szCs w:val="28"/>
          <w:lang w:val="uz-Cyrl-UZ" w:eastAsia="uz-Cyrl-UZ"/>
        </w:rPr>
        <w:t>тўртинчи</w:t>
      </w:r>
      <w:r w:rsidR="000267A2" w:rsidRPr="00CF0667">
        <w:rPr>
          <w:rFonts w:ascii="Times New Roman" w:hAnsi="Times New Roman"/>
          <w:b/>
          <w:color w:val="000000" w:themeColor="text1"/>
          <w:sz w:val="28"/>
          <w:szCs w:val="28"/>
          <w:lang w:val="uz-Cyrl-UZ" w:eastAsia="uz-Cyrl-UZ"/>
        </w:rPr>
        <w:t xml:space="preserve"> </w:t>
      </w:r>
      <w:r w:rsidR="00AB4B24" w:rsidRPr="00CF0667">
        <w:rPr>
          <w:rFonts w:ascii="Times New Roman" w:hAnsi="Times New Roman"/>
          <w:b/>
          <w:color w:val="000000" w:themeColor="text1"/>
          <w:sz w:val="28"/>
          <w:szCs w:val="28"/>
          <w:lang w:val="uz-Cyrl-UZ" w:eastAsia="uz-Cyrl-UZ"/>
        </w:rPr>
        <w:t>хатбоши</w:t>
      </w:r>
      <w:r w:rsidR="007612E7" w:rsidRPr="00CF0667">
        <w:rPr>
          <w:rFonts w:ascii="Times New Roman" w:hAnsi="Times New Roman"/>
          <w:b/>
          <w:color w:val="000000" w:themeColor="text1"/>
          <w:sz w:val="28"/>
          <w:szCs w:val="28"/>
          <w:lang w:val="uz-Cyrl-UZ" w:eastAsia="uz-Cyrl-UZ"/>
        </w:rPr>
        <w:t>си</w:t>
      </w:r>
      <w:r w:rsidR="00BE2A98" w:rsidRPr="00CF0667">
        <w:rPr>
          <w:rFonts w:ascii="Times New Roman" w:hAnsi="Times New Roman"/>
          <w:color w:val="000000" w:themeColor="text1"/>
          <w:sz w:val="28"/>
          <w:szCs w:val="28"/>
          <w:lang w:val="uz-Cyrl-UZ" w:eastAsia="uz-Cyrl-UZ"/>
        </w:rPr>
        <w:t xml:space="preserve"> қуйидаги таҳрирда баён </w:t>
      </w:r>
      <w:r w:rsidR="002903B5">
        <w:rPr>
          <w:rFonts w:ascii="Times New Roman" w:hAnsi="Times New Roman"/>
          <w:color w:val="000000" w:themeColor="text1"/>
          <w:sz w:val="28"/>
          <w:szCs w:val="28"/>
          <w:lang w:val="uz-Cyrl-UZ" w:eastAsia="uz-Cyrl-UZ"/>
        </w:rPr>
        <w:t>этил</w:t>
      </w:r>
      <w:r w:rsidR="007612E7" w:rsidRPr="00CF0667">
        <w:rPr>
          <w:rFonts w:ascii="Times New Roman" w:hAnsi="Times New Roman"/>
          <w:color w:val="000000" w:themeColor="text1"/>
          <w:sz w:val="28"/>
          <w:szCs w:val="28"/>
          <w:lang w:val="uz-Cyrl-UZ" w:eastAsia="uz-Cyrl-UZ"/>
        </w:rPr>
        <w:t>син</w:t>
      </w:r>
      <w:r w:rsidR="00BE2A98" w:rsidRPr="00CF0667">
        <w:rPr>
          <w:rFonts w:ascii="Times New Roman" w:hAnsi="Times New Roman"/>
          <w:color w:val="000000" w:themeColor="text1"/>
          <w:sz w:val="28"/>
          <w:szCs w:val="28"/>
          <w:lang w:val="uz-Cyrl-UZ" w:eastAsia="uz-Cyrl-UZ"/>
        </w:rPr>
        <w:t>:</w:t>
      </w:r>
    </w:p>
    <w:p w14:paraId="1AD90855" w14:textId="579BC9F3" w:rsidR="002B5C18" w:rsidRPr="00CF0667" w:rsidRDefault="00A56769" w:rsidP="00CF0667">
      <w:pPr>
        <w:spacing w:after="0" w:line="240" w:lineRule="auto"/>
        <w:ind w:firstLine="709"/>
        <w:jc w:val="both"/>
        <w:rPr>
          <w:rFonts w:ascii="Times New Roman" w:hAnsi="Times New Roman"/>
          <w:color w:val="000000" w:themeColor="text1"/>
          <w:sz w:val="28"/>
          <w:szCs w:val="28"/>
        </w:rPr>
      </w:pPr>
      <w:r w:rsidRPr="00CF0667">
        <w:rPr>
          <w:rFonts w:ascii="Times New Roman" w:hAnsi="Times New Roman"/>
          <w:color w:val="000000" w:themeColor="text1"/>
          <w:sz w:val="28"/>
          <w:szCs w:val="28"/>
        </w:rPr>
        <w:t>«</w:t>
      </w:r>
      <w:r w:rsidR="00BC6A7C" w:rsidRPr="00CF0667">
        <w:rPr>
          <w:rFonts w:ascii="Times New Roman" w:hAnsi="Times New Roman"/>
          <w:color w:val="000000" w:themeColor="text1"/>
          <w:sz w:val="28"/>
          <w:szCs w:val="28"/>
        </w:rPr>
        <w:t>умумий қиймати бир миллион АҚШ долларидан ортиқ бўлган эквивалентдаги давлат-хусусий шериклик лойиҳалари</w:t>
      </w:r>
      <w:r w:rsidR="007612E7" w:rsidRPr="00CF0667">
        <w:rPr>
          <w:rFonts w:ascii="Times New Roman" w:hAnsi="Times New Roman"/>
          <w:color w:val="000000" w:themeColor="text1"/>
          <w:sz w:val="28"/>
          <w:szCs w:val="28"/>
        </w:rPr>
        <w:t>нинг</w:t>
      </w:r>
      <w:r w:rsidR="00BC6A7C" w:rsidRPr="00CF0667">
        <w:rPr>
          <w:rFonts w:ascii="Times New Roman" w:hAnsi="Times New Roman"/>
          <w:color w:val="000000" w:themeColor="text1"/>
          <w:sz w:val="28"/>
          <w:szCs w:val="28"/>
        </w:rPr>
        <w:t xml:space="preserve"> тендер ҳужжатлари</w:t>
      </w:r>
      <w:r w:rsidR="002903B5">
        <w:rPr>
          <w:rFonts w:ascii="Times New Roman" w:hAnsi="Times New Roman"/>
          <w:color w:val="000000" w:themeColor="text1"/>
          <w:sz w:val="28"/>
          <w:szCs w:val="28"/>
        </w:rPr>
        <w:t>ни</w:t>
      </w:r>
      <w:r w:rsidR="00BC6A7C" w:rsidRPr="00CF0667">
        <w:rPr>
          <w:rFonts w:ascii="Times New Roman" w:hAnsi="Times New Roman"/>
          <w:color w:val="000000" w:themeColor="text1"/>
          <w:sz w:val="28"/>
          <w:szCs w:val="28"/>
        </w:rPr>
        <w:t xml:space="preserve"> ва давлат-хусусий шериклик тўғрисидаги битимлар</w:t>
      </w:r>
      <w:r w:rsidR="002903B5">
        <w:rPr>
          <w:rFonts w:ascii="Times New Roman" w:hAnsi="Times New Roman"/>
          <w:color w:val="000000" w:themeColor="text1"/>
          <w:sz w:val="28"/>
          <w:szCs w:val="28"/>
        </w:rPr>
        <w:t>нинг</w:t>
      </w:r>
      <w:r w:rsidR="00BC6A7C" w:rsidRPr="00CF0667">
        <w:rPr>
          <w:rFonts w:ascii="Times New Roman" w:hAnsi="Times New Roman"/>
          <w:color w:val="000000" w:themeColor="text1"/>
          <w:sz w:val="28"/>
          <w:szCs w:val="28"/>
        </w:rPr>
        <w:t xml:space="preserve"> лойиҳалари</w:t>
      </w:r>
      <w:r w:rsidR="00DC7B86" w:rsidRPr="00CF0667">
        <w:rPr>
          <w:rFonts w:ascii="Times New Roman" w:hAnsi="Times New Roman"/>
          <w:color w:val="000000" w:themeColor="text1"/>
          <w:sz w:val="28"/>
          <w:szCs w:val="28"/>
        </w:rPr>
        <w:t>ни</w:t>
      </w:r>
      <w:r w:rsidR="00BC6A7C" w:rsidRPr="00CF0667">
        <w:rPr>
          <w:rFonts w:ascii="Times New Roman" w:hAnsi="Times New Roman"/>
          <w:color w:val="000000" w:themeColor="text1"/>
          <w:sz w:val="28"/>
          <w:szCs w:val="28"/>
        </w:rPr>
        <w:t xml:space="preserve"> келиш</w:t>
      </w:r>
      <w:r w:rsidR="007612E7" w:rsidRPr="00CF0667">
        <w:rPr>
          <w:rFonts w:ascii="Times New Roman" w:hAnsi="Times New Roman"/>
          <w:color w:val="000000" w:themeColor="text1"/>
          <w:sz w:val="28"/>
          <w:szCs w:val="28"/>
        </w:rPr>
        <w:t>и</w:t>
      </w:r>
      <w:r w:rsidR="00DC7B86" w:rsidRPr="00CF0667">
        <w:rPr>
          <w:rFonts w:ascii="Times New Roman" w:hAnsi="Times New Roman"/>
          <w:color w:val="000000" w:themeColor="text1"/>
          <w:sz w:val="28"/>
          <w:szCs w:val="28"/>
        </w:rPr>
        <w:t>б о</w:t>
      </w:r>
      <w:r w:rsidR="007612E7" w:rsidRPr="00CF0667">
        <w:rPr>
          <w:rFonts w:ascii="Times New Roman" w:hAnsi="Times New Roman"/>
          <w:color w:val="000000" w:themeColor="text1"/>
          <w:sz w:val="28"/>
          <w:szCs w:val="28"/>
        </w:rPr>
        <w:t>л</w:t>
      </w:r>
      <w:r w:rsidR="00BC6A7C" w:rsidRPr="00CF0667">
        <w:rPr>
          <w:rFonts w:ascii="Times New Roman" w:hAnsi="Times New Roman"/>
          <w:color w:val="000000" w:themeColor="text1"/>
          <w:sz w:val="28"/>
          <w:szCs w:val="28"/>
        </w:rPr>
        <w:t>ади</w:t>
      </w:r>
      <w:r w:rsidRPr="00CF0667">
        <w:rPr>
          <w:rFonts w:ascii="Times New Roman" w:hAnsi="Times New Roman"/>
          <w:color w:val="000000" w:themeColor="text1"/>
          <w:sz w:val="28"/>
          <w:szCs w:val="28"/>
        </w:rPr>
        <w:t>»</w:t>
      </w:r>
      <w:r w:rsidR="00BC6A7C" w:rsidRPr="00CF0667">
        <w:rPr>
          <w:rFonts w:ascii="Times New Roman" w:hAnsi="Times New Roman"/>
          <w:color w:val="000000" w:themeColor="text1"/>
          <w:sz w:val="28"/>
          <w:szCs w:val="28"/>
        </w:rPr>
        <w:t>;</w:t>
      </w:r>
    </w:p>
    <w:p w14:paraId="13215D9A" w14:textId="0D6B0756" w:rsidR="008146F6" w:rsidRPr="009653D5" w:rsidRDefault="008146F6" w:rsidP="00CF0667">
      <w:pPr>
        <w:spacing w:after="0" w:line="240" w:lineRule="auto"/>
        <w:ind w:firstLine="709"/>
        <w:jc w:val="both"/>
        <w:rPr>
          <w:rFonts w:ascii="Times New Roman" w:hAnsi="Times New Roman"/>
          <w:color w:val="000000" w:themeColor="text1"/>
          <w:spacing w:val="-12"/>
          <w:sz w:val="28"/>
          <w:szCs w:val="28"/>
        </w:rPr>
      </w:pPr>
      <w:r w:rsidRPr="002903B5">
        <w:rPr>
          <w:rFonts w:ascii="Times New Roman" w:hAnsi="Times New Roman"/>
          <w:color w:val="000000" w:themeColor="text1"/>
          <w:spacing w:val="-12"/>
          <w:sz w:val="28"/>
          <w:szCs w:val="28"/>
        </w:rPr>
        <w:t>қуйидаги мазмундаги</w:t>
      </w:r>
      <w:r w:rsidRPr="00CF0667">
        <w:rPr>
          <w:rFonts w:ascii="Times New Roman" w:hAnsi="Times New Roman"/>
          <w:b/>
          <w:color w:val="000000" w:themeColor="text1"/>
          <w:spacing w:val="-12"/>
          <w:sz w:val="28"/>
          <w:szCs w:val="28"/>
        </w:rPr>
        <w:t xml:space="preserve"> </w:t>
      </w:r>
      <w:r w:rsidR="00AB4B24" w:rsidRPr="00CF0667">
        <w:rPr>
          <w:rFonts w:ascii="Times New Roman" w:hAnsi="Times New Roman"/>
          <w:b/>
          <w:color w:val="000000" w:themeColor="text1"/>
          <w:spacing w:val="-12"/>
          <w:sz w:val="28"/>
          <w:szCs w:val="28"/>
        </w:rPr>
        <w:t>ўн тўққизинчи</w:t>
      </w:r>
      <w:r w:rsidR="00C56B9A" w:rsidRPr="00CF0667">
        <w:rPr>
          <w:rFonts w:ascii="Times New Roman" w:hAnsi="Times New Roman"/>
          <w:b/>
          <w:color w:val="000000" w:themeColor="text1"/>
          <w:spacing w:val="-12"/>
          <w:sz w:val="28"/>
          <w:szCs w:val="28"/>
        </w:rPr>
        <w:t xml:space="preserve"> </w:t>
      </w:r>
      <w:r w:rsidR="00C173A1" w:rsidRPr="009653D5">
        <w:rPr>
          <w:rFonts w:ascii="Times New Roman" w:hAnsi="Times New Roman"/>
          <w:color w:val="000000" w:themeColor="text1"/>
          <w:spacing w:val="-12"/>
          <w:sz w:val="28"/>
          <w:szCs w:val="28"/>
        </w:rPr>
        <w:t>ва</w:t>
      </w:r>
      <w:r w:rsidR="00C56B9A" w:rsidRPr="00CF0667">
        <w:rPr>
          <w:rFonts w:ascii="Times New Roman" w:hAnsi="Times New Roman"/>
          <w:b/>
          <w:color w:val="000000" w:themeColor="text1"/>
          <w:spacing w:val="-12"/>
          <w:sz w:val="28"/>
          <w:szCs w:val="28"/>
        </w:rPr>
        <w:t xml:space="preserve"> йигирманчи</w:t>
      </w:r>
      <w:r w:rsidR="000267A2" w:rsidRPr="00CF0667">
        <w:rPr>
          <w:rFonts w:ascii="Times New Roman" w:hAnsi="Times New Roman"/>
          <w:b/>
          <w:color w:val="000000" w:themeColor="text1"/>
          <w:spacing w:val="-12"/>
          <w:sz w:val="28"/>
          <w:szCs w:val="28"/>
        </w:rPr>
        <w:t xml:space="preserve"> </w:t>
      </w:r>
      <w:r w:rsidR="00AB4B24" w:rsidRPr="00CF0667">
        <w:rPr>
          <w:rFonts w:ascii="Times New Roman" w:hAnsi="Times New Roman"/>
          <w:b/>
          <w:color w:val="000000" w:themeColor="text1"/>
          <w:spacing w:val="-12"/>
          <w:sz w:val="28"/>
          <w:szCs w:val="28"/>
        </w:rPr>
        <w:t>хатбоши</w:t>
      </w:r>
      <w:r w:rsidR="00C56B9A" w:rsidRPr="00CF0667">
        <w:rPr>
          <w:rFonts w:ascii="Times New Roman" w:hAnsi="Times New Roman"/>
          <w:b/>
          <w:color w:val="000000" w:themeColor="text1"/>
          <w:spacing w:val="-12"/>
          <w:sz w:val="28"/>
          <w:szCs w:val="28"/>
        </w:rPr>
        <w:t>лар</w:t>
      </w:r>
      <w:r w:rsidR="003C3FC0" w:rsidRPr="00CF0667">
        <w:rPr>
          <w:rFonts w:ascii="Times New Roman" w:hAnsi="Times New Roman"/>
          <w:b/>
          <w:color w:val="000000" w:themeColor="text1"/>
          <w:spacing w:val="-12"/>
          <w:sz w:val="28"/>
          <w:szCs w:val="28"/>
        </w:rPr>
        <w:t xml:space="preserve"> </w:t>
      </w:r>
      <w:r w:rsidR="004E142C" w:rsidRPr="009653D5">
        <w:rPr>
          <w:rFonts w:ascii="Times New Roman" w:hAnsi="Times New Roman"/>
          <w:color w:val="000000" w:themeColor="text1"/>
          <w:spacing w:val="-12"/>
          <w:sz w:val="28"/>
          <w:szCs w:val="28"/>
        </w:rPr>
        <w:t>билан тўлдирилсин</w:t>
      </w:r>
      <w:r w:rsidRPr="009653D5">
        <w:rPr>
          <w:rFonts w:ascii="Times New Roman" w:hAnsi="Times New Roman"/>
          <w:color w:val="000000" w:themeColor="text1"/>
          <w:spacing w:val="-12"/>
          <w:sz w:val="28"/>
          <w:szCs w:val="28"/>
        </w:rPr>
        <w:t>:</w:t>
      </w:r>
    </w:p>
    <w:p w14:paraId="1C02DA91" w14:textId="0760BC5A" w:rsidR="003C150D" w:rsidRPr="00CF0667" w:rsidRDefault="00A56769" w:rsidP="00CF0667">
      <w:pPr>
        <w:spacing w:after="0" w:line="240" w:lineRule="auto"/>
        <w:ind w:firstLine="709"/>
        <w:jc w:val="both"/>
        <w:rPr>
          <w:rFonts w:ascii="Times New Roman" w:hAnsi="Times New Roman"/>
          <w:color w:val="000000" w:themeColor="text1"/>
          <w:sz w:val="28"/>
          <w:szCs w:val="28"/>
        </w:rPr>
      </w:pPr>
      <w:r w:rsidRPr="00CF0667">
        <w:rPr>
          <w:rFonts w:ascii="Times New Roman" w:hAnsi="Times New Roman"/>
          <w:color w:val="000000" w:themeColor="text1"/>
          <w:sz w:val="28"/>
          <w:szCs w:val="28"/>
        </w:rPr>
        <w:t>«</w:t>
      </w:r>
      <w:r w:rsidR="003C150D" w:rsidRPr="00CF0667">
        <w:rPr>
          <w:rFonts w:ascii="Times New Roman" w:hAnsi="Times New Roman"/>
          <w:color w:val="000000" w:themeColor="text1"/>
          <w:sz w:val="28"/>
          <w:szCs w:val="28"/>
        </w:rPr>
        <w:t>давлат-хусусий шериклик лойиҳаларини амалга ошириш</w:t>
      </w:r>
      <w:r w:rsidR="004E142C">
        <w:rPr>
          <w:rFonts w:ascii="Times New Roman" w:hAnsi="Times New Roman"/>
          <w:color w:val="000000" w:themeColor="text1"/>
          <w:sz w:val="28"/>
          <w:szCs w:val="28"/>
        </w:rPr>
        <w:t xml:space="preserve"> доираси</w:t>
      </w:r>
      <w:r w:rsidR="003C150D" w:rsidRPr="00CF0667">
        <w:rPr>
          <w:rFonts w:ascii="Times New Roman" w:hAnsi="Times New Roman"/>
          <w:color w:val="000000" w:themeColor="text1"/>
          <w:sz w:val="28"/>
          <w:szCs w:val="28"/>
        </w:rPr>
        <w:t>да лойиҳалаш</w:t>
      </w:r>
      <w:r w:rsidR="00B87340">
        <w:rPr>
          <w:rFonts w:ascii="Times New Roman" w:hAnsi="Times New Roman"/>
          <w:color w:val="000000" w:themeColor="text1"/>
          <w:sz w:val="28"/>
          <w:szCs w:val="28"/>
        </w:rPr>
        <w:t>тириш</w:t>
      </w:r>
      <w:r w:rsidR="003C150D" w:rsidRPr="00CF0667">
        <w:rPr>
          <w:rFonts w:ascii="Times New Roman" w:hAnsi="Times New Roman"/>
          <w:color w:val="000000" w:themeColor="text1"/>
          <w:sz w:val="28"/>
          <w:szCs w:val="28"/>
        </w:rPr>
        <w:t xml:space="preserve"> ишларини бажариш ва хизматлар кўрсатиш мақсадида халқаро молия институтлари, халқаро ва маҳаллий консалтинг ҳамда лойиҳа</w:t>
      </w:r>
      <w:r w:rsidR="00B87340">
        <w:rPr>
          <w:rFonts w:ascii="Times New Roman" w:hAnsi="Times New Roman"/>
          <w:color w:val="000000" w:themeColor="text1"/>
          <w:sz w:val="28"/>
          <w:szCs w:val="28"/>
        </w:rPr>
        <w:t>лаштириш</w:t>
      </w:r>
      <w:r w:rsidR="003C150D" w:rsidRPr="00CF0667">
        <w:rPr>
          <w:rFonts w:ascii="Times New Roman" w:hAnsi="Times New Roman"/>
          <w:color w:val="000000" w:themeColor="text1"/>
          <w:sz w:val="28"/>
          <w:szCs w:val="28"/>
        </w:rPr>
        <w:t xml:space="preserve"> ташкилотлари билан консалтинг ва аудиторлик </w:t>
      </w:r>
      <w:r w:rsidR="003C150D" w:rsidRPr="00CF0667">
        <w:rPr>
          <w:rFonts w:ascii="Times New Roman" w:hAnsi="Times New Roman"/>
          <w:color w:val="000000" w:themeColor="text1"/>
          <w:sz w:val="28"/>
          <w:szCs w:val="28"/>
        </w:rPr>
        <w:lastRenderedPageBreak/>
        <w:t xml:space="preserve">хизматлари кўрсатиш </w:t>
      </w:r>
      <w:r w:rsidR="004E142C">
        <w:rPr>
          <w:rFonts w:ascii="Times New Roman" w:hAnsi="Times New Roman"/>
          <w:color w:val="000000" w:themeColor="text1"/>
          <w:sz w:val="28"/>
          <w:szCs w:val="28"/>
        </w:rPr>
        <w:t>тўғрисида</w:t>
      </w:r>
      <w:r w:rsidR="003C150D" w:rsidRPr="00CF0667">
        <w:rPr>
          <w:rFonts w:ascii="Times New Roman" w:hAnsi="Times New Roman"/>
          <w:color w:val="000000" w:themeColor="text1"/>
          <w:sz w:val="28"/>
          <w:szCs w:val="28"/>
        </w:rPr>
        <w:t xml:space="preserve"> музокаралар олиб боради</w:t>
      </w:r>
      <w:r w:rsidR="004E142C">
        <w:rPr>
          <w:rFonts w:ascii="Times New Roman" w:hAnsi="Times New Roman"/>
          <w:color w:val="000000" w:themeColor="text1"/>
          <w:sz w:val="28"/>
          <w:szCs w:val="28"/>
        </w:rPr>
        <w:t>, шунингдек</w:t>
      </w:r>
      <w:r w:rsidR="003C150D" w:rsidRPr="00CF0667">
        <w:rPr>
          <w:rFonts w:ascii="Times New Roman" w:hAnsi="Times New Roman"/>
          <w:color w:val="000000" w:themeColor="text1"/>
          <w:sz w:val="28"/>
          <w:szCs w:val="28"/>
        </w:rPr>
        <w:t xml:space="preserve"> музокаралар натижа</w:t>
      </w:r>
      <w:r w:rsidR="004E142C">
        <w:rPr>
          <w:rFonts w:ascii="Times New Roman" w:hAnsi="Times New Roman"/>
          <w:color w:val="000000" w:themeColor="text1"/>
          <w:sz w:val="28"/>
          <w:szCs w:val="28"/>
        </w:rPr>
        <w:t>ларига кўра</w:t>
      </w:r>
      <w:r w:rsidR="003C150D" w:rsidRPr="00CF0667">
        <w:rPr>
          <w:rFonts w:ascii="Times New Roman" w:hAnsi="Times New Roman"/>
          <w:color w:val="000000" w:themeColor="text1"/>
          <w:sz w:val="28"/>
          <w:szCs w:val="28"/>
        </w:rPr>
        <w:t xml:space="preserve"> тўғридан-тўғри шартнома</w:t>
      </w:r>
      <w:r w:rsidR="004E142C">
        <w:rPr>
          <w:rFonts w:ascii="Times New Roman" w:hAnsi="Times New Roman"/>
          <w:color w:val="000000" w:themeColor="text1"/>
          <w:sz w:val="28"/>
          <w:szCs w:val="28"/>
        </w:rPr>
        <w:t>лар</w:t>
      </w:r>
      <w:r w:rsidR="003C150D" w:rsidRPr="00CF0667">
        <w:rPr>
          <w:rFonts w:ascii="Times New Roman" w:hAnsi="Times New Roman"/>
          <w:color w:val="000000" w:themeColor="text1"/>
          <w:sz w:val="28"/>
          <w:szCs w:val="28"/>
        </w:rPr>
        <w:t xml:space="preserve"> тузади;</w:t>
      </w:r>
    </w:p>
    <w:p w14:paraId="0210A3AF" w14:textId="54420B02" w:rsidR="008146F6" w:rsidRPr="00CF0667" w:rsidRDefault="003C150D" w:rsidP="00CF0667">
      <w:pPr>
        <w:spacing w:after="0" w:line="240" w:lineRule="auto"/>
        <w:ind w:firstLine="709"/>
        <w:jc w:val="both"/>
        <w:rPr>
          <w:rFonts w:ascii="Times New Roman" w:hAnsi="Times New Roman"/>
          <w:color w:val="000000" w:themeColor="text1"/>
          <w:sz w:val="28"/>
          <w:szCs w:val="28"/>
        </w:rPr>
      </w:pPr>
      <w:r w:rsidRPr="00CF0667">
        <w:rPr>
          <w:rFonts w:ascii="Times New Roman" w:hAnsi="Times New Roman"/>
          <w:color w:val="000000" w:themeColor="text1"/>
          <w:sz w:val="28"/>
          <w:szCs w:val="28"/>
        </w:rPr>
        <w:t>давлат-хусусий шериклик тўғрисидаги битим мува</w:t>
      </w:r>
      <w:r w:rsidR="00106DC1">
        <w:rPr>
          <w:rFonts w:ascii="Times New Roman" w:hAnsi="Times New Roman"/>
          <w:color w:val="000000" w:themeColor="text1"/>
          <w:sz w:val="28"/>
          <w:szCs w:val="28"/>
        </w:rPr>
        <w:t>ф</w:t>
      </w:r>
      <w:r w:rsidRPr="00CF0667">
        <w:rPr>
          <w:rFonts w:ascii="Times New Roman" w:hAnsi="Times New Roman"/>
          <w:color w:val="000000" w:themeColor="text1"/>
          <w:sz w:val="28"/>
          <w:szCs w:val="28"/>
        </w:rPr>
        <w:t>фақиятли расмийлаштирилганлиги учун тендер ғолиби</w:t>
      </w:r>
      <w:r w:rsidR="004E142C">
        <w:rPr>
          <w:rFonts w:ascii="Times New Roman" w:hAnsi="Times New Roman"/>
          <w:color w:val="000000" w:themeColor="text1"/>
          <w:sz w:val="28"/>
          <w:szCs w:val="28"/>
        </w:rPr>
        <w:t>дан</w:t>
      </w:r>
      <w:r w:rsidRPr="00CF0667">
        <w:rPr>
          <w:rFonts w:ascii="Times New Roman" w:hAnsi="Times New Roman"/>
          <w:color w:val="000000" w:themeColor="text1"/>
          <w:sz w:val="28"/>
          <w:szCs w:val="28"/>
        </w:rPr>
        <w:t xml:space="preserve"> ёки тўғридан-тўғри музокара</w:t>
      </w:r>
      <w:r w:rsidR="004E142C">
        <w:rPr>
          <w:rFonts w:ascii="Times New Roman" w:hAnsi="Times New Roman"/>
          <w:color w:val="000000" w:themeColor="text1"/>
          <w:sz w:val="28"/>
          <w:szCs w:val="28"/>
        </w:rPr>
        <w:t>лар</w:t>
      </w:r>
      <w:r w:rsidRPr="00CF0667">
        <w:rPr>
          <w:rFonts w:ascii="Times New Roman" w:hAnsi="Times New Roman"/>
          <w:color w:val="000000" w:themeColor="text1"/>
          <w:sz w:val="28"/>
          <w:szCs w:val="28"/>
        </w:rPr>
        <w:t xml:space="preserve"> иштирокчисидан </w:t>
      </w:r>
      <w:r w:rsidR="002413C9">
        <w:rPr>
          <w:rFonts w:ascii="Times New Roman" w:hAnsi="Times New Roman"/>
          <w:color w:val="000000" w:themeColor="text1"/>
          <w:sz w:val="28"/>
          <w:szCs w:val="28"/>
        </w:rPr>
        <w:t xml:space="preserve">Ўзбекистон Республикаси </w:t>
      </w:r>
      <w:r w:rsidR="002413C9" w:rsidRPr="00CF0667">
        <w:rPr>
          <w:rFonts w:ascii="Times New Roman" w:hAnsi="Times New Roman"/>
          <w:color w:val="000000" w:themeColor="text1"/>
          <w:sz w:val="28"/>
          <w:szCs w:val="28"/>
        </w:rPr>
        <w:t xml:space="preserve">Вазирлар Маҳкамаси томонидан белгиланган миқдорда </w:t>
      </w:r>
      <w:r w:rsidRPr="00CF0667">
        <w:rPr>
          <w:rFonts w:ascii="Times New Roman" w:hAnsi="Times New Roman"/>
          <w:color w:val="000000" w:themeColor="text1"/>
          <w:sz w:val="28"/>
          <w:szCs w:val="28"/>
        </w:rPr>
        <w:t xml:space="preserve">бир марталик тўлов ундириш </w:t>
      </w:r>
      <w:r w:rsidR="004E142C">
        <w:rPr>
          <w:rFonts w:ascii="Times New Roman" w:hAnsi="Times New Roman"/>
          <w:color w:val="000000" w:themeColor="text1"/>
          <w:sz w:val="28"/>
          <w:szCs w:val="28"/>
        </w:rPr>
        <w:t>тўғрисида</w:t>
      </w:r>
      <w:r w:rsidRPr="00CF0667">
        <w:rPr>
          <w:rFonts w:ascii="Times New Roman" w:hAnsi="Times New Roman"/>
          <w:color w:val="000000" w:themeColor="text1"/>
          <w:sz w:val="28"/>
          <w:szCs w:val="28"/>
        </w:rPr>
        <w:t xml:space="preserve"> шартнома тузади</w:t>
      </w:r>
      <w:r w:rsidR="00A56769" w:rsidRPr="00CF0667">
        <w:rPr>
          <w:rFonts w:ascii="Times New Roman" w:hAnsi="Times New Roman"/>
          <w:color w:val="000000" w:themeColor="text1"/>
          <w:sz w:val="28"/>
          <w:szCs w:val="28"/>
        </w:rPr>
        <w:t>»</w:t>
      </w:r>
      <w:r w:rsidR="00A06D1F" w:rsidRPr="00CF0667">
        <w:rPr>
          <w:rFonts w:ascii="Times New Roman" w:hAnsi="Times New Roman"/>
          <w:color w:val="000000" w:themeColor="text1"/>
          <w:sz w:val="28"/>
          <w:szCs w:val="28"/>
        </w:rPr>
        <w:t>;</w:t>
      </w:r>
    </w:p>
    <w:p w14:paraId="0209CE73" w14:textId="2CAFB46B" w:rsidR="00FF0EE1" w:rsidRPr="00CF0667" w:rsidRDefault="00FF0EE1" w:rsidP="00CF0667">
      <w:pPr>
        <w:spacing w:after="0" w:line="240" w:lineRule="auto"/>
        <w:ind w:firstLine="709"/>
        <w:jc w:val="both"/>
        <w:rPr>
          <w:rFonts w:ascii="Times New Roman" w:hAnsi="Times New Roman"/>
          <w:color w:val="000000" w:themeColor="text1"/>
          <w:sz w:val="28"/>
          <w:szCs w:val="28"/>
        </w:rPr>
      </w:pPr>
      <w:r w:rsidRPr="00CF0667">
        <w:rPr>
          <w:rFonts w:ascii="Times New Roman" w:hAnsi="Times New Roman"/>
          <w:color w:val="000000" w:themeColor="text1"/>
          <w:sz w:val="28"/>
          <w:szCs w:val="28"/>
          <w:lang w:val="ru-RU"/>
        </w:rPr>
        <w:t xml:space="preserve">5) </w:t>
      </w:r>
      <w:r w:rsidRPr="00CF0667">
        <w:rPr>
          <w:rFonts w:ascii="Times New Roman" w:hAnsi="Times New Roman"/>
          <w:color w:val="000000" w:themeColor="text1"/>
          <w:sz w:val="28"/>
          <w:szCs w:val="28"/>
        </w:rPr>
        <w:t xml:space="preserve">қуйидаги мазмундаги </w:t>
      </w:r>
      <w:r w:rsidRPr="00CF0667">
        <w:rPr>
          <w:rFonts w:ascii="Times New Roman" w:hAnsi="Times New Roman"/>
          <w:b/>
          <w:color w:val="000000" w:themeColor="text1"/>
          <w:sz w:val="28"/>
          <w:szCs w:val="28"/>
        </w:rPr>
        <w:t>1</w:t>
      </w:r>
      <w:r w:rsidRPr="00CF0667">
        <w:rPr>
          <w:rFonts w:ascii="Times New Roman" w:hAnsi="Times New Roman"/>
          <w:b/>
          <w:color w:val="000000" w:themeColor="text1"/>
          <w:sz w:val="28"/>
          <w:szCs w:val="28"/>
          <w:lang w:val="ru-RU"/>
        </w:rPr>
        <w:t>2</w:t>
      </w:r>
      <w:r w:rsidRPr="00CF0667">
        <w:rPr>
          <w:rFonts w:ascii="Times New Roman" w:hAnsi="Times New Roman"/>
          <w:b/>
          <w:color w:val="000000" w:themeColor="text1"/>
          <w:sz w:val="28"/>
          <w:szCs w:val="28"/>
          <w:vertAlign w:val="superscript"/>
        </w:rPr>
        <w:t>1</w:t>
      </w:r>
      <w:r w:rsidRPr="00CF0667">
        <w:rPr>
          <w:rFonts w:ascii="Times New Roman" w:hAnsi="Times New Roman"/>
          <w:b/>
          <w:color w:val="000000" w:themeColor="text1"/>
          <w:sz w:val="28"/>
          <w:szCs w:val="28"/>
        </w:rPr>
        <w:t>-модда</w:t>
      </w:r>
      <w:r w:rsidRPr="00CF0667">
        <w:rPr>
          <w:rFonts w:ascii="Times New Roman" w:hAnsi="Times New Roman"/>
          <w:color w:val="000000" w:themeColor="text1"/>
          <w:sz w:val="28"/>
          <w:szCs w:val="28"/>
        </w:rPr>
        <w:t xml:space="preserve"> </w:t>
      </w:r>
      <w:r w:rsidR="004E142C">
        <w:rPr>
          <w:rFonts w:ascii="Times New Roman" w:hAnsi="Times New Roman"/>
          <w:color w:val="000000" w:themeColor="text1"/>
          <w:sz w:val="28"/>
          <w:szCs w:val="28"/>
        </w:rPr>
        <w:t>билан тўлдирилсин</w:t>
      </w:r>
      <w:r w:rsidRPr="00CF0667">
        <w:rPr>
          <w:rFonts w:ascii="Times New Roman" w:hAnsi="Times New Roman"/>
          <w:color w:val="000000" w:themeColor="text1"/>
          <w:sz w:val="28"/>
          <w:szCs w:val="28"/>
        </w:rPr>
        <w:t>:</w:t>
      </w:r>
    </w:p>
    <w:p w14:paraId="0E683143" w14:textId="77777777" w:rsidR="00A56769" w:rsidRPr="00CF0667" w:rsidRDefault="00A56769" w:rsidP="00CF0667">
      <w:pPr>
        <w:spacing w:after="0" w:line="240" w:lineRule="auto"/>
        <w:ind w:firstLine="709"/>
        <w:jc w:val="both"/>
        <w:rPr>
          <w:rFonts w:ascii="Times New Roman" w:hAnsi="Times New Roman"/>
          <w:color w:val="000000" w:themeColor="text1"/>
          <w:sz w:val="28"/>
          <w:szCs w:val="28"/>
        </w:rPr>
      </w:pPr>
    </w:p>
    <w:p w14:paraId="4D41C82D" w14:textId="69CCD1F9" w:rsidR="00FF0EE1" w:rsidRPr="00CF0667" w:rsidRDefault="00A56769" w:rsidP="0019296F">
      <w:pPr>
        <w:spacing w:after="0" w:line="240" w:lineRule="auto"/>
        <w:ind w:firstLine="709"/>
        <w:rPr>
          <w:rFonts w:ascii="Times New Roman" w:hAnsi="Times New Roman"/>
          <w:b/>
          <w:color w:val="000000" w:themeColor="text1"/>
          <w:sz w:val="28"/>
          <w:szCs w:val="28"/>
        </w:rPr>
      </w:pPr>
      <w:r w:rsidRPr="00CF0667">
        <w:rPr>
          <w:rFonts w:ascii="Times New Roman" w:hAnsi="Times New Roman"/>
          <w:color w:val="000000" w:themeColor="text1"/>
          <w:sz w:val="28"/>
          <w:szCs w:val="28"/>
        </w:rPr>
        <w:t>«</w:t>
      </w:r>
      <w:r w:rsidR="005A20DE" w:rsidRPr="00CF0667">
        <w:rPr>
          <w:rFonts w:ascii="Times New Roman" w:hAnsi="Times New Roman"/>
          <w:b/>
          <w:color w:val="000000" w:themeColor="text1"/>
          <w:sz w:val="28"/>
          <w:szCs w:val="28"/>
        </w:rPr>
        <w:t>1</w:t>
      </w:r>
      <w:r w:rsidR="005A20DE" w:rsidRPr="00CF0667">
        <w:rPr>
          <w:rFonts w:ascii="Times New Roman" w:hAnsi="Times New Roman"/>
          <w:b/>
          <w:color w:val="000000" w:themeColor="text1"/>
          <w:sz w:val="28"/>
          <w:szCs w:val="28"/>
          <w:lang w:val="ru-RU"/>
        </w:rPr>
        <w:t>2</w:t>
      </w:r>
      <w:r w:rsidR="00FF0EE1" w:rsidRPr="00CF0667">
        <w:rPr>
          <w:rFonts w:ascii="Times New Roman" w:hAnsi="Times New Roman"/>
          <w:b/>
          <w:color w:val="000000" w:themeColor="text1"/>
          <w:sz w:val="28"/>
          <w:szCs w:val="28"/>
          <w:vertAlign w:val="superscript"/>
        </w:rPr>
        <w:t>1</w:t>
      </w:r>
      <w:r w:rsidR="00FF0EE1" w:rsidRPr="00CF0667">
        <w:rPr>
          <w:rFonts w:ascii="Times New Roman" w:hAnsi="Times New Roman"/>
          <w:b/>
          <w:color w:val="000000" w:themeColor="text1"/>
          <w:sz w:val="28"/>
          <w:szCs w:val="28"/>
        </w:rPr>
        <w:t>-модда.</w:t>
      </w:r>
      <w:r w:rsidR="00785D77">
        <w:rPr>
          <w:rFonts w:ascii="Times New Roman" w:hAnsi="Times New Roman"/>
          <w:b/>
          <w:color w:val="000000" w:themeColor="text1"/>
          <w:sz w:val="28"/>
          <w:szCs w:val="28"/>
        </w:rPr>
        <w:t> </w:t>
      </w:r>
      <w:r w:rsidR="008555AC">
        <w:rPr>
          <w:rFonts w:ascii="Times New Roman" w:hAnsi="Times New Roman"/>
          <w:b/>
          <w:color w:val="000000" w:themeColor="text1"/>
          <w:sz w:val="28"/>
          <w:szCs w:val="28"/>
        </w:rPr>
        <w:t>М</w:t>
      </w:r>
      <w:r w:rsidR="00FF0EE1" w:rsidRPr="00CF0667">
        <w:rPr>
          <w:rFonts w:ascii="Times New Roman" w:hAnsi="Times New Roman"/>
          <w:b/>
          <w:color w:val="000000" w:themeColor="text1"/>
          <w:sz w:val="28"/>
          <w:szCs w:val="28"/>
        </w:rPr>
        <w:t>аҳаллий ижро этувчи</w:t>
      </w:r>
      <w:r w:rsidR="008555AC" w:rsidRPr="008555AC">
        <w:rPr>
          <w:rFonts w:ascii="Times New Roman" w:hAnsi="Times New Roman"/>
          <w:b/>
          <w:color w:val="000000" w:themeColor="text1"/>
          <w:sz w:val="28"/>
          <w:szCs w:val="28"/>
        </w:rPr>
        <w:t xml:space="preserve"> </w:t>
      </w:r>
      <w:r w:rsidR="008555AC" w:rsidRPr="00CF0667">
        <w:rPr>
          <w:rFonts w:ascii="Times New Roman" w:hAnsi="Times New Roman"/>
          <w:b/>
          <w:color w:val="000000" w:themeColor="text1"/>
          <w:sz w:val="28"/>
          <w:szCs w:val="28"/>
        </w:rPr>
        <w:t>ҳокимият</w:t>
      </w:r>
      <w:r w:rsidR="008555AC" w:rsidRPr="008555AC">
        <w:rPr>
          <w:rFonts w:ascii="Times New Roman" w:hAnsi="Times New Roman"/>
          <w:b/>
          <w:color w:val="000000" w:themeColor="text1"/>
          <w:sz w:val="28"/>
          <w:szCs w:val="28"/>
        </w:rPr>
        <w:t xml:space="preserve"> </w:t>
      </w:r>
      <w:r w:rsidR="008555AC" w:rsidRPr="00CF0667">
        <w:rPr>
          <w:rFonts w:ascii="Times New Roman" w:hAnsi="Times New Roman"/>
          <w:b/>
          <w:color w:val="000000" w:themeColor="text1"/>
          <w:sz w:val="28"/>
          <w:szCs w:val="28"/>
        </w:rPr>
        <w:t>органларининг</w:t>
      </w:r>
    </w:p>
    <w:p w14:paraId="4C0BB0D4" w14:textId="5AE61720" w:rsidR="00FF0EE1" w:rsidRPr="00CF0667" w:rsidRDefault="00FF0EE1" w:rsidP="0019296F">
      <w:pPr>
        <w:spacing w:after="0" w:line="240" w:lineRule="auto"/>
        <w:ind w:left="1416" w:firstLine="852"/>
        <w:rPr>
          <w:rFonts w:ascii="Times New Roman" w:hAnsi="Times New Roman"/>
          <w:b/>
          <w:color w:val="000000" w:themeColor="text1"/>
          <w:sz w:val="28"/>
          <w:szCs w:val="28"/>
        </w:rPr>
      </w:pPr>
      <w:r w:rsidRPr="00CF0667">
        <w:rPr>
          <w:rFonts w:ascii="Times New Roman" w:hAnsi="Times New Roman"/>
          <w:b/>
          <w:color w:val="000000" w:themeColor="text1"/>
          <w:sz w:val="28"/>
          <w:szCs w:val="28"/>
        </w:rPr>
        <w:t xml:space="preserve">давлат-хусусий шериклик соҳасидаги ваколатлари </w:t>
      </w:r>
    </w:p>
    <w:p w14:paraId="4E36A33E" w14:textId="77777777" w:rsidR="00A56769" w:rsidRPr="00CF0667" w:rsidRDefault="00A56769" w:rsidP="00CF0667">
      <w:pPr>
        <w:spacing w:after="0" w:line="240" w:lineRule="auto"/>
        <w:ind w:left="1417" w:firstLine="709"/>
        <w:jc w:val="both"/>
        <w:rPr>
          <w:rFonts w:ascii="Times New Roman" w:hAnsi="Times New Roman"/>
          <w:b/>
          <w:color w:val="000000" w:themeColor="text1"/>
          <w:sz w:val="28"/>
          <w:szCs w:val="28"/>
        </w:rPr>
      </w:pPr>
    </w:p>
    <w:p w14:paraId="778B8BB4" w14:textId="77777777" w:rsidR="00FF0EE1" w:rsidRPr="00CF0667" w:rsidRDefault="00FF0EE1" w:rsidP="00CF0667">
      <w:pPr>
        <w:spacing w:after="0" w:line="240" w:lineRule="auto"/>
        <w:ind w:firstLine="709"/>
        <w:jc w:val="both"/>
        <w:rPr>
          <w:rFonts w:ascii="Times New Roman" w:hAnsi="Times New Roman"/>
          <w:color w:val="000000" w:themeColor="text1"/>
          <w:sz w:val="28"/>
          <w:szCs w:val="28"/>
        </w:rPr>
      </w:pPr>
      <w:r w:rsidRPr="00CF0667">
        <w:rPr>
          <w:rFonts w:ascii="Times New Roman" w:hAnsi="Times New Roman"/>
          <w:color w:val="000000" w:themeColor="text1"/>
          <w:sz w:val="28"/>
          <w:szCs w:val="28"/>
        </w:rPr>
        <w:t>Маҳаллий ижро этувчи ҳокимият органлари:</w:t>
      </w:r>
    </w:p>
    <w:p w14:paraId="3F7B7EAA" w14:textId="7D030690" w:rsidR="00FF0EE1" w:rsidRPr="00CF0667" w:rsidRDefault="00FF0EE1" w:rsidP="00CF0667">
      <w:pPr>
        <w:spacing w:after="0" w:line="240" w:lineRule="auto"/>
        <w:ind w:firstLine="709"/>
        <w:jc w:val="both"/>
        <w:rPr>
          <w:rFonts w:ascii="Times New Roman" w:hAnsi="Times New Roman"/>
          <w:color w:val="000000" w:themeColor="text1"/>
          <w:sz w:val="28"/>
          <w:szCs w:val="28"/>
        </w:rPr>
      </w:pPr>
      <w:r w:rsidRPr="00CF0667">
        <w:rPr>
          <w:rFonts w:ascii="Times New Roman" w:hAnsi="Times New Roman"/>
          <w:color w:val="000000" w:themeColor="text1"/>
          <w:sz w:val="28"/>
          <w:szCs w:val="28"/>
        </w:rPr>
        <w:t xml:space="preserve">давлат-хусусий шериклик тўғрисида битим тузилиши мумкин бўлган ўз </w:t>
      </w:r>
      <w:r w:rsidR="008555AC">
        <w:rPr>
          <w:rFonts w:ascii="Times New Roman" w:hAnsi="Times New Roman"/>
          <w:color w:val="000000" w:themeColor="text1"/>
          <w:sz w:val="28"/>
          <w:szCs w:val="28"/>
        </w:rPr>
        <w:t>тасарруфи</w:t>
      </w:r>
      <w:r w:rsidRPr="00CF0667">
        <w:rPr>
          <w:rFonts w:ascii="Times New Roman" w:hAnsi="Times New Roman"/>
          <w:color w:val="000000" w:themeColor="text1"/>
          <w:sz w:val="28"/>
          <w:szCs w:val="28"/>
        </w:rPr>
        <w:t>даги объектларни аниқлайди;</w:t>
      </w:r>
    </w:p>
    <w:p w14:paraId="7FB70669" w14:textId="781FB6F9" w:rsidR="00FF0EE1" w:rsidRPr="00CF0667" w:rsidRDefault="00FF0EE1" w:rsidP="00CF0667">
      <w:pPr>
        <w:spacing w:after="0" w:line="240" w:lineRule="auto"/>
        <w:ind w:firstLine="709"/>
        <w:jc w:val="both"/>
        <w:rPr>
          <w:rFonts w:ascii="Times New Roman" w:hAnsi="Times New Roman"/>
          <w:color w:val="000000" w:themeColor="text1"/>
          <w:sz w:val="28"/>
          <w:szCs w:val="28"/>
        </w:rPr>
      </w:pPr>
      <w:r w:rsidRPr="00CF0667">
        <w:rPr>
          <w:rFonts w:ascii="Times New Roman" w:hAnsi="Times New Roman"/>
          <w:color w:val="000000" w:themeColor="text1"/>
          <w:sz w:val="28"/>
          <w:szCs w:val="28"/>
        </w:rPr>
        <w:t>давлат-хусусий шериклик тўғрисидаги битим асосида амалга оширил</w:t>
      </w:r>
      <w:r w:rsidR="00785D77">
        <w:rPr>
          <w:rFonts w:ascii="Times New Roman" w:hAnsi="Times New Roman"/>
          <w:color w:val="000000" w:themeColor="text1"/>
          <w:sz w:val="28"/>
          <w:szCs w:val="28"/>
        </w:rPr>
        <w:t xml:space="preserve">иши мўлжалланаётган </w:t>
      </w:r>
      <w:r w:rsidRPr="00CF0667">
        <w:rPr>
          <w:rFonts w:ascii="Times New Roman" w:hAnsi="Times New Roman"/>
          <w:color w:val="000000" w:themeColor="text1"/>
          <w:sz w:val="28"/>
          <w:szCs w:val="28"/>
        </w:rPr>
        <w:t>истиқболли лойиҳаларни</w:t>
      </w:r>
      <w:r w:rsidR="00785D77">
        <w:rPr>
          <w:rFonts w:ascii="Times New Roman" w:hAnsi="Times New Roman"/>
          <w:color w:val="000000" w:themeColor="text1"/>
          <w:sz w:val="28"/>
          <w:szCs w:val="28"/>
        </w:rPr>
        <w:t xml:space="preserve">, </w:t>
      </w:r>
      <w:r w:rsidRPr="00CF0667">
        <w:rPr>
          <w:rFonts w:ascii="Times New Roman" w:hAnsi="Times New Roman"/>
          <w:color w:val="000000" w:themeColor="text1"/>
          <w:sz w:val="28"/>
          <w:szCs w:val="28"/>
        </w:rPr>
        <w:t>ер участкаларини тегишли ҳудуднинг эҳтиёжлари</w:t>
      </w:r>
      <w:r w:rsidR="00785D77">
        <w:rPr>
          <w:rFonts w:ascii="Times New Roman" w:hAnsi="Times New Roman"/>
          <w:color w:val="000000" w:themeColor="text1"/>
          <w:sz w:val="28"/>
          <w:szCs w:val="28"/>
        </w:rPr>
        <w:t>ни</w:t>
      </w:r>
      <w:r w:rsidRPr="00CF0667">
        <w:rPr>
          <w:rFonts w:ascii="Times New Roman" w:hAnsi="Times New Roman"/>
          <w:color w:val="000000" w:themeColor="text1"/>
          <w:sz w:val="28"/>
          <w:szCs w:val="28"/>
        </w:rPr>
        <w:t xml:space="preserve"> </w:t>
      </w:r>
      <w:r w:rsidR="000D0334">
        <w:rPr>
          <w:rFonts w:ascii="Times New Roman" w:hAnsi="Times New Roman"/>
          <w:color w:val="000000" w:themeColor="text1"/>
          <w:sz w:val="28"/>
          <w:szCs w:val="28"/>
        </w:rPr>
        <w:t>ҳамда</w:t>
      </w:r>
      <w:r w:rsidRPr="00CF0667">
        <w:rPr>
          <w:rFonts w:ascii="Times New Roman" w:hAnsi="Times New Roman"/>
          <w:color w:val="000000" w:themeColor="text1"/>
          <w:sz w:val="28"/>
          <w:szCs w:val="28"/>
        </w:rPr>
        <w:t xml:space="preserve"> салоҳиятин</w:t>
      </w:r>
      <w:r w:rsidR="00785D77">
        <w:rPr>
          <w:rFonts w:ascii="Times New Roman" w:hAnsi="Times New Roman"/>
          <w:color w:val="000000" w:themeColor="text1"/>
          <w:sz w:val="28"/>
          <w:szCs w:val="28"/>
        </w:rPr>
        <w:t>и</w:t>
      </w:r>
      <w:r w:rsidRPr="00CF0667">
        <w:rPr>
          <w:rFonts w:ascii="Times New Roman" w:hAnsi="Times New Roman"/>
          <w:color w:val="000000" w:themeColor="text1"/>
          <w:sz w:val="28"/>
          <w:szCs w:val="28"/>
        </w:rPr>
        <w:t xml:space="preserve"> </w:t>
      </w:r>
      <w:r w:rsidR="002413C9">
        <w:rPr>
          <w:rFonts w:ascii="Times New Roman" w:hAnsi="Times New Roman"/>
          <w:color w:val="000000" w:themeColor="text1"/>
          <w:sz w:val="28"/>
          <w:szCs w:val="28"/>
        </w:rPr>
        <w:t xml:space="preserve">инобатга </w:t>
      </w:r>
      <w:r w:rsidR="00785D77">
        <w:rPr>
          <w:rFonts w:ascii="Times New Roman" w:hAnsi="Times New Roman"/>
          <w:color w:val="000000" w:themeColor="text1"/>
          <w:sz w:val="28"/>
          <w:szCs w:val="28"/>
        </w:rPr>
        <w:t xml:space="preserve">олган </w:t>
      </w:r>
      <w:r w:rsidRPr="00CF0667">
        <w:rPr>
          <w:rFonts w:ascii="Times New Roman" w:hAnsi="Times New Roman"/>
          <w:color w:val="000000" w:themeColor="text1"/>
          <w:sz w:val="28"/>
          <w:szCs w:val="28"/>
        </w:rPr>
        <w:t xml:space="preserve">ҳолда ўрганади ва </w:t>
      </w:r>
      <w:r w:rsidR="000D0334">
        <w:rPr>
          <w:rFonts w:ascii="Times New Roman" w:hAnsi="Times New Roman"/>
          <w:color w:val="000000" w:themeColor="text1"/>
          <w:sz w:val="28"/>
          <w:szCs w:val="28"/>
        </w:rPr>
        <w:t>белги</w:t>
      </w:r>
      <w:r w:rsidRPr="00CF0667">
        <w:rPr>
          <w:rFonts w:ascii="Times New Roman" w:hAnsi="Times New Roman"/>
          <w:color w:val="000000" w:themeColor="text1"/>
          <w:sz w:val="28"/>
          <w:szCs w:val="28"/>
        </w:rPr>
        <w:t>лайди;</w:t>
      </w:r>
    </w:p>
    <w:p w14:paraId="2B7DF55D" w14:textId="6D7A71B2" w:rsidR="00FF0EE1" w:rsidRPr="00CF0667" w:rsidRDefault="00FF0EE1" w:rsidP="00CF0667">
      <w:pPr>
        <w:spacing w:after="0" w:line="240" w:lineRule="auto"/>
        <w:ind w:firstLine="709"/>
        <w:jc w:val="both"/>
        <w:rPr>
          <w:rFonts w:ascii="Times New Roman" w:hAnsi="Times New Roman"/>
          <w:color w:val="000000" w:themeColor="text1"/>
          <w:sz w:val="28"/>
          <w:szCs w:val="28"/>
        </w:rPr>
      </w:pPr>
      <w:r w:rsidRPr="00CF0667">
        <w:rPr>
          <w:rFonts w:ascii="Times New Roman" w:hAnsi="Times New Roman"/>
          <w:color w:val="000000" w:themeColor="text1"/>
          <w:sz w:val="28"/>
          <w:szCs w:val="28"/>
        </w:rPr>
        <w:t>тегишли ҳудуддаги давлат-хусусий шериклик лойиҳаларини ўз вақтида ва самарали амалга оширишга тўсқинлик қил</w:t>
      </w:r>
      <w:r w:rsidR="000D0334">
        <w:rPr>
          <w:rFonts w:ascii="Times New Roman" w:hAnsi="Times New Roman"/>
          <w:color w:val="000000" w:themeColor="text1"/>
          <w:sz w:val="28"/>
          <w:szCs w:val="28"/>
        </w:rPr>
        <w:t>адиган</w:t>
      </w:r>
      <w:r w:rsidRPr="00CF0667">
        <w:rPr>
          <w:rFonts w:ascii="Times New Roman" w:hAnsi="Times New Roman"/>
          <w:color w:val="000000" w:themeColor="text1"/>
          <w:sz w:val="28"/>
          <w:szCs w:val="28"/>
        </w:rPr>
        <w:t xml:space="preserve"> омилларни аниқлайди, уларни</w:t>
      </w:r>
      <w:r w:rsidR="000D0334">
        <w:rPr>
          <w:rFonts w:ascii="Times New Roman" w:hAnsi="Times New Roman"/>
          <w:color w:val="000000" w:themeColor="text1"/>
          <w:sz w:val="28"/>
          <w:szCs w:val="28"/>
        </w:rPr>
        <w:t xml:space="preserve"> бартараф</w:t>
      </w:r>
      <w:r w:rsidRPr="00CF0667">
        <w:rPr>
          <w:rFonts w:ascii="Times New Roman" w:hAnsi="Times New Roman"/>
          <w:color w:val="000000" w:themeColor="text1"/>
          <w:sz w:val="28"/>
          <w:szCs w:val="28"/>
        </w:rPr>
        <w:t xml:space="preserve"> этиш чоралар</w:t>
      </w:r>
      <w:r w:rsidR="000D0334">
        <w:rPr>
          <w:rFonts w:ascii="Times New Roman" w:hAnsi="Times New Roman"/>
          <w:color w:val="000000" w:themeColor="text1"/>
          <w:sz w:val="28"/>
          <w:szCs w:val="28"/>
        </w:rPr>
        <w:t>ини</w:t>
      </w:r>
      <w:r w:rsidRPr="00CF0667">
        <w:rPr>
          <w:rFonts w:ascii="Times New Roman" w:hAnsi="Times New Roman"/>
          <w:color w:val="000000" w:themeColor="text1"/>
          <w:sz w:val="28"/>
          <w:szCs w:val="28"/>
        </w:rPr>
        <w:t xml:space="preserve"> кўради;</w:t>
      </w:r>
    </w:p>
    <w:p w14:paraId="4FD75614" w14:textId="4E7C1A09" w:rsidR="00FF0EE1" w:rsidRPr="00CF0667" w:rsidRDefault="00FF0EE1" w:rsidP="00CF0667">
      <w:pPr>
        <w:spacing w:after="0" w:line="240" w:lineRule="auto"/>
        <w:ind w:firstLine="709"/>
        <w:jc w:val="both"/>
        <w:rPr>
          <w:rFonts w:ascii="Times New Roman" w:hAnsi="Times New Roman"/>
          <w:color w:val="000000" w:themeColor="text1"/>
          <w:sz w:val="28"/>
          <w:szCs w:val="28"/>
        </w:rPr>
      </w:pPr>
      <w:r w:rsidRPr="00CF0667">
        <w:rPr>
          <w:rFonts w:ascii="Times New Roman" w:hAnsi="Times New Roman"/>
          <w:color w:val="000000" w:themeColor="text1"/>
          <w:sz w:val="28"/>
          <w:szCs w:val="28"/>
        </w:rPr>
        <w:t>давлат-хусусий шерик</w:t>
      </w:r>
      <w:r w:rsidR="00CA5F79" w:rsidRPr="00CF0667">
        <w:rPr>
          <w:rFonts w:ascii="Times New Roman" w:hAnsi="Times New Roman"/>
          <w:color w:val="000000" w:themeColor="text1"/>
          <w:sz w:val="28"/>
          <w:szCs w:val="28"/>
        </w:rPr>
        <w:t xml:space="preserve">лик </w:t>
      </w:r>
      <w:r w:rsidRPr="00CF0667">
        <w:rPr>
          <w:rFonts w:ascii="Times New Roman" w:hAnsi="Times New Roman"/>
          <w:color w:val="000000" w:themeColor="text1"/>
          <w:sz w:val="28"/>
          <w:szCs w:val="28"/>
        </w:rPr>
        <w:t>лойиҳалари</w:t>
      </w:r>
      <w:r w:rsidR="000D0334">
        <w:rPr>
          <w:rFonts w:ascii="Times New Roman" w:hAnsi="Times New Roman"/>
          <w:color w:val="000000" w:themeColor="text1"/>
          <w:sz w:val="28"/>
          <w:szCs w:val="28"/>
        </w:rPr>
        <w:t>ни</w:t>
      </w:r>
      <w:r w:rsidR="005A20DE" w:rsidRPr="00CF0667">
        <w:rPr>
          <w:rFonts w:ascii="Times New Roman" w:hAnsi="Times New Roman"/>
          <w:color w:val="000000" w:themeColor="text1"/>
          <w:sz w:val="28"/>
          <w:szCs w:val="28"/>
        </w:rPr>
        <w:t xml:space="preserve"> </w:t>
      </w:r>
      <w:r w:rsidRPr="00CF0667">
        <w:rPr>
          <w:rFonts w:ascii="Times New Roman" w:hAnsi="Times New Roman"/>
          <w:color w:val="000000" w:themeColor="text1"/>
          <w:sz w:val="28"/>
          <w:szCs w:val="28"/>
        </w:rPr>
        <w:t>амалга ошириш мақсадида ер участкаларини аукцион ўтказмасдан давлат-хусусий шериклик тўғрисидаги битимда белгиланган муддатга ажратади</w:t>
      </w:r>
      <w:r w:rsidR="00A56769" w:rsidRPr="00CF0667">
        <w:rPr>
          <w:rFonts w:ascii="Times New Roman" w:hAnsi="Times New Roman"/>
          <w:color w:val="000000" w:themeColor="text1"/>
          <w:sz w:val="28"/>
          <w:szCs w:val="28"/>
        </w:rPr>
        <w:t>»</w:t>
      </w:r>
      <w:r w:rsidR="001164D1">
        <w:rPr>
          <w:rFonts w:ascii="Times New Roman" w:hAnsi="Times New Roman"/>
          <w:color w:val="000000" w:themeColor="text1"/>
          <w:sz w:val="28"/>
          <w:szCs w:val="28"/>
        </w:rPr>
        <w:t>;</w:t>
      </w:r>
    </w:p>
    <w:p w14:paraId="45C4869C" w14:textId="17D41315" w:rsidR="00055138" w:rsidRPr="00CF0667" w:rsidRDefault="00EB2984" w:rsidP="00CF0667">
      <w:pPr>
        <w:spacing w:after="0" w:line="240" w:lineRule="auto"/>
        <w:ind w:firstLine="709"/>
        <w:jc w:val="both"/>
        <w:rPr>
          <w:rFonts w:ascii="Times New Roman" w:hAnsi="Times New Roman"/>
          <w:b/>
          <w:color w:val="000000" w:themeColor="text1"/>
          <w:sz w:val="28"/>
          <w:szCs w:val="28"/>
        </w:rPr>
      </w:pPr>
      <w:r w:rsidRPr="00CF0667">
        <w:rPr>
          <w:rFonts w:ascii="Times New Roman" w:hAnsi="Times New Roman"/>
          <w:color w:val="000000" w:themeColor="text1"/>
          <w:sz w:val="28"/>
          <w:szCs w:val="28"/>
        </w:rPr>
        <w:t>6</w:t>
      </w:r>
      <w:r w:rsidR="00055138" w:rsidRPr="00CF0667">
        <w:rPr>
          <w:rFonts w:ascii="Times New Roman" w:hAnsi="Times New Roman"/>
          <w:color w:val="000000" w:themeColor="text1"/>
          <w:sz w:val="28"/>
          <w:szCs w:val="28"/>
        </w:rPr>
        <w:t>)</w:t>
      </w:r>
      <w:r w:rsidR="008B14E9" w:rsidRPr="00CF0667">
        <w:rPr>
          <w:rFonts w:ascii="Times New Roman" w:hAnsi="Times New Roman"/>
          <w:color w:val="000000" w:themeColor="text1"/>
          <w:sz w:val="28"/>
          <w:szCs w:val="28"/>
        </w:rPr>
        <w:t> </w:t>
      </w:r>
      <w:r w:rsidR="00055138" w:rsidRPr="00CF0667">
        <w:rPr>
          <w:rFonts w:ascii="Times New Roman" w:hAnsi="Times New Roman"/>
          <w:b/>
          <w:color w:val="000000" w:themeColor="text1"/>
          <w:sz w:val="28"/>
          <w:szCs w:val="28"/>
        </w:rPr>
        <w:t>13</w:t>
      </w:r>
      <w:r w:rsidR="00B4072B" w:rsidRPr="00CF0667">
        <w:rPr>
          <w:rFonts w:ascii="Times New Roman" w:hAnsi="Times New Roman"/>
          <w:b/>
          <w:color w:val="000000" w:themeColor="text1"/>
          <w:sz w:val="28"/>
          <w:szCs w:val="28"/>
        </w:rPr>
        <w:t>-</w:t>
      </w:r>
      <w:r w:rsidR="00055138" w:rsidRPr="00CF0667">
        <w:rPr>
          <w:rFonts w:ascii="Times New Roman" w:hAnsi="Times New Roman"/>
          <w:b/>
          <w:color w:val="000000" w:themeColor="text1"/>
          <w:sz w:val="28"/>
          <w:szCs w:val="28"/>
        </w:rPr>
        <w:t>модда</w:t>
      </w:r>
      <w:r w:rsidR="000D0334">
        <w:rPr>
          <w:rFonts w:ascii="Times New Roman" w:hAnsi="Times New Roman"/>
          <w:b/>
          <w:color w:val="000000" w:themeColor="text1"/>
          <w:sz w:val="28"/>
          <w:szCs w:val="28"/>
        </w:rPr>
        <w:t>нинг</w:t>
      </w:r>
      <w:r w:rsidR="00055138" w:rsidRPr="009A0AE3">
        <w:rPr>
          <w:rFonts w:ascii="Times New Roman" w:hAnsi="Times New Roman"/>
          <w:color w:val="000000" w:themeColor="text1"/>
          <w:sz w:val="28"/>
          <w:szCs w:val="28"/>
        </w:rPr>
        <w:t>:</w:t>
      </w:r>
    </w:p>
    <w:p w14:paraId="1F6CF8D9" w14:textId="777EDD0D" w:rsidR="008146F6" w:rsidRPr="00CF0667" w:rsidRDefault="003A25A6" w:rsidP="00CF0667">
      <w:pPr>
        <w:pStyle w:val="a3"/>
        <w:ind w:firstLine="709"/>
        <w:rPr>
          <w:rFonts w:ascii="Times New Roman" w:hAnsi="Times New Roman"/>
          <w:color w:val="000000" w:themeColor="text1"/>
          <w:sz w:val="28"/>
          <w:szCs w:val="28"/>
          <w:lang w:val="uz-Cyrl-UZ" w:eastAsia="uz-Cyrl-UZ"/>
        </w:rPr>
      </w:pPr>
      <w:r w:rsidRPr="00CF0667">
        <w:rPr>
          <w:rFonts w:ascii="Times New Roman" w:hAnsi="Times New Roman"/>
          <w:b/>
          <w:color w:val="000000" w:themeColor="text1"/>
          <w:sz w:val="28"/>
          <w:szCs w:val="28"/>
          <w:lang w:val="uz-Cyrl-UZ" w:eastAsia="uz-Cyrl-UZ"/>
        </w:rPr>
        <w:t>икк</w:t>
      </w:r>
      <w:r w:rsidR="00914B39" w:rsidRPr="00CF0667">
        <w:rPr>
          <w:rFonts w:ascii="Times New Roman" w:hAnsi="Times New Roman"/>
          <w:b/>
          <w:color w:val="000000" w:themeColor="text1"/>
          <w:sz w:val="28"/>
          <w:szCs w:val="28"/>
          <w:lang w:val="uz-Cyrl-UZ" w:eastAsia="uz-Cyrl-UZ"/>
        </w:rPr>
        <w:t>инчи</w:t>
      </w:r>
      <w:r w:rsidR="003238DD" w:rsidRPr="00CF0667">
        <w:rPr>
          <w:rFonts w:ascii="Times New Roman" w:hAnsi="Times New Roman"/>
          <w:b/>
          <w:color w:val="000000" w:themeColor="text1"/>
          <w:sz w:val="28"/>
          <w:szCs w:val="28"/>
          <w:lang w:val="uz-Cyrl-UZ" w:eastAsia="uz-Cyrl-UZ"/>
        </w:rPr>
        <w:t xml:space="preserve"> қисми</w:t>
      </w:r>
      <w:r w:rsidR="003238DD" w:rsidRPr="00CF0667">
        <w:rPr>
          <w:rFonts w:ascii="Times New Roman" w:hAnsi="Times New Roman"/>
          <w:color w:val="000000" w:themeColor="text1"/>
          <w:sz w:val="28"/>
          <w:szCs w:val="28"/>
          <w:lang w:val="uz-Cyrl-UZ" w:eastAsia="uz-Cyrl-UZ"/>
        </w:rPr>
        <w:t xml:space="preserve"> чиқариб ташлансин;</w:t>
      </w:r>
    </w:p>
    <w:p w14:paraId="662A29E3" w14:textId="31CD9D12" w:rsidR="00137DE9" w:rsidRDefault="00137DE9" w:rsidP="00CF0667">
      <w:pPr>
        <w:pStyle w:val="a3"/>
        <w:ind w:firstLine="709"/>
        <w:rPr>
          <w:rFonts w:ascii="Times New Roman" w:hAnsi="Times New Roman"/>
          <w:color w:val="000000" w:themeColor="text1"/>
          <w:sz w:val="28"/>
          <w:szCs w:val="28"/>
          <w:lang w:val="uz-Cyrl-UZ" w:eastAsia="uz-Cyrl-UZ"/>
        </w:rPr>
      </w:pPr>
      <w:r w:rsidRPr="00CF0667">
        <w:rPr>
          <w:rFonts w:ascii="Times New Roman" w:hAnsi="Times New Roman"/>
          <w:b/>
          <w:color w:val="000000" w:themeColor="text1"/>
          <w:sz w:val="28"/>
          <w:szCs w:val="28"/>
          <w:lang w:val="uz-Cyrl-UZ"/>
        </w:rPr>
        <w:t xml:space="preserve">учинчи </w:t>
      </w:r>
      <w:r w:rsidRPr="000D0334">
        <w:rPr>
          <w:rFonts w:ascii="Times New Roman" w:hAnsi="Times New Roman"/>
          <w:color w:val="000000" w:themeColor="text1"/>
          <w:sz w:val="28"/>
          <w:szCs w:val="28"/>
          <w:lang w:val="uz-Cyrl-UZ"/>
        </w:rPr>
        <w:t>ва</w:t>
      </w:r>
      <w:r w:rsidRPr="00CF0667">
        <w:rPr>
          <w:rFonts w:ascii="Times New Roman" w:hAnsi="Times New Roman"/>
          <w:b/>
          <w:color w:val="000000" w:themeColor="text1"/>
          <w:sz w:val="28"/>
          <w:szCs w:val="28"/>
          <w:lang w:val="uz-Cyrl-UZ"/>
        </w:rPr>
        <w:t xml:space="preserve"> тўртинчи қисмлар</w:t>
      </w:r>
      <w:r w:rsidR="000D0334">
        <w:rPr>
          <w:rFonts w:ascii="Times New Roman" w:hAnsi="Times New Roman"/>
          <w:b/>
          <w:color w:val="000000" w:themeColor="text1"/>
          <w:sz w:val="28"/>
          <w:szCs w:val="28"/>
          <w:lang w:val="uz-Cyrl-UZ"/>
        </w:rPr>
        <w:t>и</w:t>
      </w:r>
      <w:r w:rsidRPr="00CF0667">
        <w:rPr>
          <w:rFonts w:ascii="Times New Roman" w:hAnsi="Times New Roman"/>
          <w:color w:val="000000" w:themeColor="text1"/>
          <w:sz w:val="28"/>
          <w:szCs w:val="28"/>
          <w:lang w:val="uz-Cyrl-UZ"/>
        </w:rPr>
        <w:t xml:space="preserve"> тегиш</w:t>
      </w:r>
      <w:r w:rsidR="000D0334">
        <w:rPr>
          <w:rFonts w:ascii="Times New Roman" w:hAnsi="Times New Roman"/>
          <w:color w:val="000000" w:themeColor="text1"/>
          <w:sz w:val="28"/>
          <w:szCs w:val="28"/>
          <w:lang w:val="uz-Cyrl-UZ"/>
        </w:rPr>
        <w:t>ин</w:t>
      </w:r>
      <w:r w:rsidRPr="00CF0667">
        <w:rPr>
          <w:rFonts w:ascii="Times New Roman" w:hAnsi="Times New Roman"/>
          <w:color w:val="000000" w:themeColor="text1"/>
          <w:sz w:val="28"/>
          <w:szCs w:val="28"/>
          <w:lang w:val="uz-Cyrl-UZ"/>
        </w:rPr>
        <w:t xml:space="preserve">ча </w:t>
      </w:r>
      <w:r w:rsidRPr="00CF0667">
        <w:rPr>
          <w:rFonts w:ascii="Times New Roman" w:hAnsi="Times New Roman"/>
          <w:b/>
          <w:color w:val="000000" w:themeColor="text1"/>
          <w:sz w:val="28"/>
          <w:szCs w:val="28"/>
          <w:lang w:val="uz-Cyrl-UZ"/>
        </w:rPr>
        <w:t xml:space="preserve">иккинчи </w:t>
      </w:r>
      <w:r w:rsidRPr="000D0334">
        <w:rPr>
          <w:rFonts w:ascii="Times New Roman" w:hAnsi="Times New Roman"/>
          <w:color w:val="000000" w:themeColor="text1"/>
          <w:sz w:val="28"/>
          <w:szCs w:val="28"/>
          <w:lang w:val="uz-Cyrl-UZ"/>
        </w:rPr>
        <w:t>ва</w:t>
      </w:r>
      <w:r w:rsidRPr="00CF0667">
        <w:rPr>
          <w:rFonts w:ascii="Times New Roman" w:hAnsi="Times New Roman"/>
          <w:b/>
          <w:color w:val="000000" w:themeColor="text1"/>
          <w:sz w:val="28"/>
          <w:szCs w:val="28"/>
          <w:lang w:val="uz-Cyrl-UZ"/>
        </w:rPr>
        <w:t xml:space="preserve"> учинчи қисмлар</w:t>
      </w:r>
      <w:r w:rsidRPr="00CF0667">
        <w:rPr>
          <w:rFonts w:ascii="Times New Roman" w:hAnsi="Times New Roman"/>
          <w:color w:val="000000" w:themeColor="text1"/>
          <w:sz w:val="28"/>
          <w:szCs w:val="28"/>
          <w:lang w:val="uz-Cyrl-UZ"/>
        </w:rPr>
        <w:t xml:space="preserve"> деб ҳисоблансин</w:t>
      </w:r>
      <w:r w:rsidRPr="00CF0667">
        <w:rPr>
          <w:rFonts w:ascii="Times New Roman" w:hAnsi="Times New Roman"/>
          <w:color w:val="000000" w:themeColor="text1"/>
          <w:sz w:val="28"/>
          <w:szCs w:val="28"/>
          <w:lang w:val="uz-Cyrl-UZ" w:eastAsia="uz-Cyrl-UZ"/>
        </w:rPr>
        <w:t>;</w:t>
      </w:r>
    </w:p>
    <w:p w14:paraId="5DA8E5D3" w14:textId="1718D4DC" w:rsidR="004C2100" w:rsidRPr="00D20B86" w:rsidRDefault="00525A18" w:rsidP="00D20B86">
      <w:pPr>
        <w:pStyle w:val="a3"/>
        <w:ind w:firstLine="709"/>
        <w:rPr>
          <w:rFonts w:ascii="Times New Roman" w:hAnsi="Times New Roman"/>
          <w:color w:val="000000" w:themeColor="text1"/>
          <w:sz w:val="28"/>
          <w:szCs w:val="28"/>
          <w:lang w:val="uz-Cyrl-UZ"/>
        </w:rPr>
      </w:pPr>
      <w:r w:rsidRPr="00525A18">
        <w:rPr>
          <w:rFonts w:ascii="Times New Roman" w:hAnsi="Times New Roman"/>
          <w:b/>
          <w:color w:val="000000" w:themeColor="text1"/>
          <w:sz w:val="28"/>
          <w:szCs w:val="28"/>
          <w:lang w:val="uz-Cyrl-UZ" w:eastAsia="uz-Cyrl-UZ"/>
        </w:rPr>
        <w:t>иккинчи қисмидаги</w:t>
      </w:r>
      <w:r>
        <w:rPr>
          <w:rFonts w:ascii="Times New Roman" w:hAnsi="Times New Roman"/>
          <w:b/>
          <w:color w:val="000000" w:themeColor="text1"/>
          <w:sz w:val="28"/>
          <w:szCs w:val="28"/>
          <w:lang w:val="uz-Cyrl-UZ" w:eastAsia="uz-Cyrl-UZ"/>
        </w:rPr>
        <w:t xml:space="preserve"> </w:t>
      </w:r>
      <w:r w:rsidRPr="00CC2FD0">
        <w:rPr>
          <w:rFonts w:ascii="Times New Roman" w:hAnsi="Times New Roman"/>
          <w:color w:val="000000" w:themeColor="text1"/>
          <w:sz w:val="28"/>
          <w:szCs w:val="28"/>
          <w:lang w:val="uz-Cyrl-UZ"/>
        </w:rPr>
        <w:t>«</w:t>
      </w:r>
      <w:r w:rsidRPr="00D20B86">
        <w:rPr>
          <w:rFonts w:ascii="Times New Roman" w:hAnsi="Times New Roman"/>
          <w:color w:val="000000" w:themeColor="text1"/>
          <w:sz w:val="28"/>
          <w:szCs w:val="28"/>
          <w:lang w:val="uz-Cyrl-UZ"/>
        </w:rPr>
        <w:t>Давлат шериги томонидан ваколат берилган давлат корхоналари ва (ёки)</w:t>
      </w:r>
      <w:r w:rsidR="004C2100" w:rsidRPr="00D20B86">
        <w:rPr>
          <w:rFonts w:ascii="Times New Roman" w:hAnsi="Times New Roman"/>
          <w:color w:val="000000" w:themeColor="text1"/>
          <w:sz w:val="28"/>
          <w:szCs w:val="28"/>
          <w:lang w:val="uz-Cyrl-UZ"/>
        </w:rPr>
        <w:t xml:space="preserve"> </w:t>
      </w:r>
      <w:r w:rsidRPr="00D20B86">
        <w:rPr>
          <w:rFonts w:ascii="Times New Roman" w:hAnsi="Times New Roman"/>
          <w:color w:val="000000" w:themeColor="text1"/>
          <w:sz w:val="28"/>
          <w:szCs w:val="28"/>
          <w:lang w:val="uz-Cyrl-UZ"/>
        </w:rPr>
        <w:t xml:space="preserve">ташкилотлар» </w:t>
      </w:r>
      <w:r w:rsidR="00D20B86" w:rsidRPr="00D20B86">
        <w:rPr>
          <w:rFonts w:ascii="Times New Roman" w:hAnsi="Times New Roman"/>
          <w:color w:val="000000" w:themeColor="text1"/>
          <w:sz w:val="28"/>
          <w:szCs w:val="28"/>
          <w:lang w:val="uz-Cyrl-UZ"/>
        </w:rPr>
        <w:t xml:space="preserve">деган сўзлар </w:t>
      </w:r>
      <w:r w:rsidR="00D20B86" w:rsidRPr="00CC2FD0">
        <w:rPr>
          <w:rFonts w:ascii="Times New Roman" w:hAnsi="Times New Roman"/>
          <w:color w:val="000000" w:themeColor="text1"/>
          <w:sz w:val="28"/>
          <w:szCs w:val="28"/>
          <w:lang w:val="uz-Cyrl-UZ"/>
        </w:rPr>
        <w:t>«</w:t>
      </w:r>
      <w:r w:rsidR="00D20B86" w:rsidRPr="00D20B86">
        <w:rPr>
          <w:rFonts w:ascii="Times New Roman" w:hAnsi="Times New Roman"/>
          <w:color w:val="000000" w:themeColor="text1"/>
          <w:sz w:val="28"/>
          <w:szCs w:val="28"/>
          <w:lang w:val="uz-Cyrl-UZ"/>
        </w:rPr>
        <w:t>Давлат шериги томонидан ваколат берилган</w:t>
      </w:r>
      <w:r w:rsidR="00D20B86">
        <w:rPr>
          <w:rFonts w:ascii="Times New Roman" w:hAnsi="Times New Roman"/>
          <w:color w:val="000000" w:themeColor="text1"/>
          <w:sz w:val="28"/>
          <w:szCs w:val="28"/>
          <w:lang w:val="uz-Cyrl-UZ"/>
        </w:rPr>
        <w:t xml:space="preserve"> юридик шахслар ёки юридик шахсларнинг бирлашмалари</w:t>
      </w:r>
      <w:r w:rsidR="00D20B86" w:rsidRPr="00D20B86">
        <w:rPr>
          <w:rFonts w:ascii="Times New Roman" w:hAnsi="Times New Roman"/>
          <w:color w:val="000000" w:themeColor="text1"/>
          <w:sz w:val="28"/>
          <w:szCs w:val="28"/>
          <w:lang w:val="uz-Cyrl-UZ"/>
        </w:rPr>
        <w:t>» деган сўзлар</w:t>
      </w:r>
      <w:r w:rsidR="00D20B86">
        <w:rPr>
          <w:rFonts w:ascii="Times New Roman" w:hAnsi="Times New Roman"/>
          <w:color w:val="000000" w:themeColor="text1"/>
          <w:sz w:val="28"/>
          <w:szCs w:val="28"/>
          <w:lang w:val="uz-Cyrl-UZ"/>
        </w:rPr>
        <w:t xml:space="preserve"> билан алмаштирилсин;</w:t>
      </w:r>
    </w:p>
    <w:p w14:paraId="4C4B5504" w14:textId="645F7CE7" w:rsidR="00DC106F" w:rsidRPr="00CF0667" w:rsidRDefault="00EB2984" w:rsidP="00CF0667">
      <w:pPr>
        <w:spacing w:after="0" w:line="240" w:lineRule="auto"/>
        <w:ind w:firstLine="709"/>
        <w:jc w:val="both"/>
        <w:rPr>
          <w:rFonts w:ascii="Times New Roman" w:hAnsi="Times New Roman"/>
          <w:b/>
          <w:color w:val="000000" w:themeColor="text1"/>
          <w:sz w:val="28"/>
          <w:szCs w:val="28"/>
        </w:rPr>
      </w:pPr>
      <w:r w:rsidRPr="00CF0667">
        <w:rPr>
          <w:rFonts w:ascii="Times New Roman" w:hAnsi="Times New Roman"/>
          <w:color w:val="000000" w:themeColor="text1"/>
          <w:sz w:val="28"/>
          <w:szCs w:val="28"/>
        </w:rPr>
        <w:t>7</w:t>
      </w:r>
      <w:r w:rsidR="008B14E9" w:rsidRPr="00CF0667">
        <w:rPr>
          <w:rFonts w:ascii="Times New Roman" w:hAnsi="Times New Roman"/>
          <w:color w:val="000000" w:themeColor="text1"/>
          <w:sz w:val="28"/>
          <w:szCs w:val="28"/>
        </w:rPr>
        <w:t>) </w:t>
      </w:r>
      <w:r w:rsidR="00BF324F" w:rsidRPr="00CF0667">
        <w:rPr>
          <w:rFonts w:ascii="Times New Roman" w:hAnsi="Times New Roman"/>
          <w:b/>
          <w:color w:val="000000" w:themeColor="text1"/>
          <w:sz w:val="28"/>
          <w:szCs w:val="28"/>
        </w:rPr>
        <w:t>14-модда</w:t>
      </w:r>
      <w:r w:rsidR="00DC106F" w:rsidRPr="004E5FCA">
        <w:rPr>
          <w:rFonts w:ascii="Times New Roman" w:hAnsi="Times New Roman"/>
          <w:color w:val="000000" w:themeColor="text1"/>
          <w:sz w:val="28"/>
          <w:szCs w:val="28"/>
        </w:rPr>
        <w:t>:</w:t>
      </w:r>
    </w:p>
    <w:p w14:paraId="084B884A" w14:textId="2E2E8510" w:rsidR="00DC106F" w:rsidRPr="00CF0667" w:rsidRDefault="00DC106F" w:rsidP="00CF0667">
      <w:pPr>
        <w:spacing w:after="0" w:line="240" w:lineRule="auto"/>
        <w:ind w:firstLine="709"/>
        <w:jc w:val="both"/>
        <w:rPr>
          <w:rFonts w:ascii="Times New Roman" w:hAnsi="Times New Roman"/>
          <w:color w:val="000000" w:themeColor="text1"/>
          <w:sz w:val="28"/>
          <w:szCs w:val="28"/>
        </w:rPr>
      </w:pPr>
      <w:r w:rsidRPr="00CF0667">
        <w:rPr>
          <w:rFonts w:ascii="Times New Roman" w:hAnsi="Times New Roman"/>
          <w:b/>
          <w:color w:val="000000" w:themeColor="text1"/>
          <w:sz w:val="28"/>
          <w:szCs w:val="28"/>
        </w:rPr>
        <w:t>биринчи қисм</w:t>
      </w:r>
      <w:r w:rsidR="007B08F7">
        <w:rPr>
          <w:rFonts w:ascii="Times New Roman" w:hAnsi="Times New Roman"/>
          <w:b/>
          <w:color w:val="000000" w:themeColor="text1"/>
          <w:sz w:val="28"/>
          <w:szCs w:val="28"/>
        </w:rPr>
        <w:t>и</w:t>
      </w:r>
      <w:r w:rsidR="00C173A1" w:rsidRPr="00CF0667">
        <w:rPr>
          <w:rFonts w:ascii="Times New Roman" w:hAnsi="Times New Roman"/>
          <w:b/>
          <w:color w:val="000000" w:themeColor="text1"/>
          <w:sz w:val="28"/>
          <w:szCs w:val="28"/>
        </w:rPr>
        <w:t>нинг</w:t>
      </w:r>
      <w:r w:rsidR="002F0C68" w:rsidRPr="00CF0667">
        <w:rPr>
          <w:rFonts w:ascii="Times New Roman" w:hAnsi="Times New Roman"/>
          <w:b/>
          <w:color w:val="000000" w:themeColor="text1"/>
          <w:sz w:val="28"/>
          <w:szCs w:val="28"/>
        </w:rPr>
        <w:t xml:space="preserve"> </w:t>
      </w:r>
      <w:r w:rsidR="004344D8" w:rsidRPr="00CF0667">
        <w:rPr>
          <w:rFonts w:ascii="Times New Roman" w:hAnsi="Times New Roman"/>
          <w:b/>
          <w:color w:val="000000" w:themeColor="text1"/>
          <w:sz w:val="28"/>
          <w:szCs w:val="28"/>
        </w:rPr>
        <w:t>бешинчи</w:t>
      </w:r>
      <w:r w:rsidRPr="00CF0667">
        <w:rPr>
          <w:rFonts w:ascii="Times New Roman" w:hAnsi="Times New Roman"/>
          <w:b/>
          <w:color w:val="000000" w:themeColor="text1"/>
          <w:sz w:val="28"/>
          <w:szCs w:val="28"/>
        </w:rPr>
        <w:t xml:space="preserve"> хатбоши</w:t>
      </w:r>
      <w:r w:rsidR="00C173A1" w:rsidRPr="00CF0667">
        <w:rPr>
          <w:rFonts w:ascii="Times New Roman" w:hAnsi="Times New Roman"/>
          <w:b/>
          <w:color w:val="000000" w:themeColor="text1"/>
          <w:sz w:val="28"/>
          <w:szCs w:val="28"/>
        </w:rPr>
        <w:t>си</w:t>
      </w:r>
      <w:r w:rsidRPr="00CF0667">
        <w:rPr>
          <w:rFonts w:ascii="Times New Roman" w:hAnsi="Times New Roman"/>
          <w:b/>
          <w:color w:val="000000" w:themeColor="text1"/>
          <w:sz w:val="28"/>
          <w:szCs w:val="28"/>
        </w:rPr>
        <w:t xml:space="preserve"> </w:t>
      </w:r>
      <w:r w:rsidR="00A56769" w:rsidRPr="00CF0667">
        <w:rPr>
          <w:rFonts w:ascii="Times New Roman" w:hAnsi="Times New Roman"/>
          <w:color w:val="000000" w:themeColor="text1"/>
          <w:sz w:val="28"/>
          <w:szCs w:val="28"/>
        </w:rPr>
        <w:t>«</w:t>
      </w:r>
      <w:r w:rsidR="003C150D" w:rsidRPr="00CF0667">
        <w:rPr>
          <w:rFonts w:ascii="Times New Roman" w:hAnsi="Times New Roman"/>
          <w:color w:val="000000" w:themeColor="text1"/>
          <w:sz w:val="28"/>
          <w:szCs w:val="28"/>
        </w:rPr>
        <w:t>хусусий шерик</w:t>
      </w:r>
      <w:r w:rsidR="00631667">
        <w:rPr>
          <w:rFonts w:ascii="Times New Roman" w:hAnsi="Times New Roman"/>
          <w:color w:val="000000" w:themeColor="text1"/>
          <w:sz w:val="28"/>
          <w:szCs w:val="28"/>
        </w:rPr>
        <w:t>нинг айби билан</w:t>
      </w:r>
      <w:r w:rsidR="00A56769" w:rsidRPr="00CF0667">
        <w:rPr>
          <w:rFonts w:ascii="Times New Roman" w:hAnsi="Times New Roman"/>
          <w:color w:val="000000" w:themeColor="text1"/>
          <w:sz w:val="28"/>
          <w:szCs w:val="28"/>
        </w:rPr>
        <w:t>»</w:t>
      </w:r>
      <w:r w:rsidR="007B08F7">
        <w:rPr>
          <w:rFonts w:ascii="Times New Roman" w:hAnsi="Times New Roman"/>
          <w:color w:val="000000" w:themeColor="text1"/>
          <w:sz w:val="28"/>
          <w:szCs w:val="28"/>
        </w:rPr>
        <w:t xml:space="preserve"> деган</w:t>
      </w:r>
      <w:r w:rsidR="00174896" w:rsidRPr="00CF0667">
        <w:rPr>
          <w:rFonts w:ascii="Times New Roman" w:hAnsi="Times New Roman"/>
          <w:color w:val="000000" w:themeColor="text1"/>
          <w:sz w:val="28"/>
          <w:szCs w:val="28"/>
        </w:rPr>
        <w:t xml:space="preserve"> </w:t>
      </w:r>
      <w:r w:rsidRPr="00CF0667">
        <w:rPr>
          <w:rFonts w:ascii="Times New Roman" w:hAnsi="Times New Roman"/>
          <w:color w:val="000000" w:themeColor="text1"/>
          <w:sz w:val="28"/>
          <w:szCs w:val="28"/>
        </w:rPr>
        <w:t>сўз</w:t>
      </w:r>
      <w:r w:rsidR="007612E7" w:rsidRPr="00CF0667">
        <w:rPr>
          <w:rFonts w:ascii="Times New Roman" w:hAnsi="Times New Roman"/>
          <w:color w:val="000000" w:themeColor="text1"/>
          <w:sz w:val="28"/>
          <w:szCs w:val="28"/>
        </w:rPr>
        <w:t>лар</w:t>
      </w:r>
      <w:r w:rsidR="004344D8" w:rsidRPr="00CF0667">
        <w:rPr>
          <w:rFonts w:ascii="Times New Roman" w:hAnsi="Times New Roman"/>
          <w:color w:val="000000" w:themeColor="text1"/>
          <w:sz w:val="28"/>
          <w:szCs w:val="28"/>
        </w:rPr>
        <w:t>дан кейин</w:t>
      </w:r>
      <w:r w:rsidRPr="00CF0667">
        <w:rPr>
          <w:rFonts w:ascii="Times New Roman" w:hAnsi="Times New Roman"/>
          <w:color w:val="000000" w:themeColor="text1"/>
          <w:sz w:val="28"/>
          <w:szCs w:val="28"/>
        </w:rPr>
        <w:t xml:space="preserve"> </w:t>
      </w:r>
      <w:r w:rsidR="00A56769" w:rsidRPr="00CF0667">
        <w:rPr>
          <w:rFonts w:ascii="Times New Roman" w:hAnsi="Times New Roman"/>
          <w:color w:val="000000" w:themeColor="text1"/>
          <w:sz w:val="28"/>
          <w:szCs w:val="28"/>
        </w:rPr>
        <w:t>«</w:t>
      </w:r>
      <w:r w:rsidR="002F0C68" w:rsidRPr="00CF0667">
        <w:rPr>
          <w:rFonts w:ascii="Times New Roman" w:hAnsi="Times New Roman"/>
          <w:color w:val="000000" w:themeColor="text1"/>
          <w:sz w:val="28"/>
          <w:szCs w:val="28"/>
        </w:rPr>
        <w:t>давлат-хусусий шериклик тўғрисидаги битим доирасида</w:t>
      </w:r>
      <w:r w:rsidR="00A56769" w:rsidRPr="00CF0667">
        <w:rPr>
          <w:rFonts w:ascii="Times New Roman" w:hAnsi="Times New Roman"/>
          <w:color w:val="000000" w:themeColor="text1"/>
          <w:sz w:val="28"/>
          <w:szCs w:val="28"/>
        </w:rPr>
        <w:t>»</w:t>
      </w:r>
      <w:r w:rsidR="007B08F7">
        <w:rPr>
          <w:rFonts w:ascii="Times New Roman" w:hAnsi="Times New Roman"/>
          <w:color w:val="000000" w:themeColor="text1"/>
          <w:sz w:val="28"/>
          <w:szCs w:val="28"/>
        </w:rPr>
        <w:t xml:space="preserve"> деган</w:t>
      </w:r>
      <w:r w:rsidRPr="00CF0667">
        <w:rPr>
          <w:rFonts w:ascii="Times New Roman" w:hAnsi="Times New Roman"/>
          <w:color w:val="000000" w:themeColor="text1"/>
          <w:sz w:val="28"/>
          <w:szCs w:val="28"/>
        </w:rPr>
        <w:t xml:space="preserve"> сўзлар</w:t>
      </w:r>
      <w:r w:rsidR="007B08F7">
        <w:rPr>
          <w:rFonts w:ascii="Times New Roman" w:hAnsi="Times New Roman"/>
          <w:color w:val="000000" w:themeColor="text1"/>
          <w:sz w:val="28"/>
          <w:szCs w:val="28"/>
        </w:rPr>
        <w:t xml:space="preserve"> билан тўлдирил</w:t>
      </w:r>
      <w:r w:rsidR="00C173A1" w:rsidRPr="00CF0667">
        <w:rPr>
          <w:rFonts w:ascii="Times New Roman" w:hAnsi="Times New Roman"/>
          <w:color w:val="000000" w:themeColor="text1"/>
          <w:sz w:val="28"/>
          <w:szCs w:val="28"/>
        </w:rPr>
        <w:t>син</w:t>
      </w:r>
      <w:r w:rsidRPr="00CF0667">
        <w:rPr>
          <w:rFonts w:ascii="Times New Roman" w:hAnsi="Times New Roman"/>
          <w:color w:val="000000" w:themeColor="text1"/>
          <w:sz w:val="28"/>
          <w:szCs w:val="28"/>
        </w:rPr>
        <w:t>;</w:t>
      </w:r>
    </w:p>
    <w:p w14:paraId="08D3FA1C" w14:textId="772B5CA4" w:rsidR="002F0C68" w:rsidRPr="00CF0667" w:rsidRDefault="002F0C68" w:rsidP="00CF0667">
      <w:pPr>
        <w:spacing w:after="0" w:line="240" w:lineRule="auto"/>
        <w:ind w:firstLine="709"/>
        <w:jc w:val="both"/>
        <w:rPr>
          <w:rFonts w:ascii="Times New Roman" w:hAnsi="Times New Roman"/>
          <w:color w:val="000000" w:themeColor="text1"/>
          <w:sz w:val="28"/>
          <w:szCs w:val="28"/>
        </w:rPr>
      </w:pPr>
      <w:r w:rsidRPr="00CF0667">
        <w:rPr>
          <w:rFonts w:ascii="Times New Roman" w:hAnsi="Times New Roman"/>
          <w:b/>
          <w:bCs/>
          <w:color w:val="000000" w:themeColor="text1"/>
          <w:sz w:val="28"/>
          <w:szCs w:val="28"/>
        </w:rPr>
        <w:t>учинчи қисм</w:t>
      </w:r>
      <w:r w:rsidR="007B08F7">
        <w:rPr>
          <w:rFonts w:ascii="Times New Roman" w:hAnsi="Times New Roman"/>
          <w:b/>
          <w:bCs/>
          <w:color w:val="000000" w:themeColor="text1"/>
          <w:sz w:val="28"/>
          <w:szCs w:val="28"/>
        </w:rPr>
        <w:t>и</w:t>
      </w:r>
      <w:r w:rsidR="00C173A1" w:rsidRPr="00CF0667">
        <w:rPr>
          <w:rFonts w:ascii="Times New Roman" w:hAnsi="Times New Roman"/>
          <w:b/>
          <w:bCs/>
          <w:color w:val="000000" w:themeColor="text1"/>
          <w:sz w:val="28"/>
          <w:szCs w:val="28"/>
        </w:rPr>
        <w:t>нинг</w:t>
      </w:r>
      <w:r w:rsidRPr="00CF0667">
        <w:rPr>
          <w:rFonts w:ascii="Times New Roman" w:hAnsi="Times New Roman"/>
          <w:b/>
          <w:bCs/>
          <w:color w:val="000000" w:themeColor="text1"/>
          <w:sz w:val="28"/>
          <w:szCs w:val="28"/>
        </w:rPr>
        <w:t xml:space="preserve"> тўртинчи хатбоши</w:t>
      </w:r>
      <w:r w:rsidR="00C173A1" w:rsidRPr="00CF0667">
        <w:rPr>
          <w:rFonts w:ascii="Times New Roman" w:hAnsi="Times New Roman"/>
          <w:b/>
          <w:bCs/>
          <w:color w:val="000000" w:themeColor="text1"/>
          <w:sz w:val="28"/>
          <w:szCs w:val="28"/>
        </w:rPr>
        <w:t>си</w:t>
      </w:r>
      <w:r w:rsidRPr="00CF0667">
        <w:rPr>
          <w:rFonts w:ascii="Times New Roman" w:hAnsi="Times New Roman"/>
          <w:b/>
          <w:bCs/>
          <w:color w:val="000000" w:themeColor="text1"/>
          <w:sz w:val="28"/>
          <w:szCs w:val="28"/>
        </w:rPr>
        <w:t xml:space="preserve"> </w:t>
      </w:r>
      <w:r w:rsidR="00A56769" w:rsidRPr="00CF0667">
        <w:rPr>
          <w:rFonts w:ascii="Times New Roman" w:hAnsi="Times New Roman"/>
          <w:bCs/>
          <w:color w:val="000000" w:themeColor="text1"/>
          <w:sz w:val="28"/>
          <w:szCs w:val="28"/>
        </w:rPr>
        <w:t>«</w:t>
      </w:r>
      <w:bookmarkStart w:id="14" w:name="_Hlk48470667"/>
      <w:r w:rsidR="00631667">
        <w:rPr>
          <w:rFonts w:ascii="Times New Roman" w:hAnsi="Times New Roman"/>
          <w:bCs/>
          <w:color w:val="000000" w:themeColor="text1"/>
          <w:sz w:val="28"/>
          <w:szCs w:val="28"/>
        </w:rPr>
        <w:t>д</w:t>
      </w:r>
      <w:r w:rsidR="00E944E4" w:rsidRPr="00CF0667">
        <w:rPr>
          <w:rFonts w:ascii="Times New Roman" w:hAnsi="Times New Roman"/>
          <w:sz w:val="28"/>
          <w:szCs w:val="28"/>
        </w:rPr>
        <w:t>авлат шеригининг айби билан</w:t>
      </w:r>
      <w:bookmarkEnd w:id="14"/>
      <w:r w:rsidR="00A56769" w:rsidRPr="00CF0667">
        <w:rPr>
          <w:rFonts w:ascii="Times New Roman" w:hAnsi="Times New Roman"/>
          <w:sz w:val="28"/>
          <w:szCs w:val="28"/>
        </w:rPr>
        <w:t>»</w:t>
      </w:r>
      <w:r w:rsidR="00E944E4" w:rsidRPr="00CF0667">
        <w:rPr>
          <w:rFonts w:ascii="Times New Roman" w:hAnsi="Times New Roman"/>
          <w:sz w:val="28"/>
          <w:szCs w:val="28"/>
        </w:rPr>
        <w:t xml:space="preserve"> </w:t>
      </w:r>
      <w:r w:rsidR="007B08F7">
        <w:rPr>
          <w:rFonts w:ascii="Times New Roman" w:hAnsi="Times New Roman"/>
          <w:sz w:val="28"/>
          <w:szCs w:val="28"/>
        </w:rPr>
        <w:t xml:space="preserve">деган </w:t>
      </w:r>
      <w:r w:rsidR="00E944E4" w:rsidRPr="00CF0667">
        <w:rPr>
          <w:rFonts w:ascii="Times New Roman" w:hAnsi="Times New Roman"/>
          <w:sz w:val="28"/>
          <w:szCs w:val="28"/>
        </w:rPr>
        <w:t>сўзлар</w:t>
      </w:r>
      <w:r w:rsidR="00631667">
        <w:rPr>
          <w:rFonts w:ascii="Times New Roman" w:hAnsi="Times New Roman"/>
          <w:sz w:val="28"/>
          <w:szCs w:val="28"/>
        </w:rPr>
        <w:t>дан кейин</w:t>
      </w:r>
      <w:r w:rsidR="00983216" w:rsidRPr="00CF0667">
        <w:rPr>
          <w:rFonts w:ascii="Times New Roman" w:hAnsi="Times New Roman"/>
          <w:sz w:val="28"/>
          <w:szCs w:val="28"/>
        </w:rPr>
        <w:t xml:space="preserve"> </w:t>
      </w:r>
      <w:r w:rsidR="00A56769" w:rsidRPr="00CF0667">
        <w:rPr>
          <w:rFonts w:ascii="Times New Roman" w:hAnsi="Times New Roman"/>
          <w:sz w:val="28"/>
          <w:szCs w:val="28"/>
        </w:rPr>
        <w:t>«</w:t>
      </w:r>
      <w:r w:rsidR="007B08F7">
        <w:rPr>
          <w:rFonts w:ascii="Times New Roman" w:hAnsi="Times New Roman"/>
          <w:sz w:val="28"/>
          <w:szCs w:val="28"/>
        </w:rPr>
        <w:t>д</w:t>
      </w:r>
      <w:r w:rsidR="00E944E4" w:rsidRPr="00CF0667">
        <w:rPr>
          <w:rFonts w:ascii="Times New Roman" w:hAnsi="Times New Roman"/>
          <w:sz w:val="28"/>
          <w:szCs w:val="28"/>
        </w:rPr>
        <w:t xml:space="preserve">авлат-хусусий шериклик тўғрисидаги битим </w:t>
      </w:r>
      <w:r w:rsidR="00E944E4" w:rsidRPr="00CF0667">
        <w:rPr>
          <w:rFonts w:ascii="Times New Roman" w:hAnsi="Times New Roman"/>
          <w:color w:val="000000" w:themeColor="text1"/>
          <w:sz w:val="28"/>
          <w:szCs w:val="28"/>
        </w:rPr>
        <w:t>доирасида</w:t>
      </w:r>
      <w:r w:rsidR="00A56769" w:rsidRPr="00CF0667">
        <w:rPr>
          <w:rFonts w:ascii="Times New Roman" w:hAnsi="Times New Roman"/>
          <w:color w:val="000000" w:themeColor="text1"/>
          <w:sz w:val="28"/>
          <w:szCs w:val="28"/>
        </w:rPr>
        <w:t>»</w:t>
      </w:r>
      <w:r w:rsidR="007B08F7">
        <w:rPr>
          <w:rFonts w:ascii="Times New Roman" w:hAnsi="Times New Roman"/>
          <w:color w:val="000000" w:themeColor="text1"/>
          <w:sz w:val="28"/>
          <w:szCs w:val="28"/>
        </w:rPr>
        <w:t xml:space="preserve"> деган</w:t>
      </w:r>
      <w:r w:rsidR="00174896" w:rsidRPr="00CF0667">
        <w:rPr>
          <w:rFonts w:ascii="Times New Roman" w:hAnsi="Times New Roman"/>
          <w:color w:val="000000" w:themeColor="text1"/>
          <w:sz w:val="28"/>
          <w:szCs w:val="28"/>
        </w:rPr>
        <w:t xml:space="preserve"> </w:t>
      </w:r>
      <w:r w:rsidR="00E944E4" w:rsidRPr="00CF0667">
        <w:rPr>
          <w:rFonts w:ascii="Times New Roman" w:hAnsi="Times New Roman"/>
          <w:color w:val="000000" w:themeColor="text1"/>
          <w:sz w:val="28"/>
          <w:szCs w:val="28"/>
        </w:rPr>
        <w:t xml:space="preserve">сўзлар </w:t>
      </w:r>
      <w:r w:rsidR="00B35EBB" w:rsidRPr="00CF0667">
        <w:rPr>
          <w:rFonts w:ascii="Times New Roman" w:hAnsi="Times New Roman"/>
          <w:color w:val="000000" w:themeColor="text1"/>
          <w:sz w:val="28"/>
          <w:szCs w:val="28"/>
        </w:rPr>
        <w:t xml:space="preserve">билан </w:t>
      </w:r>
      <w:r w:rsidR="00631667">
        <w:rPr>
          <w:rFonts w:ascii="Times New Roman" w:hAnsi="Times New Roman"/>
          <w:color w:val="000000" w:themeColor="text1"/>
          <w:sz w:val="28"/>
          <w:szCs w:val="28"/>
        </w:rPr>
        <w:t>тўлдирил</w:t>
      </w:r>
      <w:r w:rsidR="00B35EBB" w:rsidRPr="00CF0667">
        <w:rPr>
          <w:rFonts w:ascii="Times New Roman" w:hAnsi="Times New Roman"/>
          <w:color w:val="000000" w:themeColor="text1"/>
          <w:sz w:val="28"/>
          <w:szCs w:val="28"/>
        </w:rPr>
        <w:t>син</w:t>
      </w:r>
      <w:r w:rsidR="00E944E4" w:rsidRPr="00CF0667">
        <w:rPr>
          <w:rFonts w:ascii="Times New Roman" w:hAnsi="Times New Roman"/>
          <w:color w:val="000000" w:themeColor="text1"/>
          <w:sz w:val="28"/>
          <w:szCs w:val="28"/>
        </w:rPr>
        <w:t>;</w:t>
      </w:r>
    </w:p>
    <w:p w14:paraId="4687A9D8" w14:textId="13A069D8" w:rsidR="00D24AE0" w:rsidRPr="00DA5487" w:rsidRDefault="00D24AE0" w:rsidP="00CF0667">
      <w:pPr>
        <w:spacing w:after="0" w:line="240" w:lineRule="auto"/>
        <w:ind w:firstLine="709"/>
        <w:jc w:val="both"/>
        <w:rPr>
          <w:rFonts w:ascii="Times New Roman" w:hAnsi="Times New Roman"/>
          <w:bCs/>
          <w:color w:val="000000" w:themeColor="text1"/>
          <w:sz w:val="28"/>
          <w:szCs w:val="28"/>
        </w:rPr>
      </w:pPr>
      <w:r w:rsidRPr="00CF0667">
        <w:rPr>
          <w:rFonts w:ascii="Times New Roman" w:hAnsi="Times New Roman"/>
          <w:b/>
          <w:bCs/>
          <w:color w:val="000000" w:themeColor="text1"/>
          <w:sz w:val="28"/>
          <w:szCs w:val="28"/>
        </w:rPr>
        <w:t>бешинчи қисм</w:t>
      </w:r>
      <w:r w:rsidR="00F371C2">
        <w:rPr>
          <w:rFonts w:ascii="Times New Roman" w:hAnsi="Times New Roman"/>
          <w:b/>
          <w:bCs/>
          <w:color w:val="000000" w:themeColor="text1"/>
          <w:sz w:val="28"/>
          <w:szCs w:val="28"/>
        </w:rPr>
        <w:t>и</w:t>
      </w:r>
      <w:r w:rsidRPr="00CF0667">
        <w:rPr>
          <w:rFonts w:ascii="Times New Roman" w:hAnsi="Times New Roman"/>
          <w:b/>
          <w:bCs/>
          <w:color w:val="000000" w:themeColor="text1"/>
          <w:sz w:val="28"/>
          <w:szCs w:val="28"/>
        </w:rPr>
        <w:t xml:space="preserve"> </w:t>
      </w:r>
      <w:r w:rsidRPr="00DA5487">
        <w:rPr>
          <w:rFonts w:ascii="Times New Roman" w:hAnsi="Times New Roman"/>
          <w:bCs/>
          <w:color w:val="000000" w:themeColor="text1"/>
          <w:sz w:val="28"/>
          <w:szCs w:val="28"/>
        </w:rPr>
        <w:t xml:space="preserve">қуйидаги таҳрирда баён </w:t>
      </w:r>
      <w:r w:rsidR="00F371C2" w:rsidRPr="00DA5487">
        <w:rPr>
          <w:rFonts w:ascii="Times New Roman" w:hAnsi="Times New Roman"/>
          <w:bCs/>
          <w:color w:val="000000" w:themeColor="text1"/>
          <w:sz w:val="28"/>
          <w:szCs w:val="28"/>
        </w:rPr>
        <w:t>этил</w:t>
      </w:r>
      <w:r w:rsidRPr="00DA5487">
        <w:rPr>
          <w:rFonts w:ascii="Times New Roman" w:hAnsi="Times New Roman"/>
          <w:bCs/>
          <w:color w:val="000000" w:themeColor="text1"/>
          <w:sz w:val="28"/>
          <w:szCs w:val="28"/>
        </w:rPr>
        <w:t>син:</w:t>
      </w:r>
    </w:p>
    <w:p w14:paraId="4B33BC6B" w14:textId="3E7A7A0C" w:rsidR="00D24AE0" w:rsidRPr="00CF0667" w:rsidRDefault="00A56769" w:rsidP="00CF0667">
      <w:pPr>
        <w:shd w:val="clear" w:color="auto" w:fill="FFFFFF"/>
        <w:spacing w:after="0" w:line="240" w:lineRule="auto"/>
        <w:ind w:firstLine="709"/>
        <w:jc w:val="both"/>
        <w:rPr>
          <w:rFonts w:ascii="Times New Roman" w:hAnsi="Times New Roman"/>
          <w:b/>
          <w:sz w:val="28"/>
          <w:szCs w:val="28"/>
        </w:rPr>
      </w:pPr>
      <w:r w:rsidRPr="00CF0667">
        <w:rPr>
          <w:rFonts w:ascii="Times New Roman" w:hAnsi="Times New Roman"/>
          <w:color w:val="000000" w:themeColor="text1"/>
          <w:sz w:val="28"/>
          <w:szCs w:val="28"/>
        </w:rPr>
        <w:t>«</w:t>
      </w:r>
      <w:r w:rsidR="00FF0EE1" w:rsidRPr="00CF0667">
        <w:rPr>
          <w:rFonts w:ascii="Times New Roman" w:hAnsi="Times New Roman"/>
          <w:sz w:val="28"/>
          <w:szCs w:val="28"/>
        </w:rPr>
        <w:t>Давлат-хусусий шериклик шартлари асосида</w:t>
      </w:r>
      <w:r w:rsidR="00F371C2">
        <w:rPr>
          <w:rFonts w:ascii="Times New Roman" w:hAnsi="Times New Roman"/>
          <w:sz w:val="28"/>
          <w:szCs w:val="28"/>
        </w:rPr>
        <w:t xml:space="preserve"> ўзига берилган</w:t>
      </w:r>
      <w:r w:rsidR="00FF0EE1" w:rsidRPr="00CF0667">
        <w:rPr>
          <w:rFonts w:ascii="Times New Roman" w:hAnsi="Times New Roman"/>
          <w:sz w:val="28"/>
          <w:szCs w:val="28"/>
        </w:rPr>
        <w:t xml:space="preserve"> </w:t>
      </w:r>
      <w:r w:rsidR="001164D1">
        <w:rPr>
          <w:rFonts w:ascii="Times New Roman" w:hAnsi="Times New Roman"/>
          <w:sz w:val="28"/>
          <w:szCs w:val="28"/>
        </w:rPr>
        <w:t xml:space="preserve">ер </w:t>
      </w:r>
      <w:r w:rsidR="000408A6">
        <w:rPr>
          <w:rFonts w:ascii="Times New Roman" w:hAnsi="Times New Roman"/>
          <w:sz w:val="28"/>
          <w:szCs w:val="28"/>
        </w:rPr>
        <w:t>участкаси</w:t>
      </w:r>
      <w:r w:rsidR="001164D1">
        <w:rPr>
          <w:rFonts w:ascii="Times New Roman" w:hAnsi="Times New Roman"/>
          <w:sz w:val="28"/>
          <w:szCs w:val="28"/>
        </w:rPr>
        <w:t>дан</w:t>
      </w:r>
      <w:r w:rsidR="00FF0EE1" w:rsidRPr="00906716">
        <w:rPr>
          <w:rFonts w:ascii="Times New Roman" w:hAnsi="Times New Roman"/>
          <w:sz w:val="28"/>
          <w:szCs w:val="28"/>
        </w:rPr>
        <w:t xml:space="preserve"> фойдаланиш ҳуқуқини</w:t>
      </w:r>
      <w:r w:rsidR="00FF0EE1" w:rsidRPr="00CF0667">
        <w:rPr>
          <w:rFonts w:ascii="Times New Roman" w:hAnsi="Times New Roman"/>
          <w:sz w:val="28"/>
          <w:szCs w:val="28"/>
        </w:rPr>
        <w:t xml:space="preserve"> бошқа юридик ва жисмоний шахсларга ўтказишга ҳақли эмас</w:t>
      </w:r>
      <w:r w:rsidR="00485921">
        <w:rPr>
          <w:rFonts w:ascii="Times New Roman" w:hAnsi="Times New Roman"/>
          <w:sz w:val="28"/>
          <w:szCs w:val="28"/>
        </w:rPr>
        <w:t>,</w:t>
      </w:r>
      <w:r w:rsidR="00FF0EE1" w:rsidRPr="00CF0667">
        <w:rPr>
          <w:rFonts w:ascii="Times New Roman" w:hAnsi="Times New Roman"/>
          <w:b/>
          <w:sz w:val="28"/>
          <w:szCs w:val="28"/>
          <w:lang w:eastAsia="ru-RU"/>
        </w:rPr>
        <w:t xml:space="preserve"> </w:t>
      </w:r>
      <w:r w:rsidR="00485921" w:rsidRPr="00485921">
        <w:rPr>
          <w:rFonts w:ascii="Times New Roman" w:hAnsi="Times New Roman"/>
          <w:color w:val="000000" w:themeColor="text1"/>
          <w:sz w:val="28"/>
          <w:szCs w:val="28"/>
        </w:rPr>
        <w:t>бундан</w:t>
      </w:r>
      <w:r w:rsidR="00485921" w:rsidRPr="00485921">
        <w:rPr>
          <w:rFonts w:ascii="Times New Roman" w:hAnsi="Times New Roman"/>
          <w:sz w:val="28"/>
          <w:szCs w:val="28"/>
          <w:lang w:eastAsia="ru-RU"/>
        </w:rPr>
        <w:t xml:space="preserve"> у</w:t>
      </w:r>
      <w:r w:rsidR="00CA5F79" w:rsidRPr="00485921">
        <w:rPr>
          <w:rFonts w:ascii="Times New Roman" w:hAnsi="Times New Roman"/>
          <w:color w:val="000000" w:themeColor="text1"/>
          <w:sz w:val="28"/>
          <w:szCs w:val="28"/>
        </w:rPr>
        <w:t xml:space="preserve">шбу </w:t>
      </w:r>
      <w:r w:rsidR="00485921" w:rsidRPr="00485921">
        <w:rPr>
          <w:rFonts w:ascii="Times New Roman" w:hAnsi="Times New Roman"/>
          <w:color w:val="000000" w:themeColor="text1"/>
          <w:sz w:val="28"/>
          <w:szCs w:val="28"/>
        </w:rPr>
        <w:t>Қ</w:t>
      </w:r>
      <w:r w:rsidR="00983216" w:rsidRPr="00485921">
        <w:rPr>
          <w:rFonts w:ascii="Times New Roman" w:hAnsi="Times New Roman"/>
          <w:color w:val="000000" w:themeColor="text1"/>
          <w:sz w:val="28"/>
          <w:szCs w:val="28"/>
        </w:rPr>
        <w:t xml:space="preserve">онуннинг 35-моддасида назарда тутилган </w:t>
      </w:r>
      <w:r w:rsidR="0048495E">
        <w:rPr>
          <w:rFonts w:ascii="Times New Roman" w:hAnsi="Times New Roman"/>
          <w:color w:val="000000" w:themeColor="text1"/>
          <w:sz w:val="28"/>
          <w:szCs w:val="28"/>
        </w:rPr>
        <w:t>ҳ</w:t>
      </w:r>
      <w:r w:rsidR="00983216" w:rsidRPr="00485921">
        <w:rPr>
          <w:rFonts w:ascii="Times New Roman" w:hAnsi="Times New Roman"/>
          <w:color w:val="000000" w:themeColor="text1"/>
          <w:sz w:val="28"/>
          <w:szCs w:val="28"/>
        </w:rPr>
        <w:t>оллар мустасно</w:t>
      </w:r>
      <w:r w:rsidRPr="00CF0667">
        <w:rPr>
          <w:rFonts w:ascii="Times New Roman" w:hAnsi="Times New Roman"/>
          <w:b/>
          <w:color w:val="000000" w:themeColor="text1"/>
          <w:sz w:val="28"/>
          <w:szCs w:val="28"/>
        </w:rPr>
        <w:t>»</w:t>
      </w:r>
      <w:r w:rsidR="00983216" w:rsidRPr="000F0768">
        <w:rPr>
          <w:rFonts w:ascii="Times New Roman" w:hAnsi="Times New Roman"/>
          <w:sz w:val="28"/>
          <w:szCs w:val="28"/>
        </w:rPr>
        <w:t>;</w:t>
      </w:r>
    </w:p>
    <w:p w14:paraId="3178EE64" w14:textId="5B73F78A" w:rsidR="00E9471F" w:rsidRPr="00CF0667" w:rsidRDefault="00FF0EE1" w:rsidP="00CF0667">
      <w:pPr>
        <w:spacing w:after="0" w:line="240" w:lineRule="auto"/>
        <w:ind w:firstLine="709"/>
        <w:jc w:val="both"/>
        <w:rPr>
          <w:rFonts w:ascii="Times New Roman" w:hAnsi="Times New Roman"/>
          <w:color w:val="000000" w:themeColor="text1"/>
          <w:sz w:val="28"/>
          <w:szCs w:val="28"/>
        </w:rPr>
      </w:pPr>
      <w:r w:rsidRPr="00CF0667">
        <w:rPr>
          <w:rFonts w:ascii="Times New Roman" w:hAnsi="Times New Roman"/>
          <w:color w:val="000000" w:themeColor="text1"/>
          <w:sz w:val="28"/>
          <w:szCs w:val="28"/>
        </w:rPr>
        <w:lastRenderedPageBreak/>
        <w:t>8</w:t>
      </w:r>
      <w:r w:rsidR="008B14E9" w:rsidRPr="00CF0667">
        <w:rPr>
          <w:rFonts w:ascii="Times New Roman" w:hAnsi="Times New Roman"/>
          <w:color w:val="000000" w:themeColor="text1"/>
          <w:sz w:val="28"/>
          <w:szCs w:val="28"/>
        </w:rPr>
        <w:t>) </w:t>
      </w:r>
      <w:r w:rsidR="00E9471F" w:rsidRPr="00CF0667">
        <w:rPr>
          <w:rFonts w:ascii="Times New Roman" w:hAnsi="Times New Roman"/>
          <w:b/>
          <w:color w:val="000000" w:themeColor="text1"/>
          <w:sz w:val="28"/>
          <w:szCs w:val="28"/>
        </w:rPr>
        <w:t>17-модда</w:t>
      </w:r>
      <w:r w:rsidR="00E9471F" w:rsidRPr="00371FF6">
        <w:rPr>
          <w:rFonts w:ascii="Times New Roman" w:hAnsi="Times New Roman"/>
          <w:color w:val="000000" w:themeColor="text1"/>
          <w:sz w:val="28"/>
          <w:szCs w:val="28"/>
        </w:rPr>
        <w:t>:</w:t>
      </w:r>
    </w:p>
    <w:p w14:paraId="0AEAA23A" w14:textId="77777777" w:rsidR="000F0768" w:rsidRDefault="00724CC6" w:rsidP="00CF0667">
      <w:pPr>
        <w:spacing w:after="0" w:line="240" w:lineRule="auto"/>
        <w:ind w:firstLine="709"/>
        <w:jc w:val="both"/>
        <w:rPr>
          <w:rFonts w:ascii="Times New Roman" w:hAnsi="Times New Roman"/>
          <w:color w:val="000000" w:themeColor="text1"/>
          <w:sz w:val="28"/>
          <w:szCs w:val="28"/>
        </w:rPr>
      </w:pPr>
      <w:r w:rsidRPr="00CF0667">
        <w:rPr>
          <w:rFonts w:ascii="Times New Roman" w:hAnsi="Times New Roman"/>
          <w:b/>
          <w:color w:val="000000" w:themeColor="text1"/>
          <w:sz w:val="28"/>
          <w:szCs w:val="28"/>
        </w:rPr>
        <w:t>учинчи</w:t>
      </w:r>
      <w:r w:rsidR="00177E46" w:rsidRPr="00CF0667">
        <w:rPr>
          <w:rFonts w:ascii="Times New Roman" w:hAnsi="Times New Roman"/>
          <w:b/>
          <w:color w:val="000000" w:themeColor="text1"/>
          <w:sz w:val="28"/>
          <w:szCs w:val="28"/>
        </w:rPr>
        <w:t xml:space="preserve"> қисми</w:t>
      </w:r>
      <w:r w:rsidR="00177E46" w:rsidRPr="00CF0667">
        <w:rPr>
          <w:rFonts w:ascii="Times New Roman" w:hAnsi="Times New Roman"/>
          <w:color w:val="000000" w:themeColor="text1"/>
          <w:sz w:val="28"/>
          <w:szCs w:val="28"/>
        </w:rPr>
        <w:t xml:space="preserve"> </w:t>
      </w:r>
      <w:r w:rsidR="000F0768">
        <w:rPr>
          <w:rFonts w:ascii="Times New Roman" w:hAnsi="Times New Roman"/>
          <w:color w:val="000000" w:themeColor="text1"/>
          <w:sz w:val="28"/>
          <w:szCs w:val="28"/>
        </w:rPr>
        <w:t xml:space="preserve">қуйидаги таҳрирда баён этилсин: </w:t>
      </w:r>
    </w:p>
    <w:p w14:paraId="42B5B673" w14:textId="1CD483BB" w:rsidR="00E9471F" w:rsidRPr="000F0768" w:rsidRDefault="00A56769" w:rsidP="00CF0667">
      <w:pPr>
        <w:spacing w:after="0" w:line="240" w:lineRule="auto"/>
        <w:ind w:firstLine="709"/>
        <w:jc w:val="both"/>
        <w:rPr>
          <w:rFonts w:ascii="Times New Roman" w:hAnsi="Times New Roman"/>
          <w:color w:val="000000" w:themeColor="text1"/>
          <w:sz w:val="28"/>
          <w:szCs w:val="28"/>
        </w:rPr>
      </w:pPr>
      <w:r w:rsidRPr="00CF0667">
        <w:rPr>
          <w:rFonts w:ascii="Times New Roman" w:hAnsi="Times New Roman"/>
          <w:color w:val="000000" w:themeColor="text1"/>
          <w:sz w:val="28"/>
          <w:szCs w:val="28"/>
        </w:rPr>
        <w:t>«</w:t>
      </w:r>
      <w:r w:rsidR="00E944E4" w:rsidRPr="00CF0667">
        <w:rPr>
          <w:rFonts w:ascii="Times New Roman" w:hAnsi="Times New Roman"/>
          <w:color w:val="000000" w:themeColor="text1"/>
          <w:sz w:val="28"/>
          <w:szCs w:val="28"/>
        </w:rPr>
        <w:t>Хусусий ташаббускор ушбу Қонуннинг 23-моддасига мувофиқ дастлабки малакалашдан ўтган тақдирда,</w:t>
      </w:r>
      <w:r w:rsidR="00140A96" w:rsidRPr="00CF0667">
        <w:rPr>
          <w:rFonts w:ascii="Times New Roman" w:hAnsi="Times New Roman"/>
          <w:color w:val="000000" w:themeColor="text1"/>
          <w:sz w:val="28"/>
          <w:szCs w:val="28"/>
        </w:rPr>
        <w:t xml:space="preserve"> давлат-хусусий шериклик лойиҳасининг</w:t>
      </w:r>
      <w:r w:rsidR="008D4031" w:rsidRPr="00CF0667">
        <w:rPr>
          <w:rFonts w:ascii="Times New Roman" w:hAnsi="Times New Roman"/>
          <w:color w:val="000000" w:themeColor="text1"/>
          <w:sz w:val="28"/>
          <w:szCs w:val="28"/>
        </w:rPr>
        <w:t xml:space="preserve"> </w:t>
      </w:r>
      <w:r w:rsidR="000F0768">
        <w:rPr>
          <w:rFonts w:ascii="Times New Roman" w:hAnsi="Times New Roman"/>
          <w:color w:val="000000" w:themeColor="text1"/>
          <w:sz w:val="28"/>
          <w:szCs w:val="28"/>
        </w:rPr>
        <w:t>концепциясини олган потенциал давлат шериги унинг амалга оширилишини маъқуллаш ёки рад этиш тўғрисида ўттиз календарь кун ичида қарор қабул қилади</w:t>
      </w:r>
      <w:r w:rsidR="000F0768" w:rsidRPr="000F0768">
        <w:rPr>
          <w:rFonts w:ascii="Times New Roman" w:hAnsi="Times New Roman"/>
          <w:color w:val="000000" w:themeColor="text1"/>
          <w:sz w:val="28"/>
          <w:szCs w:val="28"/>
        </w:rPr>
        <w:t>»</w:t>
      </w:r>
      <w:r w:rsidR="000F0768" w:rsidRPr="000F0768">
        <w:rPr>
          <w:rFonts w:ascii="Times New Roman" w:hAnsi="Times New Roman"/>
          <w:sz w:val="28"/>
          <w:szCs w:val="28"/>
        </w:rPr>
        <w:t>;</w:t>
      </w:r>
    </w:p>
    <w:p w14:paraId="50252F45" w14:textId="244B90F6" w:rsidR="005E6A0E" w:rsidRPr="00CF0667" w:rsidRDefault="00724CC6" w:rsidP="00CF0667">
      <w:pPr>
        <w:spacing w:after="0" w:line="240" w:lineRule="auto"/>
        <w:ind w:firstLine="709"/>
        <w:jc w:val="both"/>
        <w:rPr>
          <w:rFonts w:ascii="Times New Roman" w:hAnsi="Times New Roman"/>
          <w:color w:val="000000" w:themeColor="text1"/>
          <w:sz w:val="28"/>
          <w:szCs w:val="28"/>
        </w:rPr>
      </w:pPr>
      <w:r w:rsidRPr="00CF0667">
        <w:rPr>
          <w:rFonts w:ascii="Times New Roman" w:hAnsi="Times New Roman"/>
          <w:b/>
          <w:color w:val="000000" w:themeColor="text1"/>
          <w:sz w:val="28"/>
          <w:szCs w:val="28"/>
        </w:rPr>
        <w:t>бешинчи</w:t>
      </w:r>
      <w:r w:rsidR="005E6A0E" w:rsidRPr="00CF0667">
        <w:rPr>
          <w:rFonts w:ascii="Times New Roman" w:hAnsi="Times New Roman"/>
          <w:b/>
          <w:color w:val="000000" w:themeColor="text1"/>
          <w:sz w:val="28"/>
          <w:szCs w:val="28"/>
        </w:rPr>
        <w:t xml:space="preserve"> қисм</w:t>
      </w:r>
      <w:r w:rsidR="008B581D">
        <w:rPr>
          <w:rFonts w:ascii="Times New Roman" w:hAnsi="Times New Roman"/>
          <w:b/>
          <w:color w:val="000000" w:themeColor="text1"/>
          <w:sz w:val="28"/>
          <w:szCs w:val="28"/>
        </w:rPr>
        <w:t>и</w:t>
      </w:r>
      <w:r w:rsidR="00C601D8" w:rsidRPr="00CF0667">
        <w:rPr>
          <w:rFonts w:ascii="Times New Roman" w:hAnsi="Times New Roman"/>
          <w:b/>
          <w:color w:val="000000" w:themeColor="text1"/>
          <w:sz w:val="28"/>
          <w:szCs w:val="28"/>
        </w:rPr>
        <w:t>нинг иккинчи хатбоши</w:t>
      </w:r>
      <w:r w:rsidR="00C173A1" w:rsidRPr="00CF0667">
        <w:rPr>
          <w:rFonts w:ascii="Times New Roman" w:hAnsi="Times New Roman"/>
          <w:b/>
          <w:color w:val="000000" w:themeColor="text1"/>
          <w:sz w:val="28"/>
          <w:szCs w:val="28"/>
        </w:rPr>
        <w:t>си</w:t>
      </w:r>
      <w:r w:rsidR="005E6A0E" w:rsidRPr="00CF0667">
        <w:rPr>
          <w:rFonts w:ascii="Times New Roman" w:hAnsi="Times New Roman"/>
          <w:color w:val="000000" w:themeColor="text1"/>
          <w:sz w:val="28"/>
          <w:szCs w:val="28"/>
        </w:rPr>
        <w:t xml:space="preserve"> қуйидаги таҳрирда баён </w:t>
      </w:r>
      <w:r w:rsidR="008B581D">
        <w:rPr>
          <w:rFonts w:ascii="Times New Roman" w:hAnsi="Times New Roman"/>
          <w:color w:val="000000" w:themeColor="text1"/>
          <w:sz w:val="28"/>
          <w:szCs w:val="28"/>
        </w:rPr>
        <w:t>этил</w:t>
      </w:r>
      <w:r w:rsidR="007612E7" w:rsidRPr="00CF0667">
        <w:rPr>
          <w:rFonts w:ascii="Times New Roman" w:hAnsi="Times New Roman"/>
          <w:color w:val="000000" w:themeColor="text1"/>
          <w:sz w:val="28"/>
          <w:szCs w:val="28"/>
        </w:rPr>
        <w:t>син</w:t>
      </w:r>
      <w:r w:rsidR="005E6A0E" w:rsidRPr="00CF0667">
        <w:rPr>
          <w:rFonts w:ascii="Times New Roman" w:hAnsi="Times New Roman"/>
          <w:color w:val="000000" w:themeColor="text1"/>
          <w:sz w:val="28"/>
          <w:szCs w:val="28"/>
        </w:rPr>
        <w:t>:</w:t>
      </w:r>
    </w:p>
    <w:p w14:paraId="3D934D92" w14:textId="3EFDE049" w:rsidR="005E6A0E" w:rsidRPr="00CF0667" w:rsidRDefault="00A56769" w:rsidP="00CF0667">
      <w:pPr>
        <w:spacing w:after="0" w:line="240" w:lineRule="auto"/>
        <w:ind w:firstLine="709"/>
        <w:jc w:val="both"/>
        <w:rPr>
          <w:rFonts w:ascii="Times New Roman" w:hAnsi="Times New Roman"/>
          <w:color w:val="000000" w:themeColor="text1"/>
          <w:sz w:val="28"/>
          <w:szCs w:val="28"/>
        </w:rPr>
      </w:pPr>
      <w:r w:rsidRPr="00CF0667">
        <w:rPr>
          <w:rFonts w:ascii="Times New Roman" w:hAnsi="Times New Roman"/>
          <w:color w:val="000000" w:themeColor="text1"/>
          <w:sz w:val="28"/>
          <w:szCs w:val="28"/>
        </w:rPr>
        <w:t>«</w:t>
      </w:r>
      <w:r w:rsidR="002E2022" w:rsidRPr="00CF0667">
        <w:rPr>
          <w:rFonts w:ascii="Times New Roman" w:hAnsi="Times New Roman"/>
          <w:color w:val="000000" w:themeColor="text1"/>
          <w:sz w:val="28"/>
          <w:szCs w:val="28"/>
        </w:rPr>
        <w:t>хусусий ташаббускорнинг ушбу Қонунда белгиланган талабларга жавоб бермаслиги</w:t>
      </w:r>
      <w:r w:rsidRPr="00CF0667">
        <w:rPr>
          <w:rFonts w:ascii="Times New Roman" w:hAnsi="Times New Roman"/>
          <w:color w:val="000000" w:themeColor="text1"/>
          <w:sz w:val="28"/>
          <w:szCs w:val="28"/>
        </w:rPr>
        <w:t>»</w:t>
      </w:r>
      <w:r w:rsidR="005E6A0E" w:rsidRPr="00CF0667">
        <w:rPr>
          <w:rFonts w:ascii="Times New Roman" w:hAnsi="Times New Roman"/>
          <w:color w:val="000000" w:themeColor="text1"/>
          <w:sz w:val="28"/>
          <w:szCs w:val="28"/>
        </w:rPr>
        <w:t>;</w:t>
      </w:r>
    </w:p>
    <w:p w14:paraId="5713BC45" w14:textId="3A62822E" w:rsidR="00177E46" w:rsidRPr="00CF0667" w:rsidRDefault="0072322B" w:rsidP="00CF0667">
      <w:pPr>
        <w:spacing w:after="0" w:line="240" w:lineRule="auto"/>
        <w:ind w:firstLine="709"/>
        <w:jc w:val="both"/>
        <w:rPr>
          <w:rFonts w:ascii="Times New Roman" w:hAnsi="Times New Roman"/>
          <w:bCs/>
          <w:color w:val="000000" w:themeColor="text1"/>
          <w:sz w:val="28"/>
          <w:szCs w:val="28"/>
        </w:rPr>
      </w:pPr>
      <w:r w:rsidRPr="00CF0667">
        <w:rPr>
          <w:rFonts w:ascii="Times New Roman" w:hAnsi="Times New Roman"/>
          <w:b/>
          <w:color w:val="000000" w:themeColor="text1"/>
          <w:sz w:val="28"/>
          <w:szCs w:val="28"/>
        </w:rPr>
        <w:t>олтинчи</w:t>
      </w:r>
      <w:r w:rsidR="00510323" w:rsidRPr="00CF0667">
        <w:rPr>
          <w:rFonts w:ascii="Times New Roman" w:hAnsi="Times New Roman"/>
          <w:b/>
          <w:color w:val="000000" w:themeColor="text1"/>
          <w:sz w:val="28"/>
          <w:szCs w:val="28"/>
        </w:rPr>
        <w:t xml:space="preserve"> </w:t>
      </w:r>
      <w:r w:rsidR="002E2022" w:rsidRPr="00CF0667">
        <w:rPr>
          <w:rFonts w:ascii="Times New Roman" w:hAnsi="Times New Roman"/>
          <w:b/>
          <w:color w:val="000000" w:themeColor="text1"/>
          <w:sz w:val="28"/>
          <w:szCs w:val="28"/>
        </w:rPr>
        <w:t>қисм</w:t>
      </w:r>
      <w:r w:rsidR="006454AE">
        <w:rPr>
          <w:rFonts w:ascii="Times New Roman" w:hAnsi="Times New Roman"/>
          <w:b/>
          <w:color w:val="000000" w:themeColor="text1"/>
          <w:sz w:val="28"/>
          <w:szCs w:val="28"/>
        </w:rPr>
        <w:t>и</w:t>
      </w:r>
      <w:r w:rsidR="000408A6">
        <w:rPr>
          <w:rFonts w:ascii="Times New Roman" w:hAnsi="Times New Roman"/>
          <w:b/>
          <w:color w:val="000000" w:themeColor="text1"/>
          <w:sz w:val="28"/>
          <w:szCs w:val="28"/>
        </w:rPr>
        <w:t>даги</w:t>
      </w:r>
      <w:r w:rsidR="002E2022" w:rsidRPr="00CF0667">
        <w:rPr>
          <w:rFonts w:ascii="Times New Roman" w:hAnsi="Times New Roman"/>
          <w:b/>
          <w:color w:val="000000" w:themeColor="text1"/>
          <w:sz w:val="28"/>
          <w:szCs w:val="28"/>
        </w:rPr>
        <w:t xml:space="preserve"> </w:t>
      </w:r>
      <w:r w:rsidR="00A56769" w:rsidRPr="00CF0667">
        <w:rPr>
          <w:rFonts w:ascii="Times New Roman" w:hAnsi="Times New Roman"/>
          <w:bCs/>
          <w:color w:val="000000" w:themeColor="text1"/>
          <w:sz w:val="28"/>
          <w:szCs w:val="28"/>
        </w:rPr>
        <w:t>«</w:t>
      </w:r>
      <w:r w:rsidR="002E2022" w:rsidRPr="00CF0667">
        <w:rPr>
          <w:rFonts w:ascii="Times New Roman" w:hAnsi="Times New Roman"/>
          <w:bCs/>
          <w:color w:val="000000" w:themeColor="text1"/>
          <w:sz w:val="28"/>
          <w:szCs w:val="28"/>
        </w:rPr>
        <w:t>манфаатдорлиги тўғрисида маълум қилиш таклифини</w:t>
      </w:r>
      <w:r w:rsidR="00A56769" w:rsidRPr="00CF0667">
        <w:rPr>
          <w:rFonts w:ascii="Times New Roman" w:hAnsi="Times New Roman"/>
          <w:bCs/>
          <w:color w:val="000000" w:themeColor="text1"/>
          <w:sz w:val="28"/>
          <w:szCs w:val="28"/>
        </w:rPr>
        <w:t>»</w:t>
      </w:r>
      <w:r w:rsidR="002E2022" w:rsidRPr="00CF0667">
        <w:rPr>
          <w:rFonts w:ascii="Times New Roman" w:hAnsi="Times New Roman"/>
          <w:bCs/>
          <w:color w:val="000000" w:themeColor="text1"/>
          <w:sz w:val="28"/>
          <w:szCs w:val="28"/>
        </w:rPr>
        <w:t xml:space="preserve"> </w:t>
      </w:r>
      <w:r w:rsidR="006454AE">
        <w:rPr>
          <w:rFonts w:ascii="Times New Roman" w:hAnsi="Times New Roman"/>
          <w:bCs/>
          <w:color w:val="000000" w:themeColor="text1"/>
          <w:sz w:val="28"/>
          <w:szCs w:val="28"/>
        </w:rPr>
        <w:t xml:space="preserve">деган </w:t>
      </w:r>
      <w:r w:rsidR="002E2022" w:rsidRPr="00CF0667">
        <w:rPr>
          <w:rFonts w:ascii="Times New Roman" w:hAnsi="Times New Roman"/>
          <w:bCs/>
          <w:color w:val="000000" w:themeColor="text1"/>
          <w:sz w:val="28"/>
          <w:szCs w:val="28"/>
        </w:rPr>
        <w:t xml:space="preserve">сўзлар </w:t>
      </w:r>
      <w:r w:rsidR="00A56769" w:rsidRPr="00CF0667">
        <w:rPr>
          <w:rFonts w:ascii="Times New Roman" w:hAnsi="Times New Roman"/>
          <w:bCs/>
          <w:color w:val="000000" w:themeColor="text1"/>
          <w:sz w:val="28"/>
          <w:szCs w:val="28"/>
        </w:rPr>
        <w:t>«</w:t>
      </w:r>
      <w:r w:rsidR="000408A6">
        <w:rPr>
          <w:rFonts w:ascii="Times New Roman" w:hAnsi="Times New Roman"/>
          <w:bCs/>
          <w:color w:val="000000" w:themeColor="text1"/>
          <w:sz w:val="28"/>
          <w:szCs w:val="28"/>
        </w:rPr>
        <w:t>манфаатдорлиги тўғрисида маълум қилиш таклифини</w:t>
      </w:r>
      <w:r w:rsidR="00773B7D">
        <w:rPr>
          <w:rFonts w:ascii="Times New Roman" w:hAnsi="Times New Roman"/>
          <w:bCs/>
          <w:color w:val="000000" w:themeColor="text1"/>
          <w:sz w:val="28"/>
          <w:szCs w:val="28"/>
        </w:rPr>
        <w:t>,</w:t>
      </w:r>
      <w:r w:rsidR="000408A6">
        <w:rPr>
          <w:rFonts w:ascii="Times New Roman" w:hAnsi="Times New Roman"/>
          <w:bCs/>
          <w:color w:val="000000" w:themeColor="text1"/>
          <w:sz w:val="28"/>
          <w:szCs w:val="28"/>
        </w:rPr>
        <w:t xml:space="preserve"> </w:t>
      </w:r>
      <w:r w:rsidR="006454AE">
        <w:rPr>
          <w:rFonts w:ascii="Times New Roman" w:hAnsi="Times New Roman"/>
          <w:bCs/>
          <w:color w:val="000000" w:themeColor="text1"/>
          <w:sz w:val="28"/>
          <w:szCs w:val="28"/>
        </w:rPr>
        <w:t>шунингдек</w:t>
      </w:r>
      <w:r w:rsidR="002E2022" w:rsidRPr="00CF0667">
        <w:rPr>
          <w:rFonts w:ascii="Times New Roman" w:hAnsi="Times New Roman"/>
          <w:bCs/>
          <w:color w:val="000000" w:themeColor="text1"/>
          <w:sz w:val="28"/>
          <w:szCs w:val="28"/>
        </w:rPr>
        <w:t xml:space="preserve"> ушбу Қонуннинг 23-моддасига мувофиқ дастлабки малака ҳужжатлари тўпламини тақдим этиш</w:t>
      </w:r>
      <w:r w:rsidR="006454AE">
        <w:rPr>
          <w:rFonts w:ascii="Times New Roman" w:hAnsi="Times New Roman"/>
          <w:bCs/>
          <w:color w:val="000000" w:themeColor="text1"/>
          <w:sz w:val="28"/>
          <w:szCs w:val="28"/>
        </w:rPr>
        <w:t>га доир</w:t>
      </w:r>
      <w:r w:rsidR="002E2022" w:rsidRPr="00CF0667">
        <w:rPr>
          <w:rFonts w:ascii="Times New Roman" w:hAnsi="Times New Roman"/>
          <w:bCs/>
          <w:color w:val="000000" w:themeColor="text1"/>
          <w:sz w:val="28"/>
          <w:szCs w:val="28"/>
        </w:rPr>
        <w:t xml:space="preserve"> сўровни</w:t>
      </w:r>
      <w:r w:rsidR="00A56769" w:rsidRPr="00CF0667">
        <w:rPr>
          <w:rFonts w:ascii="Times New Roman" w:hAnsi="Times New Roman"/>
          <w:bCs/>
          <w:color w:val="000000" w:themeColor="text1"/>
          <w:sz w:val="28"/>
          <w:szCs w:val="28"/>
        </w:rPr>
        <w:t>»</w:t>
      </w:r>
      <w:r w:rsidR="006454AE">
        <w:rPr>
          <w:rFonts w:ascii="Times New Roman" w:hAnsi="Times New Roman"/>
          <w:bCs/>
          <w:color w:val="000000" w:themeColor="text1"/>
          <w:sz w:val="28"/>
          <w:szCs w:val="28"/>
        </w:rPr>
        <w:t xml:space="preserve"> деган</w:t>
      </w:r>
      <w:r w:rsidR="002E2022" w:rsidRPr="00CF0667">
        <w:rPr>
          <w:rFonts w:ascii="Times New Roman" w:hAnsi="Times New Roman"/>
          <w:color w:val="000000" w:themeColor="text1"/>
          <w:sz w:val="28"/>
          <w:szCs w:val="28"/>
        </w:rPr>
        <w:t xml:space="preserve"> сўзлар </w:t>
      </w:r>
      <w:r w:rsidR="006454AE">
        <w:rPr>
          <w:rFonts w:ascii="Times New Roman" w:hAnsi="Times New Roman"/>
          <w:color w:val="000000" w:themeColor="text1"/>
          <w:sz w:val="28"/>
          <w:szCs w:val="28"/>
        </w:rPr>
        <w:t xml:space="preserve">билан </w:t>
      </w:r>
      <w:r w:rsidR="00773B7D">
        <w:rPr>
          <w:rFonts w:ascii="Times New Roman" w:hAnsi="Times New Roman"/>
          <w:color w:val="000000" w:themeColor="text1"/>
          <w:sz w:val="28"/>
          <w:szCs w:val="28"/>
        </w:rPr>
        <w:t>алмаштирилсин</w:t>
      </w:r>
      <w:r w:rsidR="002E2022" w:rsidRPr="00CF0667">
        <w:rPr>
          <w:rFonts w:ascii="Times New Roman" w:hAnsi="Times New Roman"/>
          <w:bCs/>
          <w:color w:val="000000" w:themeColor="text1"/>
          <w:sz w:val="28"/>
          <w:szCs w:val="28"/>
        </w:rPr>
        <w:t>;</w:t>
      </w:r>
    </w:p>
    <w:p w14:paraId="6F6C6AB2" w14:textId="618DCEDE" w:rsidR="00FB1034" w:rsidRPr="00CF0667" w:rsidRDefault="00867D75" w:rsidP="00CF0667">
      <w:pPr>
        <w:spacing w:after="0" w:line="240" w:lineRule="auto"/>
        <w:ind w:firstLine="709"/>
        <w:jc w:val="both"/>
        <w:rPr>
          <w:rFonts w:ascii="Times New Roman" w:hAnsi="Times New Roman"/>
          <w:b/>
          <w:bCs/>
          <w:color w:val="000000" w:themeColor="text1"/>
          <w:sz w:val="28"/>
          <w:szCs w:val="28"/>
        </w:rPr>
      </w:pPr>
      <w:r w:rsidRPr="00CF0667">
        <w:rPr>
          <w:rFonts w:ascii="Times New Roman" w:hAnsi="Times New Roman"/>
          <w:b/>
          <w:bCs/>
          <w:color w:val="000000" w:themeColor="text1"/>
          <w:sz w:val="28"/>
          <w:szCs w:val="28"/>
        </w:rPr>
        <w:t>еттинчи қисм</w:t>
      </w:r>
      <w:r w:rsidR="006454AE">
        <w:rPr>
          <w:rFonts w:ascii="Times New Roman" w:hAnsi="Times New Roman"/>
          <w:b/>
          <w:bCs/>
          <w:color w:val="000000" w:themeColor="text1"/>
          <w:sz w:val="28"/>
          <w:szCs w:val="28"/>
        </w:rPr>
        <w:t>и</w:t>
      </w:r>
      <w:r w:rsidR="00FB1034" w:rsidRPr="00CF0667">
        <w:rPr>
          <w:rFonts w:ascii="Times New Roman" w:hAnsi="Times New Roman"/>
          <w:b/>
          <w:bCs/>
          <w:color w:val="000000" w:themeColor="text1"/>
          <w:sz w:val="28"/>
          <w:szCs w:val="28"/>
        </w:rPr>
        <w:t xml:space="preserve"> </w:t>
      </w:r>
      <w:r w:rsidR="00FB1034" w:rsidRPr="00D13F83">
        <w:rPr>
          <w:rFonts w:ascii="Times New Roman" w:hAnsi="Times New Roman"/>
          <w:bCs/>
          <w:color w:val="000000" w:themeColor="text1"/>
          <w:sz w:val="28"/>
          <w:szCs w:val="28"/>
        </w:rPr>
        <w:t xml:space="preserve">қуйидаги таҳрирда баён </w:t>
      </w:r>
      <w:r w:rsidR="006454AE" w:rsidRPr="00D13F83">
        <w:rPr>
          <w:rFonts w:ascii="Times New Roman" w:hAnsi="Times New Roman"/>
          <w:bCs/>
          <w:color w:val="000000" w:themeColor="text1"/>
          <w:sz w:val="28"/>
          <w:szCs w:val="28"/>
        </w:rPr>
        <w:t>этил</w:t>
      </w:r>
      <w:r w:rsidR="00FB1034" w:rsidRPr="00D13F83">
        <w:rPr>
          <w:rFonts w:ascii="Times New Roman" w:hAnsi="Times New Roman"/>
          <w:bCs/>
          <w:color w:val="000000" w:themeColor="text1"/>
          <w:sz w:val="28"/>
          <w:szCs w:val="28"/>
        </w:rPr>
        <w:t>син:</w:t>
      </w:r>
    </w:p>
    <w:p w14:paraId="560D7CC0" w14:textId="4F53E9A8" w:rsidR="00867D75" w:rsidRPr="00CF0667" w:rsidRDefault="00A56769" w:rsidP="00CF0667">
      <w:pPr>
        <w:spacing w:after="0" w:line="240" w:lineRule="auto"/>
        <w:ind w:firstLine="709"/>
        <w:jc w:val="both"/>
        <w:rPr>
          <w:rFonts w:ascii="Times New Roman" w:hAnsi="Times New Roman"/>
          <w:bCs/>
          <w:color w:val="000000" w:themeColor="text1"/>
          <w:sz w:val="28"/>
          <w:szCs w:val="28"/>
        </w:rPr>
      </w:pPr>
      <w:r w:rsidRPr="00CF0667">
        <w:rPr>
          <w:rFonts w:ascii="Times New Roman" w:hAnsi="Times New Roman"/>
          <w:bCs/>
          <w:color w:val="000000" w:themeColor="text1"/>
          <w:sz w:val="28"/>
          <w:szCs w:val="28"/>
        </w:rPr>
        <w:t>«</w:t>
      </w:r>
      <w:r w:rsidR="00867D75" w:rsidRPr="00CF0667">
        <w:rPr>
          <w:rFonts w:ascii="Times New Roman" w:hAnsi="Times New Roman"/>
          <w:bCs/>
          <w:color w:val="000000" w:themeColor="text1"/>
          <w:sz w:val="28"/>
          <w:szCs w:val="28"/>
        </w:rPr>
        <w:t xml:space="preserve">Агар давлат-хусусий шериклик лойиҳасининг концепцияси эълон қилинган пайтдан эътиборан қирқ беш календарь кун ичида потенциал давлат шеригига бирор-бир якка тартибдаги тадбиркор ёки юридик шахс давлат-хусусий шериклик лойиҳасини амалга оширишдан ўзининг манфаатдорлигини маълум қилмаса, потенциал давлат шериги давлат-хусусий шериклик лойиҳасини </w:t>
      </w:r>
      <w:r w:rsidR="006454AE">
        <w:rPr>
          <w:rFonts w:ascii="Times New Roman" w:hAnsi="Times New Roman"/>
          <w:bCs/>
          <w:color w:val="000000" w:themeColor="text1"/>
          <w:sz w:val="28"/>
          <w:szCs w:val="28"/>
        </w:rPr>
        <w:t>х</w:t>
      </w:r>
      <w:r w:rsidR="00867D75" w:rsidRPr="006454AE">
        <w:rPr>
          <w:rFonts w:ascii="Times New Roman" w:hAnsi="Times New Roman"/>
          <w:bCs/>
          <w:color w:val="000000" w:themeColor="text1"/>
          <w:sz w:val="28"/>
          <w:szCs w:val="28"/>
        </w:rPr>
        <w:t>усусий ташаббускор билан</w:t>
      </w:r>
      <w:r w:rsidR="00867D75" w:rsidRPr="00CF0667">
        <w:rPr>
          <w:rFonts w:ascii="Times New Roman" w:hAnsi="Times New Roman"/>
          <w:bCs/>
          <w:color w:val="000000" w:themeColor="text1"/>
          <w:sz w:val="28"/>
          <w:szCs w:val="28"/>
        </w:rPr>
        <w:t xml:space="preserve"> амалга ошириш ҳақида қарор қабул қилади ва хусусий ташаббускор билан </w:t>
      </w:r>
      <w:r w:rsidR="00867D75" w:rsidRPr="006454AE">
        <w:rPr>
          <w:rFonts w:ascii="Times New Roman" w:hAnsi="Times New Roman"/>
          <w:bCs/>
          <w:color w:val="000000" w:themeColor="text1"/>
          <w:sz w:val="28"/>
          <w:szCs w:val="28"/>
        </w:rPr>
        <w:t>тўғридан-тўғри</w:t>
      </w:r>
      <w:r w:rsidR="00867D75" w:rsidRPr="00CF0667">
        <w:rPr>
          <w:rFonts w:ascii="Times New Roman" w:hAnsi="Times New Roman"/>
          <w:bCs/>
          <w:color w:val="000000" w:themeColor="text1"/>
          <w:sz w:val="28"/>
          <w:szCs w:val="28"/>
        </w:rPr>
        <w:t xml:space="preserve"> музокаралар ўтказишга киришади, давлат-хусусий шериклик тўғрисидаги битим лойиҳасини ваколатли давлат органи билан келиш</w:t>
      </w:r>
      <w:r w:rsidR="006454AE">
        <w:rPr>
          <w:rFonts w:ascii="Times New Roman" w:hAnsi="Times New Roman"/>
          <w:bCs/>
          <w:color w:val="000000" w:themeColor="text1"/>
          <w:sz w:val="28"/>
          <w:szCs w:val="28"/>
        </w:rPr>
        <w:t>иб ол</w:t>
      </w:r>
      <w:r w:rsidR="00867D75" w:rsidRPr="00CF0667">
        <w:rPr>
          <w:rFonts w:ascii="Times New Roman" w:hAnsi="Times New Roman"/>
          <w:bCs/>
          <w:color w:val="000000" w:themeColor="text1"/>
          <w:sz w:val="28"/>
          <w:szCs w:val="28"/>
        </w:rPr>
        <w:t xml:space="preserve">ади </w:t>
      </w:r>
      <w:r w:rsidR="002154CD">
        <w:rPr>
          <w:rFonts w:ascii="Times New Roman" w:hAnsi="Times New Roman"/>
          <w:bCs/>
          <w:color w:val="000000" w:themeColor="text1"/>
          <w:sz w:val="28"/>
          <w:szCs w:val="28"/>
        </w:rPr>
        <w:t>ҳамда</w:t>
      </w:r>
      <w:r w:rsidR="00867D75" w:rsidRPr="00CF0667">
        <w:rPr>
          <w:rFonts w:ascii="Times New Roman" w:hAnsi="Times New Roman"/>
          <w:bCs/>
          <w:color w:val="000000" w:themeColor="text1"/>
          <w:sz w:val="28"/>
          <w:szCs w:val="28"/>
        </w:rPr>
        <w:t xml:space="preserve"> давлат-хусусий шериклик тўғрисидаги битим лойиҳаси ваколатли давлат органи билан келишиб олинган кундан эътиборан олтмиш кун ичида хусусий ташаббускор </w:t>
      </w:r>
      <w:r w:rsidR="005E00FF" w:rsidRPr="006454AE">
        <w:rPr>
          <w:rFonts w:ascii="Times New Roman" w:hAnsi="Times New Roman"/>
          <w:bCs/>
          <w:color w:val="000000" w:themeColor="text1"/>
          <w:sz w:val="28"/>
          <w:szCs w:val="28"/>
        </w:rPr>
        <w:t>ёки махсус лойиҳа</w:t>
      </w:r>
      <w:del w:id="15" w:author="Golib Xoljigitov" w:date="2020-12-16T17:42:00Z">
        <w:r w:rsidR="006B1883" w:rsidDel="00BD0DC9">
          <w:rPr>
            <w:rFonts w:ascii="Times New Roman" w:hAnsi="Times New Roman"/>
            <w:bCs/>
            <w:color w:val="000000" w:themeColor="text1"/>
            <w:sz w:val="28"/>
            <w:szCs w:val="28"/>
          </w:rPr>
          <w:delText>лаштириш</w:delText>
        </w:r>
      </w:del>
      <w:r w:rsidR="005E00FF" w:rsidRPr="006454AE">
        <w:rPr>
          <w:rFonts w:ascii="Times New Roman" w:hAnsi="Times New Roman"/>
          <w:bCs/>
          <w:color w:val="000000" w:themeColor="text1"/>
          <w:sz w:val="28"/>
          <w:szCs w:val="28"/>
        </w:rPr>
        <w:t xml:space="preserve"> </w:t>
      </w:r>
      <w:r w:rsidR="006454AE" w:rsidRPr="006454AE">
        <w:rPr>
          <w:rFonts w:ascii="Times New Roman" w:hAnsi="Times New Roman"/>
          <w:bCs/>
          <w:color w:val="000000" w:themeColor="text1"/>
          <w:sz w:val="28"/>
          <w:szCs w:val="28"/>
        </w:rPr>
        <w:t>компанияси</w:t>
      </w:r>
      <w:r w:rsidR="005E00FF" w:rsidRPr="00CF0667">
        <w:rPr>
          <w:rFonts w:ascii="Times New Roman" w:hAnsi="Times New Roman"/>
          <w:sz w:val="28"/>
          <w:szCs w:val="28"/>
        </w:rPr>
        <w:t xml:space="preserve"> </w:t>
      </w:r>
      <w:r w:rsidR="00867D75" w:rsidRPr="00CF0667">
        <w:rPr>
          <w:rFonts w:ascii="Times New Roman" w:hAnsi="Times New Roman"/>
          <w:bCs/>
          <w:color w:val="000000" w:themeColor="text1"/>
          <w:sz w:val="28"/>
          <w:szCs w:val="28"/>
        </w:rPr>
        <w:t xml:space="preserve">билан </w:t>
      </w:r>
      <w:ins w:id="16" w:author="Golib Xoljigitov" w:date="2020-12-16T20:35:00Z">
        <w:r w:rsidR="00DA24AF">
          <w:rPr>
            <w:rFonts w:ascii="Times New Roman" w:hAnsi="Times New Roman"/>
            <w:bCs/>
            <w:color w:val="000000" w:themeColor="text1"/>
            <w:sz w:val="28"/>
            <w:szCs w:val="28"/>
          </w:rPr>
          <w:t xml:space="preserve">тендер ўтказмаган ҳолда </w:t>
        </w:r>
      </w:ins>
      <w:r w:rsidR="00867D75" w:rsidRPr="00CF0667">
        <w:rPr>
          <w:rFonts w:ascii="Times New Roman" w:hAnsi="Times New Roman"/>
          <w:bCs/>
          <w:color w:val="000000" w:themeColor="text1"/>
          <w:sz w:val="28"/>
          <w:szCs w:val="28"/>
        </w:rPr>
        <w:t xml:space="preserve">давлат-хусусий шериклик тўғрисида </w:t>
      </w:r>
      <w:del w:id="17" w:author="Golib Xoljigitov" w:date="2020-12-16T20:36:00Z">
        <w:r w:rsidR="00867D75" w:rsidRPr="00CF0667" w:rsidDel="00DA24AF">
          <w:rPr>
            <w:rFonts w:ascii="Times New Roman" w:hAnsi="Times New Roman"/>
            <w:bCs/>
            <w:color w:val="000000" w:themeColor="text1"/>
            <w:sz w:val="28"/>
            <w:szCs w:val="28"/>
          </w:rPr>
          <w:delText xml:space="preserve">тендер ўтказмаган ҳолда </w:delText>
        </w:r>
      </w:del>
      <w:r w:rsidR="00867D75" w:rsidRPr="00CF0667">
        <w:rPr>
          <w:rFonts w:ascii="Times New Roman" w:hAnsi="Times New Roman"/>
          <w:bCs/>
          <w:color w:val="000000" w:themeColor="text1"/>
          <w:sz w:val="28"/>
          <w:szCs w:val="28"/>
        </w:rPr>
        <w:t>битим тузади</w:t>
      </w:r>
      <w:r w:rsidRPr="00CF0667">
        <w:rPr>
          <w:rFonts w:ascii="Times New Roman" w:hAnsi="Times New Roman"/>
          <w:bCs/>
          <w:color w:val="000000" w:themeColor="text1"/>
          <w:sz w:val="28"/>
          <w:szCs w:val="28"/>
        </w:rPr>
        <w:t>»</w:t>
      </w:r>
      <w:r w:rsidR="005417B6" w:rsidRPr="00CF0667">
        <w:rPr>
          <w:rFonts w:ascii="Times New Roman" w:hAnsi="Times New Roman"/>
          <w:bCs/>
          <w:color w:val="000000" w:themeColor="text1"/>
          <w:sz w:val="28"/>
          <w:szCs w:val="28"/>
        </w:rPr>
        <w:t>;</w:t>
      </w:r>
    </w:p>
    <w:p w14:paraId="0D51070A" w14:textId="27653CC1" w:rsidR="0072322B" w:rsidRPr="007D0751" w:rsidRDefault="0072322B" w:rsidP="00CF0667">
      <w:pPr>
        <w:spacing w:after="0" w:line="240" w:lineRule="auto"/>
        <w:ind w:firstLine="709"/>
        <w:jc w:val="both"/>
        <w:rPr>
          <w:rFonts w:ascii="Times New Roman" w:hAnsi="Times New Roman"/>
          <w:color w:val="000000" w:themeColor="text1"/>
          <w:sz w:val="28"/>
          <w:szCs w:val="28"/>
        </w:rPr>
      </w:pPr>
      <w:r w:rsidRPr="007D0751">
        <w:rPr>
          <w:rFonts w:ascii="Times New Roman" w:hAnsi="Times New Roman"/>
          <w:color w:val="000000" w:themeColor="text1"/>
          <w:sz w:val="28"/>
          <w:szCs w:val="28"/>
        </w:rPr>
        <w:t>қуйидаги мазмундаги</w:t>
      </w:r>
      <w:r w:rsidRPr="00CF0667">
        <w:rPr>
          <w:rFonts w:ascii="Times New Roman" w:hAnsi="Times New Roman"/>
          <w:b/>
          <w:bCs/>
          <w:color w:val="000000" w:themeColor="text1"/>
          <w:sz w:val="28"/>
          <w:szCs w:val="28"/>
        </w:rPr>
        <w:t xml:space="preserve"> тўққизинчи </w:t>
      </w:r>
      <w:r w:rsidR="006454AE" w:rsidRPr="006454AE">
        <w:rPr>
          <w:rFonts w:ascii="Times New Roman" w:hAnsi="Times New Roman"/>
          <w:bCs/>
          <w:color w:val="000000" w:themeColor="text1"/>
          <w:sz w:val="28"/>
          <w:szCs w:val="28"/>
        </w:rPr>
        <w:t>ва</w:t>
      </w:r>
      <w:r w:rsidR="006454AE">
        <w:rPr>
          <w:rFonts w:ascii="Times New Roman" w:hAnsi="Times New Roman"/>
          <w:b/>
          <w:bCs/>
          <w:color w:val="000000" w:themeColor="text1"/>
          <w:sz w:val="28"/>
          <w:szCs w:val="28"/>
        </w:rPr>
        <w:t xml:space="preserve"> ўнинчи </w:t>
      </w:r>
      <w:r w:rsidR="003638FA" w:rsidRPr="00CF0667">
        <w:rPr>
          <w:rFonts w:ascii="Times New Roman" w:hAnsi="Times New Roman"/>
          <w:b/>
          <w:bCs/>
          <w:color w:val="000000" w:themeColor="text1"/>
          <w:sz w:val="28"/>
          <w:szCs w:val="28"/>
        </w:rPr>
        <w:t>қисм</w:t>
      </w:r>
      <w:r w:rsidR="00FE256B">
        <w:rPr>
          <w:rFonts w:ascii="Times New Roman" w:hAnsi="Times New Roman"/>
          <w:b/>
          <w:bCs/>
          <w:color w:val="000000" w:themeColor="text1"/>
          <w:sz w:val="28"/>
          <w:szCs w:val="28"/>
        </w:rPr>
        <w:t xml:space="preserve">лар </w:t>
      </w:r>
      <w:r w:rsidR="00FE256B" w:rsidRPr="007D0751">
        <w:rPr>
          <w:rFonts w:ascii="Times New Roman" w:hAnsi="Times New Roman"/>
          <w:bCs/>
          <w:color w:val="000000" w:themeColor="text1"/>
          <w:sz w:val="28"/>
          <w:szCs w:val="28"/>
        </w:rPr>
        <w:t>билан тўлдирил</w:t>
      </w:r>
      <w:r w:rsidRPr="007D0751">
        <w:rPr>
          <w:rFonts w:ascii="Times New Roman" w:hAnsi="Times New Roman"/>
          <w:color w:val="000000" w:themeColor="text1"/>
          <w:sz w:val="28"/>
          <w:szCs w:val="28"/>
        </w:rPr>
        <w:t>син:</w:t>
      </w:r>
    </w:p>
    <w:p w14:paraId="158D380E" w14:textId="2A56E53C" w:rsidR="0072322B" w:rsidRPr="00CF0667" w:rsidRDefault="00A56769" w:rsidP="00CF0667">
      <w:pPr>
        <w:spacing w:after="0" w:line="240" w:lineRule="auto"/>
        <w:ind w:firstLine="709"/>
        <w:jc w:val="both"/>
        <w:rPr>
          <w:rFonts w:ascii="Times New Roman" w:hAnsi="Times New Roman"/>
          <w:color w:val="000000" w:themeColor="text1"/>
          <w:sz w:val="28"/>
          <w:szCs w:val="28"/>
        </w:rPr>
      </w:pPr>
      <w:r w:rsidRPr="00CF0667">
        <w:rPr>
          <w:rFonts w:ascii="Times New Roman" w:hAnsi="Times New Roman"/>
          <w:color w:val="000000" w:themeColor="text1"/>
          <w:sz w:val="28"/>
          <w:szCs w:val="28"/>
        </w:rPr>
        <w:t>«</w:t>
      </w:r>
      <w:r w:rsidR="002E2022" w:rsidRPr="00CF0667">
        <w:rPr>
          <w:rFonts w:ascii="Times New Roman" w:hAnsi="Times New Roman"/>
          <w:color w:val="000000" w:themeColor="text1"/>
          <w:sz w:val="28"/>
          <w:szCs w:val="28"/>
        </w:rPr>
        <w:t>Бунда</w:t>
      </w:r>
      <w:r w:rsidR="00EE47B3">
        <w:rPr>
          <w:rFonts w:ascii="Times New Roman" w:hAnsi="Times New Roman"/>
          <w:color w:val="000000" w:themeColor="text1"/>
          <w:sz w:val="28"/>
          <w:szCs w:val="28"/>
        </w:rPr>
        <w:t xml:space="preserve"> давлат-х</w:t>
      </w:r>
      <w:r w:rsidR="00F10B9B" w:rsidRPr="00CF0667">
        <w:rPr>
          <w:rFonts w:ascii="Times New Roman" w:hAnsi="Times New Roman"/>
          <w:color w:val="000000" w:themeColor="text1"/>
          <w:sz w:val="28"/>
          <w:szCs w:val="28"/>
        </w:rPr>
        <w:t>усусий шериклик лойиҳасининг қийматидан қатъи назар, бир босқичли тендер ўтказилади ва</w:t>
      </w:r>
      <w:r w:rsidR="002E2022" w:rsidRPr="00CF0667">
        <w:rPr>
          <w:rFonts w:ascii="Times New Roman" w:hAnsi="Times New Roman"/>
          <w:color w:val="000000" w:themeColor="text1"/>
          <w:sz w:val="28"/>
          <w:szCs w:val="28"/>
        </w:rPr>
        <w:t xml:space="preserve"> тендер ўтказиш тўғрисидаги эълон оммавий ахборот воситалари</w:t>
      </w:r>
      <w:r w:rsidR="00C408CC">
        <w:rPr>
          <w:rFonts w:ascii="Times New Roman" w:hAnsi="Times New Roman"/>
          <w:color w:val="000000" w:themeColor="text1"/>
          <w:sz w:val="28"/>
          <w:szCs w:val="28"/>
        </w:rPr>
        <w:t>г</w:t>
      </w:r>
      <w:r w:rsidR="002E2022" w:rsidRPr="00CF0667">
        <w:rPr>
          <w:rFonts w:ascii="Times New Roman" w:hAnsi="Times New Roman"/>
          <w:color w:val="000000" w:themeColor="text1"/>
          <w:sz w:val="28"/>
          <w:szCs w:val="28"/>
        </w:rPr>
        <w:t>а ҳамда давлат шеригининг ва ваколатли давлат</w:t>
      </w:r>
      <w:r w:rsidR="00C408CC">
        <w:rPr>
          <w:rFonts w:ascii="Times New Roman" w:hAnsi="Times New Roman"/>
          <w:color w:val="000000" w:themeColor="text1"/>
          <w:sz w:val="28"/>
          <w:szCs w:val="28"/>
        </w:rPr>
        <w:t xml:space="preserve"> органининг расмий веб-сайтлариг</w:t>
      </w:r>
      <w:r w:rsidR="002E2022" w:rsidRPr="00CF0667">
        <w:rPr>
          <w:rFonts w:ascii="Times New Roman" w:hAnsi="Times New Roman"/>
          <w:color w:val="000000" w:themeColor="text1"/>
          <w:sz w:val="28"/>
          <w:szCs w:val="28"/>
        </w:rPr>
        <w:t>а қайта жо</w:t>
      </w:r>
      <w:r w:rsidR="005E00FF" w:rsidRPr="00CF0667">
        <w:rPr>
          <w:rFonts w:ascii="Times New Roman" w:hAnsi="Times New Roman"/>
          <w:color w:val="000000" w:themeColor="text1"/>
          <w:sz w:val="28"/>
          <w:szCs w:val="28"/>
        </w:rPr>
        <w:t xml:space="preserve">йлаштирилмасдан, ушбу Қонуннинг </w:t>
      </w:r>
      <w:r w:rsidR="002E2022" w:rsidRPr="00CF0667">
        <w:rPr>
          <w:rFonts w:ascii="Times New Roman" w:hAnsi="Times New Roman"/>
          <w:color w:val="000000" w:themeColor="text1"/>
          <w:sz w:val="28"/>
          <w:szCs w:val="28"/>
        </w:rPr>
        <w:t>23-моддаси</w:t>
      </w:r>
      <w:r w:rsidR="00FE256B">
        <w:rPr>
          <w:rFonts w:ascii="Times New Roman" w:hAnsi="Times New Roman"/>
          <w:color w:val="000000" w:themeColor="text1"/>
          <w:sz w:val="28"/>
          <w:szCs w:val="28"/>
        </w:rPr>
        <w:t>д</w:t>
      </w:r>
      <w:r w:rsidR="002E2022" w:rsidRPr="00CF0667">
        <w:rPr>
          <w:rFonts w:ascii="Times New Roman" w:hAnsi="Times New Roman"/>
          <w:color w:val="000000" w:themeColor="text1"/>
          <w:sz w:val="28"/>
          <w:szCs w:val="28"/>
        </w:rPr>
        <w:t xml:space="preserve">а </w:t>
      </w:r>
      <w:r w:rsidR="00ED3A4B">
        <w:rPr>
          <w:rFonts w:ascii="Times New Roman" w:hAnsi="Times New Roman"/>
          <w:color w:val="000000" w:themeColor="text1"/>
          <w:sz w:val="28"/>
          <w:szCs w:val="28"/>
        </w:rPr>
        <w:t>назарда тутил</w:t>
      </w:r>
      <w:r w:rsidR="00FE256B">
        <w:rPr>
          <w:rFonts w:ascii="Times New Roman" w:hAnsi="Times New Roman"/>
          <w:color w:val="000000" w:themeColor="text1"/>
          <w:sz w:val="28"/>
          <w:szCs w:val="28"/>
        </w:rPr>
        <w:t xml:space="preserve">ган </w:t>
      </w:r>
      <w:r w:rsidR="00C408CC">
        <w:rPr>
          <w:rFonts w:ascii="Times New Roman" w:hAnsi="Times New Roman"/>
          <w:color w:val="000000" w:themeColor="text1"/>
          <w:sz w:val="28"/>
          <w:szCs w:val="28"/>
        </w:rPr>
        <w:t xml:space="preserve">тендерга оид </w:t>
      </w:r>
      <w:r w:rsidR="00ED3A4B">
        <w:rPr>
          <w:rFonts w:ascii="Times New Roman" w:hAnsi="Times New Roman"/>
          <w:color w:val="000000" w:themeColor="text1"/>
          <w:sz w:val="28"/>
          <w:szCs w:val="28"/>
        </w:rPr>
        <w:t>мезон</w:t>
      </w:r>
      <w:r w:rsidR="00C408CC">
        <w:rPr>
          <w:rFonts w:ascii="Times New Roman" w:hAnsi="Times New Roman"/>
          <w:color w:val="000000" w:themeColor="text1"/>
          <w:sz w:val="28"/>
          <w:szCs w:val="28"/>
        </w:rPr>
        <w:t xml:space="preserve">ларга </w:t>
      </w:r>
      <w:r w:rsidR="00FE256B">
        <w:rPr>
          <w:rFonts w:ascii="Times New Roman" w:hAnsi="Times New Roman"/>
          <w:color w:val="000000" w:themeColor="text1"/>
          <w:sz w:val="28"/>
          <w:szCs w:val="28"/>
        </w:rPr>
        <w:t>жавоб берадиган</w:t>
      </w:r>
      <w:r w:rsidR="002E2022" w:rsidRPr="00CF0667">
        <w:rPr>
          <w:rFonts w:ascii="Times New Roman" w:hAnsi="Times New Roman"/>
          <w:color w:val="000000" w:themeColor="text1"/>
          <w:sz w:val="28"/>
          <w:szCs w:val="28"/>
        </w:rPr>
        <w:t xml:space="preserve"> талабгорларга давлат шериги томонидан </w:t>
      </w:r>
      <w:r w:rsidR="007A6472" w:rsidRPr="00CF0667">
        <w:rPr>
          <w:rFonts w:ascii="Times New Roman" w:hAnsi="Times New Roman"/>
          <w:color w:val="000000" w:themeColor="text1"/>
          <w:sz w:val="28"/>
          <w:szCs w:val="28"/>
        </w:rPr>
        <w:t xml:space="preserve">тендер ҳужжатлари тўплами </w:t>
      </w:r>
      <w:r w:rsidR="002E2022" w:rsidRPr="00CF0667">
        <w:rPr>
          <w:rFonts w:ascii="Times New Roman" w:hAnsi="Times New Roman"/>
          <w:color w:val="000000" w:themeColor="text1"/>
          <w:sz w:val="28"/>
          <w:szCs w:val="28"/>
        </w:rPr>
        <w:t>ўттиз кун ичида тақдим этилади. Талабгорлар томонидан</w:t>
      </w:r>
      <w:r w:rsidR="00F10B9B" w:rsidRPr="00CF0667">
        <w:rPr>
          <w:rFonts w:ascii="Times New Roman" w:hAnsi="Times New Roman"/>
          <w:color w:val="000000" w:themeColor="text1"/>
          <w:sz w:val="28"/>
          <w:szCs w:val="28"/>
        </w:rPr>
        <w:t xml:space="preserve"> </w:t>
      </w:r>
      <w:r w:rsidR="00FE256B">
        <w:rPr>
          <w:rFonts w:ascii="Times New Roman" w:hAnsi="Times New Roman"/>
          <w:color w:val="000000" w:themeColor="text1"/>
          <w:sz w:val="28"/>
          <w:szCs w:val="28"/>
        </w:rPr>
        <w:t>талабномаларни</w:t>
      </w:r>
      <w:r w:rsidR="00F10B9B" w:rsidRPr="00CF0667">
        <w:rPr>
          <w:rFonts w:ascii="Times New Roman" w:hAnsi="Times New Roman"/>
          <w:color w:val="000000" w:themeColor="text1"/>
          <w:sz w:val="28"/>
          <w:szCs w:val="28"/>
        </w:rPr>
        <w:t xml:space="preserve"> бериш учун сўнгги муддат тендер таклифларини тақдим этишга доир сўровда кўрсатилади ва </w:t>
      </w:r>
      <w:r w:rsidR="007A6472">
        <w:rPr>
          <w:rFonts w:ascii="Times New Roman" w:hAnsi="Times New Roman"/>
          <w:color w:val="000000" w:themeColor="text1"/>
          <w:sz w:val="28"/>
          <w:szCs w:val="28"/>
        </w:rPr>
        <w:t>б</w:t>
      </w:r>
      <w:r w:rsidR="00F10B9B" w:rsidRPr="00CF0667">
        <w:rPr>
          <w:rFonts w:ascii="Times New Roman" w:hAnsi="Times New Roman"/>
          <w:color w:val="000000" w:themeColor="text1"/>
          <w:sz w:val="28"/>
          <w:szCs w:val="28"/>
        </w:rPr>
        <w:t>у</w:t>
      </w:r>
      <w:r w:rsidR="007A6472">
        <w:rPr>
          <w:rFonts w:ascii="Times New Roman" w:hAnsi="Times New Roman"/>
          <w:color w:val="000000" w:themeColor="text1"/>
          <w:sz w:val="28"/>
          <w:szCs w:val="28"/>
        </w:rPr>
        <w:t xml:space="preserve"> муддат</w:t>
      </w:r>
      <w:r w:rsidR="00F10B9B" w:rsidRPr="00CF0667">
        <w:rPr>
          <w:rFonts w:ascii="Times New Roman" w:hAnsi="Times New Roman"/>
          <w:color w:val="000000" w:themeColor="text1"/>
          <w:sz w:val="28"/>
          <w:szCs w:val="28"/>
        </w:rPr>
        <w:t xml:space="preserve"> талабгорларга ушбу сўров юборилган санадан эътиборан қирқ беш кундан кам бўлмаслиги керак.</w:t>
      </w:r>
      <w:r w:rsidR="00B35EBB" w:rsidRPr="00CF0667">
        <w:rPr>
          <w:rFonts w:ascii="Times New Roman" w:hAnsi="Times New Roman"/>
          <w:color w:val="FF6600"/>
          <w:sz w:val="28"/>
          <w:szCs w:val="28"/>
        </w:rPr>
        <w:t xml:space="preserve"> </w:t>
      </w:r>
      <w:r w:rsidR="002E2022" w:rsidRPr="00CF0667">
        <w:rPr>
          <w:rFonts w:ascii="Times New Roman" w:hAnsi="Times New Roman"/>
          <w:color w:val="000000" w:themeColor="text1"/>
          <w:sz w:val="28"/>
          <w:szCs w:val="28"/>
        </w:rPr>
        <w:t xml:space="preserve">Тендер комиссияси </w:t>
      </w:r>
      <w:r w:rsidR="00FE256B">
        <w:rPr>
          <w:rFonts w:ascii="Times New Roman" w:hAnsi="Times New Roman"/>
          <w:color w:val="000000" w:themeColor="text1"/>
          <w:sz w:val="28"/>
          <w:szCs w:val="28"/>
        </w:rPr>
        <w:t>тендер ғолибини ва</w:t>
      </w:r>
      <w:r w:rsidR="00EE600A" w:rsidRPr="00CF0667">
        <w:rPr>
          <w:rFonts w:ascii="Times New Roman" w:hAnsi="Times New Roman"/>
          <w:color w:val="000000" w:themeColor="text1"/>
          <w:sz w:val="28"/>
          <w:szCs w:val="28"/>
        </w:rPr>
        <w:t xml:space="preserve"> тендер</w:t>
      </w:r>
      <w:r w:rsidR="00FE256B">
        <w:rPr>
          <w:rFonts w:ascii="Times New Roman" w:hAnsi="Times New Roman"/>
          <w:color w:val="000000" w:themeColor="text1"/>
          <w:sz w:val="28"/>
          <w:szCs w:val="28"/>
        </w:rPr>
        <w:t xml:space="preserve">нинг </w:t>
      </w:r>
      <w:r w:rsidR="00FE256B">
        <w:rPr>
          <w:rFonts w:ascii="Times New Roman" w:hAnsi="Times New Roman"/>
          <w:color w:val="000000" w:themeColor="text1"/>
          <w:sz w:val="28"/>
          <w:szCs w:val="28"/>
        </w:rPr>
        <w:lastRenderedPageBreak/>
        <w:t>захирадаги ғолибини</w:t>
      </w:r>
      <w:r w:rsidR="002E2022" w:rsidRPr="00CF0667">
        <w:rPr>
          <w:rFonts w:ascii="Times New Roman" w:hAnsi="Times New Roman"/>
          <w:color w:val="000000" w:themeColor="text1"/>
          <w:sz w:val="28"/>
          <w:szCs w:val="28"/>
        </w:rPr>
        <w:t xml:space="preserve"> уларнинг тендер таклифларини баҳолаш орқали аниқла</w:t>
      </w:r>
      <w:r w:rsidR="00DE08B7">
        <w:rPr>
          <w:rFonts w:ascii="Times New Roman" w:hAnsi="Times New Roman"/>
          <w:color w:val="000000" w:themeColor="text1"/>
          <w:sz w:val="28"/>
          <w:szCs w:val="28"/>
        </w:rPr>
        <w:t>й</w:t>
      </w:r>
      <w:r w:rsidR="002E2022" w:rsidRPr="00CF0667">
        <w:rPr>
          <w:rFonts w:ascii="Times New Roman" w:hAnsi="Times New Roman"/>
          <w:color w:val="000000" w:themeColor="text1"/>
          <w:sz w:val="28"/>
          <w:szCs w:val="28"/>
        </w:rPr>
        <w:t>ди</w:t>
      </w:r>
      <w:r w:rsidR="00876FFC">
        <w:rPr>
          <w:rFonts w:ascii="Times New Roman" w:hAnsi="Times New Roman"/>
          <w:color w:val="000000" w:themeColor="text1"/>
          <w:sz w:val="28"/>
          <w:szCs w:val="28"/>
        </w:rPr>
        <w:t>.</w:t>
      </w:r>
    </w:p>
    <w:p w14:paraId="78C1FFAD" w14:textId="545611D8" w:rsidR="00C27C45" w:rsidRPr="00CF0667" w:rsidRDefault="00DE08B7" w:rsidP="00CF0667">
      <w:pPr>
        <w:spacing w:after="0" w:line="240" w:lineRule="auto"/>
        <w:ind w:firstLine="709"/>
        <w:jc w:val="both"/>
        <w:rPr>
          <w:rFonts w:ascii="Times New Roman" w:hAnsi="Times New Roman"/>
          <w:b/>
          <w:sz w:val="28"/>
          <w:szCs w:val="28"/>
        </w:rPr>
      </w:pPr>
      <w:r>
        <w:rPr>
          <w:rFonts w:ascii="Times New Roman" w:hAnsi="Times New Roman"/>
          <w:color w:val="000000" w:themeColor="text1"/>
          <w:sz w:val="28"/>
          <w:szCs w:val="28"/>
        </w:rPr>
        <w:t>Ма</w:t>
      </w:r>
      <w:r w:rsidR="00876FFC">
        <w:rPr>
          <w:rFonts w:ascii="Times New Roman" w:hAnsi="Times New Roman"/>
          <w:color w:val="000000" w:themeColor="text1"/>
          <w:sz w:val="28"/>
          <w:szCs w:val="28"/>
        </w:rPr>
        <w:t>н</w:t>
      </w:r>
      <w:r>
        <w:rPr>
          <w:rFonts w:ascii="Times New Roman" w:hAnsi="Times New Roman"/>
          <w:color w:val="000000" w:themeColor="text1"/>
          <w:sz w:val="28"/>
          <w:szCs w:val="28"/>
        </w:rPr>
        <w:t>фаатдор бўлган</w:t>
      </w:r>
      <w:r w:rsidR="00B35EBB" w:rsidRPr="00CF0667">
        <w:rPr>
          <w:rFonts w:ascii="Times New Roman" w:hAnsi="Times New Roman"/>
          <w:color w:val="000000" w:themeColor="text1"/>
          <w:sz w:val="28"/>
          <w:szCs w:val="28"/>
        </w:rPr>
        <w:t xml:space="preserve"> талабгорлардан </w:t>
      </w:r>
      <w:r>
        <w:rPr>
          <w:rFonts w:ascii="Times New Roman" w:hAnsi="Times New Roman"/>
          <w:color w:val="000000" w:themeColor="text1"/>
          <w:sz w:val="28"/>
          <w:szCs w:val="28"/>
        </w:rPr>
        <w:t>ҳ</w:t>
      </w:r>
      <w:r w:rsidR="00B35EBB" w:rsidRPr="00CF0667">
        <w:rPr>
          <w:rFonts w:ascii="Times New Roman" w:hAnsi="Times New Roman"/>
          <w:color w:val="000000" w:themeColor="text1"/>
          <w:sz w:val="28"/>
          <w:szCs w:val="28"/>
        </w:rPr>
        <w:t xml:space="preserve">еч бири </w:t>
      </w:r>
      <w:r>
        <w:rPr>
          <w:rFonts w:ascii="Times New Roman" w:hAnsi="Times New Roman"/>
          <w:color w:val="000000" w:themeColor="text1"/>
          <w:sz w:val="28"/>
          <w:szCs w:val="28"/>
        </w:rPr>
        <w:t>дастлабки малака ҳужжатлари т</w:t>
      </w:r>
      <w:r w:rsidR="00876FFC">
        <w:rPr>
          <w:rFonts w:ascii="Times New Roman" w:hAnsi="Times New Roman"/>
          <w:color w:val="000000" w:themeColor="text1"/>
          <w:sz w:val="28"/>
          <w:szCs w:val="28"/>
        </w:rPr>
        <w:t>ўплам</w:t>
      </w:r>
      <w:r>
        <w:rPr>
          <w:rFonts w:ascii="Times New Roman" w:hAnsi="Times New Roman"/>
          <w:color w:val="000000" w:themeColor="text1"/>
          <w:sz w:val="28"/>
          <w:szCs w:val="28"/>
        </w:rPr>
        <w:t>ини тақдим этиш тўғрисида</w:t>
      </w:r>
      <w:r w:rsidR="00876FFC">
        <w:rPr>
          <w:rFonts w:ascii="Times New Roman" w:hAnsi="Times New Roman"/>
          <w:color w:val="000000" w:themeColor="text1"/>
          <w:sz w:val="28"/>
          <w:szCs w:val="28"/>
        </w:rPr>
        <w:t>ги</w:t>
      </w:r>
      <w:r>
        <w:rPr>
          <w:rFonts w:ascii="Times New Roman" w:hAnsi="Times New Roman"/>
          <w:color w:val="000000" w:themeColor="text1"/>
          <w:sz w:val="28"/>
          <w:szCs w:val="28"/>
        </w:rPr>
        <w:t xml:space="preserve"> сўров бўйича малака ҳужжатларини </w:t>
      </w:r>
      <w:r w:rsidR="00B35EBB" w:rsidRPr="00CF0667">
        <w:rPr>
          <w:rFonts w:ascii="Times New Roman" w:hAnsi="Times New Roman"/>
          <w:color w:val="000000" w:themeColor="text1"/>
          <w:sz w:val="28"/>
          <w:szCs w:val="28"/>
        </w:rPr>
        <w:t>белгиланган муд</w:t>
      </w:r>
      <w:r w:rsidR="00EE47B3">
        <w:rPr>
          <w:rFonts w:ascii="Times New Roman" w:hAnsi="Times New Roman"/>
          <w:color w:val="000000" w:themeColor="text1"/>
          <w:sz w:val="28"/>
          <w:szCs w:val="28"/>
        </w:rPr>
        <w:t xml:space="preserve">датда </w:t>
      </w:r>
      <w:ins w:id="18" w:author="Golib Xoljigitov" w:date="2020-12-16T18:02:00Z">
        <w:r w:rsidR="00456F2B">
          <w:rPr>
            <w:rFonts w:ascii="Times New Roman" w:hAnsi="Times New Roman"/>
            <w:color w:val="000000" w:themeColor="text1"/>
            <w:sz w:val="28"/>
            <w:szCs w:val="28"/>
          </w:rPr>
          <w:t xml:space="preserve">ҳамда тўлиқ ҳажмда </w:t>
        </w:r>
      </w:ins>
      <w:r w:rsidR="00EE47B3">
        <w:rPr>
          <w:rFonts w:ascii="Times New Roman" w:hAnsi="Times New Roman"/>
          <w:color w:val="000000" w:themeColor="text1"/>
          <w:sz w:val="28"/>
          <w:szCs w:val="28"/>
        </w:rPr>
        <w:t>тақдим этмаган тақдирда (х</w:t>
      </w:r>
      <w:r w:rsidR="00B35EBB" w:rsidRPr="00CF0667">
        <w:rPr>
          <w:rFonts w:ascii="Times New Roman" w:hAnsi="Times New Roman"/>
          <w:color w:val="000000" w:themeColor="text1"/>
          <w:sz w:val="28"/>
          <w:szCs w:val="28"/>
        </w:rPr>
        <w:t xml:space="preserve">усусий ташаббускордан ташқари), тендер </w:t>
      </w:r>
      <w:r>
        <w:rPr>
          <w:rFonts w:ascii="Times New Roman" w:hAnsi="Times New Roman"/>
          <w:color w:val="000000" w:themeColor="text1"/>
          <w:sz w:val="28"/>
          <w:szCs w:val="28"/>
        </w:rPr>
        <w:t>қайта ўтказилиши мумкин эмас</w:t>
      </w:r>
      <w:r w:rsidR="00B35EBB" w:rsidRPr="00CF0667">
        <w:rPr>
          <w:rFonts w:ascii="Times New Roman" w:hAnsi="Times New Roman"/>
          <w:color w:val="000000" w:themeColor="text1"/>
          <w:sz w:val="28"/>
          <w:szCs w:val="28"/>
        </w:rPr>
        <w:t xml:space="preserve"> ва потенциал давлат шериги хусусий ташаббускор билан тўғридан-тўғри музокаралар ўтказишга киришади</w:t>
      </w:r>
      <w:r w:rsidR="00A56769" w:rsidRPr="00CF0667">
        <w:rPr>
          <w:rFonts w:ascii="Times New Roman" w:hAnsi="Times New Roman"/>
          <w:color w:val="000000" w:themeColor="text1"/>
          <w:sz w:val="28"/>
          <w:szCs w:val="28"/>
        </w:rPr>
        <w:t>»</w:t>
      </w:r>
      <w:r w:rsidR="00B35EBB" w:rsidRPr="003D648E">
        <w:rPr>
          <w:rFonts w:ascii="Times New Roman" w:hAnsi="Times New Roman"/>
          <w:sz w:val="28"/>
          <w:szCs w:val="28"/>
        </w:rPr>
        <w:t>;</w:t>
      </w:r>
    </w:p>
    <w:p w14:paraId="279D7A1F" w14:textId="749DCD38" w:rsidR="0072322B" w:rsidRPr="00CF0667" w:rsidRDefault="0072322B" w:rsidP="00CF0667">
      <w:pPr>
        <w:spacing w:after="0" w:line="240" w:lineRule="auto"/>
        <w:ind w:firstLine="709"/>
        <w:jc w:val="both"/>
        <w:rPr>
          <w:rFonts w:ascii="Times New Roman" w:hAnsi="Times New Roman"/>
          <w:color w:val="000000" w:themeColor="text1"/>
          <w:sz w:val="28"/>
          <w:szCs w:val="28"/>
        </w:rPr>
      </w:pPr>
      <w:r w:rsidRPr="00CF0667">
        <w:rPr>
          <w:rFonts w:ascii="Times New Roman" w:hAnsi="Times New Roman"/>
          <w:b/>
          <w:bCs/>
          <w:color w:val="000000" w:themeColor="text1"/>
          <w:sz w:val="28"/>
          <w:szCs w:val="28"/>
        </w:rPr>
        <w:t>тўққизинчи қисм</w:t>
      </w:r>
      <w:r w:rsidR="00DE08B7">
        <w:rPr>
          <w:rFonts w:ascii="Times New Roman" w:hAnsi="Times New Roman"/>
          <w:b/>
          <w:bCs/>
          <w:color w:val="000000" w:themeColor="text1"/>
          <w:sz w:val="28"/>
          <w:szCs w:val="28"/>
        </w:rPr>
        <w:t>и</w:t>
      </w:r>
      <w:r w:rsidRPr="00CF0667">
        <w:rPr>
          <w:rFonts w:ascii="Times New Roman" w:hAnsi="Times New Roman"/>
          <w:color w:val="000000" w:themeColor="text1"/>
          <w:sz w:val="28"/>
          <w:szCs w:val="28"/>
        </w:rPr>
        <w:t xml:space="preserve"> </w:t>
      </w:r>
      <w:r w:rsidRPr="00CF0667">
        <w:rPr>
          <w:rFonts w:ascii="Times New Roman" w:hAnsi="Times New Roman"/>
          <w:b/>
          <w:bCs/>
          <w:color w:val="000000" w:themeColor="text1"/>
          <w:sz w:val="28"/>
          <w:szCs w:val="28"/>
        </w:rPr>
        <w:t>ўн</w:t>
      </w:r>
      <w:r w:rsidR="00524FE0" w:rsidRPr="00CF0667">
        <w:rPr>
          <w:rFonts w:ascii="Times New Roman" w:hAnsi="Times New Roman"/>
          <w:b/>
          <w:bCs/>
          <w:color w:val="000000" w:themeColor="text1"/>
          <w:sz w:val="28"/>
          <w:szCs w:val="28"/>
        </w:rPr>
        <w:t xml:space="preserve"> бири</w:t>
      </w:r>
      <w:r w:rsidRPr="00CF0667">
        <w:rPr>
          <w:rFonts w:ascii="Times New Roman" w:hAnsi="Times New Roman"/>
          <w:b/>
          <w:bCs/>
          <w:color w:val="000000" w:themeColor="text1"/>
          <w:sz w:val="28"/>
          <w:szCs w:val="28"/>
        </w:rPr>
        <w:t>нчи қисм</w:t>
      </w:r>
      <w:r w:rsidRPr="00CF0667">
        <w:rPr>
          <w:rFonts w:ascii="Times New Roman" w:hAnsi="Times New Roman"/>
          <w:color w:val="000000" w:themeColor="text1"/>
          <w:sz w:val="28"/>
          <w:szCs w:val="28"/>
        </w:rPr>
        <w:t xml:space="preserve"> деб ҳисоблансин</w:t>
      </w:r>
      <w:r w:rsidR="00CD007F" w:rsidRPr="00CF0667">
        <w:rPr>
          <w:rFonts w:ascii="Times New Roman" w:hAnsi="Times New Roman"/>
          <w:color w:val="000000" w:themeColor="text1"/>
          <w:sz w:val="28"/>
          <w:szCs w:val="28"/>
        </w:rPr>
        <w:t>;</w:t>
      </w:r>
    </w:p>
    <w:p w14:paraId="6BA98220" w14:textId="64CE5C17" w:rsidR="00CD007F" w:rsidRPr="00CF0667" w:rsidRDefault="00CD007F" w:rsidP="00CF0667">
      <w:pPr>
        <w:spacing w:after="0" w:line="240" w:lineRule="auto"/>
        <w:ind w:firstLine="709"/>
        <w:jc w:val="both"/>
        <w:rPr>
          <w:rFonts w:ascii="Times New Roman" w:hAnsi="Times New Roman"/>
          <w:color w:val="000000" w:themeColor="text1"/>
          <w:sz w:val="28"/>
          <w:szCs w:val="28"/>
        </w:rPr>
      </w:pPr>
      <w:r w:rsidRPr="00CF0667">
        <w:rPr>
          <w:rFonts w:ascii="Times New Roman" w:hAnsi="Times New Roman"/>
          <w:b/>
          <w:bCs/>
          <w:color w:val="000000" w:themeColor="text1"/>
          <w:sz w:val="28"/>
          <w:szCs w:val="28"/>
        </w:rPr>
        <w:t>ўн</w:t>
      </w:r>
      <w:r w:rsidR="00524FE0" w:rsidRPr="00CF0667">
        <w:rPr>
          <w:rFonts w:ascii="Times New Roman" w:hAnsi="Times New Roman"/>
          <w:b/>
          <w:bCs/>
          <w:color w:val="000000" w:themeColor="text1"/>
          <w:sz w:val="28"/>
          <w:szCs w:val="28"/>
        </w:rPr>
        <w:t xml:space="preserve"> бирин</w:t>
      </w:r>
      <w:r w:rsidRPr="00CF0667">
        <w:rPr>
          <w:rFonts w:ascii="Times New Roman" w:hAnsi="Times New Roman"/>
          <w:b/>
          <w:bCs/>
          <w:color w:val="000000" w:themeColor="text1"/>
          <w:sz w:val="28"/>
          <w:szCs w:val="28"/>
        </w:rPr>
        <w:t>чи қисм</w:t>
      </w:r>
      <w:r w:rsidR="00DE08B7">
        <w:rPr>
          <w:rFonts w:ascii="Times New Roman" w:hAnsi="Times New Roman"/>
          <w:b/>
          <w:bCs/>
          <w:color w:val="000000" w:themeColor="text1"/>
          <w:sz w:val="28"/>
          <w:szCs w:val="28"/>
        </w:rPr>
        <w:t>и</w:t>
      </w:r>
      <w:r w:rsidRPr="00CF0667">
        <w:rPr>
          <w:rFonts w:ascii="Times New Roman" w:hAnsi="Times New Roman"/>
          <w:color w:val="000000" w:themeColor="text1"/>
          <w:sz w:val="28"/>
          <w:szCs w:val="28"/>
        </w:rPr>
        <w:t xml:space="preserve"> қуй</w:t>
      </w:r>
      <w:r w:rsidR="00A8009E" w:rsidRPr="00CF0667">
        <w:rPr>
          <w:rFonts w:ascii="Times New Roman" w:hAnsi="Times New Roman"/>
          <w:color w:val="000000" w:themeColor="text1"/>
          <w:sz w:val="28"/>
          <w:szCs w:val="28"/>
        </w:rPr>
        <w:t>и</w:t>
      </w:r>
      <w:r w:rsidRPr="00CF0667">
        <w:rPr>
          <w:rFonts w:ascii="Times New Roman" w:hAnsi="Times New Roman"/>
          <w:color w:val="000000" w:themeColor="text1"/>
          <w:sz w:val="28"/>
          <w:szCs w:val="28"/>
        </w:rPr>
        <w:t xml:space="preserve">даги </w:t>
      </w:r>
      <w:r w:rsidR="00A06D1F" w:rsidRPr="00CF0667">
        <w:rPr>
          <w:rFonts w:ascii="Times New Roman" w:hAnsi="Times New Roman"/>
          <w:color w:val="000000" w:themeColor="text1"/>
          <w:sz w:val="28"/>
          <w:szCs w:val="28"/>
        </w:rPr>
        <w:t>таҳрирда</w:t>
      </w:r>
      <w:r w:rsidRPr="00CF0667">
        <w:rPr>
          <w:rFonts w:ascii="Times New Roman" w:hAnsi="Times New Roman"/>
          <w:color w:val="000000" w:themeColor="text1"/>
          <w:sz w:val="28"/>
          <w:szCs w:val="28"/>
        </w:rPr>
        <w:t xml:space="preserve"> баён </w:t>
      </w:r>
      <w:r w:rsidR="00DE08B7">
        <w:rPr>
          <w:rFonts w:ascii="Times New Roman" w:hAnsi="Times New Roman"/>
          <w:color w:val="000000" w:themeColor="text1"/>
          <w:sz w:val="28"/>
          <w:szCs w:val="28"/>
        </w:rPr>
        <w:t>этил</w:t>
      </w:r>
      <w:r w:rsidR="003E7D89" w:rsidRPr="00CF0667">
        <w:rPr>
          <w:rFonts w:ascii="Times New Roman" w:hAnsi="Times New Roman"/>
          <w:color w:val="000000" w:themeColor="text1"/>
          <w:sz w:val="28"/>
          <w:szCs w:val="28"/>
        </w:rPr>
        <w:t>син</w:t>
      </w:r>
      <w:r w:rsidRPr="00CF0667">
        <w:rPr>
          <w:rFonts w:ascii="Times New Roman" w:hAnsi="Times New Roman"/>
          <w:color w:val="000000" w:themeColor="text1"/>
          <w:sz w:val="28"/>
          <w:szCs w:val="28"/>
        </w:rPr>
        <w:t>:</w:t>
      </w:r>
    </w:p>
    <w:p w14:paraId="3AB1AE11" w14:textId="2F493D57" w:rsidR="000037F0" w:rsidRPr="00CF0667" w:rsidRDefault="00A56769" w:rsidP="00CF0667">
      <w:pPr>
        <w:spacing w:after="0" w:line="240" w:lineRule="auto"/>
        <w:ind w:firstLine="709"/>
        <w:jc w:val="both"/>
        <w:rPr>
          <w:rFonts w:ascii="Times New Roman" w:hAnsi="Times New Roman"/>
          <w:color w:val="000000" w:themeColor="text1"/>
          <w:sz w:val="28"/>
          <w:szCs w:val="28"/>
        </w:rPr>
      </w:pPr>
      <w:r w:rsidRPr="00CF0667">
        <w:rPr>
          <w:rFonts w:ascii="Times New Roman" w:hAnsi="Times New Roman"/>
          <w:color w:val="000000" w:themeColor="text1"/>
          <w:sz w:val="28"/>
          <w:szCs w:val="28"/>
        </w:rPr>
        <w:t>«</w:t>
      </w:r>
      <w:r w:rsidR="003D648E">
        <w:rPr>
          <w:rFonts w:ascii="Times New Roman" w:hAnsi="Times New Roman"/>
          <w:color w:val="000000" w:themeColor="text1"/>
          <w:sz w:val="28"/>
          <w:szCs w:val="28"/>
        </w:rPr>
        <w:t>Х</w:t>
      </w:r>
      <w:r w:rsidR="002E2022" w:rsidRPr="00DE08B7">
        <w:rPr>
          <w:rFonts w:ascii="Times New Roman" w:hAnsi="Times New Roman"/>
          <w:color w:val="000000" w:themeColor="text1"/>
          <w:sz w:val="28"/>
          <w:szCs w:val="28"/>
        </w:rPr>
        <w:t xml:space="preserve">усусий ташаббускор </w:t>
      </w:r>
      <w:r w:rsidR="003D648E">
        <w:rPr>
          <w:rFonts w:ascii="Times New Roman" w:hAnsi="Times New Roman"/>
          <w:color w:val="000000" w:themeColor="text1"/>
          <w:sz w:val="28"/>
          <w:szCs w:val="28"/>
        </w:rPr>
        <w:t>т</w:t>
      </w:r>
      <w:r w:rsidR="003D648E" w:rsidRPr="00DE08B7">
        <w:rPr>
          <w:rFonts w:ascii="Times New Roman" w:hAnsi="Times New Roman"/>
          <w:color w:val="000000" w:themeColor="text1"/>
          <w:sz w:val="28"/>
          <w:szCs w:val="28"/>
        </w:rPr>
        <w:t xml:space="preserve">ендер </w:t>
      </w:r>
      <w:r w:rsidR="00A551D6" w:rsidRPr="00DE08B7">
        <w:rPr>
          <w:rFonts w:ascii="Times New Roman" w:hAnsi="Times New Roman"/>
          <w:color w:val="000000" w:themeColor="text1"/>
          <w:sz w:val="28"/>
          <w:szCs w:val="28"/>
        </w:rPr>
        <w:t>ғолиб</w:t>
      </w:r>
      <w:r w:rsidR="00A551D6">
        <w:rPr>
          <w:rFonts w:ascii="Times New Roman" w:hAnsi="Times New Roman"/>
          <w:color w:val="000000" w:themeColor="text1"/>
          <w:sz w:val="28"/>
          <w:szCs w:val="28"/>
        </w:rPr>
        <w:t>и</w:t>
      </w:r>
      <w:r w:rsidR="00A551D6" w:rsidRPr="00DE08B7">
        <w:rPr>
          <w:rFonts w:ascii="Times New Roman" w:hAnsi="Times New Roman"/>
          <w:color w:val="000000" w:themeColor="text1"/>
          <w:sz w:val="28"/>
          <w:szCs w:val="28"/>
        </w:rPr>
        <w:t xml:space="preserve"> </w:t>
      </w:r>
      <w:r w:rsidR="002E2022" w:rsidRPr="00DE08B7">
        <w:rPr>
          <w:rFonts w:ascii="Times New Roman" w:hAnsi="Times New Roman"/>
          <w:color w:val="000000" w:themeColor="text1"/>
          <w:sz w:val="28"/>
          <w:szCs w:val="28"/>
        </w:rPr>
        <w:t>бўлмаган тақдирда,</w:t>
      </w:r>
      <w:r w:rsidR="002E2022" w:rsidRPr="00CF0667">
        <w:rPr>
          <w:rFonts w:ascii="Times New Roman" w:hAnsi="Times New Roman"/>
          <w:color w:val="000000" w:themeColor="text1"/>
          <w:sz w:val="28"/>
          <w:szCs w:val="28"/>
        </w:rPr>
        <w:t xml:space="preserve"> хусусий ташаббускорга давлат-хусусий шериклик лойиҳасини тайёрлаш билан боғлиқ </w:t>
      </w:r>
      <w:r w:rsidR="002E2022" w:rsidRPr="00DE08B7">
        <w:rPr>
          <w:rFonts w:ascii="Times New Roman" w:hAnsi="Times New Roman"/>
          <w:color w:val="000000" w:themeColor="text1"/>
          <w:sz w:val="28"/>
          <w:szCs w:val="28"/>
        </w:rPr>
        <w:t>ҳақиқий</w:t>
      </w:r>
      <w:r w:rsidR="002E2022" w:rsidRPr="00CF0667">
        <w:rPr>
          <w:rFonts w:ascii="Times New Roman" w:hAnsi="Times New Roman"/>
          <w:color w:val="000000" w:themeColor="text1"/>
          <w:sz w:val="28"/>
          <w:szCs w:val="28"/>
        </w:rPr>
        <w:t xml:space="preserve"> харажатларнинг ўрни давлат-хусусий шериклик лойиҳаси умумий қийматининг бир фоизидан </w:t>
      </w:r>
      <w:r w:rsidR="002671D2">
        <w:rPr>
          <w:rFonts w:ascii="Times New Roman" w:hAnsi="Times New Roman"/>
          <w:color w:val="000000" w:themeColor="text1"/>
          <w:sz w:val="28"/>
          <w:szCs w:val="28"/>
        </w:rPr>
        <w:t>ошмайдиган</w:t>
      </w:r>
      <w:r w:rsidR="002E2022" w:rsidRPr="00CF0667">
        <w:rPr>
          <w:rFonts w:ascii="Times New Roman" w:hAnsi="Times New Roman"/>
          <w:color w:val="000000" w:themeColor="text1"/>
          <w:sz w:val="28"/>
          <w:szCs w:val="28"/>
        </w:rPr>
        <w:t xml:space="preserve"> миқдорда тендер ғолиби</w:t>
      </w:r>
      <w:r w:rsidR="007A6472">
        <w:rPr>
          <w:rFonts w:ascii="Times New Roman" w:hAnsi="Times New Roman"/>
          <w:color w:val="000000" w:themeColor="text1"/>
          <w:sz w:val="28"/>
          <w:szCs w:val="28"/>
        </w:rPr>
        <w:t>нинг</w:t>
      </w:r>
      <w:r w:rsidR="002E2022" w:rsidRPr="00CF0667">
        <w:rPr>
          <w:rFonts w:ascii="Times New Roman" w:hAnsi="Times New Roman"/>
          <w:color w:val="000000" w:themeColor="text1"/>
          <w:sz w:val="28"/>
          <w:szCs w:val="28"/>
        </w:rPr>
        <w:t xml:space="preserve"> ёки захирадаги ғолиби </w:t>
      </w:r>
      <w:r w:rsidR="002671D2">
        <w:rPr>
          <w:rFonts w:ascii="Times New Roman" w:hAnsi="Times New Roman"/>
          <w:color w:val="000000" w:themeColor="text1"/>
          <w:sz w:val="28"/>
          <w:szCs w:val="28"/>
        </w:rPr>
        <w:t xml:space="preserve">маблағлари </w:t>
      </w:r>
      <w:r w:rsidR="002E2022" w:rsidRPr="00CF0667">
        <w:rPr>
          <w:rFonts w:ascii="Times New Roman" w:hAnsi="Times New Roman"/>
          <w:color w:val="000000" w:themeColor="text1"/>
          <w:sz w:val="28"/>
          <w:szCs w:val="28"/>
        </w:rPr>
        <w:t>ҳисобидан қопланади</w:t>
      </w:r>
      <w:r w:rsidRPr="00CF0667">
        <w:rPr>
          <w:rFonts w:ascii="Times New Roman" w:hAnsi="Times New Roman"/>
          <w:color w:val="000000" w:themeColor="text1"/>
          <w:sz w:val="28"/>
          <w:szCs w:val="28"/>
        </w:rPr>
        <w:t>»</w:t>
      </w:r>
      <w:r w:rsidR="00F1053D" w:rsidRPr="00CF0667">
        <w:rPr>
          <w:rFonts w:ascii="Times New Roman" w:hAnsi="Times New Roman"/>
          <w:color w:val="000000" w:themeColor="text1"/>
          <w:sz w:val="28"/>
          <w:szCs w:val="28"/>
        </w:rPr>
        <w:t>;</w:t>
      </w:r>
      <w:r w:rsidR="000037F0" w:rsidRPr="00CF0667">
        <w:rPr>
          <w:rFonts w:ascii="Times New Roman" w:hAnsi="Times New Roman"/>
          <w:color w:val="000000" w:themeColor="text1"/>
          <w:sz w:val="28"/>
          <w:szCs w:val="28"/>
        </w:rPr>
        <w:t xml:space="preserve"> </w:t>
      </w:r>
    </w:p>
    <w:p w14:paraId="035DFDD5" w14:textId="25FA6469" w:rsidR="009E6D79" w:rsidRPr="002671D2" w:rsidRDefault="005E00FF" w:rsidP="00CF0667">
      <w:pPr>
        <w:spacing w:after="0" w:line="240" w:lineRule="auto"/>
        <w:ind w:firstLine="709"/>
        <w:jc w:val="both"/>
        <w:rPr>
          <w:rFonts w:ascii="Times New Roman" w:hAnsi="Times New Roman"/>
          <w:b/>
          <w:color w:val="000000" w:themeColor="text1"/>
          <w:sz w:val="28"/>
          <w:szCs w:val="28"/>
        </w:rPr>
      </w:pPr>
      <w:r w:rsidRPr="002671D2">
        <w:rPr>
          <w:rFonts w:ascii="Times New Roman" w:hAnsi="Times New Roman"/>
          <w:color w:val="000000" w:themeColor="text1"/>
          <w:sz w:val="28"/>
          <w:szCs w:val="28"/>
        </w:rPr>
        <w:t>9</w:t>
      </w:r>
      <w:r w:rsidR="008B14E9" w:rsidRPr="00CF0667">
        <w:rPr>
          <w:rFonts w:ascii="Times New Roman" w:hAnsi="Times New Roman"/>
          <w:color w:val="000000" w:themeColor="text1"/>
          <w:sz w:val="28"/>
          <w:szCs w:val="28"/>
        </w:rPr>
        <w:t>) </w:t>
      </w:r>
      <w:r w:rsidR="009E6D79" w:rsidRPr="00CF0667">
        <w:rPr>
          <w:rFonts w:ascii="Times New Roman" w:hAnsi="Times New Roman"/>
          <w:b/>
          <w:color w:val="000000" w:themeColor="text1"/>
          <w:sz w:val="28"/>
          <w:szCs w:val="28"/>
        </w:rPr>
        <w:t>18-модда</w:t>
      </w:r>
      <w:r w:rsidR="007A6472">
        <w:rPr>
          <w:rFonts w:ascii="Times New Roman" w:hAnsi="Times New Roman"/>
          <w:b/>
          <w:color w:val="000000" w:themeColor="text1"/>
          <w:sz w:val="28"/>
          <w:szCs w:val="28"/>
        </w:rPr>
        <w:t xml:space="preserve"> </w:t>
      </w:r>
      <w:r w:rsidR="007A6472" w:rsidRPr="00FB201F">
        <w:rPr>
          <w:rFonts w:ascii="Times New Roman" w:hAnsi="Times New Roman"/>
          <w:color w:val="000000" w:themeColor="text1"/>
          <w:sz w:val="28"/>
          <w:szCs w:val="28"/>
        </w:rPr>
        <w:t>қуйидаги таҳрирда баён этилсин</w:t>
      </w:r>
      <w:r w:rsidR="009E6D79" w:rsidRPr="00426CF3">
        <w:rPr>
          <w:rFonts w:ascii="Times New Roman" w:hAnsi="Times New Roman"/>
          <w:color w:val="000000" w:themeColor="text1"/>
          <w:sz w:val="28"/>
          <w:szCs w:val="28"/>
        </w:rPr>
        <w:t>:</w:t>
      </w:r>
    </w:p>
    <w:p w14:paraId="573433C6" w14:textId="77777777" w:rsidR="00FE2A0C" w:rsidRPr="002671D2" w:rsidRDefault="00FE2A0C" w:rsidP="00CF0667">
      <w:pPr>
        <w:spacing w:after="0" w:line="240" w:lineRule="auto"/>
        <w:ind w:firstLine="709"/>
        <w:jc w:val="both"/>
        <w:rPr>
          <w:rFonts w:ascii="Times New Roman" w:hAnsi="Times New Roman"/>
          <w:color w:val="000000" w:themeColor="text1"/>
          <w:sz w:val="28"/>
          <w:szCs w:val="28"/>
        </w:rPr>
      </w:pPr>
    </w:p>
    <w:p w14:paraId="74DF6D36" w14:textId="77777777" w:rsidR="00FB201F" w:rsidRDefault="00A56769" w:rsidP="00FE2A0C">
      <w:pPr>
        <w:pStyle w:val="a3"/>
        <w:ind w:left="2127" w:hanging="1418"/>
        <w:jc w:val="left"/>
        <w:rPr>
          <w:rFonts w:ascii="Times New Roman" w:hAnsi="Times New Roman"/>
          <w:b/>
          <w:color w:val="000000" w:themeColor="text1"/>
          <w:sz w:val="28"/>
          <w:szCs w:val="28"/>
          <w:lang w:val="uz-Cyrl-UZ" w:eastAsia="uz-Cyrl-UZ"/>
        </w:rPr>
      </w:pPr>
      <w:r w:rsidRPr="009834CD">
        <w:rPr>
          <w:rFonts w:ascii="Times New Roman" w:hAnsi="Times New Roman"/>
          <w:color w:val="000000" w:themeColor="text1"/>
          <w:sz w:val="28"/>
          <w:szCs w:val="28"/>
          <w:lang w:val="uz-Cyrl-UZ"/>
        </w:rPr>
        <w:t>«</w:t>
      </w:r>
      <w:r w:rsidR="005E00FF" w:rsidRPr="005E780D">
        <w:rPr>
          <w:rFonts w:ascii="Times New Roman" w:hAnsi="Times New Roman"/>
          <w:b/>
          <w:color w:val="000000" w:themeColor="text1"/>
          <w:sz w:val="28"/>
          <w:szCs w:val="28"/>
          <w:lang w:val="uz-Cyrl-UZ"/>
        </w:rPr>
        <w:t>18-модда.</w:t>
      </w:r>
      <w:r w:rsidR="005E780D">
        <w:rPr>
          <w:rFonts w:ascii="Times New Roman" w:hAnsi="Times New Roman"/>
          <w:b/>
          <w:color w:val="000000" w:themeColor="text1"/>
          <w:sz w:val="28"/>
          <w:szCs w:val="28"/>
          <w:lang w:val="uz-Cyrl-UZ"/>
        </w:rPr>
        <w:t> </w:t>
      </w:r>
      <w:r w:rsidR="005E00FF" w:rsidRPr="005E780D">
        <w:rPr>
          <w:rFonts w:ascii="Times New Roman" w:hAnsi="Times New Roman"/>
          <w:b/>
          <w:color w:val="000000" w:themeColor="text1"/>
          <w:sz w:val="28"/>
          <w:szCs w:val="28"/>
          <w:lang w:val="uz-Cyrl-UZ" w:eastAsia="uz-Cyrl-UZ"/>
        </w:rPr>
        <w:t>Давлат-хусусий шериклик лойиҳасининг концепциясини тасдиқлаш</w:t>
      </w:r>
      <w:r w:rsidR="005E00FF" w:rsidRPr="00CF0667">
        <w:rPr>
          <w:rFonts w:ascii="Times New Roman" w:hAnsi="Times New Roman"/>
          <w:color w:val="000000" w:themeColor="text1"/>
          <w:sz w:val="28"/>
          <w:szCs w:val="28"/>
          <w:lang w:val="uz-Cyrl-UZ" w:eastAsia="uz-Cyrl-UZ"/>
        </w:rPr>
        <w:t xml:space="preserve">, </w:t>
      </w:r>
      <w:r w:rsidR="00FE2A0C" w:rsidRPr="00FE2A0C">
        <w:rPr>
          <w:rFonts w:ascii="Times New Roman" w:hAnsi="Times New Roman"/>
          <w:b/>
          <w:color w:val="000000" w:themeColor="text1"/>
          <w:sz w:val="28"/>
          <w:szCs w:val="28"/>
          <w:lang w:val="uz-Cyrl-UZ" w:eastAsia="uz-Cyrl-UZ"/>
        </w:rPr>
        <w:t>унга</w:t>
      </w:r>
      <w:r w:rsidR="00FE2A0C">
        <w:rPr>
          <w:rFonts w:ascii="Times New Roman" w:hAnsi="Times New Roman"/>
          <w:color w:val="000000" w:themeColor="text1"/>
          <w:sz w:val="28"/>
          <w:szCs w:val="28"/>
          <w:lang w:val="uz-Cyrl-UZ" w:eastAsia="uz-Cyrl-UZ"/>
        </w:rPr>
        <w:t xml:space="preserve"> </w:t>
      </w:r>
      <w:r w:rsidR="005E00FF" w:rsidRPr="00CF0667">
        <w:rPr>
          <w:rFonts w:ascii="Times New Roman" w:hAnsi="Times New Roman"/>
          <w:b/>
          <w:color w:val="000000" w:themeColor="text1"/>
          <w:sz w:val="28"/>
          <w:szCs w:val="28"/>
          <w:lang w:val="uz-Cyrl-UZ" w:eastAsia="uz-Cyrl-UZ"/>
        </w:rPr>
        <w:t>ўзгартиш</w:t>
      </w:r>
      <w:r w:rsidR="007A6472">
        <w:rPr>
          <w:rFonts w:ascii="Times New Roman" w:hAnsi="Times New Roman"/>
          <w:b/>
          <w:color w:val="000000" w:themeColor="text1"/>
          <w:sz w:val="28"/>
          <w:szCs w:val="28"/>
          <w:lang w:val="uz-Cyrl-UZ" w:eastAsia="uz-Cyrl-UZ"/>
        </w:rPr>
        <w:t>лар</w:t>
      </w:r>
      <w:r w:rsidR="005E00FF" w:rsidRPr="00CF0667">
        <w:rPr>
          <w:rFonts w:ascii="Times New Roman" w:hAnsi="Times New Roman"/>
          <w:b/>
          <w:color w:val="000000" w:themeColor="text1"/>
          <w:sz w:val="28"/>
          <w:szCs w:val="28"/>
          <w:lang w:val="uz-Cyrl-UZ" w:eastAsia="uz-Cyrl-UZ"/>
        </w:rPr>
        <w:t xml:space="preserve"> </w:t>
      </w:r>
    </w:p>
    <w:p w14:paraId="37B8DBD1" w14:textId="3A6DA698" w:rsidR="005E00FF" w:rsidRPr="009442A9" w:rsidRDefault="005E00FF" w:rsidP="00FB201F">
      <w:pPr>
        <w:pStyle w:val="a3"/>
        <w:ind w:left="2127" w:firstLine="0"/>
        <w:jc w:val="left"/>
        <w:rPr>
          <w:rFonts w:ascii="Times New Roman" w:hAnsi="Times New Roman"/>
          <w:color w:val="000000" w:themeColor="text1"/>
          <w:sz w:val="28"/>
          <w:szCs w:val="28"/>
          <w:lang w:val="uz-Cyrl-UZ"/>
        </w:rPr>
      </w:pPr>
      <w:r w:rsidRPr="00CF0667">
        <w:rPr>
          <w:rFonts w:ascii="Times New Roman" w:hAnsi="Times New Roman"/>
          <w:b/>
          <w:color w:val="000000" w:themeColor="text1"/>
          <w:sz w:val="28"/>
          <w:szCs w:val="28"/>
          <w:lang w:val="uz-Cyrl-UZ" w:eastAsia="uz-Cyrl-UZ"/>
        </w:rPr>
        <w:t>ва</w:t>
      </w:r>
      <w:r w:rsidR="007A6472">
        <w:rPr>
          <w:rFonts w:ascii="Times New Roman" w:hAnsi="Times New Roman"/>
          <w:b/>
          <w:color w:val="000000" w:themeColor="text1"/>
          <w:sz w:val="28"/>
          <w:szCs w:val="28"/>
          <w:lang w:val="uz-Cyrl-UZ" w:eastAsia="uz-Cyrl-UZ"/>
        </w:rPr>
        <w:t xml:space="preserve"> (ёки)</w:t>
      </w:r>
      <w:r w:rsidRPr="00CF0667">
        <w:rPr>
          <w:rFonts w:ascii="Times New Roman" w:hAnsi="Times New Roman"/>
          <w:b/>
          <w:color w:val="000000" w:themeColor="text1"/>
          <w:sz w:val="28"/>
          <w:szCs w:val="28"/>
          <w:lang w:val="uz-Cyrl-UZ" w:eastAsia="uz-Cyrl-UZ"/>
        </w:rPr>
        <w:t xml:space="preserve"> қўшимчалар киритиш</w:t>
      </w:r>
    </w:p>
    <w:p w14:paraId="72CC8F69" w14:textId="77777777" w:rsidR="002111D3" w:rsidRDefault="002111D3" w:rsidP="00CF0667">
      <w:pPr>
        <w:spacing w:after="0" w:line="240" w:lineRule="auto"/>
        <w:ind w:firstLine="709"/>
        <w:jc w:val="both"/>
        <w:rPr>
          <w:rFonts w:ascii="Times New Roman" w:hAnsi="Times New Roman"/>
          <w:color w:val="000000" w:themeColor="text1"/>
          <w:sz w:val="28"/>
          <w:szCs w:val="28"/>
        </w:rPr>
      </w:pPr>
    </w:p>
    <w:p w14:paraId="38CE794B" w14:textId="07FC67E0" w:rsidR="00D47001" w:rsidRPr="00D47001" w:rsidRDefault="00D47001" w:rsidP="00D47001">
      <w:pPr>
        <w:spacing w:after="0" w:line="240" w:lineRule="auto"/>
        <w:ind w:firstLine="709"/>
        <w:jc w:val="both"/>
        <w:rPr>
          <w:rFonts w:ascii="Times New Roman" w:hAnsi="Times New Roman"/>
          <w:color w:val="000000" w:themeColor="text1"/>
          <w:sz w:val="28"/>
          <w:szCs w:val="28"/>
        </w:rPr>
      </w:pPr>
      <w:r w:rsidRPr="00D47001">
        <w:rPr>
          <w:rFonts w:ascii="Times New Roman" w:hAnsi="Times New Roman"/>
          <w:color w:val="000000" w:themeColor="text1"/>
          <w:sz w:val="28"/>
          <w:szCs w:val="28"/>
        </w:rPr>
        <w:t>Умумий қиймати бир миллион АҚШ долларига</w:t>
      </w:r>
      <w:r>
        <w:rPr>
          <w:rFonts w:ascii="Times New Roman" w:hAnsi="Times New Roman"/>
          <w:color w:val="000000" w:themeColor="text1"/>
          <w:sz w:val="28"/>
          <w:szCs w:val="28"/>
        </w:rPr>
        <w:t>ча</w:t>
      </w:r>
      <w:r w:rsidRPr="00D47001">
        <w:rPr>
          <w:rFonts w:ascii="Times New Roman" w:hAnsi="Times New Roman"/>
          <w:color w:val="000000" w:themeColor="text1"/>
          <w:sz w:val="28"/>
          <w:szCs w:val="28"/>
        </w:rPr>
        <w:t xml:space="preserve"> бўлган эквивалентдаги давлат-хусусий шериклик лойиҳасининг концепциясини тасдиқлаш</w:t>
      </w:r>
      <w:r>
        <w:rPr>
          <w:rFonts w:ascii="Times New Roman" w:hAnsi="Times New Roman"/>
          <w:color w:val="000000" w:themeColor="text1"/>
          <w:sz w:val="28"/>
          <w:szCs w:val="28"/>
        </w:rPr>
        <w:t xml:space="preserve">, унга ўзгартишлар ва (ёки) қўшимчалар киритиш </w:t>
      </w:r>
      <w:r w:rsidRPr="00D47001">
        <w:rPr>
          <w:rFonts w:ascii="Times New Roman" w:hAnsi="Times New Roman"/>
          <w:color w:val="000000" w:themeColor="text1"/>
          <w:sz w:val="28"/>
          <w:szCs w:val="28"/>
        </w:rPr>
        <w:t xml:space="preserve">тегишли давлат органи (ташкилоти) томонидан мустақил равишда амалга оширилади. </w:t>
      </w:r>
    </w:p>
    <w:p w14:paraId="6410014B" w14:textId="7929AA01" w:rsidR="00D47001" w:rsidRPr="00D47001" w:rsidRDefault="00D47001" w:rsidP="00D47001">
      <w:pPr>
        <w:spacing w:after="0" w:line="240" w:lineRule="auto"/>
        <w:ind w:firstLine="709"/>
        <w:jc w:val="both"/>
        <w:rPr>
          <w:rFonts w:ascii="Times New Roman" w:hAnsi="Times New Roman"/>
          <w:color w:val="000000" w:themeColor="text1"/>
          <w:sz w:val="28"/>
          <w:szCs w:val="28"/>
        </w:rPr>
      </w:pPr>
      <w:r w:rsidRPr="00D47001">
        <w:rPr>
          <w:rFonts w:ascii="Times New Roman" w:hAnsi="Times New Roman"/>
          <w:color w:val="000000" w:themeColor="text1"/>
          <w:sz w:val="28"/>
          <w:szCs w:val="28"/>
        </w:rPr>
        <w:t>Умумий қиймати бир миллион АҚШ долларидан</w:t>
      </w:r>
      <w:r>
        <w:rPr>
          <w:rFonts w:ascii="Times New Roman" w:hAnsi="Times New Roman"/>
          <w:color w:val="000000" w:themeColor="text1"/>
          <w:sz w:val="28"/>
          <w:szCs w:val="28"/>
        </w:rPr>
        <w:t xml:space="preserve"> </w:t>
      </w:r>
      <w:r w:rsidRPr="00D47001">
        <w:rPr>
          <w:rFonts w:ascii="Times New Roman" w:hAnsi="Times New Roman"/>
          <w:color w:val="000000" w:themeColor="text1"/>
          <w:sz w:val="28"/>
          <w:szCs w:val="28"/>
        </w:rPr>
        <w:t>ортиқ ва ўн миллион АҚШ долларига</w:t>
      </w:r>
      <w:r>
        <w:rPr>
          <w:rFonts w:ascii="Times New Roman" w:hAnsi="Times New Roman"/>
          <w:color w:val="000000" w:themeColor="text1"/>
          <w:sz w:val="28"/>
          <w:szCs w:val="28"/>
        </w:rPr>
        <w:t>ча</w:t>
      </w:r>
      <w:r w:rsidRPr="00D47001">
        <w:rPr>
          <w:rFonts w:ascii="Times New Roman" w:hAnsi="Times New Roman"/>
          <w:color w:val="000000" w:themeColor="text1"/>
          <w:sz w:val="28"/>
          <w:szCs w:val="28"/>
        </w:rPr>
        <w:t xml:space="preserve"> бўлган эквивалентдаги давлат-хусусий шериклик лойиҳасининг концепциясини тасдиқлаш</w:t>
      </w:r>
      <w:r w:rsidR="00C700E3">
        <w:rPr>
          <w:rFonts w:ascii="Times New Roman" w:hAnsi="Times New Roman"/>
          <w:color w:val="000000" w:themeColor="text1"/>
          <w:sz w:val="28"/>
          <w:szCs w:val="28"/>
        </w:rPr>
        <w:t>,</w:t>
      </w:r>
      <w:r>
        <w:rPr>
          <w:rFonts w:ascii="Times New Roman" w:hAnsi="Times New Roman"/>
          <w:color w:val="000000" w:themeColor="text1"/>
          <w:sz w:val="28"/>
          <w:szCs w:val="28"/>
        </w:rPr>
        <w:t xml:space="preserve"> унга ўзгартишлар ва (ёки) қўшимчалар киритиш</w:t>
      </w:r>
      <w:r w:rsidRPr="00D47001">
        <w:rPr>
          <w:rFonts w:ascii="Times New Roman" w:hAnsi="Times New Roman"/>
          <w:color w:val="000000" w:themeColor="text1"/>
          <w:sz w:val="28"/>
          <w:szCs w:val="28"/>
        </w:rPr>
        <w:t xml:space="preserve"> тегишли давлат органи (ташкилоти) томонидан ваколатли давлат органи билан келишувга кўра</w:t>
      </w:r>
      <w:r>
        <w:rPr>
          <w:rFonts w:ascii="Times New Roman" w:hAnsi="Times New Roman"/>
          <w:color w:val="000000" w:themeColor="text1"/>
          <w:sz w:val="28"/>
          <w:szCs w:val="28"/>
        </w:rPr>
        <w:t xml:space="preserve"> </w:t>
      </w:r>
      <w:r w:rsidRPr="00D47001">
        <w:rPr>
          <w:rFonts w:ascii="Times New Roman" w:hAnsi="Times New Roman"/>
          <w:color w:val="000000" w:themeColor="text1"/>
          <w:sz w:val="28"/>
          <w:szCs w:val="28"/>
        </w:rPr>
        <w:t>амалга оширилади.</w:t>
      </w:r>
    </w:p>
    <w:p w14:paraId="2CA6B6EB" w14:textId="1D02FA0F" w:rsidR="002111D3" w:rsidRDefault="00D47001" w:rsidP="00D47001">
      <w:pPr>
        <w:spacing w:after="0" w:line="240" w:lineRule="auto"/>
        <w:ind w:firstLine="709"/>
        <w:jc w:val="both"/>
        <w:rPr>
          <w:rFonts w:ascii="Times New Roman" w:hAnsi="Times New Roman"/>
          <w:color w:val="000000" w:themeColor="text1"/>
          <w:sz w:val="28"/>
          <w:szCs w:val="28"/>
        </w:rPr>
      </w:pPr>
      <w:r w:rsidRPr="00D47001">
        <w:rPr>
          <w:rFonts w:ascii="Times New Roman" w:hAnsi="Times New Roman"/>
          <w:color w:val="000000" w:themeColor="text1"/>
          <w:sz w:val="28"/>
          <w:szCs w:val="28"/>
        </w:rPr>
        <w:t>Умумий қиймати ўн миллион АҚШ долларидан ортиқ бўлган эквивалентдаги давлат-хусусий шериклик лойиҳасининг концепциясини тасдиқлаш</w:t>
      </w:r>
      <w:r w:rsidR="00B53C14">
        <w:rPr>
          <w:rFonts w:ascii="Times New Roman" w:hAnsi="Times New Roman"/>
          <w:color w:val="000000" w:themeColor="text1"/>
          <w:sz w:val="28"/>
          <w:szCs w:val="28"/>
        </w:rPr>
        <w:t>,</w:t>
      </w:r>
      <w:r w:rsidRPr="00D47001">
        <w:rPr>
          <w:rFonts w:ascii="Times New Roman" w:hAnsi="Times New Roman"/>
          <w:color w:val="000000" w:themeColor="text1"/>
          <w:sz w:val="28"/>
          <w:szCs w:val="28"/>
        </w:rPr>
        <w:t xml:space="preserve"> </w:t>
      </w:r>
      <w:r>
        <w:rPr>
          <w:rFonts w:ascii="Times New Roman" w:hAnsi="Times New Roman"/>
          <w:color w:val="000000" w:themeColor="text1"/>
          <w:sz w:val="28"/>
          <w:szCs w:val="28"/>
        </w:rPr>
        <w:t xml:space="preserve">унга ўзгартишлар ва (ёки) қўшимчалар киритиш </w:t>
      </w:r>
      <w:r w:rsidRPr="00D47001">
        <w:rPr>
          <w:rFonts w:ascii="Times New Roman" w:hAnsi="Times New Roman"/>
          <w:color w:val="000000" w:themeColor="text1"/>
          <w:sz w:val="28"/>
          <w:szCs w:val="28"/>
        </w:rPr>
        <w:t>Ўзбекистон Республикаси Вазирлар Маҳкамаси томонидан амалга оширилади.</w:t>
      </w:r>
    </w:p>
    <w:p w14:paraId="42124649" w14:textId="121B6C4B" w:rsidR="004F27A6" w:rsidRPr="00A955B3" w:rsidRDefault="00CD007F" w:rsidP="00CF0667">
      <w:pPr>
        <w:spacing w:after="0" w:line="240" w:lineRule="auto"/>
        <w:ind w:firstLine="709"/>
        <w:jc w:val="both"/>
        <w:rPr>
          <w:rFonts w:ascii="Times New Roman" w:hAnsi="Times New Roman"/>
          <w:color w:val="000000" w:themeColor="text1"/>
          <w:sz w:val="28"/>
          <w:szCs w:val="28"/>
        </w:rPr>
      </w:pPr>
      <w:r w:rsidRPr="00CF0667">
        <w:rPr>
          <w:rFonts w:ascii="Times New Roman" w:hAnsi="Times New Roman"/>
          <w:color w:val="000000" w:themeColor="text1"/>
          <w:sz w:val="28"/>
          <w:szCs w:val="28"/>
        </w:rPr>
        <w:t xml:space="preserve">Давлат-хусусий шериклик лойиҳасининг концепцияси тасдиқланганидан кейин давлат шериги давлат-хусусий шериклик лойиҳасини </w:t>
      </w:r>
      <w:r w:rsidRPr="00A955B3">
        <w:rPr>
          <w:rFonts w:ascii="Times New Roman" w:hAnsi="Times New Roman"/>
          <w:color w:val="000000" w:themeColor="text1"/>
          <w:sz w:val="28"/>
          <w:szCs w:val="28"/>
        </w:rPr>
        <w:t>амалга оширишнинг кейинги босқичларига ўтади;</w:t>
      </w:r>
    </w:p>
    <w:p w14:paraId="271C4892" w14:textId="0C55413D" w:rsidR="00DC598E" w:rsidRPr="00CF0667" w:rsidRDefault="00DC598E" w:rsidP="00CF0667">
      <w:pPr>
        <w:spacing w:after="0" w:line="240" w:lineRule="auto"/>
        <w:ind w:firstLine="709"/>
        <w:jc w:val="both"/>
        <w:rPr>
          <w:rFonts w:ascii="Times New Roman" w:hAnsi="Times New Roman"/>
          <w:color w:val="000000" w:themeColor="text1"/>
          <w:sz w:val="28"/>
          <w:szCs w:val="28"/>
        </w:rPr>
      </w:pPr>
      <w:r w:rsidRPr="00CF0667">
        <w:rPr>
          <w:rFonts w:ascii="Times New Roman" w:hAnsi="Times New Roman"/>
          <w:color w:val="000000" w:themeColor="text1"/>
          <w:sz w:val="28"/>
          <w:szCs w:val="28"/>
        </w:rPr>
        <w:t>Давлат-хусусий шерик</w:t>
      </w:r>
      <w:r w:rsidR="00EE47B3">
        <w:rPr>
          <w:rFonts w:ascii="Times New Roman" w:hAnsi="Times New Roman"/>
          <w:color w:val="000000" w:themeColor="text1"/>
          <w:sz w:val="28"/>
          <w:szCs w:val="28"/>
        </w:rPr>
        <w:t>лик лойиҳасининг концепциясига х</w:t>
      </w:r>
      <w:r w:rsidRPr="00CF0667">
        <w:rPr>
          <w:rFonts w:ascii="Times New Roman" w:hAnsi="Times New Roman"/>
          <w:color w:val="000000" w:themeColor="text1"/>
          <w:sz w:val="28"/>
          <w:szCs w:val="28"/>
        </w:rPr>
        <w:t>усусий ташаббускор</w:t>
      </w:r>
      <w:r w:rsidR="0067788C">
        <w:rPr>
          <w:rFonts w:ascii="Times New Roman" w:hAnsi="Times New Roman"/>
          <w:color w:val="000000" w:themeColor="text1"/>
          <w:sz w:val="28"/>
          <w:szCs w:val="28"/>
        </w:rPr>
        <w:t>нинг</w:t>
      </w:r>
      <w:r w:rsidRPr="00CF0667">
        <w:rPr>
          <w:rFonts w:ascii="Times New Roman" w:hAnsi="Times New Roman"/>
          <w:color w:val="000000" w:themeColor="text1"/>
          <w:sz w:val="28"/>
          <w:szCs w:val="28"/>
        </w:rPr>
        <w:t>, тўғридан-тўғри музокаралар иштирокчиси</w:t>
      </w:r>
      <w:r w:rsidR="0067788C">
        <w:rPr>
          <w:rFonts w:ascii="Times New Roman" w:hAnsi="Times New Roman"/>
          <w:color w:val="000000" w:themeColor="text1"/>
          <w:sz w:val="28"/>
          <w:szCs w:val="28"/>
        </w:rPr>
        <w:t>нинг</w:t>
      </w:r>
      <w:r w:rsidRPr="00CF0667">
        <w:rPr>
          <w:rFonts w:ascii="Times New Roman" w:hAnsi="Times New Roman"/>
          <w:color w:val="000000" w:themeColor="text1"/>
          <w:sz w:val="28"/>
          <w:szCs w:val="28"/>
        </w:rPr>
        <w:t>, давлат шериги</w:t>
      </w:r>
      <w:r w:rsidR="0067788C">
        <w:rPr>
          <w:rFonts w:ascii="Times New Roman" w:hAnsi="Times New Roman"/>
          <w:color w:val="000000" w:themeColor="text1"/>
          <w:sz w:val="28"/>
          <w:szCs w:val="28"/>
        </w:rPr>
        <w:t>нинг</w:t>
      </w:r>
      <w:r w:rsidRPr="00CF0667">
        <w:rPr>
          <w:rFonts w:ascii="Times New Roman" w:hAnsi="Times New Roman"/>
          <w:color w:val="000000" w:themeColor="text1"/>
          <w:sz w:val="28"/>
          <w:szCs w:val="28"/>
        </w:rPr>
        <w:t>, ваколатли давлат органи</w:t>
      </w:r>
      <w:r w:rsidR="0067788C">
        <w:rPr>
          <w:rFonts w:ascii="Times New Roman" w:hAnsi="Times New Roman"/>
          <w:color w:val="000000" w:themeColor="text1"/>
          <w:sz w:val="28"/>
          <w:szCs w:val="28"/>
        </w:rPr>
        <w:t>нинг</w:t>
      </w:r>
      <w:r w:rsidRPr="00CF0667">
        <w:rPr>
          <w:rFonts w:ascii="Times New Roman" w:hAnsi="Times New Roman"/>
          <w:color w:val="000000" w:themeColor="text1"/>
          <w:sz w:val="28"/>
          <w:szCs w:val="28"/>
        </w:rPr>
        <w:t xml:space="preserve"> ёки Ўзбекистон Республикаси Вазирлар Маҳкамаси</w:t>
      </w:r>
      <w:r w:rsidR="0067788C">
        <w:rPr>
          <w:rFonts w:ascii="Times New Roman" w:hAnsi="Times New Roman"/>
          <w:color w:val="000000" w:themeColor="text1"/>
          <w:sz w:val="28"/>
          <w:szCs w:val="28"/>
        </w:rPr>
        <w:t>нинг</w:t>
      </w:r>
      <w:r w:rsidRPr="00CF0667">
        <w:rPr>
          <w:rFonts w:ascii="Times New Roman" w:hAnsi="Times New Roman"/>
          <w:color w:val="000000" w:themeColor="text1"/>
          <w:sz w:val="28"/>
          <w:szCs w:val="28"/>
        </w:rPr>
        <w:t xml:space="preserve"> таклифига биноан </w:t>
      </w:r>
      <w:r w:rsidR="0067788C">
        <w:rPr>
          <w:rFonts w:ascii="Times New Roman" w:hAnsi="Times New Roman"/>
          <w:color w:val="000000" w:themeColor="text1"/>
          <w:sz w:val="28"/>
          <w:szCs w:val="28"/>
        </w:rPr>
        <w:t>белгилан</w:t>
      </w:r>
      <w:r w:rsidRPr="00CF0667">
        <w:rPr>
          <w:rFonts w:ascii="Times New Roman" w:hAnsi="Times New Roman"/>
          <w:color w:val="000000" w:themeColor="text1"/>
          <w:sz w:val="28"/>
          <w:szCs w:val="28"/>
        </w:rPr>
        <w:t>ган тартибда ўзгартиш ва (ёки) қўшимчалар киритилиши</w:t>
      </w:r>
      <w:r w:rsidR="003D4805" w:rsidRPr="00CF0667">
        <w:rPr>
          <w:rFonts w:ascii="Times New Roman" w:hAnsi="Times New Roman"/>
          <w:color w:val="000000" w:themeColor="text1"/>
          <w:sz w:val="28"/>
          <w:szCs w:val="28"/>
        </w:rPr>
        <w:t xml:space="preserve"> мумкин</w:t>
      </w:r>
      <w:r w:rsidR="00A56769" w:rsidRPr="00CF0667">
        <w:rPr>
          <w:rFonts w:ascii="Times New Roman" w:hAnsi="Times New Roman"/>
          <w:color w:val="000000" w:themeColor="text1"/>
          <w:sz w:val="28"/>
          <w:szCs w:val="28"/>
        </w:rPr>
        <w:t>»</w:t>
      </w:r>
      <w:r w:rsidR="005417B6" w:rsidRPr="00CF0667">
        <w:rPr>
          <w:rFonts w:ascii="Times New Roman" w:hAnsi="Times New Roman"/>
          <w:color w:val="000000" w:themeColor="text1"/>
          <w:sz w:val="28"/>
          <w:szCs w:val="28"/>
        </w:rPr>
        <w:t>;</w:t>
      </w:r>
    </w:p>
    <w:p w14:paraId="5362A123" w14:textId="49EBE7CF" w:rsidR="006A3E72" w:rsidRDefault="00EB2984" w:rsidP="00CF0667">
      <w:pPr>
        <w:spacing w:after="0" w:line="240" w:lineRule="auto"/>
        <w:ind w:firstLine="709"/>
        <w:jc w:val="both"/>
        <w:rPr>
          <w:rFonts w:ascii="Times New Roman" w:hAnsi="Times New Roman"/>
          <w:color w:val="000000" w:themeColor="text1"/>
          <w:sz w:val="28"/>
          <w:szCs w:val="28"/>
        </w:rPr>
      </w:pPr>
      <w:r w:rsidRPr="00CF0667">
        <w:rPr>
          <w:rFonts w:ascii="Times New Roman" w:hAnsi="Times New Roman"/>
          <w:color w:val="000000" w:themeColor="text1"/>
          <w:sz w:val="28"/>
          <w:szCs w:val="28"/>
        </w:rPr>
        <w:t>1</w:t>
      </w:r>
      <w:r w:rsidR="00CA5F79" w:rsidRPr="00CF0667">
        <w:rPr>
          <w:rFonts w:ascii="Times New Roman" w:hAnsi="Times New Roman"/>
          <w:color w:val="000000" w:themeColor="text1"/>
          <w:sz w:val="28"/>
          <w:szCs w:val="28"/>
        </w:rPr>
        <w:t>0</w:t>
      </w:r>
      <w:r w:rsidR="008B14E9" w:rsidRPr="00CF0667">
        <w:rPr>
          <w:rFonts w:ascii="Times New Roman" w:hAnsi="Times New Roman"/>
          <w:color w:val="000000" w:themeColor="text1"/>
          <w:sz w:val="28"/>
          <w:szCs w:val="28"/>
        </w:rPr>
        <w:t>) </w:t>
      </w:r>
      <w:r w:rsidR="006A3E72" w:rsidRPr="00CF0667">
        <w:rPr>
          <w:rFonts w:ascii="Times New Roman" w:hAnsi="Times New Roman"/>
          <w:b/>
          <w:color w:val="000000" w:themeColor="text1"/>
          <w:sz w:val="28"/>
          <w:szCs w:val="28"/>
        </w:rPr>
        <w:t>20</w:t>
      </w:r>
      <w:r w:rsidR="004B30CA" w:rsidRPr="00CF0667">
        <w:rPr>
          <w:rFonts w:ascii="Times New Roman" w:hAnsi="Times New Roman"/>
          <w:b/>
          <w:color w:val="000000" w:themeColor="text1"/>
          <w:sz w:val="28"/>
          <w:szCs w:val="28"/>
        </w:rPr>
        <w:t>-</w:t>
      </w:r>
      <w:r w:rsidR="006A3E72" w:rsidRPr="00CF0667">
        <w:rPr>
          <w:rFonts w:ascii="Times New Roman" w:hAnsi="Times New Roman"/>
          <w:b/>
          <w:color w:val="000000" w:themeColor="text1"/>
          <w:sz w:val="28"/>
          <w:szCs w:val="28"/>
        </w:rPr>
        <w:t>модда</w:t>
      </w:r>
      <w:r w:rsidR="002F7BFF">
        <w:rPr>
          <w:rFonts w:ascii="Times New Roman" w:hAnsi="Times New Roman"/>
          <w:b/>
          <w:color w:val="000000" w:themeColor="text1"/>
          <w:sz w:val="28"/>
          <w:szCs w:val="28"/>
        </w:rPr>
        <w:t xml:space="preserve"> </w:t>
      </w:r>
      <w:r w:rsidR="00ED30B0" w:rsidRPr="00CF0667">
        <w:rPr>
          <w:rFonts w:ascii="Times New Roman" w:hAnsi="Times New Roman"/>
          <w:color w:val="000000" w:themeColor="text1"/>
          <w:sz w:val="28"/>
          <w:szCs w:val="28"/>
        </w:rPr>
        <w:t xml:space="preserve">қуйидаги таҳрирда баён </w:t>
      </w:r>
      <w:r w:rsidR="0067788C">
        <w:rPr>
          <w:rFonts w:ascii="Times New Roman" w:hAnsi="Times New Roman"/>
          <w:color w:val="000000" w:themeColor="text1"/>
          <w:sz w:val="28"/>
          <w:szCs w:val="28"/>
        </w:rPr>
        <w:t>этил</w:t>
      </w:r>
      <w:r w:rsidR="003E7D89" w:rsidRPr="00CF0667">
        <w:rPr>
          <w:rFonts w:ascii="Times New Roman" w:hAnsi="Times New Roman"/>
          <w:color w:val="000000" w:themeColor="text1"/>
          <w:sz w:val="28"/>
          <w:szCs w:val="28"/>
        </w:rPr>
        <w:t>син</w:t>
      </w:r>
      <w:r w:rsidR="00ED30B0" w:rsidRPr="00CF0667">
        <w:rPr>
          <w:rFonts w:ascii="Times New Roman" w:hAnsi="Times New Roman"/>
          <w:color w:val="000000" w:themeColor="text1"/>
          <w:sz w:val="28"/>
          <w:szCs w:val="28"/>
        </w:rPr>
        <w:t>:</w:t>
      </w:r>
    </w:p>
    <w:p w14:paraId="7A2243E3" w14:textId="77777777" w:rsidR="00AE2EC7" w:rsidRPr="00CF0667" w:rsidRDefault="00AE2EC7" w:rsidP="00CF0667">
      <w:pPr>
        <w:spacing w:after="0" w:line="240" w:lineRule="auto"/>
        <w:ind w:firstLine="709"/>
        <w:jc w:val="both"/>
        <w:rPr>
          <w:rFonts w:ascii="Times New Roman" w:hAnsi="Times New Roman"/>
          <w:color w:val="000000" w:themeColor="text1"/>
          <w:sz w:val="28"/>
          <w:szCs w:val="28"/>
        </w:rPr>
      </w:pPr>
    </w:p>
    <w:p w14:paraId="0305BBFA" w14:textId="163FC441" w:rsidR="006334C9" w:rsidRDefault="006334C9" w:rsidP="00B53C14">
      <w:pPr>
        <w:spacing w:after="0" w:line="240" w:lineRule="auto"/>
        <w:ind w:left="2127" w:hanging="1418"/>
        <w:rPr>
          <w:rFonts w:ascii="Times New Roman" w:hAnsi="Times New Roman"/>
          <w:b/>
          <w:color w:val="000000" w:themeColor="text1"/>
          <w:sz w:val="28"/>
          <w:szCs w:val="28"/>
        </w:rPr>
      </w:pPr>
      <w:r w:rsidRPr="00B53C14">
        <w:rPr>
          <w:rFonts w:ascii="Times New Roman" w:hAnsi="Times New Roman"/>
          <w:color w:val="000000" w:themeColor="text1"/>
          <w:sz w:val="28"/>
          <w:szCs w:val="28"/>
        </w:rPr>
        <w:lastRenderedPageBreak/>
        <w:t>«</w:t>
      </w:r>
      <w:r w:rsidRPr="006334C9">
        <w:rPr>
          <w:rFonts w:ascii="Times New Roman" w:hAnsi="Times New Roman"/>
          <w:b/>
          <w:color w:val="000000" w:themeColor="text1"/>
          <w:sz w:val="28"/>
          <w:szCs w:val="28"/>
        </w:rPr>
        <w:t>20-модда. Давлат-хусусий шериклик лойиҳалари тўғрисидаги маълумотлар</w:t>
      </w:r>
    </w:p>
    <w:p w14:paraId="3E136030" w14:textId="77777777" w:rsidR="006334C9" w:rsidRPr="006334C9" w:rsidRDefault="006334C9" w:rsidP="006334C9">
      <w:pPr>
        <w:spacing w:after="0" w:line="240" w:lineRule="auto"/>
        <w:ind w:left="2268" w:hanging="1559"/>
        <w:jc w:val="both"/>
        <w:rPr>
          <w:rFonts w:ascii="Times New Roman" w:hAnsi="Times New Roman"/>
          <w:b/>
          <w:color w:val="000000" w:themeColor="text1"/>
          <w:sz w:val="28"/>
          <w:szCs w:val="28"/>
        </w:rPr>
      </w:pPr>
    </w:p>
    <w:p w14:paraId="30C6DA2D" w14:textId="0FA26AF1" w:rsidR="00F43E3B" w:rsidRPr="00073F77" w:rsidRDefault="00F43E3B" w:rsidP="00CF0667">
      <w:pPr>
        <w:spacing w:after="0" w:line="240" w:lineRule="auto"/>
        <w:ind w:firstLine="709"/>
        <w:jc w:val="both"/>
        <w:rPr>
          <w:rFonts w:ascii="Times New Roman" w:hAnsi="Times New Roman"/>
          <w:color w:val="000000" w:themeColor="text1"/>
          <w:sz w:val="28"/>
          <w:szCs w:val="28"/>
        </w:rPr>
      </w:pPr>
      <w:r w:rsidRPr="00CF0667">
        <w:rPr>
          <w:rFonts w:ascii="Times New Roman" w:hAnsi="Times New Roman"/>
          <w:color w:val="000000" w:themeColor="text1"/>
          <w:sz w:val="28"/>
          <w:szCs w:val="28"/>
        </w:rPr>
        <w:t xml:space="preserve">Давлат-хусусий шериклик лойиҳалари тўғрисидаги </w:t>
      </w:r>
      <w:r w:rsidRPr="00073F77">
        <w:rPr>
          <w:rFonts w:ascii="Times New Roman" w:hAnsi="Times New Roman"/>
          <w:color w:val="000000" w:themeColor="text1"/>
          <w:sz w:val="28"/>
          <w:szCs w:val="28"/>
        </w:rPr>
        <w:t>қуйидаги маълумотлар давлат шериги</w:t>
      </w:r>
      <w:r w:rsidR="00E868F1" w:rsidRPr="00073F77">
        <w:rPr>
          <w:rFonts w:ascii="Times New Roman" w:hAnsi="Times New Roman"/>
          <w:color w:val="000000" w:themeColor="text1"/>
          <w:sz w:val="28"/>
          <w:szCs w:val="28"/>
        </w:rPr>
        <w:t>нинг</w:t>
      </w:r>
      <w:r w:rsidRPr="00073F77">
        <w:rPr>
          <w:rFonts w:ascii="Times New Roman" w:hAnsi="Times New Roman"/>
          <w:color w:val="000000" w:themeColor="text1"/>
          <w:sz w:val="28"/>
          <w:szCs w:val="28"/>
        </w:rPr>
        <w:t xml:space="preserve"> ва ваколатли давлат органининг расмий веб-сайтлари</w:t>
      </w:r>
      <w:r w:rsidR="00B53C14">
        <w:rPr>
          <w:rFonts w:ascii="Times New Roman" w:hAnsi="Times New Roman"/>
          <w:color w:val="000000" w:themeColor="text1"/>
          <w:sz w:val="28"/>
          <w:szCs w:val="28"/>
        </w:rPr>
        <w:t>г</w:t>
      </w:r>
      <w:r w:rsidRPr="00073F77">
        <w:rPr>
          <w:rFonts w:ascii="Times New Roman" w:hAnsi="Times New Roman"/>
          <w:color w:val="000000" w:themeColor="text1"/>
          <w:sz w:val="28"/>
          <w:szCs w:val="28"/>
        </w:rPr>
        <w:t xml:space="preserve">а </w:t>
      </w:r>
      <w:r w:rsidR="00073F77" w:rsidRPr="00073F77">
        <w:rPr>
          <w:rFonts w:ascii="Times New Roman" w:hAnsi="Times New Roman"/>
          <w:color w:val="000000" w:themeColor="text1"/>
          <w:sz w:val="28"/>
          <w:szCs w:val="28"/>
        </w:rPr>
        <w:t>жойлаштирилади</w:t>
      </w:r>
      <w:r w:rsidRPr="00073F77">
        <w:rPr>
          <w:rFonts w:ascii="Times New Roman" w:hAnsi="Times New Roman"/>
          <w:color w:val="000000" w:themeColor="text1"/>
          <w:sz w:val="28"/>
          <w:szCs w:val="28"/>
        </w:rPr>
        <w:t xml:space="preserve">, </w:t>
      </w:r>
      <w:r w:rsidR="00073F77" w:rsidRPr="00073F77">
        <w:rPr>
          <w:rFonts w:ascii="Times New Roman" w:hAnsi="Times New Roman"/>
          <w:color w:val="000000" w:themeColor="text1"/>
          <w:sz w:val="28"/>
          <w:szCs w:val="28"/>
        </w:rPr>
        <w:t xml:space="preserve">бундан </w:t>
      </w:r>
      <w:r w:rsidRPr="00073F77">
        <w:rPr>
          <w:rFonts w:ascii="Times New Roman" w:hAnsi="Times New Roman"/>
          <w:color w:val="000000" w:themeColor="text1"/>
          <w:sz w:val="28"/>
          <w:szCs w:val="28"/>
        </w:rPr>
        <w:t>давлат сири билан боғлиқ бўлган ҳоллар мустасно:</w:t>
      </w:r>
    </w:p>
    <w:p w14:paraId="7EE0F4B3" w14:textId="716B40CF" w:rsidR="0062061A" w:rsidRPr="00D12B38" w:rsidRDefault="00F43E3B" w:rsidP="00CF0667">
      <w:pPr>
        <w:spacing w:after="0" w:line="240" w:lineRule="auto"/>
        <w:ind w:firstLine="709"/>
        <w:jc w:val="both"/>
        <w:rPr>
          <w:rFonts w:ascii="Times New Roman" w:hAnsi="Times New Roman"/>
          <w:color w:val="000000" w:themeColor="text1"/>
          <w:sz w:val="28"/>
          <w:szCs w:val="28"/>
        </w:rPr>
      </w:pPr>
      <w:r w:rsidRPr="00D12B38">
        <w:rPr>
          <w:rFonts w:ascii="Times New Roman" w:hAnsi="Times New Roman"/>
          <w:color w:val="000000" w:themeColor="text1"/>
          <w:sz w:val="28"/>
          <w:szCs w:val="28"/>
        </w:rPr>
        <w:t xml:space="preserve">лойиҳа </w:t>
      </w:r>
      <w:r w:rsidR="0062061A" w:rsidRPr="00D12B38">
        <w:rPr>
          <w:rFonts w:ascii="Times New Roman" w:hAnsi="Times New Roman"/>
          <w:color w:val="000000" w:themeColor="text1"/>
          <w:sz w:val="28"/>
          <w:szCs w:val="28"/>
        </w:rPr>
        <w:t>т</w:t>
      </w:r>
      <w:r w:rsidR="00654424">
        <w:rPr>
          <w:rFonts w:ascii="Times New Roman" w:hAnsi="Times New Roman"/>
          <w:color w:val="000000" w:themeColor="text1"/>
          <w:sz w:val="28"/>
          <w:szCs w:val="28"/>
        </w:rPr>
        <w:t>араф</w:t>
      </w:r>
      <w:r w:rsidR="0062061A" w:rsidRPr="00D12B38">
        <w:rPr>
          <w:rFonts w:ascii="Times New Roman" w:hAnsi="Times New Roman"/>
          <w:color w:val="000000" w:themeColor="text1"/>
          <w:sz w:val="28"/>
          <w:szCs w:val="28"/>
        </w:rPr>
        <w:t>лар</w:t>
      </w:r>
      <w:r w:rsidRPr="00D12B38">
        <w:rPr>
          <w:rFonts w:ascii="Times New Roman" w:hAnsi="Times New Roman"/>
          <w:color w:val="000000" w:themeColor="text1"/>
          <w:sz w:val="28"/>
          <w:szCs w:val="28"/>
        </w:rPr>
        <w:t>ининг</w:t>
      </w:r>
      <w:r w:rsidR="0062061A" w:rsidRPr="00D12B38">
        <w:rPr>
          <w:rFonts w:ascii="Times New Roman" w:hAnsi="Times New Roman"/>
          <w:color w:val="000000" w:themeColor="text1"/>
          <w:sz w:val="28"/>
          <w:szCs w:val="28"/>
        </w:rPr>
        <w:t xml:space="preserve"> номи;</w:t>
      </w:r>
    </w:p>
    <w:p w14:paraId="17188445" w14:textId="3AA23165" w:rsidR="0062061A" w:rsidRPr="00D12B38" w:rsidRDefault="0062061A" w:rsidP="00CF0667">
      <w:pPr>
        <w:spacing w:after="0" w:line="240" w:lineRule="auto"/>
        <w:ind w:firstLine="709"/>
        <w:jc w:val="both"/>
        <w:rPr>
          <w:rFonts w:ascii="Times New Roman" w:hAnsi="Times New Roman"/>
          <w:color w:val="000000" w:themeColor="text1"/>
          <w:sz w:val="28"/>
          <w:szCs w:val="28"/>
        </w:rPr>
      </w:pPr>
      <w:r w:rsidRPr="00D12B38">
        <w:rPr>
          <w:rFonts w:ascii="Times New Roman" w:hAnsi="Times New Roman"/>
          <w:color w:val="000000" w:themeColor="text1"/>
          <w:sz w:val="28"/>
          <w:szCs w:val="28"/>
        </w:rPr>
        <w:t>лойиҳа</w:t>
      </w:r>
      <w:r w:rsidR="00654424">
        <w:rPr>
          <w:rFonts w:ascii="Times New Roman" w:hAnsi="Times New Roman"/>
          <w:color w:val="000000" w:themeColor="text1"/>
          <w:sz w:val="28"/>
          <w:szCs w:val="28"/>
        </w:rPr>
        <w:t>нинг фаолият</w:t>
      </w:r>
      <w:r w:rsidRPr="00D12B38">
        <w:rPr>
          <w:rFonts w:ascii="Times New Roman" w:hAnsi="Times New Roman"/>
          <w:color w:val="000000" w:themeColor="text1"/>
          <w:sz w:val="28"/>
          <w:szCs w:val="28"/>
        </w:rPr>
        <w:t xml:space="preserve"> йўналиши;</w:t>
      </w:r>
    </w:p>
    <w:p w14:paraId="22970DAE" w14:textId="76CD205B" w:rsidR="0062061A" w:rsidRPr="00D12B38" w:rsidRDefault="0062061A" w:rsidP="00CF0667">
      <w:pPr>
        <w:spacing w:after="0" w:line="240" w:lineRule="auto"/>
        <w:ind w:firstLine="709"/>
        <w:jc w:val="both"/>
        <w:rPr>
          <w:rFonts w:ascii="Times New Roman" w:hAnsi="Times New Roman"/>
          <w:color w:val="000000" w:themeColor="text1"/>
          <w:sz w:val="28"/>
          <w:szCs w:val="28"/>
        </w:rPr>
      </w:pPr>
      <w:r w:rsidRPr="00D12B38">
        <w:rPr>
          <w:rFonts w:ascii="Times New Roman" w:hAnsi="Times New Roman"/>
          <w:color w:val="000000" w:themeColor="text1"/>
          <w:sz w:val="28"/>
          <w:szCs w:val="28"/>
        </w:rPr>
        <w:t xml:space="preserve">лойиҳанинг жойлашган </w:t>
      </w:r>
      <w:r w:rsidR="004C73E1">
        <w:rPr>
          <w:rFonts w:ascii="Times New Roman" w:hAnsi="Times New Roman"/>
          <w:color w:val="000000" w:themeColor="text1"/>
          <w:sz w:val="28"/>
          <w:szCs w:val="28"/>
        </w:rPr>
        <w:t>ер</w:t>
      </w:r>
      <w:r w:rsidRPr="00D12B38">
        <w:rPr>
          <w:rFonts w:ascii="Times New Roman" w:hAnsi="Times New Roman"/>
          <w:color w:val="000000" w:themeColor="text1"/>
          <w:sz w:val="28"/>
          <w:szCs w:val="28"/>
        </w:rPr>
        <w:t>и;</w:t>
      </w:r>
    </w:p>
    <w:p w14:paraId="17F4920C" w14:textId="77777777" w:rsidR="0062061A" w:rsidRPr="00D12B38" w:rsidRDefault="0062061A" w:rsidP="00CF0667">
      <w:pPr>
        <w:spacing w:after="0" w:line="240" w:lineRule="auto"/>
        <w:ind w:firstLine="709"/>
        <w:jc w:val="both"/>
        <w:rPr>
          <w:rFonts w:ascii="Times New Roman" w:hAnsi="Times New Roman"/>
          <w:color w:val="000000" w:themeColor="text1"/>
          <w:sz w:val="28"/>
          <w:szCs w:val="28"/>
        </w:rPr>
      </w:pPr>
      <w:r w:rsidRPr="00D12B38">
        <w:rPr>
          <w:rFonts w:ascii="Times New Roman" w:hAnsi="Times New Roman"/>
          <w:color w:val="000000" w:themeColor="text1"/>
          <w:sz w:val="28"/>
          <w:szCs w:val="28"/>
        </w:rPr>
        <w:t>лойиҳани амалга ошириш муддати;</w:t>
      </w:r>
    </w:p>
    <w:p w14:paraId="1C9394ED" w14:textId="53F3584C" w:rsidR="0062061A" w:rsidRPr="00D12B38" w:rsidRDefault="0062061A" w:rsidP="00CF0667">
      <w:pPr>
        <w:spacing w:after="0" w:line="240" w:lineRule="auto"/>
        <w:ind w:firstLine="709"/>
        <w:jc w:val="both"/>
        <w:rPr>
          <w:rFonts w:ascii="Times New Roman" w:hAnsi="Times New Roman"/>
          <w:color w:val="000000" w:themeColor="text1"/>
          <w:sz w:val="28"/>
          <w:szCs w:val="28"/>
        </w:rPr>
      </w:pPr>
      <w:r w:rsidRPr="00D12B38">
        <w:rPr>
          <w:rFonts w:ascii="Times New Roman" w:hAnsi="Times New Roman"/>
          <w:color w:val="000000" w:themeColor="text1"/>
          <w:sz w:val="28"/>
          <w:szCs w:val="28"/>
        </w:rPr>
        <w:t xml:space="preserve">истеъмолчиларга </w:t>
      </w:r>
      <w:r w:rsidR="006334C9">
        <w:rPr>
          <w:rFonts w:ascii="Times New Roman" w:hAnsi="Times New Roman"/>
          <w:color w:val="000000" w:themeColor="text1"/>
          <w:sz w:val="28"/>
          <w:szCs w:val="28"/>
        </w:rPr>
        <w:t>реализация қилинадиган</w:t>
      </w:r>
      <w:r w:rsidRPr="00D12B38">
        <w:rPr>
          <w:rFonts w:ascii="Times New Roman" w:hAnsi="Times New Roman"/>
          <w:color w:val="000000" w:themeColor="text1"/>
          <w:sz w:val="28"/>
          <w:szCs w:val="28"/>
        </w:rPr>
        <w:t xml:space="preserve"> товарлар</w:t>
      </w:r>
      <w:r w:rsidR="006334C9">
        <w:rPr>
          <w:rFonts w:ascii="Times New Roman" w:hAnsi="Times New Roman"/>
          <w:color w:val="000000" w:themeColor="text1"/>
          <w:sz w:val="28"/>
          <w:szCs w:val="28"/>
        </w:rPr>
        <w:t>нинг</w:t>
      </w:r>
      <w:r w:rsidRPr="00D12B38">
        <w:rPr>
          <w:rFonts w:ascii="Times New Roman" w:hAnsi="Times New Roman"/>
          <w:color w:val="000000" w:themeColor="text1"/>
          <w:sz w:val="28"/>
          <w:szCs w:val="28"/>
        </w:rPr>
        <w:t xml:space="preserve"> (ишлар</w:t>
      </w:r>
      <w:r w:rsidR="006334C9">
        <w:rPr>
          <w:rFonts w:ascii="Times New Roman" w:hAnsi="Times New Roman"/>
          <w:color w:val="000000" w:themeColor="text1"/>
          <w:sz w:val="28"/>
          <w:szCs w:val="28"/>
        </w:rPr>
        <w:t>нинг</w:t>
      </w:r>
      <w:r w:rsidRPr="00D12B38">
        <w:rPr>
          <w:rFonts w:ascii="Times New Roman" w:hAnsi="Times New Roman"/>
          <w:color w:val="000000" w:themeColor="text1"/>
          <w:sz w:val="28"/>
          <w:szCs w:val="28"/>
        </w:rPr>
        <w:t>, хизматлар</w:t>
      </w:r>
      <w:r w:rsidR="006334C9">
        <w:rPr>
          <w:rFonts w:ascii="Times New Roman" w:hAnsi="Times New Roman"/>
          <w:color w:val="000000" w:themeColor="text1"/>
          <w:sz w:val="28"/>
          <w:szCs w:val="28"/>
        </w:rPr>
        <w:t>нинг</w:t>
      </w:r>
      <w:r w:rsidRPr="00D12B38">
        <w:rPr>
          <w:rFonts w:ascii="Times New Roman" w:hAnsi="Times New Roman"/>
          <w:color w:val="000000" w:themeColor="text1"/>
          <w:sz w:val="28"/>
          <w:szCs w:val="28"/>
        </w:rPr>
        <w:t>) тарифлари (мавжуд бўл</w:t>
      </w:r>
      <w:r w:rsidR="00DB687C">
        <w:rPr>
          <w:rFonts w:ascii="Times New Roman" w:hAnsi="Times New Roman"/>
          <w:color w:val="000000" w:themeColor="text1"/>
          <w:sz w:val="28"/>
          <w:szCs w:val="28"/>
        </w:rPr>
        <w:t>ган тақдирда</w:t>
      </w:r>
      <w:r w:rsidRPr="00D12B38">
        <w:rPr>
          <w:rFonts w:ascii="Times New Roman" w:hAnsi="Times New Roman"/>
          <w:color w:val="000000" w:themeColor="text1"/>
          <w:sz w:val="28"/>
          <w:szCs w:val="28"/>
        </w:rPr>
        <w:t>);</w:t>
      </w:r>
    </w:p>
    <w:p w14:paraId="64C51546" w14:textId="77777777" w:rsidR="0062061A" w:rsidRPr="00D12B38" w:rsidRDefault="0062061A" w:rsidP="00CF0667">
      <w:pPr>
        <w:spacing w:after="0" w:line="240" w:lineRule="auto"/>
        <w:ind w:firstLine="709"/>
        <w:jc w:val="both"/>
        <w:rPr>
          <w:rFonts w:ascii="Times New Roman" w:hAnsi="Times New Roman"/>
          <w:color w:val="000000" w:themeColor="text1"/>
          <w:sz w:val="28"/>
          <w:szCs w:val="28"/>
        </w:rPr>
      </w:pPr>
      <w:r w:rsidRPr="00D12B38">
        <w:rPr>
          <w:rFonts w:ascii="Times New Roman" w:hAnsi="Times New Roman"/>
          <w:color w:val="000000" w:themeColor="text1"/>
          <w:sz w:val="28"/>
          <w:szCs w:val="28"/>
        </w:rPr>
        <w:t>лойиҳанинг умумий қиймати;</w:t>
      </w:r>
    </w:p>
    <w:p w14:paraId="5BB368E0" w14:textId="64ED6A67" w:rsidR="005E00FF" w:rsidRPr="00D12B38" w:rsidRDefault="0062061A" w:rsidP="00CF0667">
      <w:pPr>
        <w:spacing w:after="0" w:line="240" w:lineRule="auto"/>
        <w:ind w:firstLine="709"/>
        <w:jc w:val="both"/>
        <w:rPr>
          <w:rFonts w:ascii="Times New Roman" w:hAnsi="Times New Roman"/>
          <w:color w:val="000000" w:themeColor="text1"/>
          <w:sz w:val="28"/>
          <w:szCs w:val="28"/>
        </w:rPr>
      </w:pPr>
      <w:r w:rsidRPr="00D12B38">
        <w:rPr>
          <w:rFonts w:ascii="Times New Roman" w:hAnsi="Times New Roman"/>
          <w:color w:val="000000" w:themeColor="text1"/>
          <w:sz w:val="28"/>
          <w:szCs w:val="28"/>
        </w:rPr>
        <w:t xml:space="preserve">давлат томонидан </w:t>
      </w:r>
      <w:r w:rsidR="004C73E1">
        <w:rPr>
          <w:rFonts w:ascii="Times New Roman" w:hAnsi="Times New Roman"/>
          <w:color w:val="000000" w:themeColor="text1"/>
          <w:sz w:val="28"/>
          <w:szCs w:val="28"/>
        </w:rPr>
        <w:t>қўллаб-қувватлаш</w:t>
      </w:r>
      <w:r w:rsidR="006334C9">
        <w:rPr>
          <w:rFonts w:ascii="Times New Roman" w:hAnsi="Times New Roman"/>
          <w:color w:val="000000" w:themeColor="text1"/>
          <w:sz w:val="28"/>
          <w:szCs w:val="28"/>
        </w:rPr>
        <w:t xml:space="preserve"> ҳажми ва турлари</w:t>
      </w:r>
      <w:r w:rsidRPr="00D12B38">
        <w:rPr>
          <w:rFonts w:ascii="Times New Roman" w:hAnsi="Times New Roman"/>
          <w:color w:val="000000" w:themeColor="text1"/>
          <w:sz w:val="28"/>
          <w:szCs w:val="28"/>
        </w:rPr>
        <w:t xml:space="preserve"> (мавжуд бўл</w:t>
      </w:r>
      <w:r w:rsidR="00DB687C">
        <w:rPr>
          <w:rFonts w:ascii="Times New Roman" w:hAnsi="Times New Roman"/>
          <w:color w:val="000000" w:themeColor="text1"/>
          <w:sz w:val="28"/>
          <w:szCs w:val="28"/>
        </w:rPr>
        <w:t>ган тақдирда</w:t>
      </w:r>
      <w:r w:rsidRPr="00D12B38">
        <w:rPr>
          <w:rFonts w:ascii="Times New Roman" w:hAnsi="Times New Roman"/>
          <w:color w:val="000000" w:themeColor="text1"/>
          <w:sz w:val="28"/>
          <w:szCs w:val="28"/>
        </w:rPr>
        <w:t>)</w:t>
      </w:r>
      <w:r w:rsidR="00A56769" w:rsidRPr="00D12B38">
        <w:rPr>
          <w:rFonts w:ascii="Times New Roman" w:hAnsi="Times New Roman"/>
          <w:color w:val="000000" w:themeColor="text1"/>
          <w:sz w:val="28"/>
          <w:szCs w:val="28"/>
        </w:rPr>
        <w:t>»</w:t>
      </w:r>
      <w:r w:rsidR="005417B6" w:rsidRPr="00D12B38">
        <w:rPr>
          <w:rFonts w:ascii="Times New Roman" w:hAnsi="Times New Roman"/>
          <w:color w:val="000000" w:themeColor="text1"/>
          <w:sz w:val="28"/>
          <w:szCs w:val="28"/>
        </w:rPr>
        <w:t>;</w:t>
      </w:r>
    </w:p>
    <w:p w14:paraId="71D707CF" w14:textId="456155B1" w:rsidR="00214066" w:rsidRPr="00B53C14" w:rsidRDefault="003D406E" w:rsidP="00CF0667">
      <w:pPr>
        <w:spacing w:after="0" w:line="240" w:lineRule="auto"/>
        <w:ind w:firstLine="709"/>
        <w:jc w:val="both"/>
        <w:rPr>
          <w:rFonts w:ascii="Times New Roman" w:hAnsi="Times New Roman"/>
          <w:color w:val="000000" w:themeColor="text1"/>
          <w:sz w:val="28"/>
          <w:szCs w:val="28"/>
        </w:rPr>
      </w:pPr>
      <w:r w:rsidRPr="00CF0667">
        <w:rPr>
          <w:rFonts w:ascii="Times New Roman" w:hAnsi="Times New Roman"/>
          <w:color w:val="000000" w:themeColor="text1"/>
          <w:sz w:val="28"/>
          <w:szCs w:val="28"/>
        </w:rPr>
        <w:t>1</w:t>
      </w:r>
      <w:r w:rsidR="00CA5F79" w:rsidRPr="00CF0667">
        <w:rPr>
          <w:rFonts w:ascii="Times New Roman" w:hAnsi="Times New Roman"/>
          <w:color w:val="000000" w:themeColor="text1"/>
          <w:sz w:val="28"/>
          <w:szCs w:val="28"/>
        </w:rPr>
        <w:t>1</w:t>
      </w:r>
      <w:r w:rsidR="008B14E9" w:rsidRPr="00CF0667">
        <w:rPr>
          <w:rFonts w:ascii="Times New Roman" w:hAnsi="Times New Roman"/>
          <w:color w:val="000000" w:themeColor="text1"/>
          <w:sz w:val="28"/>
          <w:szCs w:val="28"/>
        </w:rPr>
        <w:t>) </w:t>
      </w:r>
      <w:r w:rsidR="00214066" w:rsidRPr="00CF0667">
        <w:rPr>
          <w:rFonts w:ascii="Times New Roman" w:hAnsi="Times New Roman"/>
          <w:b/>
          <w:color w:val="000000" w:themeColor="text1"/>
          <w:sz w:val="28"/>
          <w:szCs w:val="28"/>
        </w:rPr>
        <w:t>21-модда</w:t>
      </w:r>
      <w:r w:rsidR="006334C9">
        <w:rPr>
          <w:rFonts w:ascii="Times New Roman" w:hAnsi="Times New Roman"/>
          <w:b/>
          <w:color w:val="000000" w:themeColor="text1"/>
          <w:sz w:val="28"/>
          <w:szCs w:val="28"/>
        </w:rPr>
        <w:t xml:space="preserve">нинг матни </w:t>
      </w:r>
      <w:r w:rsidR="006334C9" w:rsidRPr="00B53C14">
        <w:rPr>
          <w:rFonts w:ascii="Times New Roman" w:hAnsi="Times New Roman"/>
          <w:color w:val="000000" w:themeColor="text1"/>
          <w:sz w:val="28"/>
          <w:szCs w:val="28"/>
        </w:rPr>
        <w:t>қуйидаги таҳрирда баён этилсин</w:t>
      </w:r>
      <w:r w:rsidR="00214066" w:rsidRPr="00B53C14">
        <w:rPr>
          <w:rFonts w:ascii="Times New Roman" w:hAnsi="Times New Roman"/>
          <w:color w:val="000000" w:themeColor="text1"/>
          <w:sz w:val="28"/>
          <w:szCs w:val="28"/>
        </w:rPr>
        <w:t>:</w:t>
      </w:r>
    </w:p>
    <w:p w14:paraId="565AF9EC" w14:textId="215ED5D2" w:rsidR="00F428FD" w:rsidRPr="00F428FD" w:rsidRDefault="00B53C14" w:rsidP="00F428FD">
      <w:pPr>
        <w:spacing w:after="0" w:line="240" w:lineRule="auto"/>
        <w:ind w:firstLine="709"/>
        <w:jc w:val="both"/>
        <w:rPr>
          <w:rFonts w:ascii="Times New Roman" w:hAnsi="Times New Roman"/>
          <w:color w:val="000000" w:themeColor="text1"/>
          <w:sz w:val="28"/>
          <w:szCs w:val="28"/>
        </w:rPr>
      </w:pPr>
      <w:r w:rsidRPr="00B53C14">
        <w:rPr>
          <w:rFonts w:ascii="Times New Roman" w:hAnsi="Times New Roman"/>
          <w:color w:val="000000" w:themeColor="text1"/>
          <w:sz w:val="28"/>
          <w:szCs w:val="28"/>
        </w:rPr>
        <w:t>«</w:t>
      </w:r>
      <w:r w:rsidR="00F428FD" w:rsidRPr="00F428FD">
        <w:rPr>
          <w:rFonts w:ascii="Times New Roman" w:hAnsi="Times New Roman"/>
          <w:color w:val="000000" w:themeColor="text1"/>
          <w:sz w:val="28"/>
          <w:szCs w:val="28"/>
        </w:rPr>
        <w:t xml:space="preserve">Давлат шериги тендер ёки тўғридан-тўғри музокаралар натижалари бўйича аниқланадиган хусусий шерик билан давлат-хусусий шериклик тўғрисида битим тузади. </w:t>
      </w:r>
    </w:p>
    <w:p w14:paraId="7B32ACDF" w14:textId="77777777" w:rsidR="00F428FD" w:rsidRPr="00F428FD" w:rsidRDefault="00F428FD" w:rsidP="00F428FD">
      <w:pPr>
        <w:spacing w:after="0" w:line="240" w:lineRule="auto"/>
        <w:ind w:firstLine="709"/>
        <w:jc w:val="both"/>
        <w:rPr>
          <w:rFonts w:ascii="Times New Roman" w:hAnsi="Times New Roman"/>
          <w:color w:val="000000" w:themeColor="text1"/>
          <w:sz w:val="28"/>
          <w:szCs w:val="28"/>
        </w:rPr>
      </w:pPr>
      <w:r w:rsidRPr="00F428FD">
        <w:rPr>
          <w:rFonts w:ascii="Times New Roman" w:hAnsi="Times New Roman"/>
          <w:color w:val="000000" w:themeColor="text1"/>
          <w:sz w:val="28"/>
          <w:szCs w:val="28"/>
        </w:rPr>
        <w:t>Тендерлар бир босқичли ёки икки босқичли бўлиши мумкин.</w:t>
      </w:r>
    </w:p>
    <w:p w14:paraId="2C123CA9" w14:textId="621ED48E" w:rsidR="00F428FD" w:rsidRDefault="00F428FD" w:rsidP="00F428FD">
      <w:pPr>
        <w:spacing w:after="0" w:line="240" w:lineRule="auto"/>
        <w:ind w:firstLine="709"/>
        <w:jc w:val="both"/>
        <w:rPr>
          <w:rFonts w:ascii="Times New Roman" w:hAnsi="Times New Roman"/>
          <w:color w:val="000000" w:themeColor="text1"/>
          <w:sz w:val="28"/>
          <w:szCs w:val="28"/>
        </w:rPr>
      </w:pPr>
      <w:r w:rsidRPr="00F428FD">
        <w:rPr>
          <w:rFonts w:ascii="Times New Roman" w:hAnsi="Times New Roman"/>
          <w:color w:val="000000" w:themeColor="text1"/>
          <w:sz w:val="28"/>
          <w:szCs w:val="28"/>
        </w:rPr>
        <w:t>Умумий қиймати бир миллион АҚШ долларига қадар бўлган эквивалентдаги давлат-хусусий шериклик лойиҳаси бўйича бир босқичли тендер ўтказилади.</w:t>
      </w:r>
    </w:p>
    <w:p w14:paraId="00789D29" w14:textId="035D7307" w:rsidR="00A976BC" w:rsidRPr="00CF0667" w:rsidRDefault="00A976BC" w:rsidP="00CF0667">
      <w:pPr>
        <w:spacing w:after="0" w:line="240" w:lineRule="auto"/>
        <w:ind w:firstLine="709"/>
        <w:jc w:val="both"/>
        <w:rPr>
          <w:rFonts w:ascii="Times New Roman" w:hAnsi="Times New Roman"/>
          <w:color w:val="000000" w:themeColor="text1"/>
          <w:sz w:val="28"/>
          <w:szCs w:val="28"/>
        </w:rPr>
      </w:pPr>
      <w:r w:rsidRPr="00CF0667">
        <w:rPr>
          <w:rFonts w:ascii="Times New Roman" w:hAnsi="Times New Roman"/>
          <w:color w:val="000000" w:themeColor="text1"/>
          <w:sz w:val="28"/>
          <w:szCs w:val="28"/>
        </w:rPr>
        <w:t xml:space="preserve">Бир босқичли тендерни ўтказиш чоғида тендер иштирокчиларининг тендер ҳужжатларида кўрсатилган концептуал қарорлар ва шартлар асосида </w:t>
      </w:r>
      <w:r w:rsidR="00B1063F">
        <w:rPr>
          <w:rFonts w:ascii="Times New Roman" w:hAnsi="Times New Roman"/>
          <w:color w:val="000000" w:themeColor="text1"/>
          <w:sz w:val="28"/>
          <w:szCs w:val="28"/>
        </w:rPr>
        <w:t xml:space="preserve">ишлаб чиқилган </w:t>
      </w:r>
      <w:r w:rsidRPr="00CF0667">
        <w:rPr>
          <w:rFonts w:ascii="Times New Roman" w:hAnsi="Times New Roman"/>
          <w:color w:val="000000" w:themeColor="text1"/>
          <w:sz w:val="28"/>
          <w:szCs w:val="28"/>
        </w:rPr>
        <w:t xml:space="preserve">батафсил техникавий </w:t>
      </w:r>
      <w:r w:rsidR="00B1063F">
        <w:rPr>
          <w:rFonts w:ascii="Times New Roman" w:hAnsi="Times New Roman"/>
          <w:color w:val="000000" w:themeColor="text1"/>
          <w:sz w:val="28"/>
          <w:szCs w:val="28"/>
        </w:rPr>
        <w:t xml:space="preserve">ҳамда </w:t>
      </w:r>
      <w:r w:rsidRPr="00CF0667">
        <w:rPr>
          <w:rFonts w:ascii="Times New Roman" w:hAnsi="Times New Roman"/>
          <w:color w:val="000000" w:themeColor="text1"/>
          <w:sz w:val="28"/>
          <w:szCs w:val="28"/>
        </w:rPr>
        <w:t>тижорат</w:t>
      </w:r>
      <w:r w:rsidR="00B1063F">
        <w:rPr>
          <w:rFonts w:ascii="Times New Roman" w:hAnsi="Times New Roman"/>
          <w:color w:val="000000" w:themeColor="text1"/>
          <w:sz w:val="28"/>
          <w:szCs w:val="28"/>
        </w:rPr>
        <w:t>га оид</w:t>
      </w:r>
      <w:r w:rsidRPr="00CF0667">
        <w:rPr>
          <w:rFonts w:ascii="Times New Roman" w:hAnsi="Times New Roman"/>
          <w:color w:val="000000" w:themeColor="text1"/>
          <w:sz w:val="28"/>
          <w:szCs w:val="28"/>
        </w:rPr>
        <w:t xml:space="preserve"> (молиявий) таклиф</w:t>
      </w:r>
      <w:r w:rsidR="00B1063F">
        <w:rPr>
          <w:rFonts w:ascii="Times New Roman" w:hAnsi="Times New Roman"/>
          <w:color w:val="000000" w:themeColor="text1"/>
          <w:sz w:val="28"/>
          <w:szCs w:val="28"/>
        </w:rPr>
        <w:t>лар</w:t>
      </w:r>
      <w:r w:rsidRPr="00CF0667">
        <w:rPr>
          <w:rFonts w:ascii="Times New Roman" w:hAnsi="Times New Roman"/>
          <w:color w:val="000000" w:themeColor="text1"/>
          <w:sz w:val="28"/>
          <w:szCs w:val="28"/>
        </w:rPr>
        <w:t xml:space="preserve">и кўриб чиқилади </w:t>
      </w:r>
      <w:r w:rsidR="00B1063F">
        <w:rPr>
          <w:rFonts w:ascii="Times New Roman" w:hAnsi="Times New Roman"/>
          <w:color w:val="000000" w:themeColor="text1"/>
          <w:sz w:val="28"/>
          <w:szCs w:val="28"/>
        </w:rPr>
        <w:t>ва</w:t>
      </w:r>
      <w:r w:rsidRPr="00CF0667">
        <w:rPr>
          <w:rFonts w:ascii="Times New Roman" w:hAnsi="Times New Roman"/>
          <w:color w:val="000000" w:themeColor="text1"/>
          <w:sz w:val="28"/>
          <w:szCs w:val="28"/>
        </w:rPr>
        <w:t xml:space="preserve"> баҳоланади. Тендерни ташкил этиш жараёнида талабгорлар билан тендер предметининг параметрлари бўйича музокаралар ўтказишга йўл қўйилади</w:t>
      </w:r>
      <w:r w:rsidR="00B1063F" w:rsidRPr="00D12B38">
        <w:rPr>
          <w:rFonts w:ascii="Times New Roman" w:hAnsi="Times New Roman"/>
          <w:color w:val="000000" w:themeColor="text1"/>
          <w:sz w:val="28"/>
          <w:szCs w:val="28"/>
        </w:rPr>
        <w:t>;</w:t>
      </w:r>
    </w:p>
    <w:p w14:paraId="709EFE7A" w14:textId="77777777" w:rsidR="00F428FD" w:rsidRPr="00F428FD" w:rsidRDefault="00F428FD" w:rsidP="00F428FD">
      <w:pPr>
        <w:spacing w:after="0" w:line="240" w:lineRule="auto"/>
        <w:ind w:firstLine="709"/>
        <w:jc w:val="both"/>
        <w:rPr>
          <w:rFonts w:ascii="Times New Roman" w:hAnsi="Times New Roman"/>
          <w:color w:val="000000" w:themeColor="text1"/>
          <w:sz w:val="28"/>
          <w:szCs w:val="28"/>
        </w:rPr>
      </w:pPr>
      <w:r w:rsidRPr="00F428FD">
        <w:rPr>
          <w:rFonts w:ascii="Times New Roman" w:hAnsi="Times New Roman"/>
          <w:color w:val="000000" w:themeColor="text1"/>
          <w:sz w:val="28"/>
          <w:szCs w:val="28"/>
        </w:rPr>
        <w:t>Бир босқичли тендерни ўтказиш тартиб-таомили қуйидагиларни ўз ичига олади:</w:t>
      </w:r>
    </w:p>
    <w:p w14:paraId="331288F8" w14:textId="1E95750D" w:rsidR="00F428FD" w:rsidRPr="00F428FD" w:rsidRDefault="00F428FD" w:rsidP="00F428FD">
      <w:pPr>
        <w:spacing w:after="0" w:line="240" w:lineRule="auto"/>
        <w:ind w:firstLine="709"/>
        <w:jc w:val="both"/>
        <w:rPr>
          <w:rFonts w:ascii="Times New Roman" w:hAnsi="Times New Roman"/>
          <w:color w:val="000000" w:themeColor="text1"/>
          <w:sz w:val="28"/>
          <w:szCs w:val="28"/>
        </w:rPr>
      </w:pPr>
      <w:r w:rsidRPr="00F428FD">
        <w:rPr>
          <w:rFonts w:ascii="Times New Roman" w:hAnsi="Times New Roman"/>
          <w:color w:val="000000" w:themeColor="text1"/>
          <w:sz w:val="28"/>
          <w:szCs w:val="28"/>
        </w:rPr>
        <w:t>тендер ўтказиш тўғрисидаги эълонни оммавий ахборот воситаларида ҳамда давлат шеригининг ва ваколатли давлат органининг расмий веб-сайтларида эълон қилиш;</w:t>
      </w:r>
    </w:p>
    <w:p w14:paraId="3EE88FEC" w14:textId="66B82865" w:rsidR="00A976BC" w:rsidRDefault="00A976BC" w:rsidP="00CF0667">
      <w:pPr>
        <w:spacing w:after="0" w:line="240" w:lineRule="auto"/>
        <w:ind w:firstLine="709"/>
        <w:jc w:val="both"/>
        <w:rPr>
          <w:rFonts w:ascii="Times New Roman" w:hAnsi="Times New Roman"/>
          <w:color w:val="000000" w:themeColor="text1"/>
          <w:sz w:val="28"/>
          <w:szCs w:val="28"/>
        </w:rPr>
      </w:pPr>
      <w:r w:rsidRPr="00CF0667">
        <w:rPr>
          <w:rFonts w:ascii="Times New Roman" w:hAnsi="Times New Roman"/>
          <w:color w:val="000000" w:themeColor="text1"/>
          <w:sz w:val="28"/>
          <w:szCs w:val="28"/>
        </w:rPr>
        <w:t>тендерда иштирок этиш учун талабгорлардан тендер таклифларини олиш;</w:t>
      </w:r>
    </w:p>
    <w:p w14:paraId="719AB0E6" w14:textId="12D4B9CD" w:rsidR="008519DA" w:rsidRPr="00CF0667" w:rsidRDefault="008519DA" w:rsidP="00CF0667">
      <w:pPr>
        <w:spacing w:after="0" w:line="240" w:lineRule="auto"/>
        <w:ind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тендерда иштирок этиш истагини билдирган талабгорларга дастлабки малака ҳужжатларини ва тендер ҳужжатлари т</w:t>
      </w:r>
      <w:r w:rsidR="00DB687C">
        <w:rPr>
          <w:rFonts w:ascii="Times New Roman" w:hAnsi="Times New Roman"/>
          <w:color w:val="000000" w:themeColor="text1"/>
          <w:sz w:val="28"/>
          <w:szCs w:val="28"/>
        </w:rPr>
        <w:t>ўплами</w:t>
      </w:r>
      <w:r>
        <w:rPr>
          <w:rFonts w:ascii="Times New Roman" w:hAnsi="Times New Roman"/>
          <w:color w:val="000000" w:themeColor="text1"/>
          <w:sz w:val="28"/>
          <w:szCs w:val="28"/>
        </w:rPr>
        <w:t>ни бериш учун сўров тақдим этиш;</w:t>
      </w:r>
    </w:p>
    <w:p w14:paraId="6D9FB82A" w14:textId="4E3DA2B8" w:rsidR="00A976BC" w:rsidRPr="00CF0667" w:rsidRDefault="00A976BC" w:rsidP="00CF0667">
      <w:pPr>
        <w:spacing w:after="0" w:line="240" w:lineRule="auto"/>
        <w:ind w:firstLine="709"/>
        <w:jc w:val="both"/>
        <w:rPr>
          <w:rFonts w:ascii="Times New Roman" w:hAnsi="Times New Roman"/>
          <w:color w:val="000000" w:themeColor="text1"/>
          <w:sz w:val="28"/>
          <w:szCs w:val="28"/>
        </w:rPr>
      </w:pPr>
      <w:r w:rsidRPr="00CF0667">
        <w:rPr>
          <w:rFonts w:ascii="Times New Roman" w:hAnsi="Times New Roman"/>
          <w:color w:val="000000" w:themeColor="text1"/>
          <w:sz w:val="28"/>
          <w:szCs w:val="28"/>
        </w:rPr>
        <w:t>талабгорларнинг тендер таклифлари</w:t>
      </w:r>
      <w:r w:rsidR="00AE2EC7">
        <w:rPr>
          <w:rFonts w:ascii="Times New Roman" w:hAnsi="Times New Roman"/>
          <w:color w:val="000000" w:themeColor="text1"/>
          <w:sz w:val="28"/>
          <w:szCs w:val="28"/>
        </w:rPr>
        <w:t xml:space="preserve"> солинган конвертлар</w:t>
      </w:r>
      <w:r w:rsidR="005F6734">
        <w:rPr>
          <w:rFonts w:ascii="Times New Roman" w:hAnsi="Times New Roman"/>
          <w:color w:val="000000" w:themeColor="text1"/>
          <w:sz w:val="28"/>
          <w:szCs w:val="28"/>
        </w:rPr>
        <w:t>ни</w:t>
      </w:r>
      <w:r w:rsidRPr="00CF0667">
        <w:rPr>
          <w:rFonts w:ascii="Times New Roman" w:hAnsi="Times New Roman"/>
          <w:color w:val="000000" w:themeColor="text1"/>
          <w:sz w:val="28"/>
          <w:szCs w:val="28"/>
        </w:rPr>
        <w:t xml:space="preserve"> очиш;</w:t>
      </w:r>
    </w:p>
    <w:p w14:paraId="23691A79" w14:textId="41F29F21" w:rsidR="00A976BC" w:rsidRPr="00CF0667" w:rsidRDefault="00A976BC" w:rsidP="00CF0667">
      <w:pPr>
        <w:spacing w:after="0" w:line="240" w:lineRule="auto"/>
        <w:ind w:firstLine="709"/>
        <w:jc w:val="both"/>
        <w:rPr>
          <w:rFonts w:ascii="Times New Roman" w:hAnsi="Times New Roman"/>
          <w:color w:val="000000" w:themeColor="text1"/>
          <w:sz w:val="28"/>
          <w:szCs w:val="28"/>
        </w:rPr>
      </w:pPr>
      <w:r w:rsidRPr="00CF0667">
        <w:rPr>
          <w:rFonts w:ascii="Times New Roman" w:hAnsi="Times New Roman"/>
          <w:color w:val="000000" w:themeColor="text1"/>
          <w:sz w:val="28"/>
          <w:szCs w:val="28"/>
        </w:rPr>
        <w:t>тендер таклифларини баҳолаш</w:t>
      </w:r>
      <w:r w:rsidR="005F6734" w:rsidRPr="00D12B38">
        <w:rPr>
          <w:rFonts w:ascii="Times New Roman" w:hAnsi="Times New Roman"/>
          <w:color w:val="000000" w:themeColor="text1"/>
          <w:sz w:val="28"/>
          <w:szCs w:val="28"/>
        </w:rPr>
        <w:t>;</w:t>
      </w:r>
    </w:p>
    <w:p w14:paraId="01C7D039" w14:textId="77777777" w:rsidR="00712957" w:rsidRPr="00712957" w:rsidRDefault="00712957" w:rsidP="00712957">
      <w:pPr>
        <w:spacing w:after="0" w:line="240" w:lineRule="auto"/>
        <w:ind w:firstLine="709"/>
        <w:jc w:val="both"/>
        <w:rPr>
          <w:rFonts w:ascii="Times New Roman" w:hAnsi="Times New Roman"/>
          <w:color w:val="000000" w:themeColor="text1"/>
          <w:sz w:val="28"/>
          <w:szCs w:val="28"/>
        </w:rPr>
      </w:pPr>
      <w:r w:rsidRPr="00712957">
        <w:rPr>
          <w:rFonts w:ascii="Times New Roman" w:hAnsi="Times New Roman"/>
          <w:color w:val="000000" w:themeColor="text1"/>
          <w:sz w:val="28"/>
          <w:szCs w:val="28"/>
        </w:rPr>
        <w:t>тендернинг ғолибини ва захирадаги ғолибини аниқлаш;</w:t>
      </w:r>
    </w:p>
    <w:p w14:paraId="698BC93C" w14:textId="099112F1" w:rsidR="00712957" w:rsidRPr="00712957" w:rsidRDefault="00712957" w:rsidP="00712957">
      <w:pPr>
        <w:spacing w:after="0" w:line="240" w:lineRule="auto"/>
        <w:ind w:firstLine="709"/>
        <w:jc w:val="both"/>
        <w:rPr>
          <w:rFonts w:ascii="Times New Roman" w:hAnsi="Times New Roman"/>
          <w:color w:val="000000" w:themeColor="text1"/>
          <w:sz w:val="28"/>
          <w:szCs w:val="28"/>
        </w:rPr>
      </w:pPr>
      <w:r w:rsidRPr="00712957">
        <w:rPr>
          <w:rFonts w:ascii="Times New Roman" w:hAnsi="Times New Roman"/>
          <w:color w:val="000000" w:themeColor="text1"/>
          <w:sz w:val="28"/>
          <w:szCs w:val="28"/>
        </w:rPr>
        <w:t xml:space="preserve">тендер ғолиби </w:t>
      </w:r>
      <w:r>
        <w:rPr>
          <w:rFonts w:ascii="Times New Roman" w:hAnsi="Times New Roman"/>
          <w:color w:val="000000" w:themeColor="text1"/>
          <w:sz w:val="28"/>
          <w:szCs w:val="28"/>
        </w:rPr>
        <w:t>ёки махсус лойиҳа</w:t>
      </w:r>
      <w:del w:id="19" w:author="Golib Xoljigitov" w:date="2020-12-16T17:41:00Z">
        <w:r w:rsidDel="00BD0DC9">
          <w:rPr>
            <w:rFonts w:ascii="Times New Roman" w:hAnsi="Times New Roman"/>
            <w:color w:val="000000" w:themeColor="text1"/>
            <w:sz w:val="28"/>
            <w:szCs w:val="28"/>
          </w:rPr>
          <w:delText>лаштириш</w:delText>
        </w:r>
      </w:del>
      <w:r>
        <w:rPr>
          <w:rFonts w:ascii="Times New Roman" w:hAnsi="Times New Roman"/>
          <w:color w:val="000000" w:themeColor="text1"/>
          <w:sz w:val="28"/>
          <w:szCs w:val="28"/>
        </w:rPr>
        <w:t xml:space="preserve"> компанияси </w:t>
      </w:r>
      <w:r w:rsidRPr="00712957">
        <w:rPr>
          <w:rFonts w:ascii="Times New Roman" w:hAnsi="Times New Roman"/>
          <w:color w:val="000000" w:themeColor="text1"/>
          <w:sz w:val="28"/>
          <w:szCs w:val="28"/>
        </w:rPr>
        <w:t>билан музокаралар ўтказиш;</w:t>
      </w:r>
    </w:p>
    <w:p w14:paraId="32B3FB49" w14:textId="77777777" w:rsidR="00712957" w:rsidRPr="00712957" w:rsidRDefault="00712957" w:rsidP="00712957">
      <w:pPr>
        <w:spacing w:after="0" w:line="240" w:lineRule="auto"/>
        <w:ind w:firstLine="709"/>
        <w:jc w:val="both"/>
        <w:rPr>
          <w:rFonts w:ascii="Times New Roman" w:hAnsi="Times New Roman"/>
          <w:color w:val="000000" w:themeColor="text1"/>
          <w:sz w:val="28"/>
          <w:szCs w:val="28"/>
        </w:rPr>
      </w:pPr>
      <w:r w:rsidRPr="00712957">
        <w:rPr>
          <w:rFonts w:ascii="Times New Roman" w:hAnsi="Times New Roman"/>
          <w:color w:val="000000" w:themeColor="text1"/>
          <w:sz w:val="28"/>
          <w:szCs w:val="28"/>
        </w:rPr>
        <w:lastRenderedPageBreak/>
        <w:t>тендер ғолиби билан давлат-хусусий шериклик тўғрисида битим тузиш.</w:t>
      </w:r>
    </w:p>
    <w:p w14:paraId="177B0AC6" w14:textId="4DF9CA0B" w:rsidR="00090A74" w:rsidRPr="00712957" w:rsidRDefault="00090A74" w:rsidP="00090A74">
      <w:pPr>
        <w:spacing w:after="0" w:line="240" w:lineRule="auto"/>
        <w:ind w:firstLine="709"/>
        <w:jc w:val="both"/>
        <w:rPr>
          <w:rFonts w:ascii="Times New Roman" w:hAnsi="Times New Roman"/>
          <w:color w:val="000000" w:themeColor="text1"/>
          <w:sz w:val="28"/>
          <w:szCs w:val="28"/>
        </w:rPr>
      </w:pPr>
      <w:r w:rsidRPr="00712957">
        <w:rPr>
          <w:rFonts w:ascii="Times New Roman" w:hAnsi="Times New Roman"/>
          <w:color w:val="000000" w:themeColor="text1"/>
          <w:sz w:val="28"/>
          <w:szCs w:val="28"/>
        </w:rPr>
        <w:t>Тендерда иштирок этиш учун тендер таклифларини</w:t>
      </w:r>
      <w:r w:rsidR="00AE2EC7">
        <w:rPr>
          <w:rFonts w:ascii="Times New Roman" w:hAnsi="Times New Roman"/>
          <w:color w:val="000000" w:themeColor="text1"/>
          <w:sz w:val="28"/>
          <w:szCs w:val="28"/>
        </w:rPr>
        <w:t xml:space="preserve"> </w:t>
      </w:r>
      <w:r w:rsidRPr="00712957">
        <w:rPr>
          <w:rFonts w:ascii="Times New Roman" w:hAnsi="Times New Roman"/>
          <w:color w:val="000000" w:themeColor="text1"/>
          <w:sz w:val="28"/>
          <w:szCs w:val="28"/>
        </w:rPr>
        <w:t>бериш муддати тендер ўтказилиши тўғрисидаги эълон берилган санадан эътиборан ўттиз календарь кундан кам бўлмаслиги керак.</w:t>
      </w:r>
    </w:p>
    <w:p w14:paraId="6658FB56" w14:textId="02C8F4A5" w:rsidR="00090A74" w:rsidRPr="00712957" w:rsidRDefault="00090A74" w:rsidP="00090A74">
      <w:pPr>
        <w:spacing w:after="0" w:line="240" w:lineRule="auto"/>
        <w:ind w:firstLine="709"/>
        <w:jc w:val="both"/>
        <w:rPr>
          <w:rFonts w:ascii="Times New Roman" w:hAnsi="Times New Roman"/>
          <w:color w:val="000000" w:themeColor="text1"/>
          <w:sz w:val="28"/>
          <w:szCs w:val="28"/>
        </w:rPr>
      </w:pPr>
      <w:r w:rsidRPr="00712957">
        <w:rPr>
          <w:rFonts w:ascii="Times New Roman" w:hAnsi="Times New Roman"/>
          <w:color w:val="000000" w:themeColor="text1"/>
          <w:sz w:val="28"/>
          <w:szCs w:val="28"/>
        </w:rPr>
        <w:t xml:space="preserve">Умумий қиймати бир миллион АҚШ долларидан ортиқ бўлган эквивалентдаги давлат-хусусий шериклик лойиҳаси бўйича </w:t>
      </w:r>
      <w:r>
        <w:rPr>
          <w:rFonts w:ascii="Times New Roman" w:hAnsi="Times New Roman"/>
          <w:color w:val="000000" w:themeColor="text1"/>
          <w:sz w:val="28"/>
          <w:szCs w:val="28"/>
        </w:rPr>
        <w:t>икки босқичли тендер ўтказилади, бунда</w:t>
      </w:r>
      <w:r w:rsidR="00AE2EC7">
        <w:rPr>
          <w:rFonts w:ascii="Times New Roman" w:hAnsi="Times New Roman"/>
          <w:color w:val="000000" w:themeColor="text1"/>
          <w:sz w:val="28"/>
          <w:szCs w:val="28"/>
        </w:rPr>
        <w:t>н</w:t>
      </w:r>
      <w:r w:rsidRPr="00712957">
        <w:rPr>
          <w:rFonts w:ascii="Times New Roman" w:hAnsi="Times New Roman"/>
          <w:color w:val="000000" w:themeColor="text1"/>
          <w:sz w:val="28"/>
          <w:szCs w:val="28"/>
        </w:rPr>
        <w:t xml:space="preserve"> </w:t>
      </w:r>
      <w:r>
        <w:rPr>
          <w:rFonts w:ascii="Times New Roman" w:hAnsi="Times New Roman"/>
          <w:color w:val="000000" w:themeColor="text1"/>
          <w:sz w:val="28"/>
          <w:szCs w:val="28"/>
        </w:rPr>
        <w:t>ушбу Қонуннинг 17-моддасида назарда тутилган ҳоллар мустасно.</w:t>
      </w:r>
    </w:p>
    <w:p w14:paraId="7EAEEEED" w14:textId="77777777" w:rsidR="00090A74" w:rsidRPr="00712957" w:rsidRDefault="00090A74" w:rsidP="00090A74">
      <w:pPr>
        <w:spacing w:after="0" w:line="240" w:lineRule="auto"/>
        <w:ind w:firstLine="709"/>
        <w:jc w:val="both"/>
        <w:rPr>
          <w:rFonts w:ascii="Times New Roman" w:hAnsi="Times New Roman"/>
          <w:color w:val="000000" w:themeColor="text1"/>
          <w:sz w:val="28"/>
          <w:szCs w:val="28"/>
        </w:rPr>
      </w:pPr>
      <w:r w:rsidRPr="00712957">
        <w:rPr>
          <w:rFonts w:ascii="Times New Roman" w:hAnsi="Times New Roman"/>
          <w:color w:val="000000" w:themeColor="text1"/>
          <w:sz w:val="28"/>
          <w:szCs w:val="28"/>
        </w:rPr>
        <w:t>Икки босқичли тендер дастлабки малакани аниқлаш ва тендер ғолибини саралаш босқичларини ўз ичига олади.</w:t>
      </w:r>
    </w:p>
    <w:p w14:paraId="1810EE64" w14:textId="77777777" w:rsidR="00090A74" w:rsidRDefault="00090A74" w:rsidP="00090A74">
      <w:pPr>
        <w:spacing w:after="0" w:line="240" w:lineRule="auto"/>
        <w:ind w:firstLine="709"/>
        <w:jc w:val="both"/>
        <w:rPr>
          <w:rFonts w:ascii="Times New Roman" w:hAnsi="Times New Roman"/>
          <w:color w:val="000000" w:themeColor="text1"/>
          <w:sz w:val="28"/>
          <w:szCs w:val="28"/>
        </w:rPr>
      </w:pPr>
      <w:r w:rsidRPr="00712957">
        <w:rPr>
          <w:rFonts w:ascii="Times New Roman" w:hAnsi="Times New Roman"/>
          <w:color w:val="000000" w:themeColor="text1"/>
          <w:sz w:val="28"/>
          <w:szCs w:val="28"/>
        </w:rPr>
        <w:t>Икки босқичли тендер қуйидаги тартибда ўтказилади:</w:t>
      </w:r>
    </w:p>
    <w:p w14:paraId="5C962235" w14:textId="77777777" w:rsidR="00090A74" w:rsidRPr="00CF0667" w:rsidRDefault="00090A74" w:rsidP="00090A74">
      <w:pPr>
        <w:spacing w:after="0" w:line="240" w:lineRule="auto"/>
        <w:ind w:firstLine="709"/>
        <w:jc w:val="both"/>
        <w:rPr>
          <w:rFonts w:ascii="Times New Roman" w:hAnsi="Times New Roman"/>
          <w:color w:val="000000" w:themeColor="text1"/>
          <w:sz w:val="28"/>
          <w:szCs w:val="28"/>
        </w:rPr>
      </w:pPr>
      <w:r w:rsidRPr="00CF0667">
        <w:rPr>
          <w:rFonts w:ascii="Times New Roman" w:hAnsi="Times New Roman"/>
          <w:color w:val="000000" w:themeColor="text1"/>
          <w:sz w:val="28"/>
          <w:szCs w:val="28"/>
        </w:rPr>
        <w:t xml:space="preserve">биринчи босқичда </w:t>
      </w:r>
      <w:r w:rsidRPr="00E40B73">
        <w:rPr>
          <w:rFonts w:ascii="Times New Roman" w:hAnsi="Times New Roman"/>
          <w:color w:val="000000" w:themeColor="text1"/>
          <w:sz w:val="28"/>
          <w:szCs w:val="28"/>
        </w:rPr>
        <w:t>талабгорларнинг малака ҳужжатлари кўриб чиқилади ва уларнинг тендер ҳужжатларида кўрсатилган малака мезонларига мослиги</w:t>
      </w:r>
      <w:r w:rsidRPr="00CF0667">
        <w:rPr>
          <w:rFonts w:ascii="Times New Roman" w:hAnsi="Times New Roman"/>
          <w:b/>
          <w:color w:val="000000" w:themeColor="text1"/>
          <w:sz w:val="28"/>
          <w:szCs w:val="28"/>
        </w:rPr>
        <w:t xml:space="preserve"> </w:t>
      </w:r>
      <w:r w:rsidRPr="00CF0667">
        <w:rPr>
          <w:rFonts w:ascii="Times New Roman" w:hAnsi="Times New Roman"/>
          <w:color w:val="000000" w:themeColor="text1"/>
          <w:sz w:val="28"/>
          <w:szCs w:val="28"/>
        </w:rPr>
        <w:t>баҳоланади</w:t>
      </w:r>
      <w:r w:rsidRPr="00CF0667">
        <w:rPr>
          <w:rFonts w:ascii="Times New Roman" w:hAnsi="Times New Roman"/>
          <w:color w:val="000000"/>
          <w:sz w:val="28"/>
          <w:szCs w:val="28"/>
          <w:lang w:eastAsia="ru-RU"/>
        </w:rPr>
        <w:t xml:space="preserve">. </w:t>
      </w:r>
      <w:r w:rsidRPr="00CF0667">
        <w:rPr>
          <w:rFonts w:ascii="Times New Roman" w:hAnsi="Times New Roman"/>
          <w:color w:val="000000" w:themeColor="text1"/>
          <w:sz w:val="28"/>
          <w:szCs w:val="28"/>
        </w:rPr>
        <w:t>Талабгорлар билан тендер предметининг параметрлари бўйича музокаралар ўтказишга йўл қўйилади;</w:t>
      </w:r>
    </w:p>
    <w:p w14:paraId="06AB27B8" w14:textId="1BA750E9" w:rsidR="00090A74" w:rsidRDefault="00A551D6" w:rsidP="00090A74">
      <w:pPr>
        <w:spacing w:after="0" w:line="240" w:lineRule="auto"/>
        <w:ind w:firstLine="709"/>
        <w:jc w:val="both"/>
        <w:rPr>
          <w:rFonts w:ascii="Times New Roman" w:hAnsi="Times New Roman"/>
          <w:color w:val="000000" w:themeColor="text1"/>
          <w:sz w:val="28"/>
          <w:szCs w:val="28"/>
        </w:rPr>
      </w:pPr>
      <w:r w:rsidRPr="00712957">
        <w:rPr>
          <w:rFonts w:ascii="Times New Roman" w:hAnsi="Times New Roman"/>
          <w:color w:val="000000" w:themeColor="text1"/>
          <w:sz w:val="28"/>
          <w:szCs w:val="28"/>
        </w:rPr>
        <w:t xml:space="preserve">иккинчи босқичда </w:t>
      </w:r>
      <w:r w:rsidR="00AE2EC7" w:rsidRPr="00712957">
        <w:rPr>
          <w:rFonts w:ascii="Times New Roman" w:hAnsi="Times New Roman"/>
          <w:color w:val="000000" w:themeColor="text1"/>
          <w:sz w:val="28"/>
          <w:szCs w:val="28"/>
        </w:rPr>
        <w:t>киритилган техникавий ва тижорат</w:t>
      </w:r>
      <w:r w:rsidR="00AE2EC7">
        <w:rPr>
          <w:rFonts w:ascii="Times New Roman" w:hAnsi="Times New Roman"/>
          <w:color w:val="000000" w:themeColor="text1"/>
          <w:sz w:val="28"/>
          <w:szCs w:val="28"/>
        </w:rPr>
        <w:t>га оид</w:t>
      </w:r>
      <w:r w:rsidR="00AE2EC7" w:rsidRPr="00712957">
        <w:rPr>
          <w:rFonts w:ascii="Times New Roman" w:hAnsi="Times New Roman"/>
          <w:color w:val="000000" w:themeColor="text1"/>
          <w:sz w:val="28"/>
          <w:szCs w:val="28"/>
        </w:rPr>
        <w:t xml:space="preserve"> (молиявий) таклифлар </w:t>
      </w:r>
      <w:r w:rsidR="00090A74" w:rsidRPr="00712957">
        <w:rPr>
          <w:rFonts w:ascii="Times New Roman" w:hAnsi="Times New Roman"/>
          <w:color w:val="000000" w:themeColor="text1"/>
          <w:sz w:val="28"/>
          <w:szCs w:val="28"/>
        </w:rPr>
        <w:t>тендер предметининг аниқлаштирилган параметрлари ҳисобга олинган, баҳо (тариф) албатта кўрсатилган ҳолда кўриб чиқилади ҳамда баҳоланади.</w:t>
      </w:r>
    </w:p>
    <w:p w14:paraId="6F1F76DD" w14:textId="77777777" w:rsidR="00090A74" w:rsidRDefault="00090A74" w:rsidP="00090A74">
      <w:pPr>
        <w:spacing w:after="0" w:line="240" w:lineRule="auto"/>
        <w:ind w:firstLine="709"/>
        <w:jc w:val="both"/>
        <w:rPr>
          <w:rFonts w:ascii="Times New Roman" w:hAnsi="Times New Roman"/>
          <w:color w:val="000000" w:themeColor="text1"/>
          <w:sz w:val="28"/>
          <w:szCs w:val="28"/>
        </w:rPr>
      </w:pPr>
      <w:r w:rsidRPr="00712957">
        <w:rPr>
          <w:rFonts w:ascii="Times New Roman" w:hAnsi="Times New Roman"/>
          <w:color w:val="000000" w:themeColor="text1"/>
          <w:sz w:val="28"/>
          <w:szCs w:val="28"/>
        </w:rPr>
        <w:t>Икки босқичли тендерни ўтказиш тартиб-таомили қуйидагиларни ўз ичига олади:</w:t>
      </w:r>
    </w:p>
    <w:p w14:paraId="251FDEE5" w14:textId="77777777" w:rsidR="00090A74" w:rsidRDefault="00090A74" w:rsidP="00090A74">
      <w:pPr>
        <w:spacing w:after="0" w:line="240" w:lineRule="auto"/>
        <w:ind w:firstLine="709"/>
        <w:jc w:val="both"/>
        <w:rPr>
          <w:rFonts w:ascii="Times New Roman" w:hAnsi="Times New Roman"/>
          <w:color w:val="000000" w:themeColor="text1"/>
          <w:sz w:val="28"/>
          <w:szCs w:val="28"/>
        </w:rPr>
      </w:pPr>
      <w:r w:rsidRPr="00CF0667">
        <w:rPr>
          <w:rFonts w:ascii="Times New Roman" w:hAnsi="Times New Roman"/>
          <w:color w:val="000000" w:themeColor="text1"/>
          <w:sz w:val="28"/>
          <w:szCs w:val="28"/>
        </w:rPr>
        <w:t xml:space="preserve">тендер ўтказиш тўғрисидаги эълонни ва </w:t>
      </w:r>
      <w:r w:rsidRPr="00164C6D">
        <w:rPr>
          <w:rFonts w:ascii="Times New Roman" w:hAnsi="Times New Roman"/>
          <w:color w:val="000000" w:themeColor="text1"/>
          <w:sz w:val="28"/>
          <w:szCs w:val="28"/>
        </w:rPr>
        <w:t>дастлабки малака ҳужжатларини</w:t>
      </w:r>
      <w:r w:rsidRPr="00CF0667">
        <w:rPr>
          <w:rFonts w:ascii="Times New Roman" w:hAnsi="Times New Roman"/>
          <w:b/>
          <w:color w:val="000000" w:themeColor="text1"/>
          <w:sz w:val="28"/>
          <w:szCs w:val="28"/>
        </w:rPr>
        <w:t xml:space="preserve"> </w:t>
      </w:r>
      <w:r w:rsidRPr="00D4107E">
        <w:rPr>
          <w:rFonts w:ascii="Times New Roman" w:hAnsi="Times New Roman"/>
          <w:color w:val="000000" w:themeColor="text1"/>
          <w:sz w:val="28"/>
          <w:szCs w:val="28"/>
        </w:rPr>
        <w:t>бериш</w:t>
      </w:r>
      <w:r>
        <w:rPr>
          <w:rFonts w:ascii="Times New Roman" w:hAnsi="Times New Roman"/>
          <w:color w:val="000000" w:themeColor="text1"/>
          <w:sz w:val="28"/>
          <w:szCs w:val="28"/>
        </w:rPr>
        <w:t>га доир</w:t>
      </w:r>
      <w:r w:rsidRPr="00D4107E">
        <w:rPr>
          <w:rFonts w:ascii="Times New Roman" w:hAnsi="Times New Roman"/>
          <w:color w:val="000000" w:themeColor="text1"/>
          <w:sz w:val="28"/>
          <w:szCs w:val="28"/>
        </w:rPr>
        <w:t xml:space="preserve"> сўровни</w:t>
      </w:r>
      <w:r>
        <w:rPr>
          <w:rFonts w:ascii="Times New Roman" w:hAnsi="Times New Roman"/>
          <w:b/>
          <w:color w:val="000000" w:themeColor="text1"/>
          <w:sz w:val="28"/>
          <w:szCs w:val="28"/>
        </w:rPr>
        <w:t xml:space="preserve"> </w:t>
      </w:r>
      <w:r w:rsidRPr="00CF0667">
        <w:rPr>
          <w:rFonts w:ascii="Times New Roman" w:hAnsi="Times New Roman"/>
          <w:color w:val="000000" w:themeColor="text1"/>
          <w:sz w:val="28"/>
          <w:szCs w:val="28"/>
        </w:rPr>
        <w:t>оммавий ахборот воситаларида ҳамда давлат шеригининг ва ваколатли давлат органининг расмий веб-сайтларида эълон қилиш;</w:t>
      </w:r>
    </w:p>
    <w:p w14:paraId="52B6AC2A" w14:textId="77777777" w:rsidR="00090A74" w:rsidRPr="00CF0667" w:rsidRDefault="00090A74" w:rsidP="00090A74">
      <w:pPr>
        <w:spacing w:after="0" w:line="240" w:lineRule="auto"/>
        <w:ind w:firstLine="709"/>
        <w:jc w:val="both"/>
        <w:rPr>
          <w:rFonts w:ascii="Times New Roman" w:hAnsi="Times New Roman"/>
          <w:color w:val="000000" w:themeColor="text1"/>
          <w:sz w:val="28"/>
          <w:szCs w:val="28"/>
        </w:rPr>
      </w:pPr>
      <w:r w:rsidRPr="00CF0667">
        <w:rPr>
          <w:rFonts w:ascii="Times New Roman" w:hAnsi="Times New Roman"/>
          <w:color w:val="000000" w:themeColor="text1"/>
          <w:sz w:val="28"/>
          <w:szCs w:val="28"/>
        </w:rPr>
        <w:t>талабгорларнинг малакасини тасдиқловчи дастлабки малака буюртмаларини йиғиш ва баҳолаш;</w:t>
      </w:r>
    </w:p>
    <w:p w14:paraId="44F7B135" w14:textId="77777777" w:rsidR="00090A74" w:rsidRPr="00CF0667" w:rsidRDefault="00090A74" w:rsidP="00090A74">
      <w:pPr>
        <w:spacing w:after="0" w:line="240" w:lineRule="auto"/>
        <w:ind w:firstLine="709"/>
        <w:jc w:val="both"/>
        <w:rPr>
          <w:rFonts w:ascii="Times New Roman" w:hAnsi="Times New Roman"/>
          <w:color w:val="000000" w:themeColor="text1"/>
          <w:sz w:val="28"/>
          <w:szCs w:val="28"/>
        </w:rPr>
      </w:pPr>
      <w:r w:rsidRPr="00CF0667">
        <w:rPr>
          <w:rFonts w:ascii="Times New Roman" w:hAnsi="Times New Roman"/>
          <w:color w:val="000000" w:themeColor="text1"/>
          <w:sz w:val="28"/>
          <w:szCs w:val="28"/>
        </w:rPr>
        <w:t>дастлабки малакалашдан ўтган талабгорларнинг рўйхатини шакллантириш;</w:t>
      </w:r>
    </w:p>
    <w:p w14:paraId="6D5611F2" w14:textId="66100B67" w:rsidR="00090A74" w:rsidRPr="00CF0667" w:rsidRDefault="00090A74" w:rsidP="00090A74">
      <w:pPr>
        <w:spacing w:after="0" w:line="240" w:lineRule="auto"/>
        <w:ind w:firstLine="709"/>
        <w:jc w:val="both"/>
        <w:rPr>
          <w:rFonts w:ascii="Times New Roman" w:hAnsi="Times New Roman"/>
          <w:color w:val="000000" w:themeColor="text1"/>
          <w:sz w:val="28"/>
          <w:szCs w:val="28"/>
        </w:rPr>
      </w:pPr>
      <w:r w:rsidRPr="00CF0667">
        <w:rPr>
          <w:rFonts w:ascii="Times New Roman" w:hAnsi="Times New Roman"/>
          <w:color w:val="000000" w:themeColor="text1"/>
          <w:sz w:val="28"/>
          <w:szCs w:val="28"/>
        </w:rPr>
        <w:t>дастлабки малакалашдан ўтган талабгорларга давлат шериги томонидан тенд</w:t>
      </w:r>
      <w:r w:rsidR="004164AC">
        <w:rPr>
          <w:rFonts w:ascii="Times New Roman" w:hAnsi="Times New Roman"/>
          <w:color w:val="000000" w:themeColor="text1"/>
          <w:sz w:val="28"/>
          <w:szCs w:val="28"/>
        </w:rPr>
        <w:t>ер ҳ</w:t>
      </w:r>
      <w:r w:rsidRPr="00CF0667">
        <w:rPr>
          <w:rFonts w:ascii="Times New Roman" w:hAnsi="Times New Roman"/>
          <w:color w:val="000000" w:themeColor="text1"/>
          <w:sz w:val="28"/>
          <w:szCs w:val="28"/>
        </w:rPr>
        <w:t xml:space="preserve">ужжатлари </w:t>
      </w:r>
      <w:r w:rsidRPr="00D47D06">
        <w:rPr>
          <w:rFonts w:ascii="Times New Roman" w:hAnsi="Times New Roman"/>
          <w:color w:val="000000" w:themeColor="text1"/>
          <w:sz w:val="28"/>
          <w:szCs w:val="28"/>
        </w:rPr>
        <w:t>тўпламини</w:t>
      </w:r>
      <w:r w:rsidRPr="00CF0667">
        <w:rPr>
          <w:rFonts w:ascii="Times New Roman" w:hAnsi="Times New Roman"/>
          <w:color w:val="000000" w:themeColor="text1"/>
          <w:sz w:val="28"/>
          <w:szCs w:val="28"/>
        </w:rPr>
        <w:t xml:space="preserve"> </w:t>
      </w:r>
      <w:r>
        <w:rPr>
          <w:rFonts w:ascii="Times New Roman" w:hAnsi="Times New Roman"/>
          <w:color w:val="000000" w:themeColor="text1"/>
          <w:sz w:val="28"/>
          <w:szCs w:val="28"/>
        </w:rPr>
        <w:t>юбориш;</w:t>
      </w:r>
    </w:p>
    <w:p w14:paraId="19FB6CFF" w14:textId="77777777" w:rsidR="00090A74" w:rsidRPr="00CF0667" w:rsidRDefault="00090A74" w:rsidP="00090A74">
      <w:pPr>
        <w:spacing w:after="0" w:line="240" w:lineRule="auto"/>
        <w:ind w:firstLine="709"/>
        <w:jc w:val="both"/>
        <w:rPr>
          <w:rFonts w:ascii="Times New Roman" w:hAnsi="Times New Roman"/>
          <w:color w:val="000000" w:themeColor="text1"/>
          <w:sz w:val="28"/>
          <w:szCs w:val="28"/>
        </w:rPr>
      </w:pPr>
      <w:r w:rsidRPr="00E8382E">
        <w:rPr>
          <w:rFonts w:ascii="Times New Roman" w:hAnsi="Times New Roman"/>
          <w:color w:val="000000" w:themeColor="text1"/>
          <w:sz w:val="28"/>
          <w:szCs w:val="28"/>
        </w:rPr>
        <w:t>дастлабки малакалашдан ўтган</w:t>
      </w:r>
      <w:r w:rsidRPr="00CF0667">
        <w:rPr>
          <w:rFonts w:ascii="Times New Roman" w:hAnsi="Times New Roman"/>
          <w:color w:val="000000" w:themeColor="text1"/>
          <w:sz w:val="28"/>
          <w:szCs w:val="28"/>
        </w:rPr>
        <w:t xml:space="preserve"> талабгорлар томонидан тендер таклифларини тақдим этиш;</w:t>
      </w:r>
    </w:p>
    <w:p w14:paraId="5D9144AF" w14:textId="79F9D12C" w:rsidR="00090A74" w:rsidRPr="00CF0667" w:rsidRDefault="00090A74" w:rsidP="00090A74">
      <w:pPr>
        <w:spacing w:after="0" w:line="240" w:lineRule="auto"/>
        <w:ind w:firstLine="709"/>
        <w:jc w:val="both"/>
        <w:rPr>
          <w:rFonts w:ascii="Times New Roman" w:hAnsi="Times New Roman"/>
          <w:color w:val="000000" w:themeColor="text1"/>
          <w:sz w:val="28"/>
          <w:szCs w:val="28"/>
        </w:rPr>
      </w:pPr>
      <w:r w:rsidRPr="00E8382E">
        <w:rPr>
          <w:rFonts w:ascii="Times New Roman" w:hAnsi="Times New Roman"/>
          <w:color w:val="000000" w:themeColor="text1"/>
          <w:sz w:val="28"/>
          <w:szCs w:val="28"/>
        </w:rPr>
        <w:t>дастлабки малакалашдан ўтган</w:t>
      </w:r>
      <w:r w:rsidRPr="00CF0667">
        <w:rPr>
          <w:rFonts w:ascii="Times New Roman" w:hAnsi="Times New Roman"/>
          <w:color w:val="000000" w:themeColor="text1"/>
          <w:sz w:val="28"/>
          <w:szCs w:val="28"/>
        </w:rPr>
        <w:t xml:space="preserve"> талабгорларнинг</w:t>
      </w:r>
      <w:r>
        <w:rPr>
          <w:rFonts w:ascii="Times New Roman" w:hAnsi="Times New Roman"/>
          <w:color w:val="000000" w:themeColor="text1"/>
          <w:sz w:val="28"/>
          <w:szCs w:val="28"/>
        </w:rPr>
        <w:t xml:space="preserve"> </w:t>
      </w:r>
      <w:r w:rsidR="001F6D69" w:rsidRPr="00CF0667">
        <w:rPr>
          <w:rFonts w:ascii="Times New Roman" w:hAnsi="Times New Roman"/>
          <w:color w:val="000000" w:themeColor="text1"/>
          <w:sz w:val="28"/>
          <w:szCs w:val="28"/>
        </w:rPr>
        <w:t>тендер</w:t>
      </w:r>
      <w:r w:rsidR="001F6D69">
        <w:rPr>
          <w:rFonts w:ascii="Times New Roman" w:hAnsi="Times New Roman"/>
          <w:color w:val="000000" w:themeColor="text1"/>
          <w:sz w:val="28"/>
          <w:szCs w:val="28"/>
        </w:rPr>
        <w:t xml:space="preserve"> </w:t>
      </w:r>
      <w:r>
        <w:rPr>
          <w:rFonts w:ascii="Times New Roman" w:hAnsi="Times New Roman"/>
          <w:color w:val="000000" w:themeColor="text1"/>
          <w:sz w:val="28"/>
          <w:szCs w:val="28"/>
        </w:rPr>
        <w:t>таклифлари солинган</w:t>
      </w:r>
      <w:r w:rsidRPr="00CF0667">
        <w:rPr>
          <w:rFonts w:ascii="Times New Roman" w:hAnsi="Times New Roman"/>
          <w:color w:val="000000" w:themeColor="text1"/>
          <w:sz w:val="28"/>
          <w:szCs w:val="28"/>
        </w:rPr>
        <w:t xml:space="preserve"> </w:t>
      </w:r>
      <w:r>
        <w:rPr>
          <w:rFonts w:ascii="Times New Roman" w:hAnsi="Times New Roman"/>
          <w:color w:val="000000" w:themeColor="text1"/>
          <w:sz w:val="28"/>
          <w:szCs w:val="28"/>
        </w:rPr>
        <w:t>конвертла</w:t>
      </w:r>
      <w:r w:rsidRPr="00CF0667">
        <w:rPr>
          <w:rFonts w:ascii="Times New Roman" w:hAnsi="Times New Roman"/>
          <w:color w:val="000000" w:themeColor="text1"/>
          <w:sz w:val="28"/>
          <w:szCs w:val="28"/>
        </w:rPr>
        <w:t>рни очиш;</w:t>
      </w:r>
    </w:p>
    <w:p w14:paraId="2904C372" w14:textId="77777777" w:rsidR="00090A74" w:rsidRDefault="00090A74" w:rsidP="00090A74">
      <w:pPr>
        <w:spacing w:after="0" w:line="240" w:lineRule="auto"/>
        <w:ind w:firstLine="709"/>
        <w:jc w:val="both"/>
        <w:rPr>
          <w:rFonts w:ascii="Times New Roman" w:hAnsi="Times New Roman"/>
          <w:color w:val="000000" w:themeColor="text1"/>
          <w:sz w:val="28"/>
          <w:szCs w:val="28"/>
        </w:rPr>
      </w:pPr>
      <w:r w:rsidRPr="00CF0667">
        <w:rPr>
          <w:rFonts w:ascii="Times New Roman" w:hAnsi="Times New Roman"/>
          <w:color w:val="000000" w:themeColor="text1"/>
          <w:sz w:val="28"/>
          <w:szCs w:val="28"/>
        </w:rPr>
        <w:t>тендер таклифларини баҳолаш;</w:t>
      </w:r>
    </w:p>
    <w:p w14:paraId="36CAA609" w14:textId="77777777" w:rsidR="00090A74" w:rsidRPr="00A230E0" w:rsidRDefault="00090A74" w:rsidP="00090A74">
      <w:pPr>
        <w:spacing w:after="0" w:line="240" w:lineRule="auto"/>
        <w:ind w:firstLine="709"/>
        <w:jc w:val="both"/>
        <w:rPr>
          <w:rFonts w:ascii="Times New Roman" w:hAnsi="Times New Roman"/>
          <w:color w:val="000000" w:themeColor="text1"/>
          <w:sz w:val="28"/>
          <w:szCs w:val="28"/>
        </w:rPr>
      </w:pPr>
      <w:r w:rsidRPr="00A230E0">
        <w:rPr>
          <w:rFonts w:ascii="Times New Roman" w:hAnsi="Times New Roman"/>
          <w:color w:val="000000" w:themeColor="text1"/>
          <w:sz w:val="28"/>
          <w:szCs w:val="28"/>
        </w:rPr>
        <w:t>тендернинг ғолибини ва захирадаги ғолибини аниқлаш;</w:t>
      </w:r>
    </w:p>
    <w:p w14:paraId="175074E6" w14:textId="77777777" w:rsidR="00090A74" w:rsidRDefault="00090A74" w:rsidP="00090A74">
      <w:pPr>
        <w:spacing w:after="0" w:line="240" w:lineRule="auto"/>
        <w:ind w:firstLine="709"/>
        <w:jc w:val="both"/>
        <w:rPr>
          <w:rFonts w:ascii="Times New Roman" w:hAnsi="Times New Roman"/>
          <w:color w:val="000000" w:themeColor="text1"/>
          <w:sz w:val="28"/>
          <w:szCs w:val="28"/>
        </w:rPr>
      </w:pPr>
      <w:r w:rsidRPr="00A230E0">
        <w:rPr>
          <w:rFonts w:ascii="Times New Roman" w:hAnsi="Times New Roman"/>
          <w:color w:val="000000" w:themeColor="text1"/>
          <w:sz w:val="28"/>
          <w:szCs w:val="28"/>
        </w:rPr>
        <w:t>тендер ғолиби билан музокаралар ўтказиш;</w:t>
      </w:r>
    </w:p>
    <w:p w14:paraId="04A155EE" w14:textId="6F97BE6E" w:rsidR="00090A74" w:rsidRPr="00A230E0" w:rsidRDefault="00090A74" w:rsidP="00090A74">
      <w:pPr>
        <w:spacing w:after="0" w:line="240" w:lineRule="auto"/>
        <w:ind w:firstLine="709"/>
        <w:jc w:val="both"/>
        <w:rPr>
          <w:rFonts w:ascii="Times New Roman" w:hAnsi="Times New Roman"/>
          <w:color w:val="000000" w:themeColor="text1"/>
          <w:sz w:val="28"/>
          <w:szCs w:val="28"/>
        </w:rPr>
      </w:pPr>
      <w:r w:rsidRPr="00A230E0">
        <w:rPr>
          <w:rFonts w:ascii="Times New Roman" w:hAnsi="Times New Roman"/>
          <w:color w:val="000000" w:themeColor="text1"/>
          <w:sz w:val="28"/>
          <w:szCs w:val="28"/>
        </w:rPr>
        <w:t xml:space="preserve">тендер ғолиби </w:t>
      </w:r>
      <w:r>
        <w:rPr>
          <w:rFonts w:ascii="Times New Roman" w:hAnsi="Times New Roman"/>
          <w:color w:val="000000" w:themeColor="text1"/>
          <w:sz w:val="28"/>
          <w:szCs w:val="28"/>
        </w:rPr>
        <w:t>ёки махсус лойиҳа</w:t>
      </w:r>
      <w:del w:id="20" w:author="Golib Xoljigitov" w:date="2020-12-16T17:41:00Z">
        <w:r w:rsidDel="00BD0DC9">
          <w:rPr>
            <w:rFonts w:ascii="Times New Roman" w:hAnsi="Times New Roman"/>
            <w:color w:val="000000" w:themeColor="text1"/>
            <w:sz w:val="28"/>
            <w:szCs w:val="28"/>
          </w:rPr>
          <w:delText>лаштириш</w:delText>
        </w:r>
      </w:del>
      <w:r>
        <w:rPr>
          <w:rFonts w:ascii="Times New Roman" w:hAnsi="Times New Roman"/>
          <w:color w:val="000000" w:themeColor="text1"/>
          <w:sz w:val="28"/>
          <w:szCs w:val="28"/>
        </w:rPr>
        <w:t xml:space="preserve"> компанияси </w:t>
      </w:r>
      <w:r w:rsidR="00AE2EC7" w:rsidRPr="00A230E0">
        <w:rPr>
          <w:rFonts w:ascii="Times New Roman" w:hAnsi="Times New Roman"/>
          <w:color w:val="000000" w:themeColor="text1"/>
          <w:sz w:val="28"/>
          <w:szCs w:val="28"/>
        </w:rPr>
        <w:t xml:space="preserve">билан </w:t>
      </w:r>
      <w:r w:rsidRPr="00A230E0">
        <w:rPr>
          <w:rFonts w:ascii="Times New Roman" w:hAnsi="Times New Roman"/>
          <w:color w:val="000000" w:themeColor="text1"/>
          <w:sz w:val="28"/>
          <w:szCs w:val="28"/>
        </w:rPr>
        <w:t>давлат-хусусий шериклик тўғрисида битим тузиш.</w:t>
      </w:r>
    </w:p>
    <w:p w14:paraId="3C6A2BAE" w14:textId="77777777" w:rsidR="00090A74" w:rsidRDefault="00090A74" w:rsidP="00090A74">
      <w:pPr>
        <w:spacing w:after="0" w:line="240" w:lineRule="auto"/>
        <w:ind w:firstLine="709"/>
        <w:jc w:val="both"/>
        <w:rPr>
          <w:rFonts w:ascii="Times New Roman" w:hAnsi="Times New Roman"/>
          <w:color w:val="000000" w:themeColor="text1"/>
          <w:sz w:val="28"/>
          <w:szCs w:val="28"/>
        </w:rPr>
      </w:pPr>
      <w:r w:rsidRPr="00A230E0">
        <w:rPr>
          <w:rFonts w:ascii="Times New Roman" w:hAnsi="Times New Roman"/>
          <w:color w:val="000000" w:themeColor="text1"/>
          <w:sz w:val="28"/>
          <w:szCs w:val="28"/>
        </w:rPr>
        <w:t>Дастлабки малакалашда иштирок этиш учун буюртмалар йиғиш муддати тендер ўтказилиши тўғрисидаги эълон берилган санадан эътиборан ўттиз календарь кундан кам бўлмаслиги керак.</w:t>
      </w:r>
    </w:p>
    <w:p w14:paraId="501A9018" w14:textId="77777777" w:rsidR="00090A74" w:rsidRDefault="00090A74" w:rsidP="00090A74">
      <w:pPr>
        <w:spacing w:after="0" w:line="240" w:lineRule="auto"/>
        <w:ind w:firstLine="709"/>
        <w:jc w:val="both"/>
        <w:rPr>
          <w:rFonts w:ascii="Times New Roman" w:hAnsi="Times New Roman"/>
          <w:color w:val="000000" w:themeColor="text1"/>
          <w:sz w:val="28"/>
          <w:szCs w:val="28"/>
        </w:rPr>
      </w:pPr>
      <w:r w:rsidRPr="00CF0667">
        <w:rPr>
          <w:rFonts w:ascii="Times New Roman" w:hAnsi="Times New Roman"/>
          <w:color w:val="000000" w:themeColor="text1"/>
          <w:sz w:val="28"/>
          <w:szCs w:val="28"/>
        </w:rPr>
        <w:lastRenderedPageBreak/>
        <w:t xml:space="preserve">Дастлабки малакалашни ўтказиш натижасида </w:t>
      </w:r>
      <w:r w:rsidRPr="00E03A8C">
        <w:rPr>
          <w:rFonts w:ascii="Times New Roman" w:hAnsi="Times New Roman"/>
          <w:color w:val="000000" w:themeColor="text1"/>
          <w:sz w:val="28"/>
          <w:szCs w:val="28"/>
        </w:rPr>
        <w:t xml:space="preserve">камида иккита талабгор малака талабларига мувофиқ бўлиши </w:t>
      </w:r>
      <w:r>
        <w:rPr>
          <w:rFonts w:ascii="Times New Roman" w:hAnsi="Times New Roman"/>
          <w:color w:val="000000" w:themeColor="text1"/>
          <w:sz w:val="28"/>
          <w:szCs w:val="28"/>
        </w:rPr>
        <w:t>керак</w:t>
      </w:r>
      <w:r w:rsidRPr="00CF0667">
        <w:rPr>
          <w:rFonts w:ascii="Times New Roman" w:hAnsi="Times New Roman"/>
          <w:color w:val="000000" w:themeColor="text1"/>
          <w:sz w:val="28"/>
          <w:szCs w:val="28"/>
        </w:rPr>
        <w:t>;</w:t>
      </w:r>
    </w:p>
    <w:p w14:paraId="2616D96A" w14:textId="0B272BF5" w:rsidR="00090A74" w:rsidRPr="00CF0667" w:rsidRDefault="00284F77" w:rsidP="00090A74">
      <w:pPr>
        <w:spacing w:after="0" w:line="240" w:lineRule="auto"/>
        <w:ind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Тендер ғ</w:t>
      </w:r>
      <w:r w:rsidR="00090A74" w:rsidRPr="00CF0667">
        <w:rPr>
          <w:rFonts w:ascii="Times New Roman" w:hAnsi="Times New Roman"/>
          <w:color w:val="000000" w:themeColor="text1"/>
          <w:sz w:val="28"/>
          <w:szCs w:val="28"/>
        </w:rPr>
        <w:t>олиб</w:t>
      </w:r>
      <w:r>
        <w:rPr>
          <w:rFonts w:ascii="Times New Roman" w:hAnsi="Times New Roman"/>
          <w:color w:val="000000" w:themeColor="text1"/>
          <w:sz w:val="28"/>
          <w:szCs w:val="28"/>
        </w:rPr>
        <w:t>и</w:t>
      </w:r>
      <w:r w:rsidR="00090A74" w:rsidRPr="00CF0667">
        <w:rPr>
          <w:rFonts w:ascii="Times New Roman" w:hAnsi="Times New Roman"/>
          <w:color w:val="000000" w:themeColor="text1"/>
          <w:sz w:val="28"/>
          <w:szCs w:val="28"/>
        </w:rPr>
        <w:t>ни танлаб олиш босқичида давлат шериги дастлабки малакалашдан ўтган талабгорларга тендер таклифларини тақдим этиш</w:t>
      </w:r>
      <w:r w:rsidR="00090A74">
        <w:rPr>
          <w:rFonts w:ascii="Times New Roman" w:hAnsi="Times New Roman"/>
          <w:color w:val="000000" w:themeColor="text1"/>
          <w:sz w:val="28"/>
          <w:szCs w:val="28"/>
        </w:rPr>
        <w:t>га</w:t>
      </w:r>
      <w:r w:rsidR="00090A74" w:rsidRPr="00CF0667">
        <w:rPr>
          <w:rFonts w:ascii="Times New Roman" w:hAnsi="Times New Roman"/>
          <w:color w:val="000000" w:themeColor="text1"/>
          <w:sz w:val="28"/>
          <w:szCs w:val="28"/>
        </w:rPr>
        <w:t xml:space="preserve"> </w:t>
      </w:r>
      <w:r w:rsidR="00090A74">
        <w:rPr>
          <w:rFonts w:ascii="Times New Roman" w:hAnsi="Times New Roman"/>
          <w:color w:val="000000" w:themeColor="text1"/>
          <w:sz w:val="28"/>
          <w:szCs w:val="28"/>
        </w:rPr>
        <w:t>доир</w:t>
      </w:r>
      <w:r w:rsidR="00090A74" w:rsidRPr="00CF0667">
        <w:rPr>
          <w:rFonts w:ascii="Times New Roman" w:hAnsi="Times New Roman"/>
          <w:color w:val="000000" w:themeColor="text1"/>
          <w:sz w:val="28"/>
          <w:szCs w:val="28"/>
        </w:rPr>
        <w:t xml:space="preserve"> сўровни ва давлат-хусусий шериклик тўғрисидаги битим лойиҳасини юборади.</w:t>
      </w:r>
    </w:p>
    <w:p w14:paraId="559F722D" w14:textId="77777777" w:rsidR="00090A74" w:rsidRPr="00CF0667" w:rsidRDefault="00090A74" w:rsidP="00090A74">
      <w:pPr>
        <w:spacing w:after="0" w:line="240" w:lineRule="auto"/>
        <w:ind w:firstLine="709"/>
        <w:jc w:val="both"/>
        <w:rPr>
          <w:rFonts w:ascii="Times New Roman" w:hAnsi="Times New Roman"/>
          <w:color w:val="000000" w:themeColor="text1"/>
          <w:sz w:val="28"/>
          <w:szCs w:val="28"/>
        </w:rPr>
      </w:pPr>
      <w:r w:rsidRPr="00CF0667">
        <w:rPr>
          <w:rFonts w:ascii="Times New Roman" w:hAnsi="Times New Roman"/>
          <w:color w:val="000000" w:themeColor="text1"/>
          <w:sz w:val="28"/>
          <w:szCs w:val="28"/>
        </w:rPr>
        <w:t xml:space="preserve">Тендер таклифларини бериш учун </w:t>
      </w:r>
      <w:r>
        <w:rPr>
          <w:rFonts w:ascii="Times New Roman" w:hAnsi="Times New Roman"/>
          <w:color w:val="000000" w:themeColor="text1"/>
          <w:sz w:val="28"/>
          <w:szCs w:val="28"/>
        </w:rPr>
        <w:t>охирги</w:t>
      </w:r>
      <w:r w:rsidRPr="00CF0667">
        <w:rPr>
          <w:rFonts w:ascii="Times New Roman" w:hAnsi="Times New Roman"/>
          <w:color w:val="000000" w:themeColor="text1"/>
          <w:sz w:val="28"/>
          <w:szCs w:val="28"/>
        </w:rPr>
        <w:t xml:space="preserve"> муддат тендер таклифларини тақдим этишга доир сўровда кўрсатилади ва у дастлабки малакалашдан ўтган талабгорларга ушбу сўров юборилган санадан эътиборан қирқ беш</w:t>
      </w:r>
      <w:r>
        <w:rPr>
          <w:rFonts w:ascii="Times New Roman" w:hAnsi="Times New Roman"/>
          <w:color w:val="000000" w:themeColor="text1"/>
          <w:sz w:val="28"/>
          <w:szCs w:val="28"/>
        </w:rPr>
        <w:t xml:space="preserve"> календарь</w:t>
      </w:r>
      <w:r w:rsidRPr="00CF0667">
        <w:rPr>
          <w:rFonts w:ascii="Times New Roman" w:hAnsi="Times New Roman"/>
          <w:color w:val="000000" w:themeColor="text1"/>
          <w:sz w:val="28"/>
          <w:szCs w:val="28"/>
        </w:rPr>
        <w:t xml:space="preserve"> кундан кам бўлмаслиги керак.</w:t>
      </w:r>
    </w:p>
    <w:p w14:paraId="60EC0ACD" w14:textId="77777777" w:rsidR="00090A74" w:rsidRPr="00CF0667" w:rsidRDefault="00090A74" w:rsidP="00090A74">
      <w:pPr>
        <w:spacing w:after="0" w:line="240" w:lineRule="auto"/>
        <w:ind w:firstLine="709"/>
        <w:jc w:val="both"/>
        <w:rPr>
          <w:rFonts w:ascii="Times New Roman" w:hAnsi="Times New Roman"/>
          <w:color w:val="000000" w:themeColor="text1"/>
          <w:sz w:val="28"/>
          <w:szCs w:val="28"/>
        </w:rPr>
      </w:pPr>
      <w:r w:rsidRPr="00CF0667">
        <w:rPr>
          <w:rFonts w:ascii="Times New Roman" w:hAnsi="Times New Roman"/>
          <w:color w:val="000000" w:themeColor="text1"/>
          <w:sz w:val="28"/>
          <w:szCs w:val="28"/>
        </w:rPr>
        <w:t>Талабгорлардан ҳеч бири биттадан ортиқ тендер таклифини тақдим этишга ҳақли эмас. Талабгор тендер комиссиясига тендер таклифларини тақдим этиш муддати тугагунига қадар исталган вақтда тендер таклифини ўзгартириши ёки қайтариб олиши мумкин.</w:t>
      </w:r>
    </w:p>
    <w:p w14:paraId="5A674E3C" w14:textId="77777777" w:rsidR="00090A74" w:rsidRPr="00CF0667" w:rsidRDefault="00090A74" w:rsidP="00090A74">
      <w:pPr>
        <w:spacing w:after="0" w:line="240" w:lineRule="auto"/>
        <w:ind w:firstLine="709"/>
        <w:jc w:val="both"/>
        <w:rPr>
          <w:rFonts w:ascii="Times New Roman" w:hAnsi="Times New Roman"/>
          <w:color w:val="000000" w:themeColor="text1"/>
          <w:sz w:val="28"/>
          <w:szCs w:val="28"/>
        </w:rPr>
      </w:pPr>
      <w:r w:rsidRPr="00CF0667">
        <w:rPr>
          <w:rFonts w:ascii="Times New Roman" w:hAnsi="Times New Roman"/>
          <w:color w:val="000000" w:themeColor="text1"/>
          <w:sz w:val="28"/>
          <w:szCs w:val="28"/>
        </w:rPr>
        <w:t xml:space="preserve">Тендер таклифларини баҳолаш тендер комиссияси томонидан </w:t>
      </w:r>
      <w:r>
        <w:rPr>
          <w:rFonts w:ascii="Times New Roman" w:hAnsi="Times New Roman"/>
          <w:color w:val="000000" w:themeColor="text1"/>
          <w:sz w:val="28"/>
          <w:szCs w:val="28"/>
        </w:rPr>
        <w:t>белгиланган</w:t>
      </w:r>
      <w:r w:rsidRPr="00763799">
        <w:rPr>
          <w:rFonts w:ascii="Times New Roman" w:hAnsi="Times New Roman"/>
          <w:color w:val="000000" w:themeColor="text1"/>
          <w:sz w:val="28"/>
          <w:szCs w:val="28"/>
        </w:rPr>
        <w:t xml:space="preserve"> муддат</w:t>
      </w:r>
      <w:r>
        <w:rPr>
          <w:rFonts w:ascii="Times New Roman" w:hAnsi="Times New Roman"/>
          <w:color w:val="000000" w:themeColor="text1"/>
          <w:sz w:val="28"/>
          <w:szCs w:val="28"/>
        </w:rPr>
        <w:t xml:space="preserve"> ичида ўтказилади</w:t>
      </w:r>
      <w:r w:rsidRPr="00763799">
        <w:rPr>
          <w:rFonts w:ascii="Times New Roman" w:hAnsi="Times New Roman"/>
          <w:color w:val="000000" w:themeColor="text1"/>
          <w:sz w:val="28"/>
          <w:szCs w:val="28"/>
        </w:rPr>
        <w:t xml:space="preserve">. Тендер </w:t>
      </w:r>
      <w:r w:rsidRPr="00CF0667">
        <w:rPr>
          <w:rFonts w:ascii="Times New Roman" w:hAnsi="Times New Roman"/>
          <w:color w:val="000000" w:themeColor="text1"/>
          <w:sz w:val="28"/>
          <w:szCs w:val="28"/>
        </w:rPr>
        <w:t>таклифларини баҳолаш тендер комиссияси томонидан</w:t>
      </w:r>
      <w:r>
        <w:rPr>
          <w:rFonts w:ascii="Times New Roman" w:hAnsi="Times New Roman"/>
          <w:color w:val="000000" w:themeColor="text1"/>
          <w:sz w:val="28"/>
          <w:szCs w:val="28"/>
        </w:rPr>
        <w:t xml:space="preserve"> тендер ҳужжатларида</w:t>
      </w:r>
      <w:r w:rsidRPr="00CF0667">
        <w:rPr>
          <w:rFonts w:ascii="Times New Roman" w:hAnsi="Times New Roman"/>
          <w:color w:val="000000" w:themeColor="text1"/>
          <w:sz w:val="28"/>
          <w:szCs w:val="28"/>
        </w:rPr>
        <w:t xml:space="preserve"> белгиланган </w:t>
      </w:r>
      <w:r>
        <w:rPr>
          <w:rFonts w:ascii="Times New Roman" w:hAnsi="Times New Roman"/>
          <w:color w:val="000000" w:themeColor="text1"/>
          <w:sz w:val="28"/>
          <w:szCs w:val="28"/>
        </w:rPr>
        <w:t>тендер мезонлари бўйича амалга оширилади</w:t>
      </w:r>
      <w:r w:rsidRPr="00CF0667">
        <w:rPr>
          <w:rFonts w:ascii="Times New Roman" w:hAnsi="Times New Roman"/>
          <w:color w:val="000000" w:themeColor="text1"/>
          <w:sz w:val="28"/>
          <w:szCs w:val="28"/>
        </w:rPr>
        <w:t>.</w:t>
      </w:r>
    </w:p>
    <w:p w14:paraId="483145FD" w14:textId="1FE24360" w:rsidR="00090A74" w:rsidRDefault="00090A74" w:rsidP="00090A74">
      <w:pPr>
        <w:spacing w:after="0" w:line="240" w:lineRule="auto"/>
        <w:ind w:firstLine="709"/>
        <w:jc w:val="both"/>
        <w:rPr>
          <w:rFonts w:ascii="Times New Roman" w:hAnsi="Times New Roman"/>
          <w:color w:val="000000" w:themeColor="text1"/>
          <w:sz w:val="28"/>
          <w:szCs w:val="28"/>
        </w:rPr>
      </w:pPr>
      <w:r w:rsidRPr="00AE2EC7">
        <w:rPr>
          <w:rFonts w:ascii="Times New Roman" w:hAnsi="Times New Roman"/>
          <w:color w:val="000000" w:themeColor="text1"/>
          <w:sz w:val="28"/>
          <w:szCs w:val="28"/>
        </w:rPr>
        <w:t>Тен</w:t>
      </w:r>
      <w:r w:rsidRPr="00CF0667">
        <w:rPr>
          <w:rFonts w:ascii="Times New Roman" w:hAnsi="Times New Roman"/>
          <w:color w:val="000000" w:themeColor="text1"/>
          <w:sz w:val="28"/>
          <w:szCs w:val="28"/>
        </w:rPr>
        <w:t xml:space="preserve">дер иштирокчилари ёки уларнинг вакиллари тендер таклифларини баҳолашда </w:t>
      </w:r>
      <w:del w:id="21" w:author="Golib Xoljigitov" w:date="2020-12-16T17:36:00Z">
        <w:r w:rsidRPr="00CF0667" w:rsidDel="00BD0DC9">
          <w:rPr>
            <w:rFonts w:ascii="Times New Roman" w:hAnsi="Times New Roman"/>
            <w:color w:val="000000" w:themeColor="text1"/>
            <w:sz w:val="28"/>
            <w:szCs w:val="28"/>
          </w:rPr>
          <w:delText>ҳозир бўлишга</w:delText>
        </w:r>
      </w:del>
      <w:ins w:id="22" w:author="Golib Xoljigitov" w:date="2020-12-16T17:36:00Z">
        <w:r w:rsidR="00BD0DC9">
          <w:rPr>
            <w:rFonts w:ascii="Times New Roman" w:hAnsi="Times New Roman"/>
            <w:color w:val="000000" w:themeColor="text1"/>
            <w:sz w:val="28"/>
            <w:szCs w:val="28"/>
          </w:rPr>
          <w:t>қатнашишга</w:t>
        </w:r>
      </w:ins>
      <w:r w:rsidRPr="00CF0667">
        <w:rPr>
          <w:rFonts w:ascii="Times New Roman" w:hAnsi="Times New Roman"/>
          <w:color w:val="000000" w:themeColor="text1"/>
          <w:sz w:val="28"/>
          <w:szCs w:val="28"/>
        </w:rPr>
        <w:t xml:space="preserve"> ҳақли эмас. Баҳолаш жараёнида тендер комиссияси тушунтиришлар бериш, улардан қўшимча маълумотларни сўраб олиш ва тақдим этилган ҳужжатларнинг ишончлилигини тасдиқлаш учун </w:t>
      </w:r>
      <w:r w:rsidR="00AE2EC7" w:rsidRPr="00CF0667">
        <w:rPr>
          <w:rFonts w:ascii="Times New Roman" w:hAnsi="Times New Roman"/>
          <w:color w:val="000000" w:themeColor="text1"/>
          <w:sz w:val="28"/>
          <w:szCs w:val="28"/>
        </w:rPr>
        <w:t xml:space="preserve">талабгорларни </w:t>
      </w:r>
      <w:r w:rsidRPr="00CF0667">
        <w:rPr>
          <w:rFonts w:ascii="Times New Roman" w:hAnsi="Times New Roman"/>
          <w:color w:val="000000" w:themeColor="text1"/>
          <w:sz w:val="28"/>
          <w:szCs w:val="28"/>
        </w:rPr>
        <w:t xml:space="preserve">чақириш ҳуқуқига эга. Тендер якунларини чиқариш чоғида тендер иштирокчилари ва (ёки) уларнинг ишончли шахслари </w:t>
      </w:r>
      <w:ins w:id="23" w:author="Golib Xoljigitov" w:date="2020-12-16T17:36:00Z">
        <w:r w:rsidR="00BD0DC9">
          <w:rPr>
            <w:rFonts w:ascii="Times New Roman" w:hAnsi="Times New Roman"/>
            <w:color w:val="000000" w:themeColor="text1"/>
            <w:sz w:val="28"/>
            <w:szCs w:val="28"/>
          </w:rPr>
          <w:t xml:space="preserve">қатнашиши </w:t>
        </w:r>
      </w:ins>
      <w:del w:id="24" w:author="Golib Xoljigitov" w:date="2020-12-16T17:36:00Z">
        <w:r w:rsidR="00AE2EC7" w:rsidDel="00BD0DC9">
          <w:rPr>
            <w:rFonts w:ascii="Times New Roman" w:hAnsi="Times New Roman"/>
            <w:color w:val="000000" w:themeColor="text1"/>
            <w:sz w:val="28"/>
            <w:szCs w:val="28"/>
          </w:rPr>
          <w:delText>ҳозир бўл</w:delText>
        </w:r>
        <w:r w:rsidRPr="00CF0667" w:rsidDel="00BD0DC9">
          <w:rPr>
            <w:rFonts w:ascii="Times New Roman" w:hAnsi="Times New Roman"/>
            <w:color w:val="000000" w:themeColor="text1"/>
            <w:sz w:val="28"/>
            <w:szCs w:val="28"/>
          </w:rPr>
          <w:delText xml:space="preserve">иши </w:delText>
        </w:r>
      </w:del>
      <w:r w:rsidRPr="00CF0667">
        <w:rPr>
          <w:rFonts w:ascii="Times New Roman" w:hAnsi="Times New Roman"/>
          <w:color w:val="000000" w:themeColor="text1"/>
          <w:sz w:val="28"/>
          <w:szCs w:val="28"/>
        </w:rPr>
        <w:t>мумкин.</w:t>
      </w:r>
    </w:p>
    <w:p w14:paraId="6A66327E" w14:textId="3431DEED" w:rsidR="00FD58F2" w:rsidRPr="00CF0667" w:rsidRDefault="00FD58F2" w:rsidP="00090A74">
      <w:pPr>
        <w:spacing w:after="0" w:line="240" w:lineRule="auto"/>
        <w:ind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Тендер комиссияси барча талабгорларнинг тендер таклифларини тендер таклифларининг сўрови талабларига номувофиқ деб топган тақдирда, тендерни бўлиб ўтмаган деб топади ва такрорий тендер ўтказишга ҳақли. Такрорий тендер уни ўтказиш тартиб-таомилида белгиланган тартибда ўтказилади.</w:t>
      </w:r>
    </w:p>
    <w:p w14:paraId="2556CDDC" w14:textId="77777777" w:rsidR="00090A74" w:rsidRDefault="00090A74" w:rsidP="00090A74">
      <w:pPr>
        <w:spacing w:after="0" w:line="240" w:lineRule="auto"/>
        <w:ind w:firstLine="709"/>
        <w:jc w:val="both"/>
        <w:rPr>
          <w:rFonts w:ascii="Times New Roman" w:hAnsi="Times New Roman"/>
          <w:color w:val="000000" w:themeColor="text1"/>
          <w:sz w:val="28"/>
          <w:szCs w:val="28"/>
        </w:rPr>
      </w:pPr>
      <w:r w:rsidRPr="00CF0667">
        <w:rPr>
          <w:rFonts w:ascii="Times New Roman" w:hAnsi="Times New Roman"/>
          <w:color w:val="000000" w:themeColor="text1"/>
          <w:sz w:val="28"/>
          <w:szCs w:val="28"/>
        </w:rPr>
        <w:t xml:space="preserve">Тендер комиссияси барча талабгорларнинг тендер таклифларини тендер таклифларининг сўрови талабларига мувофиқ </w:t>
      </w:r>
      <w:r>
        <w:rPr>
          <w:rFonts w:ascii="Times New Roman" w:hAnsi="Times New Roman"/>
          <w:color w:val="000000" w:themeColor="text1"/>
          <w:sz w:val="28"/>
          <w:szCs w:val="28"/>
        </w:rPr>
        <w:t xml:space="preserve">эмас </w:t>
      </w:r>
      <w:r w:rsidRPr="00CF0667">
        <w:rPr>
          <w:rFonts w:ascii="Times New Roman" w:hAnsi="Times New Roman"/>
          <w:color w:val="000000" w:themeColor="text1"/>
          <w:sz w:val="28"/>
          <w:szCs w:val="28"/>
        </w:rPr>
        <w:t xml:space="preserve">деб топган тақдирда, </w:t>
      </w:r>
      <w:r w:rsidRPr="00F859A7">
        <w:rPr>
          <w:rFonts w:ascii="Times New Roman" w:hAnsi="Times New Roman"/>
          <w:color w:val="000000" w:themeColor="text1"/>
          <w:sz w:val="28"/>
          <w:szCs w:val="28"/>
        </w:rPr>
        <w:t>шунингдек, агар дастлабки малакалашдан ўтган талабгорларнинг сони икки</w:t>
      </w:r>
      <w:r>
        <w:rPr>
          <w:rFonts w:ascii="Times New Roman" w:hAnsi="Times New Roman"/>
          <w:color w:val="000000" w:themeColor="text1"/>
          <w:sz w:val="28"/>
          <w:szCs w:val="28"/>
        </w:rPr>
        <w:t xml:space="preserve"> нафар</w:t>
      </w:r>
      <w:r w:rsidRPr="00F859A7">
        <w:rPr>
          <w:rFonts w:ascii="Times New Roman" w:hAnsi="Times New Roman"/>
          <w:color w:val="000000" w:themeColor="text1"/>
          <w:sz w:val="28"/>
          <w:szCs w:val="28"/>
        </w:rPr>
        <w:t>дан кам бўлса,</w:t>
      </w:r>
      <w:r w:rsidRPr="00CF0667">
        <w:rPr>
          <w:rFonts w:ascii="Times New Roman" w:hAnsi="Times New Roman"/>
          <w:color w:val="000000" w:themeColor="text1"/>
          <w:sz w:val="28"/>
          <w:szCs w:val="28"/>
        </w:rPr>
        <w:t xml:space="preserve"> тендер бўлиб ўтмаган деб топилади ва тендер комиссияси такрорий тендерни эълон қилишга ҳақли. Такрорий тендер уни ўтказиш тартиб-таомилида белгиланган тартибда ўтказилади</w:t>
      </w:r>
      <w:r>
        <w:rPr>
          <w:rFonts w:ascii="Times New Roman" w:hAnsi="Times New Roman"/>
          <w:color w:val="000000" w:themeColor="text1"/>
          <w:sz w:val="28"/>
          <w:szCs w:val="28"/>
        </w:rPr>
        <w:t>.</w:t>
      </w:r>
    </w:p>
    <w:p w14:paraId="0E242753" w14:textId="77777777" w:rsidR="00090A74" w:rsidRDefault="00090A74" w:rsidP="00090A74">
      <w:pPr>
        <w:spacing w:after="0" w:line="240" w:lineRule="auto"/>
        <w:ind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Малака буюртмаларини ва тендер таклифларини қабул қилиш тендер ҳужжатларида кўрсатилган тартибда ҳамда ҳолларда электрон тарзда амалга оширилиши мумкин.</w:t>
      </w:r>
    </w:p>
    <w:p w14:paraId="1C0549AF" w14:textId="77777777" w:rsidR="00090A74" w:rsidRDefault="00090A74" w:rsidP="00090A74">
      <w:pPr>
        <w:spacing w:after="0" w:line="240" w:lineRule="auto"/>
        <w:ind w:firstLine="709"/>
        <w:jc w:val="both"/>
        <w:rPr>
          <w:rFonts w:ascii="Times New Roman" w:hAnsi="Times New Roman"/>
          <w:color w:val="000000" w:themeColor="text1"/>
          <w:sz w:val="28"/>
          <w:szCs w:val="28"/>
        </w:rPr>
      </w:pPr>
      <w:r w:rsidRPr="002D6CA5">
        <w:rPr>
          <w:rFonts w:ascii="Times New Roman" w:hAnsi="Times New Roman"/>
          <w:color w:val="000000" w:themeColor="text1"/>
          <w:sz w:val="28"/>
          <w:szCs w:val="28"/>
        </w:rPr>
        <w:t xml:space="preserve">Талабгорларнинг тендерда иштирок этиши муносабати билан қилган харажатларининг ўрни қопланмайди, бундан ушбу Қонуннинг </w:t>
      </w:r>
      <w:r>
        <w:rPr>
          <w:rFonts w:ascii="Times New Roman" w:hAnsi="Times New Roman"/>
          <w:color w:val="000000" w:themeColor="text1"/>
          <w:sz w:val="28"/>
          <w:szCs w:val="28"/>
        </w:rPr>
        <w:br/>
      </w:r>
      <w:r w:rsidRPr="002D6CA5">
        <w:rPr>
          <w:rFonts w:ascii="Times New Roman" w:hAnsi="Times New Roman"/>
          <w:color w:val="000000" w:themeColor="text1"/>
          <w:sz w:val="28"/>
          <w:szCs w:val="28"/>
        </w:rPr>
        <w:t>17-моддасида назарда тутилган ҳоллар мустасно</w:t>
      </w:r>
      <w:r w:rsidRPr="00CF0667">
        <w:rPr>
          <w:rFonts w:ascii="Times New Roman" w:hAnsi="Times New Roman"/>
          <w:color w:val="000000" w:themeColor="text1"/>
          <w:sz w:val="28"/>
          <w:szCs w:val="28"/>
        </w:rPr>
        <w:t>»;</w:t>
      </w:r>
    </w:p>
    <w:p w14:paraId="11E890B3" w14:textId="77777777" w:rsidR="00090A74" w:rsidRPr="00CF0667" w:rsidRDefault="00090A74" w:rsidP="00090A74">
      <w:pPr>
        <w:spacing w:after="0" w:line="240" w:lineRule="auto"/>
        <w:ind w:firstLine="709"/>
        <w:jc w:val="both"/>
        <w:rPr>
          <w:rFonts w:ascii="Times New Roman" w:hAnsi="Times New Roman"/>
          <w:b/>
          <w:color w:val="000000" w:themeColor="text1"/>
          <w:sz w:val="28"/>
          <w:szCs w:val="28"/>
        </w:rPr>
      </w:pPr>
      <w:r w:rsidRPr="00CF0667">
        <w:rPr>
          <w:rFonts w:ascii="Times New Roman" w:hAnsi="Times New Roman"/>
          <w:color w:val="000000" w:themeColor="text1"/>
          <w:sz w:val="28"/>
          <w:szCs w:val="28"/>
        </w:rPr>
        <w:t>12) </w:t>
      </w:r>
      <w:r w:rsidRPr="00CF0667">
        <w:rPr>
          <w:rFonts w:ascii="Times New Roman" w:hAnsi="Times New Roman"/>
          <w:b/>
          <w:color w:val="000000" w:themeColor="text1"/>
          <w:sz w:val="28"/>
          <w:szCs w:val="28"/>
        </w:rPr>
        <w:t>22-модда</w:t>
      </w:r>
      <w:r w:rsidRPr="0098302F">
        <w:rPr>
          <w:rFonts w:ascii="Times New Roman" w:hAnsi="Times New Roman"/>
          <w:color w:val="000000" w:themeColor="text1"/>
          <w:sz w:val="28"/>
          <w:szCs w:val="28"/>
        </w:rPr>
        <w:t>:</w:t>
      </w:r>
    </w:p>
    <w:p w14:paraId="2203D981" w14:textId="5190A555" w:rsidR="00090A74" w:rsidRDefault="00090A74" w:rsidP="00090A74">
      <w:pPr>
        <w:spacing w:after="0" w:line="240" w:lineRule="auto"/>
        <w:ind w:firstLine="709"/>
        <w:jc w:val="both"/>
        <w:rPr>
          <w:rFonts w:ascii="Times New Roman" w:hAnsi="Times New Roman"/>
          <w:b/>
          <w:color w:val="000000" w:themeColor="text1"/>
          <w:sz w:val="28"/>
          <w:szCs w:val="28"/>
        </w:rPr>
      </w:pPr>
      <w:r w:rsidRPr="00CF0667">
        <w:rPr>
          <w:rFonts w:ascii="Times New Roman" w:hAnsi="Times New Roman"/>
          <w:b/>
          <w:color w:val="000000" w:themeColor="text1"/>
          <w:sz w:val="28"/>
          <w:szCs w:val="28"/>
        </w:rPr>
        <w:t>биринчи қисм</w:t>
      </w:r>
      <w:r>
        <w:rPr>
          <w:rFonts w:ascii="Times New Roman" w:hAnsi="Times New Roman"/>
          <w:b/>
          <w:color w:val="000000" w:themeColor="text1"/>
          <w:sz w:val="28"/>
          <w:szCs w:val="28"/>
        </w:rPr>
        <w:t xml:space="preserve">и </w:t>
      </w:r>
      <w:r w:rsidRPr="008E6990">
        <w:rPr>
          <w:rFonts w:ascii="Times New Roman" w:hAnsi="Times New Roman"/>
          <w:color w:val="000000" w:themeColor="text1"/>
          <w:sz w:val="28"/>
          <w:szCs w:val="28"/>
        </w:rPr>
        <w:t>қуйидаги таҳрирда баён этилсин</w:t>
      </w:r>
      <w:r>
        <w:rPr>
          <w:rFonts w:ascii="Times New Roman" w:hAnsi="Times New Roman"/>
          <w:color w:val="000000" w:themeColor="text1"/>
          <w:sz w:val="28"/>
          <w:szCs w:val="28"/>
        </w:rPr>
        <w:t>:</w:t>
      </w:r>
      <w:r>
        <w:rPr>
          <w:rFonts w:ascii="Times New Roman" w:hAnsi="Times New Roman"/>
          <w:b/>
          <w:color w:val="000000" w:themeColor="text1"/>
          <w:sz w:val="28"/>
          <w:szCs w:val="28"/>
        </w:rPr>
        <w:t xml:space="preserve"> </w:t>
      </w:r>
    </w:p>
    <w:p w14:paraId="08BBDF5E" w14:textId="77777777" w:rsidR="00090A74" w:rsidRPr="00CF0667" w:rsidRDefault="00090A74" w:rsidP="00090A74">
      <w:pPr>
        <w:spacing w:after="0" w:line="240" w:lineRule="auto"/>
        <w:ind w:firstLine="709"/>
        <w:jc w:val="both"/>
        <w:rPr>
          <w:rFonts w:ascii="Times New Roman" w:hAnsi="Times New Roman"/>
          <w:color w:val="000000" w:themeColor="text1"/>
          <w:sz w:val="28"/>
          <w:szCs w:val="28"/>
        </w:rPr>
      </w:pPr>
      <w:r w:rsidRPr="00CF0667">
        <w:rPr>
          <w:rFonts w:ascii="Times New Roman" w:hAnsi="Times New Roman"/>
          <w:color w:val="000000" w:themeColor="text1"/>
          <w:sz w:val="28"/>
          <w:szCs w:val="28"/>
        </w:rPr>
        <w:lastRenderedPageBreak/>
        <w:t>«</w:t>
      </w:r>
      <w:r>
        <w:rPr>
          <w:rFonts w:ascii="Times New Roman" w:hAnsi="Times New Roman"/>
          <w:color w:val="000000" w:themeColor="text1"/>
          <w:sz w:val="28"/>
          <w:szCs w:val="28"/>
        </w:rPr>
        <w:t>Давлат шериги давлат-хусусий шериклик тўғрисидаги битимни тузиш ҳуқуқи учун тендер ўтказишни тартибга солувчи тендер ҳужжатларини, шунингдек давлат-хусусий шериклик тўғрисидаги битим лойиҳасини тайёрлайди ва тасдиқлайди.</w:t>
      </w:r>
    </w:p>
    <w:p w14:paraId="2A74C0CA" w14:textId="77777777" w:rsidR="00090A74" w:rsidRPr="00F02D1F" w:rsidRDefault="00090A74" w:rsidP="00090A74">
      <w:pPr>
        <w:spacing w:after="0" w:line="240" w:lineRule="auto"/>
        <w:ind w:firstLine="709"/>
        <w:jc w:val="both"/>
        <w:rPr>
          <w:rFonts w:ascii="Times New Roman" w:hAnsi="Times New Roman"/>
          <w:color w:val="000000" w:themeColor="text1"/>
          <w:sz w:val="28"/>
          <w:szCs w:val="28"/>
        </w:rPr>
      </w:pPr>
      <w:r w:rsidRPr="00F02D1F">
        <w:rPr>
          <w:rFonts w:ascii="Times New Roman" w:hAnsi="Times New Roman"/>
          <w:color w:val="000000" w:themeColor="text1"/>
          <w:sz w:val="28"/>
          <w:szCs w:val="28"/>
        </w:rPr>
        <w:t>қуйидаги мазмундаги</w:t>
      </w:r>
      <w:r w:rsidRPr="00CF0667">
        <w:rPr>
          <w:rFonts w:ascii="Times New Roman" w:hAnsi="Times New Roman"/>
          <w:b/>
          <w:color w:val="000000" w:themeColor="text1"/>
          <w:sz w:val="28"/>
          <w:szCs w:val="28"/>
        </w:rPr>
        <w:t xml:space="preserve"> иккинчи қисм </w:t>
      </w:r>
      <w:r w:rsidRPr="00F02D1F">
        <w:rPr>
          <w:rFonts w:ascii="Times New Roman" w:hAnsi="Times New Roman"/>
          <w:color w:val="000000" w:themeColor="text1"/>
          <w:sz w:val="28"/>
          <w:szCs w:val="28"/>
        </w:rPr>
        <w:t>билан тўлдирилсин:</w:t>
      </w:r>
    </w:p>
    <w:p w14:paraId="5C14BC3B" w14:textId="02903817" w:rsidR="00090A74" w:rsidRPr="00CF0667" w:rsidRDefault="00090A74" w:rsidP="00090A74">
      <w:pPr>
        <w:spacing w:after="0" w:line="240" w:lineRule="auto"/>
        <w:ind w:firstLine="709"/>
        <w:jc w:val="both"/>
        <w:rPr>
          <w:rFonts w:ascii="Times New Roman" w:hAnsi="Times New Roman"/>
          <w:color w:val="000000" w:themeColor="text1"/>
          <w:sz w:val="28"/>
          <w:szCs w:val="28"/>
        </w:rPr>
      </w:pPr>
      <w:r w:rsidRPr="00CF0667">
        <w:rPr>
          <w:rFonts w:ascii="Times New Roman" w:hAnsi="Times New Roman"/>
          <w:color w:val="000000" w:themeColor="text1"/>
          <w:sz w:val="28"/>
          <w:szCs w:val="28"/>
        </w:rPr>
        <w:t>«</w:t>
      </w:r>
      <w:r>
        <w:rPr>
          <w:rFonts w:ascii="Times New Roman" w:hAnsi="Times New Roman"/>
          <w:color w:val="000000" w:themeColor="text1"/>
          <w:sz w:val="28"/>
          <w:szCs w:val="28"/>
        </w:rPr>
        <w:t>У</w:t>
      </w:r>
      <w:r w:rsidRPr="00CF0667">
        <w:rPr>
          <w:rFonts w:ascii="Times New Roman" w:hAnsi="Times New Roman"/>
          <w:color w:val="000000" w:themeColor="text1"/>
          <w:sz w:val="28"/>
          <w:szCs w:val="28"/>
        </w:rPr>
        <w:t>мумий қиймати бир миллион АҚШ долларидан ортиқ бўл</w:t>
      </w:r>
      <w:r>
        <w:rPr>
          <w:rFonts w:ascii="Times New Roman" w:hAnsi="Times New Roman"/>
          <w:color w:val="000000" w:themeColor="text1"/>
          <w:sz w:val="28"/>
          <w:szCs w:val="28"/>
        </w:rPr>
        <w:t xml:space="preserve">ган </w:t>
      </w:r>
      <w:r w:rsidRPr="00CF0667">
        <w:rPr>
          <w:rFonts w:ascii="Times New Roman" w:hAnsi="Times New Roman"/>
          <w:color w:val="000000" w:themeColor="text1"/>
          <w:sz w:val="28"/>
          <w:szCs w:val="28"/>
        </w:rPr>
        <w:t>давлат-хусусий шериклик лойиҳаси</w:t>
      </w:r>
      <w:r>
        <w:rPr>
          <w:rFonts w:ascii="Times New Roman" w:hAnsi="Times New Roman"/>
          <w:color w:val="000000" w:themeColor="text1"/>
          <w:sz w:val="28"/>
          <w:szCs w:val="28"/>
        </w:rPr>
        <w:t xml:space="preserve"> бўйича</w:t>
      </w:r>
      <w:r w:rsidRPr="00CF0667">
        <w:rPr>
          <w:rFonts w:ascii="Times New Roman" w:hAnsi="Times New Roman"/>
          <w:color w:val="000000" w:themeColor="text1"/>
          <w:sz w:val="28"/>
          <w:szCs w:val="28"/>
        </w:rPr>
        <w:t xml:space="preserve"> тендер ҳужжатлари ва давлат-хусусий шериклик тўғрисидаги битим лойиҳаси ваколатли давлат органи билан келиши</w:t>
      </w:r>
      <w:r>
        <w:rPr>
          <w:rFonts w:ascii="Times New Roman" w:hAnsi="Times New Roman"/>
          <w:color w:val="000000" w:themeColor="text1"/>
          <w:sz w:val="28"/>
          <w:szCs w:val="28"/>
        </w:rPr>
        <w:t>б олин</w:t>
      </w:r>
      <w:r w:rsidRPr="00CF0667">
        <w:rPr>
          <w:rFonts w:ascii="Times New Roman" w:hAnsi="Times New Roman"/>
          <w:color w:val="000000" w:themeColor="text1"/>
          <w:sz w:val="28"/>
          <w:szCs w:val="28"/>
        </w:rPr>
        <w:t>ади»;</w:t>
      </w:r>
    </w:p>
    <w:p w14:paraId="2285FBC7" w14:textId="594F336F" w:rsidR="00090A74" w:rsidRPr="002D5011" w:rsidRDefault="00AE2EC7" w:rsidP="00090A74">
      <w:pPr>
        <w:spacing w:after="0" w:line="240" w:lineRule="auto"/>
        <w:ind w:firstLine="709"/>
        <w:jc w:val="both"/>
        <w:rPr>
          <w:rFonts w:ascii="Times New Roman" w:hAnsi="Times New Roman"/>
          <w:color w:val="000000" w:themeColor="text1"/>
          <w:sz w:val="28"/>
          <w:szCs w:val="28"/>
        </w:rPr>
      </w:pPr>
      <w:r w:rsidRPr="00CF0667">
        <w:rPr>
          <w:rFonts w:ascii="Times New Roman" w:hAnsi="Times New Roman"/>
          <w:b/>
          <w:color w:val="000000" w:themeColor="text1"/>
          <w:sz w:val="28"/>
          <w:szCs w:val="28"/>
        </w:rPr>
        <w:t>и</w:t>
      </w:r>
      <w:r w:rsidR="00090A74" w:rsidRPr="00CF0667">
        <w:rPr>
          <w:rFonts w:ascii="Times New Roman" w:hAnsi="Times New Roman"/>
          <w:b/>
          <w:color w:val="000000" w:themeColor="text1"/>
          <w:sz w:val="28"/>
          <w:szCs w:val="28"/>
        </w:rPr>
        <w:t>ккинчи</w:t>
      </w:r>
      <w:r>
        <w:rPr>
          <w:rFonts w:ascii="Times New Roman" w:hAnsi="Times New Roman"/>
          <w:b/>
          <w:color w:val="000000" w:themeColor="text1"/>
          <w:sz w:val="28"/>
          <w:szCs w:val="28"/>
        </w:rPr>
        <w:t> </w:t>
      </w:r>
      <w:r w:rsidR="00090A74" w:rsidRPr="00157874">
        <w:rPr>
          <w:rFonts w:ascii="Times New Roman" w:hAnsi="Times New Roman"/>
          <w:color w:val="000000" w:themeColor="text1"/>
          <w:sz w:val="28"/>
          <w:szCs w:val="28"/>
        </w:rPr>
        <w:t>–</w:t>
      </w:r>
      <w:r>
        <w:rPr>
          <w:rFonts w:ascii="Times New Roman" w:hAnsi="Times New Roman"/>
          <w:color w:val="000000" w:themeColor="text1"/>
          <w:sz w:val="28"/>
          <w:szCs w:val="28"/>
        </w:rPr>
        <w:t> </w:t>
      </w:r>
      <w:r w:rsidR="00090A74" w:rsidRPr="00CF0667">
        <w:rPr>
          <w:rFonts w:ascii="Times New Roman" w:hAnsi="Times New Roman"/>
          <w:b/>
          <w:color w:val="000000" w:themeColor="text1"/>
          <w:sz w:val="28"/>
          <w:szCs w:val="28"/>
        </w:rPr>
        <w:t>тўртинчи қисмлар</w:t>
      </w:r>
      <w:r w:rsidR="00090A74">
        <w:rPr>
          <w:rFonts w:ascii="Times New Roman" w:hAnsi="Times New Roman"/>
          <w:b/>
          <w:color w:val="000000" w:themeColor="text1"/>
          <w:sz w:val="28"/>
          <w:szCs w:val="28"/>
        </w:rPr>
        <w:t>и</w:t>
      </w:r>
      <w:r w:rsidR="00090A74" w:rsidRPr="00CF0667">
        <w:rPr>
          <w:rFonts w:ascii="Times New Roman" w:hAnsi="Times New Roman"/>
          <w:b/>
          <w:color w:val="000000" w:themeColor="text1"/>
          <w:sz w:val="28"/>
          <w:szCs w:val="28"/>
        </w:rPr>
        <w:t xml:space="preserve"> </w:t>
      </w:r>
      <w:r w:rsidR="00090A74" w:rsidRPr="0062746A">
        <w:rPr>
          <w:rFonts w:ascii="Times New Roman" w:hAnsi="Times New Roman"/>
          <w:color w:val="000000" w:themeColor="text1"/>
          <w:sz w:val="28"/>
          <w:szCs w:val="28"/>
        </w:rPr>
        <w:t>тегишинча</w:t>
      </w:r>
      <w:r w:rsidR="00090A74" w:rsidRPr="00CF0667">
        <w:rPr>
          <w:rFonts w:ascii="Times New Roman" w:hAnsi="Times New Roman"/>
          <w:b/>
          <w:color w:val="000000" w:themeColor="text1"/>
          <w:sz w:val="28"/>
          <w:szCs w:val="28"/>
        </w:rPr>
        <w:t xml:space="preserve"> учинчи</w:t>
      </w:r>
      <w:r>
        <w:rPr>
          <w:rFonts w:ascii="Times New Roman" w:hAnsi="Times New Roman"/>
          <w:b/>
          <w:color w:val="000000" w:themeColor="text1"/>
          <w:sz w:val="28"/>
          <w:szCs w:val="28"/>
        </w:rPr>
        <w:t> </w:t>
      </w:r>
      <w:r w:rsidR="00090A74" w:rsidRPr="00157874">
        <w:rPr>
          <w:rFonts w:ascii="Times New Roman" w:hAnsi="Times New Roman"/>
          <w:color w:val="000000" w:themeColor="text1"/>
          <w:sz w:val="28"/>
          <w:szCs w:val="28"/>
        </w:rPr>
        <w:t>–</w:t>
      </w:r>
      <w:r>
        <w:rPr>
          <w:rFonts w:ascii="Times New Roman" w:hAnsi="Times New Roman"/>
          <w:color w:val="000000" w:themeColor="text1"/>
          <w:sz w:val="28"/>
          <w:szCs w:val="28"/>
        </w:rPr>
        <w:t> </w:t>
      </w:r>
      <w:r w:rsidR="00090A74" w:rsidRPr="00CF0667">
        <w:rPr>
          <w:rFonts w:ascii="Times New Roman" w:hAnsi="Times New Roman"/>
          <w:b/>
          <w:color w:val="000000" w:themeColor="text1"/>
          <w:sz w:val="28"/>
          <w:szCs w:val="28"/>
        </w:rPr>
        <w:t xml:space="preserve">бешинчи қисмлар </w:t>
      </w:r>
      <w:r w:rsidR="00090A74" w:rsidRPr="002D5011">
        <w:rPr>
          <w:rFonts w:ascii="Times New Roman" w:hAnsi="Times New Roman"/>
          <w:color w:val="000000" w:themeColor="text1"/>
          <w:sz w:val="28"/>
          <w:szCs w:val="28"/>
        </w:rPr>
        <w:t>деб ҳисоблансин;</w:t>
      </w:r>
    </w:p>
    <w:p w14:paraId="0918BAB1" w14:textId="77777777" w:rsidR="00090A74" w:rsidRPr="00CF0667" w:rsidRDefault="00090A74" w:rsidP="00090A74">
      <w:pPr>
        <w:spacing w:after="0" w:line="240" w:lineRule="auto"/>
        <w:ind w:firstLine="709"/>
        <w:jc w:val="both"/>
        <w:rPr>
          <w:rFonts w:ascii="Times New Roman" w:hAnsi="Times New Roman"/>
          <w:b/>
          <w:color w:val="000000" w:themeColor="text1"/>
          <w:sz w:val="28"/>
          <w:szCs w:val="28"/>
        </w:rPr>
      </w:pPr>
      <w:r w:rsidRPr="00CF0667">
        <w:rPr>
          <w:rFonts w:ascii="Times New Roman" w:hAnsi="Times New Roman"/>
          <w:b/>
          <w:color w:val="000000" w:themeColor="text1"/>
          <w:sz w:val="28"/>
          <w:szCs w:val="28"/>
        </w:rPr>
        <w:t>учинчи қисм</w:t>
      </w:r>
      <w:r>
        <w:rPr>
          <w:rFonts w:ascii="Times New Roman" w:hAnsi="Times New Roman"/>
          <w:b/>
          <w:color w:val="000000" w:themeColor="text1"/>
          <w:sz w:val="28"/>
          <w:szCs w:val="28"/>
        </w:rPr>
        <w:t>ининг</w:t>
      </w:r>
      <w:r w:rsidRPr="00B60C61">
        <w:rPr>
          <w:rFonts w:ascii="Times New Roman" w:hAnsi="Times New Roman"/>
          <w:color w:val="000000" w:themeColor="text1"/>
          <w:sz w:val="28"/>
          <w:szCs w:val="28"/>
        </w:rPr>
        <w:t>:</w:t>
      </w:r>
    </w:p>
    <w:p w14:paraId="14BED106" w14:textId="77777777" w:rsidR="00090A74" w:rsidRDefault="00090A74" w:rsidP="00090A74">
      <w:pPr>
        <w:spacing w:after="0" w:line="240" w:lineRule="auto"/>
        <w:ind w:firstLine="709"/>
        <w:jc w:val="both"/>
        <w:rPr>
          <w:rFonts w:ascii="Times New Roman" w:hAnsi="Times New Roman"/>
          <w:color w:val="000000" w:themeColor="text1"/>
          <w:sz w:val="28"/>
          <w:szCs w:val="28"/>
        </w:rPr>
      </w:pPr>
      <w:r w:rsidRPr="00CF0667">
        <w:rPr>
          <w:rFonts w:ascii="Times New Roman" w:hAnsi="Times New Roman"/>
          <w:b/>
          <w:color w:val="000000" w:themeColor="text1"/>
          <w:sz w:val="28"/>
          <w:szCs w:val="28"/>
        </w:rPr>
        <w:t>тўртинчи хатбоши</w:t>
      </w:r>
      <w:r>
        <w:rPr>
          <w:rFonts w:ascii="Times New Roman" w:hAnsi="Times New Roman"/>
          <w:b/>
          <w:color w:val="000000" w:themeColor="text1"/>
          <w:sz w:val="28"/>
          <w:szCs w:val="28"/>
        </w:rPr>
        <w:t xml:space="preserve">си </w:t>
      </w:r>
      <w:r w:rsidRPr="00AE2EC7">
        <w:rPr>
          <w:rFonts w:ascii="Times New Roman" w:hAnsi="Times New Roman"/>
          <w:color w:val="000000" w:themeColor="text1"/>
          <w:sz w:val="28"/>
          <w:szCs w:val="28"/>
        </w:rPr>
        <w:t>қуйидаги таҳрирда баён этилсин</w:t>
      </w:r>
      <w:r>
        <w:rPr>
          <w:rFonts w:ascii="Times New Roman" w:hAnsi="Times New Roman"/>
          <w:b/>
          <w:color w:val="000000" w:themeColor="text1"/>
          <w:sz w:val="28"/>
          <w:szCs w:val="28"/>
        </w:rPr>
        <w:t>:</w:t>
      </w:r>
    </w:p>
    <w:p w14:paraId="776599E9" w14:textId="02F5B8A1" w:rsidR="00090A74" w:rsidRDefault="00090A74" w:rsidP="00090A74">
      <w:pPr>
        <w:spacing w:after="0" w:line="240" w:lineRule="auto"/>
        <w:ind w:firstLine="709"/>
        <w:jc w:val="both"/>
        <w:rPr>
          <w:rFonts w:ascii="Times New Roman" w:hAnsi="Times New Roman"/>
          <w:color w:val="000000" w:themeColor="text1"/>
          <w:sz w:val="28"/>
          <w:szCs w:val="28"/>
        </w:rPr>
      </w:pPr>
      <w:r w:rsidRPr="00CF0667">
        <w:rPr>
          <w:rFonts w:ascii="Times New Roman" w:hAnsi="Times New Roman"/>
          <w:color w:val="000000" w:themeColor="text1"/>
          <w:sz w:val="28"/>
          <w:szCs w:val="28"/>
        </w:rPr>
        <w:t>«</w:t>
      </w:r>
      <w:r w:rsidR="00AE2EC7">
        <w:rPr>
          <w:rFonts w:ascii="Times New Roman" w:hAnsi="Times New Roman"/>
          <w:color w:val="000000" w:themeColor="text1"/>
          <w:sz w:val="28"/>
          <w:szCs w:val="28"/>
        </w:rPr>
        <w:t>т</w:t>
      </w:r>
      <w:r>
        <w:rPr>
          <w:rFonts w:ascii="Times New Roman" w:hAnsi="Times New Roman"/>
          <w:color w:val="000000" w:themeColor="text1"/>
          <w:sz w:val="28"/>
          <w:szCs w:val="28"/>
        </w:rPr>
        <w:t>ехник-иқтисодий кўрсаткичлар самарадорлигининг умумий параметрлари ва талаблари</w:t>
      </w:r>
      <w:r w:rsidR="00AE2EC7" w:rsidRPr="00CF0667">
        <w:rPr>
          <w:rFonts w:ascii="Times New Roman" w:hAnsi="Times New Roman"/>
          <w:color w:val="000000" w:themeColor="text1"/>
          <w:sz w:val="28"/>
          <w:szCs w:val="28"/>
        </w:rPr>
        <w:t>»</w:t>
      </w:r>
      <w:r>
        <w:rPr>
          <w:rFonts w:ascii="Times New Roman" w:hAnsi="Times New Roman"/>
          <w:color w:val="000000" w:themeColor="text1"/>
          <w:sz w:val="28"/>
          <w:szCs w:val="28"/>
        </w:rPr>
        <w:t>;</w:t>
      </w:r>
    </w:p>
    <w:p w14:paraId="27B8A1C7" w14:textId="7282B42E" w:rsidR="00AE2EC7" w:rsidRDefault="00AE2EC7" w:rsidP="00090A74">
      <w:pPr>
        <w:spacing w:after="0" w:line="240" w:lineRule="auto"/>
        <w:ind w:firstLine="709"/>
        <w:jc w:val="both"/>
        <w:rPr>
          <w:rFonts w:ascii="Times New Roman" w:hAnsi="Times New Roman"/>
          <w:color w:val="000000" w:themeColor="text1"/>
          <w:sz w:val="28"/>
          <w:szCs w:val="28"/>
        </w:rPr>
      </w:pPr>
      <w:r w:rsidRPr="00AE2EC7">
        <w:rPr>
          <w:rFonts w:ascii="Times New Roman" w:hAnsi="Times New Roman"/>
          <w:b/>
          <w:color w:val="000000" w:themeColor="text1"/>
          <w:sz w:val="28"/>
          <w:szCs w:val="28"/>
        </w:rPr>
        <w:t>ўн биринчи</w:t>
      </w:r>
      <w:r>
        <w:rPr>
          <w:rFonts w:ascii="Times New Roman" w:hAnsi="Times New Roman"/>
          <w:color w:val="000000" w:themeColor="text1"/>
          <w:sz w:val="28"/>
          <w:szCs w:val="28"/>
        </w:rPr>
        <w:t xml:space="preserve"> ва </w:t>
      </w:r>
      <w:r w:rsidRPr="00AE2EC7">
        <w:rPr>
          <w:rFonts w:ascii="Times New Roman" w:hAnsi="Times New Roman"/>
          <w:b/>
          <w:color w:val="000000" w:themeColor="text1"/>
          <w:sz w:val="28"/>
          <w:szCs w:val="28"/>
        </w:rPr>
        <w:t>ўн тўртинчи хатбошилари</w:t>
      </w:r>
      <w:r>
        <w:rPr>
          <w:rFonts w:ascii="Times New Roman" w:hAnsi="Times New Roman"/>
          <w:color w:val="000000" w:themeColor="text1"/>
          <w:sz w:val="28"/>
          <w:szCs w:val="28"/>
        </w:rPr>
        <w:t xml:space="preserve"> қуйидаги таҳрирда баён этилсин: </w:t>
      </w:r>
    </w:p>
    <w:p w14:paraId="0FCE6B78" w14:textId="77777777" w:rsidR="00090A74" w:rsidRDefault="00090A74" w:rsidP="00090A74">
      <w:pPr>
        <w:spacing w:after="0" w:line="240" w:lineRule="auto"/>
        <w:ind w:firstLine="709"/>
        <w:jc w:val="both"/>
        <w:rPr>
          <w:rFonts w:ascii="Times New Roman" w:hAnsi="Times New Roman"/>
          <w:color w:val="000000" w:themeColor="text1"/>
          <w:sz w:val="28"/>
          <w:szCs w:val="28"/>
        </w:rPr>
      </w:pPr>
      <w:r w:rsidRPr="00CF0667">
        <w:rPr>
          <w:rFonts w:ascii="Times New Roman" w:hAnsi="Times New Roman"/>
          <w:color w:val="000000" w:themeColor="text1"/>
          <w:sz w:val="28"/>
          <w:szCs w:val="28"/>
        </w:rPr>
        <w:t>«</w:t>
      </w:r>
      <w:r>
        <w:rPr>
          <w:rFonts w:ascii="Times New Roman" w:hAnsi="Times New Roman"/>
          <w:color w:val="000000" w:themeColor="text1"/>
          <w:sz w:val="28"/>
          <w:szCs w:val="28"/>
        </w:rPr>
        <w:t>тендер таклифи бериладиган тилга доир таклифлар;</w:t>
      </w:r>
    </w:p>
    <w:p w14:paraId="7CFD9CC1" w14:textId="66F4FE73" w:rsidR="00090A74" w:rsidRDefault="00090A74" w:rsidP="00090A74">
      <w:pPr>
        <w:spacing w:after="0" w:line="240" w:lineRule="auto"/>
        <w:ind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тендер таклифининг мазмуни, тендер таклифларини бериш ва уларни</w:t>
      </w:r>
      <w:r w:rsidR="00E666BB">
        <w:rPr>
          <w:rFonts w:ascii="Times New Roman" w:hAnsi="Times New Roman"/>
          <w:color w:val="000000" w:themeColor="text1"/>
          <w:sz w:val="28"/>
          <w:szCs w:val="28"/>
        </w:rPr>
        <w:t>нг</w:t>
      </w:r>
      <w:r>
        <w:rPr>
          <w:rFonts w:ascii="Times New Roman" w:hAnsi="Times New Roman"/>
          <w:color w:val="000000" w:themeColor="text1"/>
          <w:sz w:val="28"/>
          <w:szCs w:val="28"/>
        </w:rPr>
        <w:t xml:space="preserve"> амал қилиш усули, жойи, муддатлари;</w:t>
      </w:r>
    </w:p>
    <w:p w14:paraId="287380DD" w14:textId="77777777" w:rsidR="00090A74" w:rsidRDefault="00090A74" w:rsidP="00090A74">
      <w:pPr>
        <w:spacing w:after="0" w:line="240" w:lineRule="auto"/>
        <w:ind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тендер таклифига доир таъминот киритиш шартлари;</w:t>
      </w:r>
    </w:p>
    <w:p w14:paraId="722375B9" w14:textId="77777777" w:rsidR="00090A74" w:rsidRPr="00CF0667" w:rsidRDefault="00090A74" w:rsidP="00090A74">
      <w:pPr>
        <w:spacing w:after="0" w:line="240" w:lineRule="auto"/>
        <w:ind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тендер таклифлари солинган конвертларни очиш тартиб-таомиллари, жойи, санаси ва вақти</w:t>
      </w:r>
      <w:r w:rsidRPr="00CF0667">
        <w:rPr>
          <w:rFonts w:ascii="Times New Roman" w:hAnsi="Times New Roman"/>
          <w:color w:val="000000" w:themeColor="text1"/>
          <w:sz w:val="28"/>
          <w:szCs w:val="28"/>
        </w:rPr>
        <w:t>»</w:t>
      </w:r>
      <w:r>
        <w:rPr>
          <w:rFonts w:ascii="Times New Roman" w:hAnsi="Times New Roman"/>
          <w:color w:val="000000" w:themeColor="text1"/>
          <w:sz w:val="28"/>
          <w:szCs w:val="28"/>
        </w:rPr>
        <w:t>;</w:t>
      </w:r>
    </w:p>
    <w:p w14:paraId="5F934D7A" w14:textId="77777777" w:rsidR="00090A74" w:rsidRDefault="00090A74" w:rsidP="00090A74">
      <w:pPr>
        <w:spacing w:after="0" w:line="240" w:lineRule="auto"/>
        <w:ind w:firstLine="709"/>
        <w:jc w:val="both"/>
        <w:rPr>
          <w:rFonts w:ascii="Times New Roman" w:hAnsi="Times New Roman"/>
          <w:color w:val="000000" w:themeColor="text1"/>
          <w:sz w:val="28"/>
          <w:szCs w:val="28"/>
        </w:rPr>
      </w:pPr>
      <w:r w:rsidRPr="00CF0667">
        <w:rPr>
          <w:rFonts w:ascii="Times New Roman" w:hAnsi="Times New Roman"/>
          <w:b/>
          <w:color w:val="000000" w:themeColor="text1"/>
          <w:sz w:val="28"/>
          <w:szCs w:val="28"/>
        </w:rPr>
        <w:t>бешинчи қисми</w:t>
      </w:r>
      <w:r>
        <w:rPr>
          <w:rFonts w:ascii="Times New Roman" w:hAnsi="Times New Roman"/>
          <w:b/>
          <w:color w:val="000000" w:themeColor="text1"/>
          <w:sz w:val="28"/>
          <w:szCs w:val="28"/>
        </w:rPr>
        <w:t>нинг учинчи жумласи</w:t>
      </w:r>
      <w:r w:rsidRPr="00CF0667">
        <w:rPr>
          <w:rFonts w:ascii="Times New Roman" w:hAnsi="Times New Roman"/>
          <w:color w:val="000000" w:themeColor="text1"/>
          <w:sz w:val="28"/>
          <w:szCs w:val="28"/>
        </w:rPr>
        <w:t xml:space="preserve"> </w:t>
      </w:r>
      <w:r>
        <w:rPr>
          <w:rFonts w:ascii="Times New Roman" w:hAnsi="Times New Roman"/>
          <w:color w:val="000000" w:themeColor="text1"/>
          <w:sz w:val="28"/>
          <w:szCs w:val="28"/>
        </w:rPr>
        <w:t>қуйидаги таҳрирда баён этилсин:</w:t>
      </w:r>
    </w:p>
    <w:p w14:paraId="311028CC" w14:textId="7AE7F502" w:rsidR="00090A74" w:rsidRPr="00CF0667" w:rsidRDefault="00090A74" w:rsidP="00E666BB">
      <w:pPr>
        <w:spacing w:after="0" w:line="240" w:lineRule="auto"/>
        <w:jc w:val="both"/>
        <w:rPr>
          <w:rFonts w:ascii="Times New Roman" w:hAnsi="Times New Roman"/>
          <w:color w:val="000000" w:themeColor="text1"/>
          <w:sz w:val="28"/>
          <w:szCs w:val="28"/>
        </w:rPr>
      </w:pPr>
      <w:r w:rsidRPr="00CF0667">
        <w:rPr>
          <w:rFonts w:ascii="Times New Roman" w:hAnsi="Times New Roman"/>
          <w:color w:val="000000" w:themeColor="text1"/>
          <w:sz w:val="28"/>
          <w:szCs w:val="28"/>
        </w:rPr>
        <w:t>«</w:t>
      </w:r>
      <w:r>
        <w:rPr>
          <w:rFonts w:ascii="Times New Roman" w:hAnsi="Times New Roman"/>
          <w:color w:val="000000" w:themeColor="text1"/>
          <w:sz w:val="28"/>
          <w:szCs w:val="28"/>
        </w:rPr>
        <w:t xml:space="preserve">Бунда тендер таклифларидаги ушбу ўзгартишлар ва (ёки) қўшимчалар </w:t>
      </w:r>
      <w:r w:rsidR="00E666BB">
        <w:rPr>
          <w:rFonts w:ascii="Times New Roman" w:hAnsi="Times New Roman"/>
          <w:color w:val="000000" w:themeColor="text1"/>
          <w:sz w:val="28"/>
          <w:szCs w:val="28"/>
        </w:rPr>
        <w:t xml:space="preserve">талабгорлар томонидан </w:t>
      </w:r>
      <w:r>
        <w:rPr>
          <w:rFonts w:ascii="Times New Roman" w:hAnsi="Times New Roman"/>
          <w:color w:val="000000" w:themeColor="text1"/>
          <w:sz w:val="28"/>
          <w:szCs w:val="28"/>
        </w:rPr>
        <w:t>ҳисобга оли</w:t>
      </w:r>
      <w:r w:rsidR="00E666BB">
        <w:rPr>
          <w:rFonts w:ascii="Times New Roman" w:hAnsi="Times New Roman"/>
          <w:color w:val="000000" w:themeColor="text1"/>
          <w:sz w:val="28"/>
          <w:szCs w:val="28"/>
        </w:rPr>
        <w:t>ни</w:t>
      </w:r>
      <w:r>
        <w:rPr>
          <w:rFonts w:ascii="Times New Roman" w:hAnsi="Times New Roman"/>
          <w:color w:val="000000" w:themeColor="text1"/>
          <w:sz w:val="28"/>
          <w:szCs w:val="28"/>
        </w:rPr>
        <w:t>ш</w:t>
      </w:r>
      <w:r w:rsidR="00E666BB">
        <w:rPr>
          <w:rFonts w:ascii="Times New Roman" w:hAnsi="Times New Roman"/>
          <w:color w:val="000000" w:themeColor="text1"/>
          <w:sz w:val="28"/>
          <w:szCs w:val="28"/>
        </w:rPr>
        <w:t>и</w:t>
      </w:r>
      <w:r>
        <w:rPr>
          <w:rFonts w:ascii="Times New Roman" w:hAnsi="Times New Roman"/>
          <w:color w:val="000000" w:themeColor="text1"/>
          <w:sz w:val="28"/>
          <w:szCs w:val="28"/>
        </w:rPr>
        <w:t xml:space="preserve"> учун давлат шериги </w:t>
      </w:r>
      <w:r w:rsidR="00A551D6">
        <w:rPr>
          <w:rFonts w:ascii="Times New Roman" w:hAnsi="Times New Roman"/>
          <w:color w:val="000000" w:themeColor="text1"/>
          <w:sz w:val="28"/>
          <w:szCs w:val="28"/>
        </w:rPr>
        <w:t xml:space="preserve">тендер таклифларини тақдим этишнинг охирги муддатини </w:t>
      </w:r>
      <w:r>
        <w:rPr>
          <w:rFonts w:ascii="Times New Roman" w:hAnsi="Times New Roman"/>
          <w:color w:val="000000" w:themeColor="text1"/>
          <w:sz w:val="28"/>
          <w:szCs w:val="28"/>
        </w:rPr>
        <w:t>ўн беш календарь кундан кам бўлмаган муддатга узайтиради</w:t>
      </w:r>
      <w:r w:rsidRPr="00CF0667">
        <w:rPr>
          <w:rFonts w:ascii="Times New Roman" w:hAnsi="Times New Roman"/>
          <w:color w:val="000000" w:themeColor="text1"/>
          <w:sz w:val="28"/>
          <w:szCs w:val="28"/>
        </w:rPr>
        <w:t>»</w:t>
      </w:r>
      <w:r>
        <w:rPr>
          <w:rFonts w:ascii="Times New Roman" w:hAnsi="Times New Roman"/>
          <w:color w:val="000000" w:themeColor="text1"/>
          <w:sz w:val="28"/>
          <w:szCs w:val="28"/>
        </w:rPr>
        <w:t>;</w:t>
      </w:r>
    </w:p>
    <w:p w14:paraId="53F9EE07" w14:textId="77777777" w:rsidR="00090A74" w:rsidRPr="00220374" w:rsidRDefault="00090A74" w:rsidP="00090A74">
      <w:pPr>
        <w:spacing w:after="0" w:line="240" w:lineRule="auto"/>
        <w:ind w:firstLine="709"/>
        <w:jc w:val="both"/>
        <w:rPr>
          <w:rFonts w:ascii="Times New Roman" w:hAnsi="Times New Roman"/>
          <w:color w:val="000000" w:themeColor="text1"/>
          <w:sz w:val="28"/>
          <w:szCs w:val="28"/>
        </w:rPr>
      </w:pPr>
      <w:r w:rsidRPr="00CF0667">
        <w:rPr>
          <w:rFonts w:ascii="Times New Roman" w:hAnsi="Times New Roman"/>
          <w:color w:val="000000" w:themeColor="text1"/>
          <w:sz w:val="28"/>
          <w:szCs w:val="28"/>
        </w:rPr>
        <w:t>13) </w:t>
      </w:r>
      <w:r w:rsidRPr="00CF0667">
        <w:rPr>
          <w:rFonts w:ascii="Times New Roman" w:hAnsi="Times New Roman"/>
          <w:b/>
          <w:color w:val="000000" w:themeColor="text1"/>
          <w:sz w:val="28"/>
          <w:szCs w:val="28"/>
        </w:rPr>
        <w:t>23-модда</w:t>
      </w:r>
      <w:r w:rsidRPr="00220374">
        <w:rPr>
          <w:rFonts w:ascii="Times New Roman" w:hAnsi="Times New Roman"/>
          <w:color w:val="000000" w:themeColor="text1"/>
          <w:sz w:val="28"/>
          <w:szCs w:val="28"/>
        </w:rPr>
        <w:t>:</w:t>
      </w:r>
    </w:p>
    <w:p w14:paraId="362D6D2B" w14:textId="77777777" w:rsidR="00090A74" w:rsidRDefault="00090A74" w:rsidP="00090A74">
      <w:pPr>
        <w:spacing w:after="0" w:line="240" w:lineRule="auto"/>
        <w:ind w:firstLine="709"/>
        <w:jc w:val="both"/>
        <w:rPr>
          <w:rFonts w:ascii="Times New Roman" w:hAnsi="Times New Roman"/>
          <w:color w:val="000000" w:themeColor="text1"/>
          <w:sz w:val="28"/>
          <w:szCs w:val="28"/>
        </w:rPr>
      </w:pPr>
      <w:r w:rsidRPr="00CF0667">
        <w:rPr>
          <w:rFonts w:ascii="Times New Roman" w:hAnsi="Times New Roman"/>
          <w:b/>
          <w:color w:val="000000" w:themeColor="text1"/>
          <w:sz w:val="28"/>
          <w:szCs w:val="28"/>
        </w:rPr>
        <w:t>биринчи қисми</w:t>
      </w:r>
      <w:r w:rsidRPr="00CF0667">
        <w:rPr>
          <w:rFonts w:ascii="Times New Roman" w:hAnsi="Times New Roman"/>
          <w:color w:val="000000" w:themeColor="text1"/>
          <w:sz w:val="28"/>
          <w:szCs w:val="28"/>
        </w:rPr>
        <w:t xml:space="preserve"> </w:t>
      </w:r>
      <w:r>
        <w:rPr>
          <w:rFonts w:ascii="Times New Roman" w:hAnsi="Times New Roman"/>
          <w:color w:val="000000" w:themeColor="text1"/>
          <w:sz w:val="28"/>
          <w:szCs w:val="28"/>
        </w:rPr>
        <w:t>қуйидаги таҳрирда баён этилсин:</w:t>
      </w:r>
    </w:p>
    <w:p w14:paraId="07C1D04F" w14:textId="77777777" w:rsidR="00090A74" w:rsidRDefault="00090A74" w:rsidP="00090A74">
      <w:pPr>
        <w:spacing w:after="0" w:line="240" w:lineRule="auto"/>
        <w:ind w:firstLine="709"/>
        <w:jc w:val="both"/>
        <w:rPr>
          <w:rFonts w:ascii="Times New Roman" w:hAnsi="Times New Roman"/>
          <w:color w:val="000000" w:themeColor="text1"/>
          <w:sz w:val="28"/>
          <w:szCs w:val="28"/>
        </w:rPr>
      </w:pPr>
      <w:r w:rsidRPr="00CF0667">
        <w:rPr>
          <w:rFonts w:ascii="Times New Roman" w:hAnsi="Times New Roman"/>
          <w:color w:val="000000" w:themeColor="text1"/>
          <w:sz w:val="28"/>
          <w:szCs w:val="28"/>
        </w:rPr>
        <w:t>«</w:t>
      </w:r>
      <w:r>
        <w:rPr>
          <w:rFonts w:ascii="Times New Roman" w:hAnsi="Times New Roman"/>
          <w:color w:val="000000" w:themeColor="text1"/>
          <w:sz w:val="28"/>
          <w:szCs w:val="28"/>
        </w:rPr>
        <w:t>Тендер мезонлари аниқ бўлиши ва барча талабгорларга нисбатан камситишсиз қўлланилиши керак</w:t>
      </w:r>
      <w:r w:rsidRPr="00CF0667">
        <w:rPr>
          <w:rFonts w:ascii="Times New Roman" w:hAnsi="Times New Roman"/>
          <w:color w:val="000000" w:themeColor="text1"/>
          <w:sz w:val="28"/>
          <w:szCs w:val="28"/>
        </w:rPr>
        <w:t>»</w:t>
      </w:r>
      <w:r>
        <w:rPr>
          <w:rFonts w:ascii="Times New Roman" w:hAnsi="Times New Roman"/>
          <w:color w:val="000000" w:themeColor="text1"/>
          <w:sz w:val="28"/>
          <w:szCs w:val="28"/>
        </w:rPr>
        <w:t>;</w:t>
      </w:r>
    </w:p>
    <w:p w14:paraId="31611754" w14:textId="77777777" w:rsidR="00090A74" w:rsidRPr="00CF0667" w:rsidRDefault="00090A74" w:rsidP="00090A74">
      <w:pPr>
        <w:spacing w:after="0" w:line="240" w:lineRule="auto"/>
        <w:ind w:firstLine="709"/>
        <w:jc w:val="both"/>
        <w:rPr>
          <w:rFonts w:ascii="Times New Roman" w:hAnsi="Times New Roman"/>
          <w:b/>
          <w:bCs/>
          <w:color w:val="000000" w:themeColor="text1"/>
          <w:sz w:val="28"/>
          <w:szCs w:val="28"/>
        </w:rPr>
      </w:pPr>
      <w:r>
        <w:rPr>
          <w:rFonts w:ascii="Times New Roman" w:hAnsi="Times New Roman"/>
          <w:b/>
          <w:bCs/>
          <w:color w:val="000000" w:themeColor="text1"/>
          <w:sz w:val="28"/>
          <w:szCs w:val="28"/>
        </w:rPr>
        <w:t>тўртин</w:t>
      </w:r>
      <w:r w:rsidRPr="00CF0667">
        <w:rPr>
          <w:rFonts w:ascii="Times New Roman" w:hAnsi="Times New Roman"/>
          <w:b/>
          <w:bCs/>
          <w:color w:val="000000" w:themeColor="text1"/>
          <w:sz w:val="28"/>
          <w:szCs w:val="28"/>
        </w:rPr>
        <w:t>чи қисм</w:t>
      </w:r>
      <w:r>
        <w:rPr>
          <w:rFonts w:ascii="Times New Roman" w:hAnsi="Times New Roman"/>
          <w:b/>
          <w:bCs/>
          <w:color w:val="000000" w:themeColor="text1"/>
          <w:sz w:val="28"/>
          <w:szCs w:val="28"/>
        </w:rPr>
        <w:t>ининг</w:t>
      </w:r>
      <w:r w:rsidRPr="00CF0667">
        <w:rPr>
          <w:rFonts w:ascii="Times New Roman" w:hAnsi="Times New Roman"/>
          <w:b/>
          <w:bCs/>
          <w:color w:val="000000" w:themeColor="text1"/>
          <w:sz w:val="28"/>
          <w:szCs w:val="28"/>
        </w:rPr>
        <w:t xml:space="preserve"> еттинчи хатбоши</w:t>
      </w:r>
      <w:r>
        <w:rPr>
          <w:rFonts w:ascii="Times New Roman" w:hAnsi="Times New Roman"/>
          <w:b/>
          <w:bCs/>
          <w:color w:val="000000" w:themeColor="text1"/>
          <w:sz w:val="28"/>
          <w:szCs w:val="28"/>
        </w:rPr>
        <w:t>си</w:t>
      </w:r>
      <w:r w:rsidRPr="00CF0667">
        <w:rPr>
          <w:rFonts w:ascii="Times New Roman" w:hAnsi="Times New Roman"/>
          <w:b/>
          <w:bCs/>
          <w:color w:val="000000" w:themeColor="text1"/>
          <w:sz w:val="28"/>
          <w:szCs w:val="28"/>
        </w:rPr>
        <w:t xml:space="preserve"> </w:t>
      </w:r>
      <w:r w:rsidRPr="00CF0667">
        <w:rPr>
          <w:rFonts w:ascii="Times New Roman" w:hAnsi="Times New Roman"/>
          <w:bCs/>
          <w:color w:val="000000" w:themeColor="text1"/>
          <w:sz w:val="28"/>
          <w:szCs w:val="28"/>
        </w:rPr>
        <w:t xml:space="preserve">қуйидаги таҳрирда баён </w:t>
      </w:r>
      <w:r>
        <w:rPr>
          <w:rFonts w:ascii="Times New Roman" w:hAnsi="Times New Roman"/>
          <w:bCs/>
          <w:color w:val="000000" w:themeColor="text1"/>
          <w:sz w:val="28"/>
          <w:szCs w:val="28"/>
        </w:rPr>
        <w:t>этил</w:t>
      </w:r>
      <w:r w:rsidRPr="00CF0667">
        <w:rPr>
          <w:rFonts w:ascii="Times New Roman" w:hAnsi="Times New Roman"/>
          <w:bCs/>
          <w:color w:val="000000" w:themeColor="text1"/>
          <w:sz w:val="28"/>
          <w:szCs w:val="28"/>
        </w:rPr>
        <w:t>син</w:t>
      </w:r>
      <w:r w:rsidRPr="00CF0667">
        <w:rPr>
          <w:rFonts w:ascii="Times New Roman" w:hAnsi="Times New Roman"/>
          <w:b/>
          <w:bCs/>
          <w:color w:val="000000" w:themeColor="text1"/>
          <w:sz w:val="28"/>
          <w:szCs w:val="28"/>
        </w:rPr>
        <w:t>:</w:t>
      </w:r>
    </w:p>
    <w:p w14:paraId="74C8C6EE" w14:textId="77777777" w:rsidR="00090A74" w:rsidRPr="00CF0667" w:rsidRDefault="00090A74" w:rsidP="00090A74">
      <w:pPr>
        <w:spacing w:after="0" w:line="240" w:lineRule="auto"/>
        <w:ind w:firstLine="709"/>
        <w:jc w:val="both"/>
        <w:rPr>
          <w:rFonts w:ascii="Times New Roman" w:hAnsi="Times New Roman"/>
          <w:color w:val="000000" w:themeColor="text1"/>
          <w:sz w:val="28"/>
          <w:szCs w:val="28"/>
        </w:rPr>
      </w:pPr>
      <w:r w:rsidRPr="00CF0667">
        <w:rPr>
          <w:rFonts w:ascii="Times New Roman" w:hAnsi="Times New Roman"/>
          <w:color w:val="000000" w:themeColor="text1"/>
          <w:sz w:val="28"/>
          <w:szCs w:val="28"/>
        </w:rPr>
        <w:t>«давлат-хусусий шериклик лойиҳасини амалга ошириш муддати»</w:t>
      </w:r>
      <w:r>
        <w:rPr>
          <w:rFonts w:ascii="Times New Roman" w:hAnsi="Times New Roman"/>
          <w:color w:val="000000" w:themeColor="text1"/>
          <w:sz w:val="28"/>
          <w:szCs w:val="28"/>
        </w:rPr>
        <w:t>;</w:t>
      </w:r>
    </w:p>
    <w:p w14:paraId="55849B5C" w14:textId="77777777" w:rsidR="00090A74" w:rsidRDefault="00090A74" w:rsidP="00090A74">
      <w:pPr>
        <w:spacing w:after="0" w:line="240" w:lineRule="auto"/>
        <w:ind w:firstLine="709"/>
        <w:jc w:val="both"/>
        <w:rPr>
          <w:rFonts w:ascii="Times New Roman" w:hAnsi="Times New Roman"/>
          <w:b/>
          <w:color w:val="000000" w:themeColor="text1"/>
          <w:sz w:val="28"/>
          <w:szCs w:val="28"/>
        </w:rPr>
      </w:pPr>
      <w:r w:rsidRPr="00CF0667">
        <w:rPr>
          <w:rFonts w:ascii="Times New Roman" w:hAnsi="Times New Roman"/>
          <w:color w:val="000000" w:themeColor="text1"/>
          <w:sz w:val="28"/>
          <w:szCs w:val="28"/>
        </w:rPr>
        <w:t>14) </w:t>
      </w:r>
      <w:r w:rsidRPr="00CF0667">
        <w:rPr>
          <w:rFonts w:ascii="Times New Roman" w:hAnsi="Times New Roman"/>
          <w:b/>
          <w:color w:val="000000" w:themeColor="text1"/>
          <w:sz w:val="28"/>
          <w:szCs w:val="28"/>
        </w:rPr>
        <w:t>25-модданинг тўртинчи хатбошиси</w:t>
      </w:r>
      <w:r>
        <w:rPr>
          <w:rFonts w:ascii="Times New Roman" w:hAnsi="Times New Roman"/>
          <w:b/>
          <w:color w:val="000000" w:themeColor="text1"/>
          <w:sz w:val="28"/>
          <w:szCs w:val="28"/>
        </w:rPr>
        <w:t xml:space="preserve"> </w:t>
      </w:r>
      <w:r w:rsidRPr="001C1E6B">
        <w:rPr>
          <w:rFonts w:ascii="Times New Roman" w:hAnsi="Times New Roman"/>
          <w:color w:val="000000" w:themeColor="text1"/>
          <w:sz w:val="28"/>
          <w:szCs w:val="28"/>
        </w:rPr>
        <w:t>қуйидаги таҳрирда баён этилсин:</w:t>
      </w:r>
      <w:r w:rsidRPr="00CF0667">
        <w:rPr>
          <w:rFonts w:ascii="Times New Roman" w:hAnsi="Times New Roman"/>
          <w:b/>
          <w:color w:val="000000" w:themeColor="text1"/>
          <w:sz w:val="28"/>
          <w:szCs w:val="28"/>
        </w:rPr>
        <w:t xml:space="preserve"> </w:t>
      </w:r>
    </w:p>
    <w:p w14:paraId="5B48FED9" w14:textId="77777777" w:rsidR="00090A74" w:rsidRPr="00CF0667" w:rsidRDefault="00090A74" w:rsidP="00090A74">
      <w:pPr>
        <w:spacing w:after="0" w:line="240" w:lineRule="auto"/>
        <w:ind w:firstLine="709"/>
        <w:jc w:val="both"/>
        <w:rPr>
          <w:rFonts w:ascii="Times New Roman" w:hAnsi="Times New Roman"/>
          <w:color w:val="000000" w:themeColor="text1"/>
          <w:sz w:val="28"/>
          <w:szCs w:val="28"/>
        </w:rPr>
      </w:pPr>
      <w:r w:rsidRPr="00CF0667">
        <w:rPr>
          <w:rFonts w:ascii="Times New Roman" w:hAnsi="Times New Roman"/>
          <w:color w:val="000000" w:themeColor="text1"/>
          <w:sz w:val="28"/>
          <w:szCs w:val="28"/>
        </w:rPr>
        <w:t>«</w:t>
      </w:r>
      <w:r>
        <w:rPr>
          <w:rFonts w:ascii="Times New Roman" w:hAnsi="Times New Roman"/>
          <w:color w:val="000000" w:themeColor="text1"/>
          <w:sz w:val="28"/>
          <w:szCs w:val="28"/>
        </w:rPr>
        <w:t xml:space="preserve">Ўзбекистон Республикаси Президентининг фармонлари ва </w:t>
      </w:r>
      <w:r w:rsidRPr="00CF0667">
        <w:rPr>
          <w:rFonts w:ascii="Times New Roman" w:hAnsi="Times New Roman"/>
          <w:color w:val="000000" w:themeColor="text1"/>
          <w:sz w:val="28"/>
          <w:szCs w:val="28"/>
        </w:rPr>
        <w:t>қарорлари,</w:t>
      </w:r>
      <w:r>
        <w:rPr>
          <w:rFonts w:ascii="Times New Roman" w:hAnsi="Times New Roman"/>
          <w:color w:val="000000" w:themeColor="text1"/>
          <w:sz w:val="28"/>
          <w:szCs w:val="28"/>
        </w:rPr>
        <w:t xml:space="preserve"> шунингдек Ўзбекистон Республикаси Вазирлар Маҳкамасининг қарорлари билан белгиланган ҳолларда</w:t>
      </w:r>
      <w:r w:rsidRPr="00CF0667">
        <w:rPr>
          <w:rFonts w:ascii="Times New Roman" w:hAnsi="Times New Roman"/>
          <w:color w:val="000000" w:themeColor="text1"/>
          <w:sz w:val="28"/>
          <w:szCs w:val="28"/>
        </w:rPr>
        <w:t>»</w:t>
      </w:r>
      <w:r>
        <w:rPr>
          <w:rFonts w:ascii="Times New Roman" w:hAnsi="Times New Roman"/>
          <w:color w:val="000000" w:themeColor="text1"/>
          <w:sz w:val="28"/>
          <w:szCs w:val="28"/>
        </w:rPr>
        <w:t>;</w:t>
      </w:r>
      <w:r w:rsidRPr="00CF0667">
        <w:rPr>
          <w:rFonts w:ascii="Times New Roman" w:hAnsi="Times New Roman"/>
          <w:color w:val="000000" w:themeColor="text1"/>
          <w:sz w:val="28"/>
          <w:szCs w:val="28"/>
        </w:rPr>
        <w:t xml:space="preserve"> </w:t>
      </w:r>
    </w:p>
    <w:p w14:paraId="1A65B04A" w14:textId="77777777" w:rsidR="00090A74" w:rsidRDefault="00090A74" w:rsidP="00090A74">
      <w:pPr>
        <w:spacing w:after="0" w:line="240" w:lineRule="auto"/>
        <w:ind w:firstLine="709"/>
        <w:jc w:val="both"/>
        <w:rPr>
          <w:rFonts w:ascii="Times New Roman" w:hAnsi="Times New Roman"/>
          <w:color w:val="000000" w:themeColor="text1"/>
          <w:sz w:val="28"/>
          <w:szCs w:val="28"/>
        </w:rPr>
      </w:pPr>
      <w:r w:rsidRPr="00CF0667">
        <w:rPr>
          <w:rFonts w:ascii="Times New Roman" w:hAnsi="Times New Roman"/>
          <w:color w:val="000000" w:themeColor="text1"/>
          <w:sz w:val="28"/>
          <w:szCs w:val="28"/>
        </w:rPr>
        <w:t>15) </w:t>
      </w:r>
      <w:r w:rsidRPr="00CF0667">
        <w:rPr>
          <w:rFonts w:ascii="Times New Roman" w:hAnsi="Times New Roman"/>
          <w:b/>
          <w:color w:val="000000" w:themeColor="text1"/>
          <w:sz w:val="28"/>
          <w:szCs w:val="28"/>
        </w:rPr>
        <w:t>26-модда</w:t>
      </w:r>
      <w:r w:rsidRPr="00CF0667">
        <w:rPr>
          <w:rFonts w:ascii="Times New Roman" w:hAnsi="Times New Roman"/>
          <w:color w:val="000000" w:themeColor="text1"/>
          <w:sz w:val="28"/>
          <w:szCs w:val="28"/>
        </w:rPr>
        <w:t xml:space="preserve"> қуйидаги таҳрирда баён </w:t>
      </w:r>
      <w:r>
        <w:rPr>
          <w:rFonts w:ascii="Times New Roman" w:hAnsi="Times New Roman"/>
          <w:color w:val="000000" w:themeColor="text1"/>
          <w:sz w:val="28"/>
          <w:szCs w:val="28"/>
        </w:rPr>
        <w:t>этил</w:t>
      </w:r>
      <w:r w:rsidRPr="00CF0667">
        <w:rPr>
          <w:rFonts w:ascii="Times New Roman" w:hAnsi="Times New Roman"/>
          <w:color w:val="000000" w:themeColor="text1"/>
          <w:sz w:val="28"/>
          <w:szCs w:val="28"/>
        </w:rPr>
        <w:t>син:</w:t>
      </w:r>
    </w:p>
    <w:p w14:paraId="533E2159" w14:textId="54117ABC" w:rsidR="00800E86" w:rsidRDefault="00800E86" w:rsidP="00CF0667">
      <w:pPr>
        <w:spacing w:after="0" w:line="240" w:lineRule="auto"/>
        <w:ind w:firstLine="709"/>
        <w:jc w:val="both"/>
        <w:rPr>
          <w:rFonts w:ascii="Times New Roman" w:hAnsi="Times New Roman"/>
          <w:b/>
          <w:color w:val="000000" w:themeColor="text1"/>
          <w:sz w:val="28"/>
          <w:szCs w:val="28"/>
        </w:rPr>
      </w:pPr>
    </w:p>
    <w:p w14:paraId="27A320A5" w14:textId="77777777" w:rsidR="00091D9E" w:rsidRDefault="00091D9E" w:rsidP="009834CD">
      <w:pPr>
        <w:spacing w:after="0" w:line="240" w:lineRule="auto"/>
        <w:ind w:firstLine="709"/>
        <w:rPr>
          <w:rFonts w:ascii="Times New Roman" w:hAnsi="Times New Roman"/>
          <w:color w:val="000000" w:themeColor="text1"/>
          <w:sz w:val="28"/>
          <w:szCs w:val="28"/>
        </w:rPr>
      </w:pPr>
      <w:bookmarkStart w:id="25" w:name="_Hlk48438558"/>
      <w:r w:rsidRPr="00F73D51">
        <w:rPr>
          <w:rFonts w:ascii="Times New Roman" w:hAnsi="Times New Roman"/>
          <w:color w:val="000000" w:themeColor="text1"/>
          <w:sz w:val="28"/>
          <w:szCs w:val="28"/>
        </w:rPr>
        <w:t>«</w:t>
      </w:r>
      <w:r w:rsidRPr="00CF0667">
        <w:rPr>
          <w:rFonts w:ascii="Times New Roman" w:hAnsi="Times New Roman"/>
          <w:b/>
          <w:color w:val="000000" w:themeColor="text1"/>
          <w:sz w:val="28"/>
          <w:szCs w:val="28"/>
        </w:rPr>
        <w:t>26-модда</w:t>
      </w:r>
      <w:r w:rsidRPr="00CF0667">
        <w:rPr>
          <w:rFonts w:ascii="Times New Roman" w:hAnsi="Times New Roman"/>
          <w:color w:val="000000" w:themeColor="text1"/>
          <w:sz w:val="28"/>
          <w:szCs w:val="28"/>
        </w:rPr>
        <w:t xml:space="preserve">. </w:t>
      </w:r>
      <w:r w:rsidRPr="00B873F9">
        <w:rPr>
          <w:rFonts w:ascii="Times New Roman" w:hAnsi="Times New Roman"/>
          <w:b/>
          <w:color w:val="000000" w:themeColor="text1"/>
          <w:sz w:val="28"/>
          <w:szCs w:val="28"/>
        </w:rPr>
        <w:t>Давлат-хусусий шериклик тўғрисида битим тузиш</w:t>
      </w:r>
    </w:p>
    <w:p w14:paraId="38282133" w14:textId="77777777" w:rsidR="00091D9E" w:rsidRPr="00CF0667" w:rsidRDefault="00091D9E" w:rsidP="00091D9E">
      <w:pPr>
        <w:spacing w:after="0" w:line="240" w:lineRule="auto"/>
        <w:ind w:firstLine="709"/>
        <w:jc w:val="both"/>
        <w:rPr>
          <w:rFonts w:ascii="Times New Roman" w:hAnsi="Times New Roman"/>
          <w:color w:val="000000" w:themeColor="text1"/>
          <w:sz w:val="28"/>
          <w:szCs w:val="28"/>
        </w:rPr>
      </w:pPr>
    </w:p>
    <w:bookmarkEnd w:id="25"/>
    <w:p w14:paraId="768E7166" w14:textId="14342A35" w:rsidR="00091D9E" w:rsidRDefault="00091D9E" w:rsidP="00091D9E">
      <w:pPr>
        <w:pStyle w:val="a3"/>
        <w:ind w:firstLine="709"/>
        <w:rPr>
          <w:rFonts w:ascii="Times New Roman" w:hAnsi="Times New Roman"/>
          <w:color w:val="000000" w:themeColor="text1"/>
          <w:sz w:val="28"/>
          <w:szCs w:val="28"/>
          <w:lang w:val="uz-Cyrl-UZ" w:eastAsia="uz-Cyrl-UZ"/>
        </w:rPr>
      </w:pPr>
      <w:r w:rsidRPr="00CF0667">
        <w:rPr>
          <w:rFonts w:ascii="Times New Roman" w:hAnsi="Times New Roman"/>
          <w:color w:val="000000" w:themeColor="text1"/>
          <w:sz w:val="28"/>
          <w:szCs w:val="28"/>
          <w:lang w:val="uz-Cyrl-UZ" w:eastAsia="uz-Cyrl-UZ"/>
        </w:rPr>
        <w:lastRenderedPageBreak/>
        <w:t>Давлат шериги</w:t>
      </w:r>
      <w:r>
        <w:rPr>
          <w:rFonts w:ascii="Times New Roman" w:hAnsi="Times New Roman"/>
          <w:color w:val="000000" w:themeColor="text1"/>
          <w:sz w:val="28"/>
          <w:szCs w:val="28"/>
          <w:lang w:val="uz-Cyrl-UZ" w:eastAsia="uz-Cyrl-UZ"/>
        </w:rPr>
        <w:t xml:space="preserve"> </w:t>
      </w:r>
      <w:r w:rsidRPr="00CF0667">
        <w:rPr>
          <w:rFonts w:ascii="Times New Roman" w:hAnsi="Times New Roman"/>
          <w:color w:val="000000" w:themeColor="text1"/>
          <w:sz w:val="28"/>
          <w:szCs w:val="28"/>
          <w:lang w:val="uz-Cyrl-UZ" w:eastAsia="uz-Cyrl-UZ"/>
        </w:rPr>
        <w:t xml:space="preserve">тендер ғолиби, </w:t>
      </w:r>
      <w:r w:rsidRPr="00EF1B8B">
        <w:rPr>
          <w:rFonts w:ascii="Times New Roman" w:hAnsi="Times New Roman"/>
          <w:color w:val="000000" w:themeColor="text1"/>
          <w:sz w:val="28"/>
          <w:szCs w:val="28"/>
          <w:lang w:val="uz-Cyrl-UZ" w:eastAsia="uz-Cyrl-UZ"/>
        </w:rPr>
        <w:t>тўғридан-тўғри музокаралар иштирокчиси ёки махсус лойиҳа</w:t>
      </w:r>
      <w:del w:id="26" w:author="Golib Xoljigitov" w:date="2020-12-16T17:40:00Z">
        <w:r w:rsidR="00ED499C" w:rsidDel="00BD0DC9">
          <w:rPr>
            <w:rFonts w:ascii="Times New Roman" w:hAnsi="Times New Roman"/>
            <w:color w:val="000000" w:themeColor="text1"/>
            <w:sz w:val="28"/>
            <w:szCs w:val="28"/>
            <w:lang w:val="uz-Cyrl-UZ" w:eastAsia="uz-Cyrl-UZ"/>
          </w:rPr>
          <w:delText>лаштириш</w:delText>
        </w:r>
      </w:del>
      <w:r w:rsidRPr="00EF1B8B">
        <w:rPr>
          <w:rFonts w:ascii="Times New Roman" w:hAnsi="Times New Roman"/>
          <w:color w:val="000000" w:themeColor="text1"/>
          <w:sz w:val="28"/>
          <w:szCs w:val="28"/>
          <w:lang w:val="uz-Cyrl-UZ" w:eastAsia="uz-Cyrl-UZ"/>
        </w:rPr>
        <w:t xml:space="preserve"> компанияси</w:t>
      </w:r>
      <w:r w:rsidRPr="00CF0667">
        <w:rPr>
          <w:rFonts w:ascii="Times New Roman" w:hAnsi="Times New Roman"/>
          <w:color w:val="auto"/>
          <w:sz w:val="28"/>
          <w:szCs w:val="28"/>
          <w:lang w:val="uz-Cyrl-UZ"/>
        </w:rPr>
        <w:t xml:space="preserve"> </w:t>
      </w:r>
      <w:r w:rsidRPr="00CF0667">
        <w:rPr>
          <w:rFonts w:ascii="Times New Roman" w:hAnsi="Times New Roman"/>
          <w:color w:val="000000" w:themeColor="text1"/>
          <w:sz w:val="28"/>
          <w:szCs w:val="28"/>
          <w:lang w:val="uz-Cyrl-UZ" w:eastAsia="uz-Cyrl-UZ"/>
        </w:rPr>
        <w:t xml:space="preserve">билан </w:t>
      </w:r>
      <w:r>
        <w:rPr>
          <w:rFonts w:ascii="Times New Roman" w:hAnsi="Times New Roman"/>
          <w:color w:val="000000" w:themeColor="text1"/>
          <w:sz w:val="28"/>
          <w:szCs w:val="28"/>
          <w:lang w:val="uz-Cyrl-UZ" w:eastAsia="uz-Cyrl-UZ"/>
        </w:rPr>
        <w:t xml:space="preserve">ушбу Қонуннинг 17, 21 ва 25-моддаларига мувофиқ </w:t>
      </w:r>
      <w:r w:rsidRPr="00CF0667">
        <w:rPr>
          <w:rFonts w:ascii="Times New Roman" w:hAnsi="Times New Roman"/>
          <w:color w:val="000000" w:themeColor="text1"/>
          <w:sz w:val="28"/>
          <w:szCs w:val="28"/>
          <w:lang w:val="uz-Cyrl-UZ" w:eastAsia="uz-Cyrl-UZ"/>
        </w:rPr>
        <w:t>давлат-хусусий шериклик тўғрисида битим тузади</w:t>
      </w:r>
      <w:r>
        <w:rPr>
          <w:rFonts w:ascii="Times New Roman" w:hAnsi="Times New Roman"/>
          <w:color w:val="000000" w:themeColor="text1"/>
          <w:sz w:val="28"/>
          <w:szCs w:val="28"/>
          <w:lang w:val="uz-Cyrl-UZ" w:eastAsia="uz-Cyrl-UZ"/>
        </w:rPr>
        <w:t>.</w:t>
      </w:r>
    </w:p>
    <w:p w14:paraId="51A14805" w14:textId="77777777" w:rsidR="00091D9E" w:rsidRPr="00CF0667" w:rsidRDefault="00091D9E" w:rsidP="00091D9E">
      <w:pPr>
        <w:pStyle w:val="a3"/>
        <w:ind w:firstLine="709"/>
        <w:rPr>
          <w:rFonts w:ascii="Times New Roman" w:hAnsi="Times New Roman"/>
          <w:color w:val="000000" w:themeColor="text1"/>
          <w:sz w:val="28"/>
          <w:szCs w:val="28"/>
          <w:lang w:val="uz-Cyrl-UZ" w:eastAsia="uz-Cyrl-UZ"/>
        </w:rPr>
      </w:pPr>
      <w:r w:rsidRPr="008F21BB">
        <w:rPr>
          <w:rFonts w:ascii="Times New Roman" w:hAnsi="Times New Roman"/>
          <w:color w:val="000000" w:themeColor="text1"/>
          <w:sz w:val="28"/>
          <w:szCs w:val="28"/>
          <w:lang w:val="uz-Cyrl-UZ" w:eastAsia="uz-Cyrl-UZ"/>
        </w:rPr>
        <w:t>Агар тендер ғолиби тендер ҳужжатларида назарда тутилган муддат тугаганидан кейин давлат-хусусий шериклик тўғрисидаги битимни имзоламаса ёки тендер комиссияси томонидан тендер ғолиби тақдим этган ахборотнинг ҳақиқатга тўғри келмаслиги аниқланган тақдирда, тендер комиссияси уни дисквалификация қилиш тўғрисида қарор қабул қилади ва тендернинг захирадаги ғолибини ғолиб деб топади ҳамда унга тендер ғолибини дисквалификация қилиш ҳақида қарор қабул қилинган санадан эътиборан ўн календарь кун ичида ғолиб шартлари асосида давлат-хусусий шериклик тўғрисида битим тузишни таклиф этади</w:t>
      </w:r>
      <w:r>
        <w:rPr>
          <w:rFonts w:ascii="Times New Roman" w:hAnsi="Times New Roman"/>
          <w:color w:val="000000" w:themeColor="text1"/>
          <w:sz w:val="28"/>
          <w:szCs w:val="28"/>
          <w:lang w:val="uz-Cyrl-UZ" w:eastAsia="uz-Cyrl-UZ"/>
        </w:rPr>
        <w:t>.</w:t>
      </w:r>
    </w:p>
    <w:p w14:paraId="3354CC4C" w14:textId="77777777" w:rsidR="00091D9E" w:rsidRPr="00CF0667" w:rsidRDefault="00091D9E" w:rsidP="00091D9E">
      <w:pPr>
        <w:spacing w:after="0" w:line="240" w:lineRule="auto"/>
        <w:ind w:firstLine="709"/>
        <w:jc w:val="both"/>
        <w:rPr>
          <w:rFonts w:ascii="Times New Roman" w:hAnsi="Times New Roman"/>
          <w:color w:val="000000" w:themeColor="text1"/>
          <w:sz w:val="28"/>
          <w:szCs w:val="28"/>
        </w:rPr>
      </w:pPr>
      <w:r w:rsidRPr="00CF0667">
        <w:rPr>
          <w:rFonts w:ascii="Times New Roman" w:hAnsi="Times New Roman"/>
          <w:color w:val="000000" w:themeColor="text1"/>
          <w:sz w:val="28"/>
          <w:szCs w:val="28"/>
        </w:rPr>
        <w:t xml:space="preserve">Захирадаги ғолиб тендер комиссиясининг қарорига </w:t>
      </w:r>
      <w:r>
        <w:rPr>
          <w:rFonts w:ascii="Times New Roman" w:hAnsi="Times New Roman"/>
          <w:color w:val="000000" w:themeColor="text1"/>
          <w:sz w:val="28"/>
          <w:szCs w:val="28"/>
        </w:rPr>
        <w:t xml:space="preserve">мувофиқ </w:t>
      </w:r>
      <w:r w:rsidRPr="00CF0667">
        <w:rPr>
          <w:rFonts w:ascii="Times New Roman" w:hAnsi="Times New Roman"/>
          <w:color w:val="000000" w:themeColor="text1"/>
          <w:sz w:val="28"/>
          <w:szCs w:val="28"/>
        </w:rPr>
        <w:t>тендер ғолибининг тендер таклифидан сўнг энг яхши тендер таклифини берган деб эътироф этилган талабгор ҳисобланади</w:t>
      </w:r>
      <w:r>
        <w:rPr>
          <w:rFonts w:ascii="Times New Roman" w:hAnsi="Times New Roman"/>
          <w:color w:val="000000" w:themeColor="text1"/>
          <w:sz w:val="28"/>
          <w:szCs w:val="28"/>
        </w:rPr>
        <w:t>.</w:t>
      </w:r>
    </w:p>
    <w:p w14:paraId="572E4956" w14:textId="77777777" w:rsidR="00091D9E" w:rsidRPr="00CF0667" w:rsidRDefault="00091D9E" w:rsidP="00091D9E">
      <w:pPr>
        <w:pStyle w:val="a3"/>
        <w:ind w:firstLine="709"/>
        <w:rPr>
          <w:rFonts w:ascii="Times New Roman" w:hAnsi="Times New Roman"/>
          <w:color w:val="000000" w:themeColor="text1"/>
          <w:sz w:val="28"/>
          <w:szCs w:val="28"/>
          <w:lang w:val="uz-Cyrl-UZ" w:eastAsia="uz-Cyrl-UZ"/>
        </w:rPr>
      </w:pPr>
      <w:r w:rsidRPr="00CF0667">
        <w:rPr>
          <w:rFonts w:ascii="Times New Roman" w:hAnsi="Times New Roman"/>
          <w:color w:val="000000" w:themeColor="text1"/>
          <w:sz w:val="28"/>
          <w:szCs w:val="28"/>
          <w:lang w:val="uz-Cyrl-UZ" w:eastAsia="uz-Cyrl-UZ"/>
        </w:rPr>
        <w:t>Тендер комиссияси томонидан тендернинг захирадаги ғолибига давлат-хусусий шериклик тўғрисида битим тузиш ҳақидаги таклиф юборилган санадан эътиборан ўттиз календарь кун ичида ундан ижобий жавоб олинмаган тақдирда, тендер комиссияси тендерни бўлиб ўтмаган деб топади ва такрорий тендер эълон қилади</w:t>
      </w:r>
      <w:r w:rsidRPr="00CF0667">
        <w:rPr>
          <w:rFonts w:ascii="Times New Roman" w:hAnsi="Times New Roman"/>
          <w:color w:val="000000" w:themeColor="text1"/>
          <w:sz w:val="28"/>
          <w:szCs w:val="28"/>
          <w:lang w:val="uz-Cyrl-UZ"/>
        </w:rPr>
        <w:t>»;</w:t>
      </w:r>
    </w:p>
    <w:p w14:paraId="25C05E42" w14:textId="77777777" w:rsidR="00091D9E" w:rsidRPr="00EA72C2" w:rsidRDefault="00091D9E" w:rsidP="00091D9E">
      <w:pPr>
        <w:spacing w:after="0" w:line="240" w:lineRule="auto"/>
        <w:ind w:firstLine="709"/>
        <w:jc w:val="both"/>
        <w:rPr>
          <w:rFonts w:ascii="Times New Roman" w:hAnsi="Times New Roman"/>
          <w:color w:val="000000" w:themeColor="text1"/>
          <w:sz w:val="28"/>
          <w:szCs w:val="28"/>
        </w:rPr>
      </w:pPr>
      <w:r w:rsidRPr="00CF0667">
        <w:rPr>
          <w:rFonts w:ascii="Times New Roman" w:hAnsi="Times New Roman"/>
          <w:color w:val="000000" w:themeColor="text1"/>
          <w:sz w:val="28"/>
          <w:szCs w:val="28"/>
        </w:rPr>
        <w:t>16) </w:t>
      </w:r>
      <w:r w:rsidRPr="00CF0667">
        <w:rPr>
          <w:rFonts w:ascii="Times New Roman" w:hAnsi="Times New Roman"/>
          <w:b/>
          <w:color w:val="000000" w:themeColor="text1"/>
          <w:sz w:val="28"/>
          <w:szCs w:val="28"/>
        </w:rPr>
        <w:t>27-модда</w:t>
      </w:r>
      <w:r w:rsidRPr="00EA72C2">
        <w:rPr>
          <w:rFonts w:ascii="Times New Roman" w:hAnsi="Times New Roman"/>
          <w:color w:val="000000" w:themeColor="text1"/>
          <w:sz w:val="28"/>
          <w:szCs w:val="28"/>
        </w:rPr>
        <w:t>:</w:t>
      </w:r>
    </w:p>
    <w:p w14:paraId="5FECC0AC" w14:textId="77777777" w:rsidR="00091D9E" w:rsidRPr="00CF0667" w:rsidRDefault="00091D9E" w:rsidP="00091D9E">
      <w:pPr>
        <w:spacing w:after="0" w:line="240" w:lineRule="auto"/>
        <w:ind w:firstLine="709"/>
        <w:jc w:val="both"/>
        <w:rPr>
          <w:rFonts w:ascii="Times New Roman" w:hAnsi="Times New Roman"/>
          <w:b/>
          <w:color w:val="000000" w:themeColor="text1"/>
          <w:sz w:val="28"/>
          <w:szCs w:val="28"/>
        </w:rPr>
      </w:pPr>
      <w:r w:rsidRPr="00CF0667">
        <w:rPr>
          <w:rFonts w:ascii="Times New Roman" w:hAnsi="Times New Roman"/>
          <w:b/>
          <w:color w:val="000000" w:themeColor="text1"/>
          <w:sz w:val="28"/>
          <w:szCs w:val="28"/>
        </w:rPr>
        <w:t>иккинчи қисм</w:t>
      </w:r>
      <w:r>
        <w:rPr>
          <w:rFonts w:ascii="Times New Roman" w:hAnsi="Times New Roman"/>
          <w:b/>
          <w:color w:val="000000" w:themeColor="text1"/>
          <w:sz w:val="28"/>
          <w:szCs w:val="28"/>
        </w:rPr>
        <w:t>ининг</w:t>
      </w:r>
      <w:r w:rsidRPr="00AE1734">
        <w:rPr>
          <w:rFonts w:ascii="Times New Roman" w:hAnsi="Times New Roman"/>
          <w:color w:val="000000" w:themeColor="text1"/>
          <w:sz w:val="28"/>
          <w:szCs w:val="28"/>
        </w:rPr>
        <w:t>:</w:t>
      </w:r>
    </w:p>
    <w:p w14:paraId="18A87741" w14:textId="77777777" w:rsidR="00091D9E" w:rsidRPr="008E7A5F" w:rsidRDefault="00091D9E" w:rsidP="00091D9E">
      <w:pPr>
        <w:spacing w:after="0" w:line="240" w:lineRule="auto"/>
        <w:ind w:firstLine="709"/>
        <w:jc w:val="both"/>
        <w:rPr>
          <w:rFonts w:ascii="Times New Roman" w:hAnsi="Times New Roman"/>
          <w:color w:val="000000" w:themeColor="text1"/>
          <w:sz w:val="28"/>
          <w:szCs w:val="28"/>
        </w:rPr>
      </w:pPr>
      <w:r w:rsidRPr="00CF0667">
        <w:rPr>
          <w:rFonts w:ascii="Times New Roman" w:hAnsi="Times New Roman"/>
          <w:b/>
          <w:color w:val="000000" w:themeColor="text1"/>
          <w:sz w:val="28"/>
          <w:szCs w:val="28"/>
        </w:rPr>
        <w:t>олтинчи хатбоши</w:t>
      </w:r>
      <w:r>
        <w:rPr>
          <w:rFonts w:ascii="Times New Roman" w:hAnsi="Times New Roman"/>
          <w:b/>
          <w:color w:val="000000" w:themeColor="text1"/>
          <w:sz w:val="28"/>
          <w:szCs w:val="28"/>
        </w:rPr>
        <w:t xml:space="preserve">си </w:t>
      </w:r>
      <w:r w:rsidRPr="008E7A5F">
        <w:rPr>
          <w:rFonts w:ascii="Times New Roman" w:hAnsi="Times New Roman"/>
          <w:color w:val="000000" w:themeColor="text1"/>
          <w:sz w:val="28"/>
          <w:szCs w:val="28"/>
        </w:rPr>
        <w:t xml:space="preserve">қуйидаги таҳрирда баён этилсин: </w:t>
      </w:r>
    </w:p>
    <w:p w14:paraId="11F3BA41" w14:textId="77777777" w:rsidR="00091D9E" w:rsidRPr="00CF0667" w:rsidRDefault="00091D9E" w:rsidP="00091D9E">
      <w:pPr>
        <w:spacing w:after="0" w:line="240" w:lineRule="auto"/>
        <w:ind w:firstLine="709"/>
        <w:jc w:val="both"/>
        <w:rPr>
          <w:rFonts w:ascii="Times New Roman" w:hAnsi="Times New Roman"/>
          <w:color w:val="000000" w:themeColor="text1"/>
          <w:sz w:val="28"/>
          <w:szCs w:val="28"/>
        </w:rPr>
      </w:pPr>
      <w:r w:rsidRPr="00CF0667">
        <w:rPr>
          <w:rFonts w:ascii="Times New Roman" w:hAnsi="Times New Roman"/>
          <w:color w:val="000000" w:themeColor="text1"/>
          <w:sz w:val="28"/>
          <w:szCs w:val="28"/>
        </w:rPr>
        <w:t>«</w:t>
      </w:r>
      <w:r>
        <w:rPr>
          <w:rFonts w:ascii="Times New Roman" w:hAnsi="Times New Roman"/>
          <w:color w:val="000000" w:themeColor="text1"/>
          <w:sz w:val="28"/>
          <w:szCs w:val="28"/>
        </w:rPr>
        <w:t>давлат-хусусий шериклик объектининг техник-иқтисодий кўрсаткичларга оид умумий параметрлари ва самарадорлик бўйича талаблар, шу жумладан давлат-хусусий шериклик тўғрисидаги битимга мувофиқ ўтказилган ёки лойиҳалаштирилиши, қурилиши, барпо этилиши, молиялаштирилиши, реконструкция қилиниши, фойдаланилиши ва (ёки) хизмат кўрсатилиши лозим бўлган бошқа давлат-хусусий шериклик объектларининг тавсифи, улардан фойдаланиш мақсадлари ва муддатлари тўғрисида</w:t>
      </w:r>
      <w:r w:rsidRPr="00CF0667">
        <w:rPr>
          <w:rFonts w:ascii="Times New Roman" w:hAnsi="Times New Roman"/>
          <w:color w:val="000000" w:themeColor="text1"/>
          <w:sz w:val="28"/>
          <w:szCs w:val="28"/>
        </w:rPr>
        <w:t>»</w:t>
      </w:r>
      <w:r>
        <w:rPr>
          <w:rFonts w:ascii="Times New Roman" w:hAnsi="Times New Roman"/>
          <w:color w:val="000000" w:themeColor="text1"/>
          <w:sz w:val="28"/>
          <w:szCs w:val="28"/>
        </w:rPr>
        <w:t>;</w:t>
      </w:r>
    </w:p>
    <w:p w14:paraId="4E3D0796" w14:textId="6EA1AF46" w:rsidR="00091D9E" w:rsidRPr="00CF0667" w:rsidRDefault="00091D9E" w:rsidP="00091D9E">
      <w:pPr>
        <w:spacing w:after="0" w:line="240" w:lineRule="auto"/>
        <w:ind w:firstLine="709"/>
        <w:jc w:val="both"/>
        <w:rPr>
          <w:rFonts w:ascii="Times New Roman" w:hAnsi="Times New Roman"/>
          <w:color w:val="000000" w:themeColor="text1"/>
          <w:sz w:val="28"/>
          <w:szCs w:val="28"/>
        </w:rPr>
      </w:pPr>
      <w:r w:rsidRPr="00CF0667">
        <w:rPr>
          <w:rFonts w:ascii="Times New Roman" w:hAnsi="Times New Roman"/>
          <w:b/>
          <w:color w:val="000000" w:themeColor="text1"/>
          <w:sz w:val="28"/>
          <w:szCs w:val="28"/>
        </w:rPr>
        <w:t>ўн учинчи хатбоши</w:t>
      </w:r>
      <w:r>
        <w:rPr>
          <w:rFonts w:ascii="Times New Roman" w:hAnsi="Times New Roman"/>
          <w:b/>
          <w:color w:val="000000" w:themeColor="text1"/>
          <w:sz w:val="28"/>
          <w:szCs w:val="28"/>
        </w:rPr>
        <w:t>сидаги</w:t>
      </w:r>
      <w:r w:rsidRPr="00CF0667">
        <w:rPr>
          <w:rFonts w:ascii="Times New Roman" w:hAnsi="Times New Roman"/>
          <w:color w:val="000000" w:themeColor="text1"/>
          <w:sz w:val="28"/>
          <w:szCs w:val="28"/>
        </w:rPr>
        <w:t xml:space="preserve"> «даромадларнинг</w:t>
      </w:r>
      <w:r>
        <w:rPr>
          <w:rFonts w:ascii="Times New Roman" w:hAnsi="Times New Roman"/>
          <w:color w:val="000000" w:themeColor="text1"/>
          <w:sz w:val="28"/>
          <w:szCs w:val="28"/>
        </w:rPr>
        <w:t xml:space="preserve"> тақсимланиши</w:t>
      </w:r>
      <w:r w:rsidRPr="00CF0667">
        <w:rPr>
          <w:rFonts w:ascii="Times New Roman" w:hAnsi="Times New Roman"/>
          <w:color w:val="000000" w:themeColor="text1"/>
          <w:sz w:val="28"/>
          <w:szCs w:val="28"/>
        </w:rPr>
        <w:t>»</w:t>
      </w:r>
      <w:r>
        <w:rPr>
          <w:rFonts w:ascii="Times New Roman" w:hAnsi="Times New Roman"/>
          <w:color w:val="000000" w:themeColor="text1"/>
          <w:sz w:val="28"/>
          <w:szCs w:val="28"/>
        </w:rPr>
        <w:t xml:space="preserve"> деган сўзлар</w:t>
      </w:r>
      <w:r w:rsidRPr="00CF0667">
        <w:rPr>
          <w:rFonts w:ascii="Times New Roman" w:hAnsi="Times New Roman"/>
          <w:color w:val="000000" w:themeColor="text1"/>
          <w:sz w:val="28"/>
          <w:szCs w:val="28"/>
        </w:rPr>
        <w:t xml:space="preserve"> «даромадларнинг</w:t>
      </w:r>
      <w:r>
        <w:rPr>
          <w:rFonts w:ascii="Times New Roman" w:hAnsi="Times New Roman"/>
          <w:color w:val="000000" w:themeColor="text1"/>
          <w:sz w:val="28"/>
          <w:szCs w:val="28"/>
        </w:rPr>
        <w:t xml:space="preserve"> (фойданинг) тақсимланиши</w:t>
      </w:r>
      <w:r w:rsidRPr="00CF0667">
        <w:rPr>
          <w:rFonts w:ascii="Times New Roman" w:hAnsi="Times New Roman"/>
          <w:color w:val="000000" w:themeColor="text1"/>
          <w:sz w:val="28"/>
          <w:szCs w:val="28"/>
        </w:rPr>
        <w:t>»</w:t>
      </w:r>
      <w:r>
        <w:rPr>
          <w:rFonts w:ascii="Times New Roman" w:hAnsi="Times New Roman"/>
          <w:color w:val="000000" w:themeColor="text1"/>
          <w:sz w:val="28"/>
          <w:szCs w:val="28"/>
        </w:rPr>
        <w:t xml:space="preserve"> деган </w:t>
      </w:r>
      <w:r w:rsidRPr="00CF0667">
        <w:rPr>
          <w:rFonts w:ascii="Times New Roman" w:hAnsi="Times New Roman"/>
          <w:color w:val="000000" w:themeColor="text1"/>
          <w:sz w:val="28"/>
          <w:szCs w:val="28"/>
        </w:rPr>
        <w:t>сўзлар</w:t>
      </w:r>
      <w:r>
        <w:rPr>
          <w:rFonts w:ascii="Times New Roman" w:hAnsi="Times New Roman"/>
          <w:color w:val="000000" w:themeColor="text1"/>
          <w:sz w:val="28"/>
          <w:szCs w:val="28"/>
        </w:rPr>
        <w:t xml:space="preserve"> билан алмаштирилсин</w:t>
      </w:r>
      <w:r w:rsidRPr="00CF0667">
        <w:rPr>
          <w:rFonts w:ascii="Times New Roman" w:hAnsi="Times New Roman"/>
          <w:color w:val="000000" w:themeColor="text1"/>
          <w:sz w:val="28"/>
          <w:szCs w:val="28"/>
        </w:rPr>
        <w:t>;</w:t>
      </w:r>
    </w:p>
    <w:p w14:paraId="1658D345" w14:textId="77777777" w:rsidR="00091D9E" w:rsidRPr="00CF0667" w:rsidRDefault="00091D9E" w:rsidP="00091D9E">
      <w:pPr>
        <w:spacing w:after="0" w:line="240" w:lineRule="auto"/>
        <w:ind w:firstLine="709"/>
        <w:jc w:val="both"/>
        <w:rPr>
          <w:rFonts w:ascii="Times New Roman" w:hAnsi="Times New Roman"/>
          <w:b/>
          <w:color w:val="000000" w:themeColor="text1"/>
          <w:sz w:val="28"/>
          <w:szCs w:val="28"/>
        </w:rPr>
      </w:pPr>
      <w:r w:rsidRPr="00DE694D">
        <w:rPr>
          <w:rFonts w:ascii="Times New Roman" w:hAnsi="Times New Roman"/>
          <w:color w:val="000000" w:themeColor="text1"/>
          <w:sz w:val="28"/>
          <w:szCs w:val="28"/>
        </w:rPr>
        <w:t>қуйидаги мазмундаги</w:t>
      </w:r>
      <w:r w:rsidRPr="00CF0667">
        <w:rPr>
          <w:rFonts w:ascii="Times New Roman" w:hAnsi="Times New Roman"/>
          <w:b/>
          <w:color w:val="000000" w:themeColor="text1"/>
          <w:sz w:val="28"/>
          <w:szCs w:val="28"/>
        </w:rPr>
        <w:t xml:space="preserve"> учинчи қисм </w:t>
      </w:r>
      <w:r w:rsidRPr="00C01F7A">
        <w:rPr>
          <w:rFonts w:ascii="Times New Roman" w:hAnsi="Times New Roman"/>
          <w:color w:val="000000" w:themeColor="text1"/>
          <w:sz w:val="28"/>
          <w:szCs w:val="28"/>
        </w:rPr>
        <w:t>билан тўлдирилсин:</w:t>
      </w:r>
    </w:p>
    <w:p w14:paraId="68ADC65F" w14:textId="77777777" w:rsidR="00091D9E" w:rsidRPr="00CF0667" w:rsidRDefault="00091D9E" w:rsidP="00091D9E">
      <w:pPr>
        <w:shd w:val="clear" w:color="auto" w:fill="FFFFFF"/>
        <w:spacing w:after="0" w:line="240" w:lineRule="auto"/>
        <w:ind w:firstLine="709"/>
        <w:jc w:val="both"/>
        <w:rPr>
          <w:rFonts w:ascii="Times New Roman" w:hAnsi="Times New Roman"/>
          <w:color w:val="000000" w:themeColor="text1"/>
          <w:sz w:val="28"/>
          <w:szCs w:val="28"/>
        </w:rPr>
      </w:pPr>
      <w:r w:rsidRPr="00CF0667">
        <w:rPr>
          <w:rFonts w:ascii="Times New Roman" w:hAnsi="Times New Roman"/>
          <w:color w:val="000000" w:themeColor="text1"/>
          <w:sz w:val="28"/>
          <w:szCs w:val="28"/>
        </w:rPr>
        <w:t xml:space="preserve">«Давлат-хусусий шериклик тўғрисидаги битимга </w:t>
      </w:r>
      <w:r>
        <w:rPr>
          <w:rFonts w:ascii="Times New Roman" w:hAnsi="Times New Roman"/>
          <w:color w:val="000000" w:themeColor="text1"/>
          <w:sz w:val="28"/>
          <w:szCs w:val="28"/>
        </w:rPr>
        <w:t>белгиланган</w:t>
      </w:r>
      <w:r w:rsidRPr="00CF0667">
        <w:rPr>
          <w:rFonts w:ascii="Times New Roman" w:hAnsi="Times New Roman"/>
          <w:color w:val="000000" w:themeColor="text1"/>
          <w:sz w:val="28"/>
          <w:szCs w:val="28"/>
        </w:rPr>
        <w:t xml:space="preserve"> тартибда қўшимча маълумотлар киритилиши мумкин»;</w:t>
      </w:r>
    </w:p>
    <w:p w14:paraId="6DA00F36" w14:textId="77777777" w:rsidR="00091D9E" w:rsidRDefault="00091D9E" w:rsidP="00091D9E">
      <w:pPr>
        <w:spacing w:after="0" w:line="240" w:lineRule="auto"/>
        <w:ind w:firstLine="709"/>
        <w:jc w:val="both"/>
        <w:rPr>
          <w:rFonts w:ascii="Times New Roman" w:hAnsi="Times New Roman"/>
          <w:color w:val="000000" w:themeColor="text1"/>
          <w:sz w:val="28"/>
          <w:szCs w:val="28"/>
        </w:rPr>
      </w:pPr>
      <w:r w:rsidRPr="00CF0667">
        <w:rPr>
          <w:rFonts w:ascii="Times New Roman" w:hAnsi="Times New Roman"/>
          <w:color w:val="000000" w:themeColor="text1"/>
          <w:sz w:val="28"/>
          <w:szCs w:val="28"/>
        </w:rPr>
        <w:t>17) </w:t>
      </w:r>
      <w:r w:rsidRPr="00CF0667">
        <w:rPr>
          <w:rFonts w:ascii="Times New Roman" w:hAnsi="Times New Roman"/>
          <w:b/>
          <w:color w:val="000000" w:themeColor="text1"/>
          <w:sz w:val="28"/>
          <w:szCs w:val="28"/>
        </w:rPr>
        <w:t>29-модда</w:t>
      </w:r>
      <w:r>
        <w:rPr>
          <w:rFonts w:ascii="Times New Roman" w:hAnsi="Times New Roman"/>
          <w:b/>
          <w:color w:val="000000" w:themeColor="text1"/>
          <w:sz w:val="28"/>
          <w:szCs w:val="28"/>
        </w:rPr>
        <w:t xml:space="preserve"> </w:t>
      </w:r>
      <w:r w:rsidRPr="00D5618A">
        <w:rPr>
          <w:rFonts w:ascii="Times New Roman" w:hAnsi="Times New Roman"/>
          <w:color w:val="000000" w:themeColor="text1"/>
          <w:sz w:val="28"/>
          <w:szCs w:val="28"/>
        </w:rPr>
        <w:t xml:space="preserve">қуйидаги таҳрирда баён </w:t>
      </w:r>
      <w:r>
        <w:rPr>
          <w:rFonts w:ascii="Times New Roman" w:hAnsi="Times New Roman"/>
          <w:color w:val="000000" w:themeColor="text1"/>
          <w:sz w:val="28"/>
          <w:szCs w:val="28"/>
        </w:rPr>
        <w:t>этил</w:t>
      </w:r>
      <w:r w:rsidRPr="00D5618A">
        <w:rPr>
          <w:rFonts w:ascii="Times New Roman" w:hAnsi="Times New Roman"/>
          <w:color w:val="000000" w:themeColor="text1"/>
          <w:sz w:val="28"/>
          <w:szCs w:val="28"/>
        </w:rPr>
        <w:t>син:</w:t>
      </w:r>
    </w:p>
    <w:p w14:paraId="30748F9E" w14:textId="77777777" w:rsidR="00091D9E" w:rsidRPr="00D5618A" w:rsidRDefault="00091D9E" w:rsidP="00091D9E">
      <w:pPr>
        <w:spacing w:after="0" w:line="240" w:lineRule="auto"/>
        <w:ind w:firstLine="709"/>
        <w:jc w:val="both"/>
        <w:rPr>
          <w:rFonts w:ascii="Times New Roman" w:hAnsi="Times New Roman"/>
          <w:color w:val="000000" w:themeColor="text1"/>
          <w:sz w:val="28"/>
          <w:szCs w:val="28"/>
        </w:rPr>
      </w:pPr>
    </w:p>
    <w:p w14:paraId="02B663C3" w14:textId="77777777" w:rsidR="00091D9E" w:rsidRDefault="00091D9E" w:rsidP="00091D9E">
      <w:pPr>
        <w:spacing w:after="0" w:line="240" w:lineRule="auto"/>
        <w:ind w:left="2127" w:hanging="1418"/>
        <w:rPr>
          <w:rFonts w:ascii="Times New Roman" w:hAnsi="Times New Roman"/>
          <w:b/>
          <w:color w:val="000000" w:themeColor="text1"/>
          <w:sz w:val="28"/>
          <w:szCs w:val="28"/>
        </w:rPr>
      </w:pPr>
      <w:r w:rsidRPr="00CF0667">
        <w:rPr>
          <w:rFonts w:ascii="Times New Roman" w:hAnsi="Times New Roman"/>
          <w:color w:val="000000" w:themeColor="text1"/>
          <w:sz w:val="28"/>
          <w:szCs w:val="28"/>
        </w:rPr>
        <w:t>«</w:t>
      </w:r>
      <w:r w:rsidRPr="00D5618A">
        <w:rPr>
          <w:rFonts w:ascii="Times New Roman" w:hAnsi="Times New Roman"/>
          <w:b/>
          <w:color w:val="000000" w:themeColor="text1"/>
          <w:sz w:val="28"/>
          <w:szCs w:val="28"/>
        </w:rPr>
        <w:t>29-модда.</w:t>
      </w:r>
      <w:r>
        <w:rPr>
          <w:rFonts w:ascii="Times New Roman" w:hAnsi="Times New Roman"/>
          <w:b/>
          <w:color w:val="000000" w:themeColor="text1"/>
          <w:sz w:val="28"/>
          <w:szCs w:val="28"/>
        </w:rPr>
        <w:t> </w:t>
      </w:r>
      <w:r w:rsidRPr="00D5618A">
        <w:rPr>
          <w:rFonts w:ascii="Times New Roman" w:hAnsi="Times New Roman"/>
          <w:b/>
          <w:color w:val="000000" w:themeColor="text1"/>
          <w:sz w:val="28"/>
          <w:szCs w:val="28"/>
        </w:rPr>
        <w:t xml:space="preserve">Давлат-хусусий шериклик тўғрисидаги битимни ўзгартириш, </w:t>
      </w:r>
      <w:r>
        <w:rPr>
          <w:rFonts w:ascii="Times New Roman" w:hAnsi="Times New Roman"/>
          <w:b/>
          <w:color w:val="000000" w:themeColor="text1"/>
          <w:sz w:val="28"/>
          <w:szCs w:val="28"/>
        </w:rPr>
        <w:t xml:space="preserve">унга </w:t>
      </w:r>
      <w:r w:rsidRPr="00D5618A">
        <w:rPr>
          <w:rFonts w:ascii="Times New Roman" w:hAnsi="Times New Roman"/>
          <w:b/>
          <w:color w:val="000000" w:themeColor="text1"/>
          <w:sz w:val="28"/>
          <w:szCs w:val="28"/>
        </w:rPr>
        <w:t xml:space="preserve">қўшимча киритиш ёки </w:t>
      </w:r>
      <w:r>
        <w:rPr>
          <w:rFonts w:ascii="Times New Roman" w:hAnsi="Times New Roman"/>
          <w:b/>
          <w:color w:val="000000" w:themeColor="text1"/>
          <w:sz w:val="28"/>
          <w:szCs w:val="28"/>
        </w:rPr>
        <w:t xml:space="preserve">уни </w:t>
      </w:r>
    </w:p>
    <w:p w14:paraId="2A1DEEA2" w14:textId="77777777" w:rsidR="00091D9E" w:rsidRDefault="00091D9E" w:rsidP="00091D9E">
      <w:pPr>
        <w:spacing w:after="0" w:line="240" w:lineRule="auto"/>
        <w:ind w:left="2127"/>
        <w:rPr>
          <w:rFonts w:ascii="Times New Roman" w:hAnsi="Times New Roman"/>
          <w:color w:val="000000" w:themeColor="text1"/>
          <w:sz w:val="28"/>
          <w:szCs w:val="28"/>
        </w:rPr>
      </w:pPr>
      <w:r w:rsidRPr="00D5618A">
        <w:rPr>
          <w:rFonts w:ascii="Times New Roman" w:hAnsi="Times New Roman"/>
          <w:b/>
          <w:color w:val="000000" w:themeColor="text1"/>
          <w:sz w:val="28"/>
          <w:szCs w:val="28"/>
        </w:rPr>
        <w:t>бекор қилиш</w:t>
      </w:r>
    </w:p>
    <w:p w14:paraId="59587892" w14:textId="77777777" w:rsidR="00091D9E" w:rsidRPr="00CF0667" w:rsidRDefault="00091D9E" w:rsidP="00091D9E">
      <w:pPr>
        <w:spacing w:after="0" w:line="240" w:lineRule="auto"/>
        <w:ind w:firstLine="709"/>
        <w:jc w:val="both"/>
        <w:rPr>
          <w:rFonts w:ascii="Times New Roman" w:hAnsi="Times New Roman"/>
          <w:color w:val="000000" w:themeColor="text1"/>
          <w:sz w:val="28"/>
          <w:szCs w:val="28"/>
        </w:rPr>
      </w:pPr>
    </w:p>
    <w:p w14:paraId="321660F7" w14:textId="77777777" w:rsidR="00091D9E" w:rsidRDefault="00091D9E" w:rsidP="00091D9E">
      <w:pPr>
        <w:spacing w:after="0" w:line="240" w:lineRule="auto"/>
        <w:ind w:firstLine="709"/>
        <w:jc w:val="both"/>
        <w:rPr>
          <w:rFonts w:ascii="Times New Roman" w:hAnsi="Times New Roman"/>
          <w:color w:val="000000" w:themeColor="text1"/>
          <w:sz w:val="28"/>
          <w:szCs w:val="28"/>
        </w:rPr>
      </w:pPr>
      <w:r w:rsidRPr="00C644E4">
        <w:rPr>
          <w:rFonts w:ascii="Times New Roman" w:hAnsi="Times New Roman"/>
          <w:color w:val="000000" w:themeColor="text1"/>
          <w:sz w:val="28"/>
          <w:szCs w:val="28"/>
        </w:rPr>
        <w:lastRenderedPageBreak/>
        <w:t>Агар қонун</w:t>
      </w:r>
      <w:r>
        <w:rPr>
          <w:rFonts w:ascii="Times New Roman" w:hAnsi="Times New Roman"/>
          <w:color w:val="000000" w:themeColor="text1"/>
          <w:sz w:val="28"/>
          <w:szCs w:val="28"/>
        </w:rPr>
        <w:t>чиликда</w:t>
      </w:r>
      <w:r w:rsidRPr="00C644E4">
        <w:rPr>
          <w:rFonts w:ascii="Times New Roman" w:hAnsi="Times New Roman"/>
          <w:color w:val="000000" w:themeColor="text1"/>
          <w:sz w:val="28"/>
          <w:szCs w:val="28"/>
        </w:rPr>
        <w:t xml:space="preserve"> ёки давлат-хусусий шериклик тўғрисидаги битимда бошқача қоида назарда тутилмаган бўлса, давлат-хусусий шериклик тўғрисидаги битим тарафларнинг келишувига кўра ёхуд суднинг қарорига биноан </w:t>
      </w:r>
      <w:r>
        <w:rPr>
          <w:rFonts w:ascii="Times New Roman" w:hAnsi="Times New Roman"/>
          <w:color w:val="000000" w:themeColor="text1"/>
          <w:sz w:val="28"/>
          <w:szCs w:val="28"/>
        </w:rPr>
        <w:t xml:space="preserve">у ўзгартирилиши, унга қўшимча киритилиши ёки у бекор қилиниши </w:t>
      </w:r>
      <w:r w:rsidRPr="00C644E4">
        <w:rPr>
          <w:rFonts w:ascii="Times New Roman" w:hAnsi="Times New Roman"/>
          <w:color w:val="000000" w:themeColor="text1"/>
          <w:sz w:val="28"/>
          <w:szCs w:val="28"/>
        </w:rPr>
        <w:t>мумкин.</w:t>
      </w:r>
    </w:p>
    <w:p w14:paraId="1F92BB19" w14:textId="77777777" w:rsidR="00091D9E" w:rsidRPr="00CF0667" w:rsidRDefault="00091D9E" w:rsidP="00091D9E">
      <w:pPr>
        <w:spacing w:after="0" w:line="240" w:lineRule="auto"/>
        <w:ind w:firstLine="709"/>
        <w:jc w:val="both"/>
        <w:rPr>
          <w:rFonts w:ascii="Times New Roman" w:hAnsi="Times New Roman"/>
          <w:color w:val="000000" w:themeColor="text1"/>
          <w:sz w:val="28"/>
          <w:szCs w:val="28"/>
        </w:rPr>
      </w:pPr>
      <w:r w:rsidRPr="006403C5">
        <w:rPr>
          <w:rFonts w:ascii="Times New Roman" w:hAnsi="Times New Roman"/>
          <w:color w:val="000000" w:themeColor="text1"/>
          <w:sz w:val="28"/>
          <w:szCs w:val="28"/>
        </w:rPr>
        <w:t>Умумий қиймати бир миллион АҚШ долларига қадар бўлган эквивалентдаги давлат-хусусий шериклик лойиҳаси бўйича давлат-хусусий шериклик тўғрисидаги битимни ўзгартиш, унга қўшимча</w:t>
      </w:r>
      <w:r w:rsidRPr="006403C5">
        <w:rPr>
          <w:rFonts w:ascii="Times New Roman" w:hAnsi="Times New Roman"/>
          <w:b/>
          <w:color w:val="000000" w:themeColor="text1"/>
          <w:sz w:val="28"/>
          <w:szCs w:val="28"/>
        </w:rPr>
        <w:t xml:space="preserve"> </w:t>
      </w:r>
      <w:r w:rsidRPr="006403C5">
        <w:rPr>
          <w:rFonts w:ascii="Times New Roman" w:hAnsi="Times New Roman"/>
          <w:color w:val="000000" w:themeColor="text1"/>
          <w:sz w:val="28"/>
          <w:szCs w:val="28"/>
        </w:rPr>
        <w:t>киритиш ёки уни бекор қилиш давлат-хусусий шериклик тўғрисидаги битимда белгиланган тартибда давлат шериги ва хусусий шерик томонидан мустақил равишда амалга оширилади.</w:t>
      </w:r>
    </w:p>
    <w:p w14:paraId="5B207FFA" w14:textId="77777777" w:rsidR="00091D9E" w:rsidRPr="00CF0667" w:rsidRDefault="00091D9E" w:rsidP="00091D9E">
      <w:pPr>
        <w:spacing w:after="0" w:line="240" w:lineRule="auto"/>
        <w:ind w:firstLine="709"/>
        <w:jc w:val="both"/>
        <w:rPr>
          <w:rFonts w:ascii="Times New Roman" w:hAnsi="Times New Roman"/>
          <w:color w:val="000000" w:themeColor="text1"/>
          <w:sz w:val="28"/>
          <w:szCs w:val="28"/>
        </w:rPr>
      </w:pPr>
      <w:r w:rsidRPr="00CF0667">
        <w:rPr>
          <w:rFonts w:ascii="Times New Roman" w:hAnsi="Times New Roman"/>
          <w:color w:val="000000" w:themeColor="text1"/>
          <w:sz w:val="28"/>
          <w:szCs w:val="28"/>
        </w:rPr>
        <w:t>Умумий қиймати бир миллион AҚШ долларидан ортиқ бўлган эквивалентдаги давлат-хусусий шериклик лойиҳаси бўйича давлат-хусусий шериклик тўғрисидаги битим</w:t>
      </w:r>
      <w:r>
        <w:rPr>
          <w:rFonts w:ascii="Times New Roman" w:hAnsi="Times New Roman"/>
          <w:color w:val="000000" w:themeColor="text1"/>
          <w:sz w:val="28"/>
          <w:szCs w:val="28"/>
        </w:rPr>
        <w:t>ни</w:t>
      </w:r>
      <w:r w:rsidRPr="00CF0667">
        <w:rPr>
          <w:rFonts w:ascii="Times New Roman" w:hAnsi="Times New Roman"/>
          <w:color w:val="000000" w:themeColor="text1"/>
          <w:sz w:val="28"/>
          <w:szCs w:val="28"/>
        </w:rPr>
        <w:t xml:space="preserve"> ўзгарти</w:t>
      </w:r>
      <w:r>
        <w:rPr>
          <w:rFonts w:ascii="Times New Roman" w:hAnsi="Times New Roman"/>
          <w:color w:val="000000" w:themeColor="text1"/>
          <w:sz w:val="28"/>
          <w:szCs w:val="28"/>
        </w:rPr>
        <w:t>ри</w:t>
      </w:r>
      <w:r w:rsidRPr="00CF0667">
        <w:rPr>
          <w:rFonts w:ascii="Times New Roman" w:hAnsi="Times New Roman"/>
          <w:color w:val="000000" w:themeColor="text1"/>
          <w:sz w:val="28"/>
          <w:szCs w:val="28"/>
        </w:rPr>
        <w:t xml:space="preserve">ш, </w:t>
      </w:r>
      <w:r>
        <w:rPr>
          <w:rFonts w:ascii="Times New Roman" w:hAnsi="Times New Roman"/>
          <w:color w:val="000000" w:themeColor="text1"/>
          <w:sz w:val="28"/>
          <w:szCs w:val="28"/>
        </w:rPr>
        <w:t xml:space="preserve">унга </w:t>
      </w:r>
      <w:r w:rsidRPr="00CF0667">
        <w:rPr>
          <w:rFonts w:ascii="Times New Roman" w:hAnsi="Times New Roman"/>
          <w:color w:val="000000" w:themeColor="text1"/>
          <w:sz w:val="28"/>
          <w:szCs w:val="28"/>
        </w:rPr>
        <w:t>қўшимча</w:t>
      </w:r>
      <w:r w:rsidRPr="00CF0667">
        <w:rPr>
          <w:rFonts w:ascii="Times New Roman" w:hAnsi="Times New Roman"/>
          <w:b/>
          <w:color w:val="000000" w:themeColor="text1"/>
          <w:sz w:val="28"/>
          <w:szCs w:val="28"/>
        </w:rPr>
        <w:t xml:space="preserve"> </w:t>
      </w:r>
      <w:r w:rsidRPr="00CF0667">
        <w:rPr>
          <w:rFonts w:ascii="Times New Roman" w:hAnsi="Times New Roman"/>
          <w:color w:val="000000" w:themeColor="text1"/>
          <w:sz w:val="28"/>
          <w:szCs w:val="28"/>
        </w:rPr>
        <w:t xml:space="preserve">киритиш </w:t>
      </w:r>
      <w:r>
        <w:rPr>
          <w:rFonts w:ascii="Times New Roman" w:hAnsi="Times New Roman"/>
          <w:color w:val="000000" w:themeColor="text1"/>
          <w:sz w:val="28"/>
          <w:szCs w:val="28"/>
        </w:rPr>
        <w:t xml:space="preserve">ёки уни </w:t>
      </w:r>
      <w:r w:rsidRPr="00CF0667">
        <w:rPr>
          <w:rFonts w:ascii="Times New Roman" w:hAnsi="Times New Roman"/>
          <w:color w:val="000000" w:themeColor="text1"/>
          <w:sz w:val="28"/>
          <w:szCs w:val="28"/>
        </w:rPr>
        <w:t>бекор қилиш ваколатли давлат органи билан келиш</w:t>
      </w:r>
      <w:r>
        <w:rPr>
          <w:rFonts w:ascii="Times New Roman" w:hAnsi="Times New Roman"/>
          <w:color w:val="000000" w:themeColor="text1"/>
          <w:sz w:val="28"/>
          <w:szCs w:val="28"/>
        </w:rPr>
        <w:t>увга кўра</w:t>
      </w:r>
      <w:r w:rsidRPr="00CF0667">
        <w:rPr>
          <w:rFonts w:ascii="Times New Roman" w:hAnsi="Times New Roman"/>
          <w:color w:val="000000" w:themeColor="text1"/>
          <w:sz w:val="28"/>
          <w:szCs w:val="28"/>
        </w:rPr>
        <w:t xml:space="preserve"> амалга оширилади</w:t>
      </w:r>
      <w:r>
        <w:rPr>
          <w:rFonts w:ascii="Times New Roman" w:hAnsi="Times New Roman"/>
          <w:color w:val="000000" w:themeColor="text1"/>
          <w:sz w:val="28"/>
          <w:szCs w:val="28"/>
        </w:rPr>
        <w:t>.</w:t>
      </w:r>
    </w:p>
    <w:p w14:paraId="08DA881E" w14:textId="77777777" w:rsidR="00091D9E" w:rsidRPr="00CF0667" w:rsidRDefault="00091D9E" w:rsidP="00091D9E">
      <w:pPr>
        <w:spacing w:after="0" w:line="240" w:lineRule="auto"/>
        <w:ind w:firstLine="709"/>
        <w:jc w:val="both"/>
        <w:rPr>
          <w:rFonts w:ascii="Times New Roman" w:hAnsi="Times New Roman"/>
          <w:color w:val="000000" w:themeColor="text1"/>
          <w:sz w:val="28"/>
          <w:szCs w:val="28"/>
        </w:rPr>
      </w:pPr>
      <w:r w:rsidRPr="00CF0667">
        <w:rPr>
          <w:rFonts w:ascii="Times New Roman" w:hAnsi="Times New Roman"/>
          <w:color w:val="000000" w:themeColor="text1"/>
          <w:sz w:val="28"/>
          <w:szCs w:val="28"/>
        </w:rPr>
        <w:t>Умумий қиймати ўн миллион AҚШ долларидан ортиқ бўлган эквивалентдаги давлат-хусусий шериклик лойиҳаси бўйича давлат-хусусий шериклик тўғрисидаги битим</w:t>
      </w:r>
      <w:r>
        <w:rPr>
          <w:rFonts w:ascii="Times New Roman" w:hAnsi="Times New Roman"/>
          <w:color w:val="000000" w:themeColor="text1"/>
          <w:sz w:val="28"/>
          <w:szCs w:val="28"/>
        </w:rPr>
        <w:t>ни</w:t>
      </w:r>
      <w:r w:rsidRPr="00CF0667">
        <w:rPr>
          <w:rFonts w:ascii="Times New Roman" w:hAnsi="Times New Roman"/>
          <w:color w:val="000000" w:themeColor="text1"/>
          <w:sz w:val="28"/>
          <w:szCs w:val="28"/>
        </w:rPr>
        <w:t xml:space="preserve"> ўзгарти</w:t>
      </w:r>
      <w:r>
        <w:rPr>
          <w:rFonts w:ascii="Times New Roman" w:hAnsi="Times New Roman"/>
          <w:color w:val="000000" w:themeColor="text1"/>
          <w:sz w:val="28"/>
          <w:szCs w:val="28"/>
        </w:rPr>
        <w:t>ри</w:t>
      </w:r>
      <w:r w:rsidRPr="00CF0667">
        <w:rPr>
          <w:rFonts w:ascii="Times New Roman" w:hAnsi="Times New Roman"/>
          <w:color w:val="000000" w:themeColor="text1"/>
          <w:sz w:val="28"/>
          <w:szCs w:val="28"/>
        </w:rPr>
        <w:t xml:space="preserve">ш, </w:t>
      </w:r>
      <w:r>
        <w:rPr>
          <w:rFonts w:ascii="Times New Roman" w:hAnsi="Times New Roman"/>
          <w:color w:val="000000" w:themeColor="text1"/>
          <w:sz w:val="28"/>
          <w:szCs w:val="28"/>
        </w:rPr>
        <w:t xml:space="preserve">унга </w:t>
      </w:r>
      <w:r w:rsidRPr="00CF0667">
        <w:rPr>
          <w:rFonts w:ascii="Times New Roman" w:hAnsi="Times New Roman"/>
          <w:color w:val="000000" w:themeColor="text1"/>
          <w:sz w:val="28"/>
          <w:szCs w:val="28"/>
        </w:rPr>
        <w:t>қўшимча</w:t>
      </w:r>
      <w:r w:rsidRPr="00CF0667">
        <w:rPr>
          <w:rFonts w:ascii="Times New Roman" w:hAnsi="Times New Roman"/>
          <w:b/>
          <w:color w:val="000000" w:themeColor="text1"/>
          <w:sz w:val="28"/>
          <w:szCs w:val="28"/>
        </w:rPr>
        <w:t xml:space="preserve"> </w:t>
      </w:r>
      <w:r w:rsidRPr="00CF0667">
        <w:rPr>
          <w:rFonts w:ascii="Times New Roman" w:hAnsi="Times New Roman"/>
          <w:color w:val="000000" w:themeColor="text1"/>
          <w:sz w:val="28"/>
          <w:szCs w:val="28"/>
        </w:rPr>
        <w:t xml:space="preserve">киритиш </w:t>
      </w:r>
      <w:r>
        <w:rPr>
          <w:rFonts w:ascii="Times New Roman" w:hAnsi="Times New Roman"/>
          <w:color w:val="000000" w:themeColor="text1"/>
          <w:sz w:val="28"/>
          <w:szCs w:val="28"/>
        </w:rPr>
        <w:t>ёки уни</w:t>
      </w:r>
      <w:r w:rsidRPr="00CF0667">
        <w:rPr>
          <w:rFonts w:ascii="Times New Roman" w:hAnsi="Times New Roman"/>
          <w:color w:val="000000" w:themeColor="text1"/>
          <w:sz w:val="28"/>
          <w:szCs w:val="28"/>
        </w:rPr>
        <w:t xml:space="preserve"> бекор қилиш Ўзбекистон Республикаси Вазирлар Маҳкамаси </w:t>
      </w:r>
      <w:r>
        <w:rPr>
          <w:rFonts w:ascii="Times New Roman" w:hAnsi="Times New Roman"/>
          <w:color w:val="000000" w:themeColor="text1"/>
          <w:sz w:val="28"/>
          <w:szCs w:val="28"/>
        </w:rPr>
        <w:t>билан келишувга кўра</w:t>
      </w:r>
      <w:r w:rsidRPr="00CF0667">
        <w:rPr>
          <w:rFonts w:ascii="Times New Roman" w:hAnsi="Times New Roman"/>
          <w:color w:val="000000" w:themeColor="text1"/>
          <w:sz w:val="28"/>
          <w:szCs w:val="28"/>
        </w:rPr>
        <w:t xml:space="preserve"> амалга оширилади»;</w:t>
      </w:r>
    </w:p>
    <w:p w14:paraId="42A4A8C3" w14:textId="77777777" w:rsidR="00091D9E" w:rsidRPr="006403C5" w:rsidRDefault="00091D9E" w:rsidP="00091D9E">
      <w:pPr>
        <w:spacing w:after="0" w:line="240" w:lineRule="auto"/>
        <w:ind w:firstLine="709"/>
        <w:jc w:val="both"/>
        <w:rPr>
          <w:rFonts w:ascii="Times New Roman" w:hAnsi="Times New Roman"/>
          <w:color w:val="000000" w:themeColor="text1"/>
          <w:sz w:val="28"/>
          <w:szCs w:val="28"/>
        </w:rPr>
      </w:pPr>
      <w:r w:rsidRPr="00CF0667">
        <w:rPr>
          <w:rFonts w:ascii="Times New Roman" w:hAnsi="Times New Roman"/>
          <w:color w:val="000000" w:themeColor="text1"/>
          <w:sz w:val="28"/>
          <w:szCs w:val="28"/>
        </w:rPr>
        <w:t>18) </w:t>
      </w:r>
      <w:r w:rsidRPr="00CF0667">
        <w:rPr>
          <w:rFonts w:ascii="Times New Roman" w:hAnsi="Times New Roman"/>
          <w:b/>
          <w:color w:val="000000" w:themeColor="text1"/>
          <w:sz w:val="28"/>
          <w:szCs w:val="28"/>
        </w:rPr>
        <w:t>30-модда</w:t>
      </w:r>
      <w:r>
        <w:rPr>
          <w:rFonts w:ascii="Times New Roman" w:hAnsi="Times New Roman"/>
          <w:b/>
          <w:color w:val="000000" w:themeColor="text1"/>
          <w:sz w:val="28"/>
          <w:szCs w:val="28"/>
        </w:rPr>
        <w:t>нинг</w:t>
      </w:r>
      <w:r w:rsidRPr="006403C5">
        <w:rPr>
          <w:rFonts w:ascii="Times New Roman" w:hAnsi="Times New Roman"/>
          <w:b/>
          <w:color w:val="000000" w:themeColor="text1"/>
          <w:sz w:val="28"/>
          <w:szCs w:val="28"/>
        </w:rPr>
        <w:t xml:space="preserve"> матни </w:t>
      </w:r>
      <w:r w:rsidRPr="00CF0667">
        <w:rPr>
          <w:rFonts w:ascii="Times New Roman" w:hAnsi="Times New Roman"/>
          <w:color w:val="000000" w:themeColor="text1"/>
          <w:sz w:val="28"/>
          <w:szCs w:val="28"/>
        </w:rPr>
        <w:t xml:space="preserve">қуйидаги таҳрирда баён </w:t>
      </w:r>
      <w:r>
        <w:rPr>
          <w:rFonts w:ascii="Times New Roman" w:hAnsi="Times New Roman"/>
          <w:color w:val="000000" w:themeColor="text1"/>
          <w:sz w:val="28"/>
          <w:szCs w:val="28"/>
        </w:rPr>
        <w:t>этил</w:t>
      </w:r>
      <w:r w:rsidRPr="00CF0667">
        <w:rPr>
          <w:rFonts w:ascii="Times New Roman" w:hAnsi="Times New Roman"/>
          <w:color w:val="000000" w:themeColor="text1"/>
          <w:sz w:val="28"/>
          <w:szCs w:val="28"/>
        </w:rPr>
        <w:t>син</w:t>
      </w:r>
      <w:r>
        <w:rPr>
          <w:rFonts w:ascii="Times New Roman" w:hAnsi="Times New Roman"/>
          <w:color w:val="000000" w:themeColor="text1"/>
          <w:sz w:val="28"/>
          <w:szCs w:val="28"/>
        </w:rPr>
        <w:t>:</w:t>
      </w:r>
    </w:p>
    <w:p w14:paraId="41EB0DB7" w14:textId="77777777" w:rsidR="00091D9E" w:rsidRPr="00844E57" w:rsidRDefault="00091D9E" w:rsidP="00091D9E">
      <w:pPr>
        <w:spacing w:after="0" w:line="240" w:lineRule="auto"/>
        <w:ind w:firstLine="709"/>
        <w:jc w:val="both"/>
        <w:rPr>
          <w:rFonts w:ascii="Times New Roman" w:hAnsi="Times New Roman"/>
          <w:color w:val="000000" w:themeColor="text1"/>
          <w:sz w:val="28"/>
          <w:szCs w:val="28"/>
        </w:rPr>
      </w:pPr>
      <w:r w:rsidRPr="00CF0667">
        <w:rPr>
          <w:rFonts w:ascii="Times New Roman" w:hAnsi="Times New Roman"/>
          <w:color w:val="000000" w:themeColor="text1"/>
          <w:sz w:val="28"/>
          <w:szCs w:val="28"/>
        </w:rPr>
        <w:t>«Давлат-хусусий шериклик тўғрисидаги битим давлат шеригининг давлат-хусусий шериклик объектини ташкил этувчи мол-мулк ва (ёки) давлат-хусусий шериклик лойиҳасини амалга ошириш учун зарур бўлган бошқа мол-мулк</w:t>
      </w:r>
      <w:r>
        <w:rPr>
          <w:rFonts w:ascii="Times New Roman" w:hAnsi="Times New Roman"/>
          <w:color w:val="000000" w:themeColor="text1"/>
          <w:sz w:val="28"/>
          <w:szCs w:val="28"/>
        </w:rPr>
        <w:t>ни</w:t>
      </w:r>
      <w:r w:rsidRPr="00CF0667">
        <w:rPr>
          <w:rFonts w:ascii="Times New Roman" w:hAnsi="Times New Roman"/>
          <w:color w:val="000000" w:themeColor="text1"/>
          <w:sz w:val="28"/>
          <w:szCs w:val="28"/>
        </w:rPr>
        <w:t xml:space="preserve"> хусусий шерикка эгалик қилиш ва ундан фойдаланиш учун </w:t>
      </w:r>
      <w:r w:rsidRPr="00F938E0">
        <w:rPr>
          <w:rFonts w:ascii="Times New Roman" w:hAnsi="Times New Roman"/>
          <w:sz w:val="28"/>
          <w:szCs w:val="28"/>
        </w:rPr>
        <w:t>бериш</w:t>
      </w:r>
      <w:r w:rsidRPr="00CF0667">
        <w:rPr>
          <w:rFonts w:ascii="Times New Roman" w:hAnsi="Times New Roman"/>
          <w:sz w:val="28"/>
          <w:szCs w:val="28"/>
        </w:rPr>
        <w:t xml:space="preserve"> мажбуриятини назарда тутиши мумкин. </w:t>
      </w:r>
      <w:r w:rsidRPr="00F938E0">
        <w:rPr>
          <w:rFonts w:ascii="Times New Roman" w:hAnsi="Times New Roman"/>
          <w:sz w:val="28"/>
          <w:szCs w:val="28"/>
        </w:rPr>
        <w:t>Бунда</w:t>
      </w:r>
      <w:r w:rsidRPr="00CF0667">
        <w:rPr>
          <w:rFonts w:ascii="Times New Roman" w:hAnsi="Times New Roman"/>
          <w:sz w:val="28"/>
          <w:szCs w:val="28"/>
        </w:rPr>
        <w:t xml:space="preserve"> мол-мулк</w:t>
      </w:r>
      <w:r>
        <w:rPr>
          <w:rFonts w:ascii="Times New Roman" w:hAnsi="Times New Roman"/>
          <w:sz w:val="28"/>
          <w:szCs w:val="28"/>
        </w:rPr>
        <w:t>нинг берилишини</w:t>
      </w:r>
      <w:r w:rsidRPr="00CF0667">
        <w:rPr>
          <w:rFonts w:ascii="Times New Roman" w:hAnsi="Times New Roman"/>
          <w:sz w:val="28"/>
          <w:szCs w:val="28"/>
        </w:rPr>
        <w:t xml:space="preserve"> </w:t>
      </w:r>
      <w:r w:rsidRPr="00CF0667">
        <w:rPr>
          <w:rFonts w:ascii="Times New Roman" w:hAnsi="Times New Roman"/>
          <w:color w:val="000000" w:themeColor="text1"/>
          <w:sz w:val="28"/>
          <w:szCs w:val="28"/>
        </w:rPr>
        <w:t xml:space="preserve">таъминлаш </w:t>
      </w:r>
      <w:r>
        <w:rPr>
          <w:rFonts w:ascii="Times New Roman" w:hAnsi="Times New Roman"/>
          <w:color w:val="000000" w:themeColor="text1"/>
          <w:sz w:val="28"/>
          <w:szCs w:val="28"/>
        </w:rPr>
        <w:t>ёки</w:t>
      </w:r>
      <w:r w:rsidRPr="00CF0667">
        <w:rPr>
          <w:rFonts w:ascii="Times New Roman" w:hAnsi="Times New Roman"/>
          <w:color w:val="000000" w:themeColor="text1"/>
          <w:sz w:val="28"/>
          <w:szCs w:val="28"/>
        </w:rPr>
        <w:t xml:space="preserve"> ташкил </w:t>
      </w:r>
      <w:r>
        <w:rPr>
          <w:rFonts w:ascii="Times New Roman" w:hAnsi="Times New Roman"/>
          <w:color w:val="000000" w:themeColor="text1"/>
          <w:sz w:val="28"/>
          <w:szCs w:val="28"/>
        </w:rPr>
        <w:t>эт</w:t>
      </w:r>
      <w:r w:rsidRPr="00CF0667">
        <w:rPr>
          <w:rFonts w:ascii="Times New Roman" w:hAnsi="Times New Roman"/>
          <w:color w:val="000000" w:themeColor="text1"/>
          <w:sz w:val="28"/>
          <w:szCs w:val="28"/>
        </w:rPr>
        <w:t xml:space="preserve">иш давлат-хусусий шериклик тўғрисидаги битим </w:t>
      </w:r>
      <w:r w:rsidRPr="00F938E0">
        <w:rPr>
          <w:rFonts w:ascii="Times New Roman" w:hAnsi="Times New Roman"/>
          <w:color w:val="000000" w:themeColor="text1"/>
          <w:sz w:val="28"/>
          <w:szCs w:val="28"/>
        </w:rPr>
        <w:t>ва Ўзбекистон Республикасининг қонун</w:t>
      </w:r>
      <w:r>
        <w:rPr>
          <w:rFonts w:ascii="Times New Roman" w:hAnsi="Times New Roman"/>
          <w:color w:val="000000" w:themeColor="text1"/>
          <w:sz w:val="28"/>
          <w:szCs w:val="28"/>
        </w:rPr>
        <w:t>чилиги</w:t>
      </w:r>
      <w:r w:rsidRPr="00F938E0">
        <w:rPr>
          <w:rFonts w:ascii="Times New Roman" w:hAnsi="Times New Roman"/>
          <w:color w:val="000000" w:themeColor="text1"/>
          <w:sz w:val="28"/>
          <w:szCs w:val="28"/>
        </w:rPr>
        <w:t xml:space="preserve"> асосида</w:t>
      </w:r>
      <w:r w:rsidRPr="00CF0667">
        <w:rPr>
          <w:rFonts w:ascii="Times New Roman" w:hAnsi="Times New Roman"/>
          <w:color w:val="000000" w:themeColor="text1"/>
          <w:sz w:val="28"/>
          <w:szCs w:val="28"/>
        </w:rPr>
        <w:t xml:space="preserve"> амалга оширилади </w:t>
      </w:r>
      <w:r>
        <w:rPr>
          <w:rFonts w:ascii="Times New Roman" w:hAnsi="Times New Roman"/>
          <w:color w:val="000000" w:themeColor="text1"/>
          <w:sz w:val="28"/>
          <w:szCs w:val="28"/>
        </w:rPr>
        <w:t>ҳамда</w:t>
      </w:r>
      <w:r w:rsidRPr="00CF0667">
        <w:rPr>
          <w:rFonts w:ascii="Times New Roman" w:hAnsi="Times New Roman"/>
          <w:color w:val="000000" w:themeColor="text1"/>
          <w:sz w:val="28"/>
          <w:szCs w:val="28"/>
        </w:rPr>
        <w:t xml:space="preserve"> қўшимча шартномалар ёки битимлар тузиш талаб </w:t>
      </w:r>
      <w:r>
        <w:rPr>
          <w:rFonts w:ascii="Times New Roman" w:hAnsi="Times New Roman"/>
          <w:color w:val="000000" w:themeColor="text1"/>
          <w:sz w:val="28"/>
          <w:szCs w:val="28"/>
        </w:rPr>
        <w:t>қилин</w:t>
      </w:r>
      <w:r w:rsidRPr="00CF0667">
        <w:rPr>
          <w:rFonts w:ascii="Times New Roman" w:hAnsi="Times New Roman"/>
          <w:color w:val="000000" w:themeColor="text1"/>
          <w:sz w:val="28"/>
          <w:szCs w:val="28"/>
        </w:rPr>
        <w:t>майди</w:t>
      </w:r>
      <w:r w:rsidRPr="006403C5">
        <w:rPr>
          <w:rFonts w:ascii="Times New Roman" w:hAnsi="Times New Roman"/>
          <w:color w:val="000000" w:themeColor="text1"/>
          <w:sz w:val="28"/>
          <w:szCs w:val="28"/>
        </w:rPr>
        <w:t>.</w:t>
      </w:r>
    </w:p>
    <w:p w14:paraId="717A0D41" w14:textId="77777777" w:rsidR="00091D9E" w:rsidRPr="00844E57" w:rsidRDefault="00091D9E" w:rsidP="00091D9E">
      <w:pPr>
        <w:spacing w:after="0" w:line="240" w:lineRule="auto"/>
        <w:ind w:firstLine="709"/>
        <w:jc w:val="both"/>
        <w:rPr>
          <w:rFonts w:ascii="Times New Roman" w:hAnsi="Times New Roman"/>
          <w:color w:val="000000" w:themeColor="text1"/>
          <w:sz w:val="28"/>
          <w:szCs w:val="28"/>
        </w:rPr>
      </w:pPr>
      <w:r w:rsidRPr="00844E57">
        <w:rPr>
          <w:rFonts w:ascii="Times New Roman" w:hAnsi="Times New Roman"/>
          <w:color w:val="000000" w:themeColor="text1"/>
          <w:sz w:val="28"/>
          <w:szCs w:val="28"/>
        </w:rPr>
        <w:t>Давлат-хусусий шериклик тўғрисидаги битимнинг мулк ҳуқуқига эга бўлган тарафлари бундай ҳуқуқларни, шу жумладан ер участкаларининг, бошқа кўчмас, шунингдек кўчар мол-мулкнинг ва номоддий активларнинг ижарасига бўлган ҳуқуқни, уларга эгалик қилиш, улардан фойдаланиш ҳуқуқини давлат-хусусий шериклик лойиҳасини амалга ошириш учун зарур бўлган доирада, бошқа мулкий ҳуқуқлар билан бир қаторда бир-бирига бериши мумкин</w:t>
      </w:r>
      <w:r w:rsidRPr="00CF0667">
        <w:rPr>
          <w:rFonts w:ascii="Times New Roman" w:hAnsi="Times New Roman"/>
          <w:color w:val="000000" w:themeColor="text1"/>
          <w:sz w:val="28"/>
          <w:szCs w:val="28"/>
        </w:rPr>
        <w:t>»</w:t>
      </w:r>
      <w:r w:rsidRPr="00844E57">
        <w:rPr>
          <w:rFonts w:ascii="Times New Roman" w:hAnsi="Times New Roman"/>
          <w:color w:val="000000" w:themeColor="text1"/>
          <w:sz w:val="28"/>
          <w:szCs w:val="28"/>
        </w:rPr>
        <w:t>;</w:t>
      </w:r>
    </w:p>
    <w:p w14:paraId="725B6667" w14:textId="77777777" w:rsidR="00091D9E" w:rsidRPr="00CF0667" w:rsidRDefault="00091D9E" w:rsidP="00091D9E">
      <w:pPr>
        <w:spacing w:after="0" w:line="240" w:lineRule="auto"/>
        <w:ind w:firstLine="709"/>
        <w:jc w:val="both"/>
        <w:rPr>
          <w:rFonts w:ascii="Times New Roman" w:hAnsi="Times New Roman"/>
          <w:color w:val="000000" w:themeColor="text1"/>
          <w:sz w:val="28"/>
          <w:szCs w:val="28"/>
        </w:rPr>
      </w:pPr>
      <w:r w:rsidRPr="00CF0667">
        <w:rPr>
          <w:rFonts w:ascii="Times New Roman" w:hAnsi="Times New Roman"/>
          <w:color w:val="000000" w:themeColor="text1"/>
          <w:sz w:val="28"/>
          <w:szCs w:val="28"/>
        </w:rPr>
        <w:t>19) </w:t>
      </w:r>
      <w:r w:rsidRPr="00CF0667">
        <w:rPr>
          <w:rFonts w:ascii="Times New Roman" w:hAnsi="Times New Roman"/>
          <w:b/>
          <w:color w:val="000000" w:themeColor="text1"/>
          <w:sz w:val="28"/>
          <w:szCs w:val="28"/>
        </w:rPr>
        <w:t>31-модда</w:t>
      </w:r>
      <w:r>
        <w:rPr>
          <w:rFonts w:ascii="Times New Roman" w:hAnsi="Times New Roman"/>
          <w:b/>
          <w:color w:val="000000" w:themeColor="text1"/>
          <w:sz w:val="28"/>
          <w:szCs w:val="28"/>
        </w:rPr>
        <w:t>нинг</w:t>
      </w:r>
      <w:r w:rsidRPr="006403C5">
        <w:rPr>
          <w:rFonts w:ascii="Times New Roman" w:hAnsi="Times New Roman"/>
          <w:b/>
          <w:color w:val="000000" w:themeColor="text1"/>
          <w:sz w:val="28"/>
          <w:szCs w:val="28"/>
        </w:rPr>
        <w:t xml:space="preserve"> </w:t>
      </w:r>
      <w:r w:rsidRPr="00CF0667">
        <w:rPr>
          <w:rFonts w:ascii="Times New Roman" w:hAnsi="Times New Roman"/>
          <w:b/>
          <w:color w:val="000000" w:themeColor="text1"/>
          <w:sz w:val="28"/>
          <w:szCs w:val="28"/>
        </w:rPr>
        <w:t xml:space="preserve">биринчи </w:t>
      </w:r>
      <w:r w:rsidRPr="00917E30">
        <w:rPr>
          <w:rFonts w:ascii="Times New Roman" w:hAnsi="Times New Roman"/>
          <w:color w:val="000000" w:themeColor="text1"/>
          <w:sz w:val="28"/>
          <w:szCs w:val="28"/>
        </w:rPr>
        <w:t>ва</w:t>
      </w:r>
      <w:r w:rsidRPr="006403C5">
        <w:rPr>
          <w:rFonts w:ascii="Times New Roman" w:hAnsi="Times New Roman"/>
          <w:b/>
          <w:color w:val="000000" w:themeColor="text1"/>
          <w:sz w:val="28"/>
          <w:szCs w:val="28"/>
        </w:rPr>
        <w:t xml:space="preserve"> иккинчи </w:t>
      </w:r>
      <w:r w:rsidRPr="00CF0667">
        <w:rPr>
          <w:rFonts w:ascii="Times New Roman" w:hAnsi="Times New Roman"/>
          <w:b/>
          <w:color w:val="000000" w:themeColor="text1"/>
          <w:sz w:val="28"/>
          <w:szCs w:val="28"/>
        </w:rPr>
        <w:t>қисм</w:t>
      </w:r>
      <w:r w:rsidRPr="006403C5">
        <w:rPr>
          <w:rFonts w:ascii="Times New Roman" w:hAnsi="Times New Roman"/>
          <w:b/>
          <w:color w:val="000000" w:themeColor="text1"/>
          <w:sz w:val="28"/>
          <w:szCs w:val="28"/>
        </w:rPr>
        <w:t>лар</w:t>
      </w:r>
      <w:r>
        <w:rPr>
          <w:rFonts w:ascii="Times New Roman" w:hAnsi="Times New Roman"/>
          <w:b/>
          <w:color w:val="000000" w:themeColor="text1"/>
          <w:sz w:val="28"/>
          <w:szCs w:val="28"/>
        </w:rPr>
        <w:t>и</w:t>
      </w:r>
      <w:r w:rsidRPr="00CF0667">
        <w:rPr>
          <w:rFonts w:ascii="Times New Roman" w:hAnsi="Times New Roman"/>
          <w:color w:val="000000" w:themeColor="text1"/>
          <w:sz w:val="28"/>
          <w:szCs w:val="28"/>
        </w:rPr>
        <w:t xml:space="preserve"> қуйидаги таҳрирда баён </w:t>
      </w:r>
      <w:r>
        <w:rPr>
          <w:rFonts w:ascii="Times New Roman" w:hAnsi="Times New Roman"/>
          <w:color w:val="000000" w:themeColor="text1"/>
          <w:sz w:val="28"/>
          <w:szCs w:val="28"/>
        </w:rPr>
        <w:t>этил</w:t>
      </w:r>
      <w:r w:rsidRPr="00CF0667">
        <w:rPr>
          <w:rFonts w:ascii="Times New Roman" w:hAnsi="Times New Roman"/>
          <w:color w:val="000000" w:themeColor="text1"/>
          <w:sz w:val="28"/>
          <w:szCs w:val="28"/>
        </w:rPr>
        <w:t>син:</w:t>
      </w:r>
    </w:p>
    <w:p w14:paraId="37747DEC" w14:textId="77777777" w:rsidR="00091D9E" w:rsidRPr="00844E57" w:rsidRDefault="00091D9E" w:rsidP="00091D9E">
      <w:pPr>
        <w:spacing w:after="0" w:line="240" w:lineRule="auto"/>
        <w:ind w:firstLine="709"/>
        <w:jc w:val="both"/>
        <w:rPr>
          <w:rFonts w:ascii="Times New Roman" w:hAnsi="Times New Roman"/>
          <w:color w:val="000000" w:themeColor="text1"/>
          <w:sz w:val="28"/>
          <w:szCs w:val="28"/>
        </w:rPr>
      </w:pPr>
      <w:r w:rsidRPr="00CF0667">
        <w:rPr>
          <w:rFonts w:ascii="Times New Roman" w:hAnsi="Times New Roman"/>
          <w:color w:val="000000" w:themeColor="text1"/>
          <w:sz w:val="28"/>
          <w:szCs w:val="28"/>
        </w:rPr>
        <w:t xml:space="preserve">«Давлат-хусусий шериклик объекти жойлашган ва (ёки) давлат-хусусий шериклик тўғрисидаги битимда назарда тутилган фаолиятни амалга ошириш учун </w:t>
      </w:r>
      <w:r>
        <w:rPr>
          <w:rFonts w:ascii="Times New Roman" w:hAnsi="Times New Roman"/>
          <w:color w:val="000000" w:themeColor="text1"/>
          <w:sz w:val="28"/>
          <w:szCs w:val="28"/>
        </w:rPr>
        <w:t xml:space="preserve">зарур бўлган, </w:t>
      </w:r>
      <w:r w:rsidRPr="006D768E">
        <w:rPr>
          <w:rFonts w:ascii="Times New Roman" w:hAnsi="Times New Roman"/>
          <w:color w:val="000000" w:themeColor="text1"/>
          <w:sz w:val="28"/>
          <w:szCs w:val="28"/>
        </w:rPr>
        <w:t xml:space="preserve">давлат шериги ёки маҳаллий ижро этувчи ҳокимият органлари </w:t>
      </w:r>
      <w:r>
        <w:rPr>
          <w:rFonts w:ascii="Times New Roman" w:hAnsi="Times New Roman"/>
          <w:color w:val="000000" w:themeColor="text1"/>
          <w:sz w:val="28"/>
          <w:szCs w:val="28"/>
        </w:rPr>
        <w:t>тасарруфида</w:t>
      </w:r>
      <w:r w:rsidRPr="006D768E">
        <w:rPr>
          <w:rFonts w:ascii="Times New Roman" w:hAnsi="Times New Roman"/>
          <w:color w:val="000000" w:themeColor="text1"/>
          <w:sz w:val="28"/>
          <w:szCs w:val="28"/>
        </w:rPr>
        <w:t xml:space="preserve"> бўлган ер участкалари ёки у</w:t>
      </w:r>
      <w:r>
        <w:rPr>
          <w:rFonts w:ascii="Times New Roman" w:hAnsi="Times New Roman"/>
          <w:color w:val="000000" w:themeColor="text1"/>
          <w:sz w:val="28"/>
          <w:szCs w:val="28"/>
        </w:rPr>
        <w:t>лар</w:t>
      </w:r>
      <w:r w:rsidRPr="006D768E">
        <w:rPr>
          <w:rFonts w:ascii="Times New Roman" w:hAnsi="Times New Roman"/>
          <w:color w:val="000000" w:themeColor="text1"/>
          <w:sz w:val="28"/>
          <w:szCs w:val="28"/>
        </w:rPr>
        <w:t xml:space="preserve">нинг бир қисми </w:t>
      </w:r>
      <w:r>
        <w:rPr>
          <w:rFonts w:ascii="Times New Roman" w:hAnsi="Times New Roman"/>
          <w:color w:val="000000" w:themeColor="text1"/>
          <w:sz w:val="28"/>
          <w:szCs w:val="28"/>
        </w:rPr>
        <w:t xml:space="preserve">ўз тегишлилигига мувофиқ давлат шериги ёки </w:t>
      </w:r>
      <w:r>
        <w:rPr>
          <w:rFonts w:ascii="Times New Roman" w:hAnsi="Times New Roman"/>
          <w:color w:val="000000" w:themeColor="text1"/>
          <w:sz w:val="28"/>
          <w:szCs w:val="28"/>
        </w:rPr>
        <w:lastRenderedPageBreak/>
        <w:t xml:space="preserve">маҳаллий ижро этувчи ҳокимият органлари томонидан </w:t>
      </w:r>
      <w:r w:rsidRPr="006D768E">
        <w:rPr>
          <w:rFonts w:ascii="Times New Roman" w:hAnsi="Times New Roman"/>
          <w:color w:val="000000" w:themeColor="text1"/>
          <w:sz w:val="28"/>
          <w:szCs w:val="28"/>
        </w:rPr>
        <w:t>хусусий шерикка</w:t>
      </w:r>
      <w:r w:rsidRPr="00CF0667">
        <w:rPr>
          <w:rFonts w:ascii="Times New Roman" w:hAnsi="Times New Roman"/>
          <w:b/>
          <w:color w:val="000000" w:themeColor="text1"/>
          <w:sz w:val="28"/>
          <w:szCs w:val="28"/>
        </w:rPr>
        <w:t xml:space="preserve"> </w:t>
      </w:r>
      <w:r w:rsidRPr="00CF0667">
        <w:rPr>
          <w:rFonts w:ascii="Times New Roman" w:hAnsi="Times New Roman"/>
          <w:color w:val="000000" w:themeColor="text1"/>
          <w:sz w:val="28"/>
          <w:szCs w:val="28"/>
        </w:rPr>
        <w:t xml:space="preserve">давлат-хусусий шериклик тўғрисидаги битимда </w:t>
      </w:r>
      <w:r>
        <w:rPr>
          <w:rFonts w:ascii="Times New Roman" w:hAnsi="Times New Roman"/>
          <w:color w:val="000000" w:themeColor="text1"/>
          <w:sz w:val="28"/>
          <w:szCs w:val="28"/>
        </w:rPr>
        <w:t>кўрсатилган</w:t>
      </w:r>
      <w:r w:rsidRPr="00CF0667">
        <w:rPr>
          <w:rFonts w:ascii="Times New Roman" w:hAnsi="Times New Roman"/>
          <w:color w:val="000000" w:themeColor="text1"/>
          <w:sz w:val="28"/>
          <w:szCs w:val="28"/>
        </w:rPr>
        <w:t xml:space="preserve"> муддатга берилади</w:t>
      </w:r>
      <w:r w:rsidRPr="00844E57">
        <w:rPr>
          <w:rFonts w:ascii="Times New Roman" w:hAnsi="Times New Roman"/>
          <w:color w:val="000000" w:themeColor="text1"/>
          <w:sz w:val="28"/>
          <w:szCs w:val="28"/>
        </w:rPr>
        <w:t>.</w:t>
      </w:r>
    </w:p>
    <w:p w14:paraId="0B0F8DFF" w14:textId="52FF95E8" w:rsidR="00091D9E" w:rsidRPr="00CF0667" w:rsidRDefault="009945D8" w:rsidP="00091D9E">
      <w:pPr>
        <w:spacing w:after="0" w:line="240" w:lineRule="auto"/>
        <w:ind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Е</w:t>
      </w:r>
      <w:r w:rsidRPr="00844E57">
        <w:rPr>
          <w:rFonts w:ascii="Times New Roman" w:hAnsi="Times New Roman"/>
          <w:color w:val="000000" w:themeColor="text1"/>
          <w:sz w:val="28"/>
          <w:szCs w:val="28"/>
        </w:rPr>
        <w:t xml:space="preserve">р участкаси </w:t>
      </w:r>
      <w:r w:rsidR="00091D9E" w:rsidRPr="00844E57">
        <w:rPr>
          <w:rFonts w:ascii="Times New Roman" w:hAnsi="Times New Roman"/>
          <w:color w:val="000000" w:themeColor="text1"/>
          <w:sz w:val="28"/>
          <w:szCs w:val="28"/>
        </w:rPr>
        <w:t>хусусий шерикка давлат-хусусий шериклик тўғрисидаги битим</w:t>
      </w:r>
      <w:r>
        <w:rPr>
          <w:rFonts w:ascii="Times New Roman" w:hAnsi="Times New Roman"/>
          <w:color w:val="000000" w:themeColor="text1"/>
          <w:sz w:val="28"/>
          <w:szCs w:val="28"/>
        </w:rPr>
        <w:t xml:space="preserve"> бўйича ўз мажбуриятларини бажариш учун аукцион ўтказмасдан берилади</w:t>
      </w:r>
      <w:r w:rsidR="00091D9E" w:rsidRPr="00CF0667">
        <w:rPr>
          <w:rFonts w:ascii="Times New Roman" w:hAnsi="Times New Roman"/>
          <w:color w:val="000000" w:themeColor="text1"/>
          <w:sz w:val="28"/>
          <w:szCs w:val="28"/>
        </w:rPr>
        <w:t>»;</w:t>
      </w:r>
    </w:p>
    <w:p w14:paraId="6EC71925" w14:textId="77777777" w:rsidR="00091D9E" w:rsidRPr="003E314F" w:rsidRDefault="00091D9E" w:rsidP="00091D9E">
      <w:pPr>
        <w:spacing w:after="0" w:line="240" w:lineRule="auto"/>
        <w:ind w:firstLine="709"/>
        <w:jc w:val="both"/>
        <w:rPr>
          <w:rFonts w:ascii="Times New Roman" w:hAnsi="Times New Roman"/>
          <w:color w:val="000000" w:themeColor="text1"/>
          <w:sz w:val="28"/>
          <w:szCs w:val="28"/>
        </w:rPr>
      </w:pPr>
      <w:r w:rsidRPr="00CF0667">
        <w:rPr>
          <w:rFonts w:ascii="Times New Roman" w:hAnsi="Times New Roman"/>
          <w:color w:val="000000" w:themeColor="text1"/>
          <w:sz w:val="28"/>
          <w:szCs w:val="28"/>
        </w:rPr>
        <w:t>20) </w:t>
      </w:r>
      <w:r w:rsidRPr="00CF0667">
        <w:rPr>
          <w:rFonts w:ascii="Times New Roman" w:hAnsi="Times New Roman"/>
          <w:b/>
          <w:color w:val="000000" w:themeColor="text1"/>
          <w:sz w:val="28"/>
          <w:szCs w:val="28"/>
        </w:rPr>
        <w:t>32-модда</w:t>
      </w:r>
      <w:r>
        <w:rPr>
          <w:rFonts w:ascii="Times New Roman" w:hAnsi="Times New Roman"/>
          <w:b/>
          <w:color w:val="000000" w:themeColor="text1"/>
          <w:sz w:val="28"/>
          <w:szCs w:val="28"/>
        </w:rPr>
        <w:t>нинг</w:t>
      </w:r>
      <w:r w:rsidRPr="003E314F">
        <w:rPr>
          <w:rFonts w:ascii="Times New Roman" w:hAnsi="Times New Roman"/>
          <w:color w:val="000000" w:themeColor="text1"/>
          <w:sz w:val="28"/>
          <w:szCs w:val="28"/>
        </w:rPr>
        <w:t>:</w:t>
      </w:r>
    </w:p>
    <w:p w14:paraId="671C9268" w14:textId="77777777" w:rsidR="00091D9E" w:rsidRPr="00CF0667" w:rsidRDefault="00091D9E" w:rsidP="00091D9E">
      <w:pPr>
        <w:spacing w:after="0" w:line="240" w:lineRule="auto"/>
        <w:ind w:firstLine="709"/>
        <w:jc w:val="both"/>
        <w:rPr>
          <w:rFonts w:ascii="Times New Roman" w:hAnsi="Times New Roman"/>
          <w:color w:val="000000" w:themeColor="text1"/>
          <w:sz w:val="28"/>
          <w:szCs w:val="28"/>
        </w:rPr>
      </w:pPr>
      <w:r w:rsidRPr="00CF0667">
        <w:rPr>
          <w:rFonts w:ascii="Times New Roman" w:hAnsi="Times New Roman"/>
          <w:b/>
          <w:color w:val="000000" w:themeColor="text1"/>
          <w:sz w:val="28"/>
          <w:szCs w:val="28"/>
        </w:rPr>
        <w:t>биринчи қисм</w:t>
      </w:r>
      <w:r>
        <w:rPr>
          <w:rFonts w:ascii="Times New Roman" w:hAnsi="Times New Roman"/>
          <w:b/>
          <w:color w:val="000000" w:themeColor="text1"/>
          <w:sz w:val="28"/>
          <w:szCs w:val="28"/>
        </w:rPr>
        <w:t>и</w:t>
      </w:r>
      <w:r w:rsidRPr="00CF0667">
        <w:rPr>
          <w:rFonts w:ascii="Times New Roman" w:hAnsi="Times New Roman"/>
          <w:b/>
          <w:color w:val="000000" w:themeColor="text1"/>
          <w:sz w:val="28"/>
          <w:szCs w:val="28"/>
        </w:rPr>
        <w:t>даги</w:t>
      </w:r>
      <w:r w:rsidRPr="00CF0667">
        <w:rPr>
          <w:rFonts w:ascii="Times New Roman" w:hAnsi="Times New Roman"/>
          <w:color w:val="000000" w:themeColor="text1"/>
          <w:sz w:val="28"/>
          <w:szCs w:val="28"/>
        </w:rPr>
        <w:t xml:space="preserve"> «қонунга»</w:t>
      </w:r>
      <w:r>
        <w:rPr>
          <w:rFonts w:ascii="Times New Roman" w:hAnsi="Times New Roman"/>
          <w:color w:val="000000" w:themeColor="text1"/>
          <w:sz w:val="28"/>
          <w:szCs w:val="28"/>
        </w:rPr>
        <w:t xml:space="preserve"> деган</w:t>
      </w:r>
      <w:r w:rsidRPr="00CF0667">
        <w:rPr>
          <w:rFonts w:ascii="Times New Roman" w:hAnsi="Times New Roman"/>
          <w:color w:val="000000" w:themeColor="text1"/>
          <w:sz w:val="28"/>
          <w:szCs w:val="28"/>
        </w:rPr>
        <w:t xml:space="preserve"> сўз «давлат-хусусий шериклик тўғрисидаги битимга»</w:t>
      </w:r>
      <w:r>
        <w:rPr>
          <w:rFonts w:ascii="Times New Roman" w:hAnsi="Times New Roman"/>
          <w:color w:val="000000" w:themeColor="text1"/>
          <w:sz w:val="28"/>
          <w:szCs w:val="28"/>
        </w:rPr>
        <w:t xml:space="preserve"> деган</w:t>
      </w:r>
      <w:r w:rsidRPr="00CF0667">
        <w:rPr>
          <w:rFonts w:ascii="Times New Roman" w:hAnsi="Times New Roman"/>
          <w:color w:val="000000" w:themeColor="text1"/>
          <w:sz w:val="28"/>
          <w:szCs w:val="28"/>
        </w:rPr>
        <w:t xml:space="preserve"> сўзлар билан алмаштирилсин;</w:t>
      </w:r>
    </w:p>
    <w:p w14:paraId="4E298442" w14:textId="77777777" w:rsidR="00091D9E" w:rsidRPr="00CF0667" w:rsidRDefault="00091D9E" w:rsidP="00091D9E">
      <w:pPr>
        <w:spacing w:after="0" w:line="240" w:lineRule="auto"/>
        <w:ind w:firstLine="709"/>
        <w:jc w:val="both"/>
        <w:rPr>
          <w:rFonts w:ascii="Times New Roman" w:hAnsi="Times New Roman"/>
          <w:color w:val="000000" w:themeColor="text1"/>
          <w:sz w:val="28"/>
          <w:szCs w:val="28"/>
        </w:rPr>
      </w:pPr>
      <w:r w:rsidRPr="00CF0667">
        <w:rPr>
          <w:rFonts w:ascii="Times New Roman" w:hAnsi="Times New Roman"/>
          <w:b/>
          <w:color w:val="000000" w:themeColor="text1"/>
          <w:sz w:val="28"/>
          <w:szCs w:val="28"/>
        </w:rPr>
        <w:t>иккинчи қисм</w:t>
      </w:r>
      <w:r>
        <w:rPr>
          <w:rFonts w:ascii="Times New Roman" w:hAnsi="Times New Roman"/>
          <w:b/>
          <w:color w:val="000000" w:themeColor="text1"/>
          <w:sz w:val="28"/>
          <w:szCs w:val="28"/>
        </w:rPr>
        <w:t>и</w:t>
      </w:r>
      <w:r w:rsidRPr="00CF0667">
        <w:rPr>
          <w:rFonts w:ascii="Times New Roman" w:hAnsi="Times New Roman"/>
          <w:color w:val="000000" w:themeColor="text1"/>
          <w:sz w:val="28"/>
          <w:szCs w:val="28"/>
        </w:rPr>
        <w:t xml:space="preserve"> «тақдирда» </w:t>
      </w:r>
      <w:r>
        <w:rPr>
          <w:rFonts w:ascii="Times New Roman" w:hAnsi="Times New Roman"/>
          <w:color w:val="000000" w:themeColor="text1"/>
          <w:sz w:val="28"/>
          <w:szCs w:val="28"/>
        </w:rPr>
        <w:t xml:space="preserve">деган </w:t>
      </w:r>
      <w:r w:rsidRPr="00CF0667">
        <w:rPr>
          <w:rFonts w:ascii="Times New Roman" w:hAnsi="Times New Roman"/>
          <w:color w:val="000000" w:themeColor="text1"/>
          <w:sz w:val="28"/>
          <w:szCs w:val="28"/>
        </w:rPr>
        <w:t>сўздан кейин «давлат-хусусий шериклик тўғрисидаги битимга мувофиқ»</w:t>
      </w:r>
      <w:r>
        <w:rPr>
          <w:rFonts w:ascii="Times New Roman" w:hAnsi="Times New Roman"/>
          <w:color w:val="000000" w:themeColor="text1"/>
          <w:sz w:val="28"/>
          <w:szCs w:val="28"/>
        </w:rPr>
        <w:t xml:space="preserve"> деган</w:t>
      </w:r>
      <w:r w:rsidRPr="00CF0667">
        <w:rPr>
          <w:rFonts w:ascii="Times New Roman" w:hAnsi="Times New Roman"/>
          <w:color w:val="000000" w:themeColor="text1"/>
          <w:sz w:val="28"/>
          <w:szCs w:val="28"/>
        </w:rPr>
        <w:t xml:space="preserve"> сўзлар</w:t>
      </w:r>
      <w:r>
        <w:rPr>
          <w:rFonts w:ascii="Times New Roman" w:hAnsi="Times New Roman"/>
          <w:color w:val="000000" w:themeColor="text1"/>
          <w:sz w:val="28"/>
          <w:szCs w:val="28"/>
        </w:rPr>
        <w:t xml:space="preserve"> билан тўлдирил</w:t>
      </w:r>
      <w:r w:rsidRPr="00CF0667">
        <w:rPr>
          <w:rFonts w:ascii="Times New Roman" w:hAnsi="Times New Roman"/>
          <w:color w:val="000000" w:themeColor="text1"/>
          <w:sz w:val="28"/>
          <w:szCs w:val="28"/>
        </w:rPr>
        <w:t>син;</w:t>
      </w:r>
    </w:p>
    <w:p w14:paraId="29C3C812" w14:textId="77777777" w:rsidR="00091D9E" w:rsidRPr="00CF0667" w:rsidRDefault="00091D9E" w:rsidP="00091D9E">
      <w:pPr>
        <w:spacing w:after="0" w:line="240" w:lineRule="auto"/>
        <w:ind w:firstLine="709"/>
        <w:jc w:val="both"/>
        <w:rPr>
          <w:rFonts w:ascii="Times New Roman" w:hAnsi="Times New Roman"/>
          <w:color w:val="000000" w:themeColor="text1"/>
          <w:sz w:val="28"/>
          <w:szCs w:val="28"/>
        </w:rPr>
      </w:pPr>
      <w:r w:rsidRPr="00CF0667">
        <w:rPr>
          <w:rFonts w:ascii="Times New Roman" w:hAnsi="Times New Roman"/>
          <w:color w:val="000000" w:themeColor="text1"/>
          <w:sz w:val="28"/>
          <w:szCs w:val="28"/>
        </w:rPr>
        <w:t>21) </w:t>
      </w:r>
      <w:r w:rsidRPr="00CF0667">
        <w:rPr>
          <w:rFonts w:ascii="Times New Roman" w:hAnsi="Times New Roman"/>
          <w:b/>
          <w:color w:val="000000" w:themeColor="text1"/>
          <w:sz w:val="28"/>
          <w:szCs w:val="28"/>
        </w:rPr>
        <w:t>34-</w:t>
      </w:r>
      <w:r w:rsidRPr="00844E57">
        <w:rPr>
          <w:rFonts w:ascii="Times New Roman" w:hAnsi="Times New Roman"/>
          <w:b/>
          <w:color w:val="000000" w:themeColor="text1"/>
          <w:sz w:val="28"/>
          <w:szCs w:val="28"/>
        </w:rPr>
        <w:t xml:space="preserve">модданинг матни </w:t>
      </w:r>
      <w:r w:rsidRPr="00CF0667">
        <w:rPr>
          <w:rFonts w:ascii="Times New Roman" w:hAnsi="Times New Roman"/>
          <w:color w:val="000000" w:themeColor="text1"/>
          <w:sz w:val="28"/>
          <w:szCs w:val="28"/>
        </w:rPr>
        <w:t xml:space="preserve">қуйидаги таҳрирда баён </w:t>
      </w:r>
      <w:r>
        <w:rPr>
          <w:rFonts w:ascii="Times New Roman" w:hAnsi="Times New Roman"/>
          <w:color w:val="000000" w:themeColor="text1"/>
          <w:sz w:val="28"/>
          <w:szCs w:val="28"/>
        </w:rPr>
        <w:t>этил</w:t>
      </w:r>
      <w:r w:rsidRPr="00CF0667">
        <w:rPr>
          <w:rFonts w:ascii="Times New Roman" w:hAnsi="Times New Roman"/>
          <w:color w:val="000000" w:themeColor="text1"/>
          <w:sz w:val="28"/>
          <w:szCs w:val="28"/>
        </w:rPr>
        <w:t>син:</w:t>
      </w:r>
    </w:p>
    <w:p w14:paraId="56DF2A30" w14:textId="12646653" w:rsidR="00091D9E" w:rsidRPr="00844E57" w:rsidRDefault="00091D9E" w:rsidP="00091D9E">
      <w:pPr>
        <w:spacing w:after="0" w:line="240" w:lineRule="auto"/>
        <w:ind w:firstLine="709"/>
        <w:jc w:val="both"/>
        <w:rPr>
          <w:rFonts w:ascii="Times New Roman" w:hAnsi="Times New Roman"/>
          <w:color w:val="000000" w:themeColor="text1"/>
          <w:sz w:val="28"/>
          <w:szCs w:val="28"/>
        </w:rPr>
      </w:pPr>
      <w:r w:rsidRPr="00CF0667">
        <w:rPr>
          <w:rFonts w:ascii="Times New Roman" w:hAnsi="Times New Roman"/>
          <w:color w:val="000000" w:themeColor="text1"/>
          <w:sz w:val="28"/>
          <w:szCs w:val="28"/>
        </w:rPr>
        <w:t>«</w:t>
      </w:r>
      <w:r w:rsidRPr="00844E57">
        <w:rPr>
          <w:rFonts w:ascii="Times New Roman" w:hAnsi="Times New Roman"/>
          <w:color w:val="000000" w:themeColor="text1"/>
          <w:sz w:val="28"/>
          <w:szCs w:val="28"/>
        </w:rPr>
        <w:t>Агар д</w:t>
      </w:r>
      <w:r w:rsidRPr="00CF0667">
        <w:rPr>
          <w:rFonts w:ascii="Times New Roman" w:hAnsi="Times New Roman"/>
          <w:color w:val="000000" w:themeColor="text1"/>
          <w:sz w:val="28"/>
          <w:szCs w:val="28"/>
        </w:rPr>
        <w:t xml:space="preserve">авлат-хусусий шериклик </w:t>
      </w:r>
      <w:r w:rsidR="008B70E5">
        <w:rPr>
          <w:rFonts w:ascii="Times New Roman" w:hAnsi="Times New Roman"/>
          <w:color w:val="000000" w:themeColor="text1"/>
          <w:sz w:val="28"/>
          <w:szCs w:val="28"/>
        </w:rPr>
        <w:t xml:space="preserve">тўғрисидаги </w:t>
      </w:r>
      <w:r w:rsidRPr="00CF0667">
        <w:rPr>
          <w:rFonts w:ascii="Times New Roman" w:hAnsi="Times New Roman"/>
          <w:color w:val="000000" w:themeColor="text1"/>
          <w:sz w:val="28"/>
          <w:szCs w:val="28"/>
        </w:rPr>
        <w:t>битим тузилган санада</w:t>
      </w:r>
      <w:r w:rsidR="008B70E5">
        <w:rPr>
          <w:rFonts w:ascii="Times New Roman" w:hAnsi="Times New Roman"/>
          <w:color w:val="000000" w:themeColor="text1"/>
          <w:sz w:val="28"/>
          <w:szCs w:val="28"/>
        </w:rPr>
        <w:t xml:space="preserve"> амалда бўлган</w:t>
      </w:r>
      <w:r w:rsidRPr="00CF0667">
        <w:rPr>
          <w:rFonts w:ascii="Times New Roman" w:hAnsi="Times New Roman"/>
          <w:color w:val="000000" w:themeColor="text1"/>
          <w:sz w:val="28"/>
          <w:szCs w:val="28"/>
        </w:rPr>
        <w:t xml:space="preserve"> Ўзбекистон Республикаси қонун</w:t>
      </w:r>
      <w:r w:rsidRPr="00844E57">
        <w:rPr>
          <w:rFonts w:ascii="Times New Roman" w:hAnsi="Times New Roman"/>
          <w:color w:val="000000" w:themeColor="text1"/>
          <w:sz w:val="28"/>
          <w:szCs w:val="28"/>
        </w:rPr>
        <w:t>чилиги</w:t>
      </w:r>
      <w:r w:rsidR="008B70E5">
        <w:rPr>
          <w:rFonts w:ascii="Times New Roman" w:hAnsi="Times New Roman"/>
          <w:color w:val="000000" w:themeColor="text1"/>
          <w:sz w:val="28"/>
          <w:szCs w:val="28"/>
        </w:rPr>
        <w:t xml:space="preserve">нинг ўзгартирилиши </w:t>
      </w:r>
      <w:r w:rsidRPr="00CF0667">
        <w:rPr>
          <w:rFonts w:ascii="Times New Roman" w:hAnsi="Times New Roman"/>
          <w:color w:val="000000" w:themeColor="text1"/>
          <w:sz w:val="28"/>
          <w:szCs w:val="28"/>
        </w:rPr>
        <w:t>тўғридан-тўғри хусусий шерикнинг давлат-</w:t>
      </w:r>
      <w:r>
        <w:rPr>
          <w:rFonts w:ascii="Times New Roman" w:hAnsi="Times New Roman"/>
          <w:color w:val="000000" w:themeColor="text1"/>
          <w:sz w:val="28"/>
          <w:szCs w:val="28"/>
        </w:rPr>
        <w:t>х</w:t>
      </w:r>
      <w:r w:rsidRPr="00CF0667">
        <w:rPr>
          <w:rFonts w:ascii="Times New Roman" w:hAnsi="Times New Roman"/>
          <w:color w:val="000000" w:themeColor="text1"/>
          <w:sz w:val="28"/>
          <w:szCs w:val="28"/>
        </w:rPr>
        <w:t xml:space="preserve">усусий шериклик лойиҳаси доирасидаги харажатлари ошишига ёки унинг даромадлари </w:t>
      </w:r>
      <w:r>
        <w:rPr>
          <w:rFonts w:ascii="Times New Roman" w:hAnsi="Times New Roman"/>
          <w:color w:val="000000" w:themeColor="text1"/>
          <w:sz w:val="28"/>
          <w:szCs w:val="28"/>
        </w:rPr>
        <w:t>кама</w:t>
      </w:r>
      <w:r w:rsidRPr="00CF0667">
        <w:rPr>
          <w:rFonts w:ascii="Times New Roman" w:hAnsi="Times New Roman"/>
          <w:color w:val="000000" w:themeColor="text1"/>
          <w:sz w:val="28"/>
          <w:szCs w:val="28"/>
        </w:rPr>
        <w:t>йишига олиб кел</w:t>
      </w:r>
      <w:r w:rsidRPr="00844E57">
        <w:rPr>
          <w:rFonts w:ascii="Times New Roman" w:hAnsi="Times New Roman"/>
          <w:color w:val="000000" w:themeColor="text1"/>
          <w:sz w:val="28"/>
          <w:szCs w:val="28"/>
        </w:rPr>
        <w:t>са</w:t>
      </w:r>
      <w:r w:rsidRPr="00CF0667">
        <w:rPr>
          <w:rFonts w:ascii="Times New Roman" w:hAnsi="Times New Roman"/>
          <w:color w:val="000000" w:themeColor="text1"/>
          <w:sz w:val="28"/>
          <w:szCs w:val="28"/>
        </w:rPr>
        <w:t xml:space="preserve">, </w:t>
      </w:r>
      <w:r>
        <w:rPr>
          <w:rFonts w:ascii="Times New Roman" w:hAnsi="Times New Roman"/>
          <w:color w:val="000000" w:themeColor="text1"/>
          <w:sz w:val="28"/>
          <w:szCs w:val="28"/>
        </w:rPr>
        <w:t>х</w:t>
      </w:r>
      <w:r w:rsidRPr="00CF0667">
        <w:rPr>
          <w:rFonts w:ascii="Times New Roman" w:hAnsi="Times New Roman"/>
          <w:color w:val="000000" w:themeColor="text1"/>
          <w:sz w:val="28"/>
          <w:szCs w:val="28"/>
        </w:rPr>
        <w:t>усусий шерик амалга оширилаётган лойиҳадан келиб чиқ</w:t>
      </w:r>
      <w:r>
        <w:rPr>
          <w:rFonts w:ascii="Times New Roman" w:hAnsi="Times New Roman"/>
          <w:color w:val="000000" w:themeColor="text1"/>
          <w:sz w:val="28"/>
          <w:szCs w:val="28"/>
        </w:rPr>
        <w:t>қ</w:t>
      </w:r>
      <w:r w:rsidRPr="00CF0667">
        <w:rPr>
          <w:rFonts w:ascii="Times New Roman" w:hAnsi="Times New Roman"/>
          <w:color w:val="000000" w:themeColor="text1"/>
          <w:sz w:val="28"/>
          <w:szCs w:val="28"/>
        </w:rPr>
        <w:t>ан ҳолда, давлат-хусусий шериклик объектидан эркин фойдаланиш учун тўлов ва (ёки) фойдаланганлик учун тўлов компе</w:t>
      </w:r>
      <w:r>
        <w:rPr>
          <w:rFonts w:ascii="Times New Roman" w:hAnsi="Times New Roman"/>
          <w:color w:val="000000" w:themeColor="text1"/>
          <w:sz w:val="28"/>
          <w:szCs w:val="28"/>
        </w:rPr>
        <w:t>н</w:t>
      </w:r>
      <w:r w:rsidRPr="00CF0667">
        <w:rPr>
          <w:rFonts w:ascii="Times New Roman" w:hAnsi="Times New Roman"/>
          <w:color w:val="000000" w:themeColor="text1"/>
          <w:sz w:val="28"/>
          <w:szCs w:val="28"/>
        </w:rPr>
        <w:t>саци</w:t>
      </w:r>
      <w:r>
        <w:rPr>
          <w:rFonts w:ascii="Times New Roman" w:hAnsi="Times New Roman"/>
          <w:color w:val="000000" w:themeColor="text1"/>
          <w:sz w:val="28"/>
          <w:szCs w:val="28"/>
        </w:rPr>
        <w:t>яловчи тарзда</w:t>
      </w:r>
      <w:r w:rsidRPr="00CF0667">
        <w:rPr>
          <w:rFonts w:ascii="Times New Roman" w:hAnsi="Times New Roman"/>
          <w:color w:val="000000" w:themeColor="text1"/>
          <w:sz w:val="28"/>
          <w:szCs w:val="28"/>
        </w:rPr>
        <w:t xml:space="preserve"> оширилиши</w:t>
      </w:r>
      <w:r>
        <w:rPr>
          <w:rFonts w:ascii="Times New Roman" w:hAnsi="Times New Roman"/>
          <w:color w:val="000000" w:themeColor="text1"/>
          <w:sz w:val="28"/>
          <w:szCs w:val="28"/>
        </w:rPr>
        <w:t>ни</w:t>
      </w:r>
      <w:r w:rsidRPr="00CF0667">
        <w:rPr>
          <w:rFonts w:ascii="Times New Roman" w:hAnsi="Times New Roman"/>
          <w:color w:val="000000" w:themeColor="text1"/>
          <w:sz w:val="28"/>
          <w:szCs w:val="28"/>
        </w:rPr>
        <w:t xml:space="preserve">, </w:t>
      </w:r>
      <w:r>
        <w:rPr>
          <w:rFonts w:ascii="Times New Roman" w:hAnsi="Times New Roman"/>
          <w:color w:val="000000" w:themeColor="text1"/>
          <w:sz w:val="28"/>
          <w:szCs w:val="28"/>
        </w:rPr>
        <w:t xml:space="preserve">шунингдек </w:t>
      </w:r>
      <w:r w:rsidRPr="00CF0667">
        <w:rPr>
          <w:rFonts w:ascii="Times New Roman" w:hAnsi="Times New Roman"/>
          <w:color w:val="000000" w:themeColor="text1"/>
          <w:sz w:val="28"/>
          <w:szCs w:val="28"/>
        </w:rPr>
        <w:t>давлат шеригидан бир марталик компенсаци</w:t>
      </w:r>
      <w:r>
        <w:rPr>
          <w:rFonts w:ascii="Times New Roman" w:hAnsi="Times New Roman"/>
          <w:color w:val="000000" w:themeColor="text1"/>
          <w:sz w:val="28"/>
          <w:szCs w:val="28"/>
        </w:rPr>
        <w:t>я</w:t>
      </w:r>
      <w:r w:rsidRPr="00CF0667">
        <w:rPr>
          <w:rFonts w:ascii="Times New Roman" w:hAnsi="Times New Roman"/>
          <w:color w:val="000000" w:themeColor="text1"/>
          <w:sz w:val="28"/>
          <w:szCs w:val="28"/>
        </w:rPr>
        <w:t xml:space="preserve"> тўл</w:t>
      </w:r>
      <w:r w:rsidRPr="00844E57">
        <w:rPr>
          <w:rFonts w:ascii="Times New Roman" w:hAnsi="Times New Roman"/>
          <w:color w:val="000000" w:themeColor="text1"/>
          <w:sz w:val="28"/>
          <w:szCs w:val="28"/>
        </w:rPr>
        <w:t xml:space="preserve">овини </w:t>
      </w:r>
      <w:r w:rsidRPr="00CF0667">
        <w:rPr>
          <w:rFonts w:ascii="Times New Roman" w:hAnsi="Times New Roman"/>
          <w:color w:val="000000" w:themeColor="text1"/>
          <w:sz w:val="28"/>
          <w:szCs w:val="28"/>
        </w:rPr>
        <w:t xml:space="preserve">ва (ёки) давлат-хусусий шериклик тўғрисидаги битимга </w:t>
      </w:r>
      <w:r>
        <w:rPr>
          <w:rFonts w:ascii="Times New Roman" w:hAnsi="Times New Roman"/>
          <w:color w:val="000000" w:themeColor="text1"/>
          <w:sz w:val="28"/>
          <w:szCs w:val="28"/>
        </w:rPr>
        <w:t>тегишли</w:t>
      </w:r>
      <w:r w:rsidRPr="00CF0667">
        <w:rPr>
          <w:rFonts w:ascii="Times New Roman" w:hAnsi="Times New Roman"/>
          <w:color w:val="000000" w:themeColor="text1"/>
          <w:sz w:val="28"/>
          <w:szCs w:val="28"/>
        </w:rPr>
        <w:t xml:space="preserve"> ўзгартиш ва </w:t>
      </w:r>
      <w:r>
        <w:rPr>
          <w:rFonts w:ascii="Times New Roman" w:hAnsi="Times New Roman"/>
          <w:color w:val="000000" w:themeColor="text1"/>
          <w:sz w:val="28"/>
          <w:szCs w:val="28"/>
        </w:rPr>
        <w:t>(</w:t>
      </w:r>
      <w:r w:rsidRPr="00CF0667">
        <w:rPr>
          <w:rFonts w:ascii="Times New Roman" w:hAnsi="Times New Roman"/>
          <w:color w:val="000000" w:themeColor="text1"/>
          <w:sz w:val="28"/>
          <w:szCs w:val="28"/>
        </w:rPr>
        <w:t>ёки</w:t>
      </w:r>
      <w:r>
        <w:rPr>
          <w:rFonts w:ascii="Times New Roman" w:hAnsi="Times New Roman"/>
          <w:color w:val="000000" w:themeColor="text1"/>
          <w:sz w:val="28"/>
          <w:szCs w:val="28"/>
        </w:rPr>
        <w:t>)</w:t>
      </w:r>
      <w:r w:rsidRPr="00CF0667">
        <w:rPr>
          <w:rFonts w:ascii="Times New Roman" w:hAnsi="Times New Roman"/>
          <w:color w:val="000000" w:themeColor="text1"/>
          <w:sz w:val="28"/>
          <w:szCs w:val="28"/>
        </w:rPr>
        <w:t xml:space="preserve"> қўшимчалар киритилишини</w:t>
      </w:r>
      <w:r>
        <w:rPr>
          <w:rFonts w:ascii="Times New Roman" w:hAnsi="Times New Roman"/>
          <w:color w:val="000000" w:themeColor="text1"/>
          <w:sz w:val="28"/>
          <w:szCs w:val="28"/>
        </w:rPr>
        <w:t>, агар бу давлат-хусусий шериклик тўғрисидаги битимда назарда тутилган бўлса, талаб қилишга ҳақли</w:t>
      </w:r>
      <w:r w:rsidRPr="00844E57">
        <w:rPr>
          <w:rFonts w:ascii="Times New Roman" w:hAnsi="Times New Roman"/>
          <w:color w:val="000000" w:themeColor="text1"/>
          <w:sz w:val="28"/>
          <w:szCs w:val="28"/>
        </w:rPr>
        <w:t>.</w:t>
      </w:r>
    </w:p>
    <w:p w14:paraId="4A625080" w14:textId="2C4ED076" w:rsidR="00091D9E" w:rsidRPr="00CF0667" w:rsidRDefault="00091D9E" w:rsidP="00091D9E">
      <w:pPr>
        <w:spacing w:after="0" w:line="240" w:lineRule="auto"/>
        <w:ind w:firstLine="709"/>
        <w:jc w:val="both"/>
        <w:rPr>
          <w:rFonts w:ascii="Times New Roman" w:hAnsi="Times New Roman"/>
          <w:color w:val="000000" w:themeColor="text1"/>
          <w:sz w:val="28"/>
          <w:szCs w:val="28"/>
        </w:rPr>
      </w:pPr>
      <w:r w:rsidRPr="006A2C09">
        <w:rPr>
          <w:rFonts w:ascii="Times New Roman" w:hAnsi="Times New Roman"/>
          <w:color w:val="000000" w:themeColor="text1"/>
          <w:sz w:val="28"/>
          <w:szCs w:val="28"/>
        </w:rPr>
        <w:t>Ушбу модданинг биринчи қисмида назарда тутилган кафолат</w:t>
      </w:r>
      <w:r w:rsidRPr="003076E6">
        <w:rPr>
          <w:rFonts w:ascii="Times New Roman" w:hAnsi="Times New Roman"/>
          <w:color w:val="000000" w:themeColor="text1"/>
          <w:sz w:val="28"/>
          <w:szCs w:val="28"/>
        </w:rPr>
        <w:t>лар</w:t>
      </w:r>
      <w:r w:rsidRPr="006A2C09">
        <w:rPr>
          <w:rFonts w:ascii="Times New Roman" w:hAnsi="Times New Roman"/>
          <w:color w:val="000000" w:themeColor="text1"/>
          <w:sz w:val="28"/>
          <w:szCs w:val="28"/>
        </w:rPr>
        <w:t>ни қўллаш</w:t>
      </w:r>
      <w:r w:rsidRPr="003076E6">
        <w:rPr>
          <w:rFonts w:ascii="Times New Roman" w:hAnsi="Times New Roman"/>
          <w:color w:val="000000" w:themeColor="text1"/>
          <w:sz w:val="28"/>
          <w:szCs w:val="28"/>
        </w:rPr>
        <w:t>га доир</w:t>
      </w:r>
      <w:r w:rsidRPr="006A2C09">
        <w:rPr>
          <w:rFonts w:ascii="Times New Roman" w:hAnsi="Times New Roman"/>
          <w:color w:val="000000" w:themeColor="text1"/>
          <w:sz w:val="28"/>
          <w:szCs w:val="28"/>
        </w:rPr>
        <w:t xml:space="preserve"> тартиб</w:t>
      </w:r>
      <w:r>
        <w:rPr>
          <w:rFonts w:ascii="Times New Roman" w:hAnsi="Times New Roman"/>
          <w:color w:val="000000" w:themeColor="text1"/>
          <w:sz w:val="28"/>
          <w:szCs w:val="28"/>
        </w:rPr>
        <w:t>, шартлар, чекловлар ва истиснолар</w:t>
      </w:r>
      <w:r w:rsidRPr="006A2C09">
        <w:rPr>
          <w:rFonts w:ascii="Times New Roman" w:hAnsi="Times New Roman"/>
          <w:color w:val="000000" w:themeColor="text1"/>
          <w:sz w:val="28"/>
          <w:szCs w:val="28"/>
        </w:rPr>
        <w:t xml:space="preserve"> давлат-хусусий шериклик тўғрисидаги битимда белгиланади</w:t>
      </w:r>
      <w:r>
        <w:rPr>
          <w:rFonts w:ascii="Times New Roman" w:hAnsi="Times New Roman"/>
          <w:color w:val="000000" w:themeColor="text1"/>
          <w:sz w:val="28"/>
          <w:szCs w:val="28"/>
        </w:rPr>
        <w:t>.</w:t>
      </w:r>
    </w:p>
    <w:p w14:paraId="38B708E8" w14:textId="7146E88E" w:rsidR="00091D9E" w:rsidRPr="00CF0667" w:rsidRDefault="00091D9E" w:rsidP="00091D9E">
      <w:pPr>
        <w:spacing w:after="0" w:line="240" w:lineRule="auto"/>
        <w:ind w:firstLine="709"/>
        <w:jc w:val="both"/>
        <w:rPr>
          <w:rFonts w:ascii="Times New Roman" w:hAnsi="Times New Roman"/>
          <w:color w:val="000000" w:themeColor="text1"/>
          <w:sz w:val="28"/>
          <w:szCs w:val="28"/>
        </w:rPr>
      </w:pPr>
      <w:r w:rsidRPr="00CF0667">
        <w:rPr>
          <w:rFonts w:ascii="Times New Roman" w:hAnsi="Times New Roman"/>
          <w:color w:val="000000" w:themeColor="text1"/>
          <w:sz w:val="28"/>
          <w:szCs w:val="28"/>
        </w:rPr>
        <w:t xml:space="preserve">Ушбу моддада назарда тутилган қоидалар Ўзбекистон Республикасининг солиқлар ва </w:t>
      </w:r>
      <w:r w:rsidR="008B70E5">
        <w:rPr>
          <w:rFonts w:ascii="Times New Roman" w:hAnsi="Times New Roman"/>
          <w:color w:val="000000" w:themeColor="text1"/>
          <w:sz w:val="28"/>
          <w:szCs w:val="28"/>
        </w:rPr>
        <w:t>йиғимлар</w:t>
      </w:r>
      <w:r w:rsidRPr="00CF0667">
        <w:rPr>
          <w:rFonts w:ascii="Times New Roman" w:hAnsi="Times New Roman"/>
          <w:color w:val="000000" w:themeColor="text1"/>
          <w:sz w:val="28"/>
          <w:szCs w:val="28"/>
        </w:rPr>
        <w:t xml:space="preserve"> бўйича кейин</w:t>
      </w:r>
      <w:r>
        <w:rPr>
          <w:rFonts w:ascii="Times New Roman" w:hAnsi="Times New Roman"/>
          <w:color w:val="000000" w:themeColor="text1"/>
          <w:sz w:val="28"/>
          <w:szCs w:val="28"/>
        </w:rPr>
        <w:t>чалик</w:t>
      </w:r>
      <w:r w:rsidRPr="00CF0667">
        <w:rPr>
          <w:rFonts w:ascii="Times New Roman" w:hAnsi="Times New Roman"/>
          <w:color w:val="000000" w:themeColor="text1"/>
          <w:sz w:val="28"/>
          <w:szCs w:val="28"/>
        </w:rPr>
        <w:t xml:space="preserve"> қабул қилин</w:t>
      </w:r>
      <w:r>
        <w:rPr>
          <w:rFonts w:ascii="Times New Roman" w:hAnsi="Times New Roman"/>
          <w:color w:val="000000" w:themeColor="text1"/>
          <w:sz w:val="28"/>
          <w:szCs w:val="28"/>
        </w:rPr>
        <w:t>иши лозим бўлган</w:t>
      </w:r>
      <w:r w:rsidRPr="00CF0667">
        <w:rPr>
          <w:rFonts w:ascii="Times New Roman" w:hAnsi="Times New Roman"/>
          <w:color w:val="000000" w:themeColor="text1"/>
          <w:sz w:val="28"/>
          <w:szCs w:val="28"/>
        </w:rPr>
        <w:t xml:space="preserve"> қонун</w:t>
      </w:r>
      <w:r w:rsidRPr="00297C1C">
        <w:rPr>
          <w:rFonts w:ascii="Times New Roman" w:hAnsi="Times New Roman"/>
          <w:color w:val="000000" w:themeColor="text1"/>
          <w:sz w:val="28"/>
          <w:szCs w:val="28"/>
        </w:rPr>
        <w:t>чилик</w:t>
      </w:r>
      <w:r w:rsidR="008B70E5">
        <w:rPr>
          <w:rFonts w:ascii="Times New Roman" w:hAnsi="Times New Roman"/>
          <w:color w:val="000000" w:themeColor="text1"/>
          <w:sz w:val="28"/>
          <w:szCs w:val="28"/>
        </w:rPr>
        <w:t xml:space="preserve"> ҳужжатларига</w:t>
      </w:r>
      <w:r w:rsidRPr="00CF0667">
        <w:rPr>
          <w:rFonts w:ascii="Times New Roman" w:hAnsi="Times New Roman"/>
          <w:color w:val="000000" w:themeColor="text1"/>
          <w:sz w:val="28"/>
          <w:szCs w:val="28"/>
        </w:rPr>
        <w:t xml:space="preserve"> нисбатан татбиқ этилмайди»;</w:t>
      </w:r>
    </w:p>
    <w:p w14:paraId="60DD6DEB" w14:textId="77777777" w:rsidR="00091D9E" w:rsidRPr="00CF0667" w:rsidRDefault="00091D9E" w:rsidP="00091D9E">
      <w:pPr>
        <w:spacing w:after="0" w:line="240" w:lineRule="auto"/>
        <w:ind w:firstLine="709"/>
        <w:jc w:val="both"/>
        <w:rPr>
          <w:rFonts w:ascii="Times New Roman" w:hAnsi="Times New Roman"/>
          <w:b/>
          <w:color w:val="000000" w:themeColor="text1"/>
          <w:sz w:val="28"/>
          <w:szCs w:val="28"/>
        </w:rPr>
      </w:pPr>
      <w:r w:rsidRPr="00CF0667">
        <w:rPr>
          <w:rFonts w:ascii="Times New Roman" w:hAnsi="Times New Roman"/>
          <w:color w:val="000000" w:themeColor="text1"/>
          <w:sz w:val="28"/>
          <w:szCs w:val="28"/>
        </w:rPr>
        <w:t>22) </w:t>
      </w:r>
      <w:r w:rsidRPr="00CF0667">
        <w:rPr>
          <w:rFonts w:ascii="Times New Roman" w:hAnsi="Times New Roman"/>
          <w:b/>
          <w:color w:val="000000" w:themeColor="text1"/>
          <w:sz w:val="28"/>
          <w:szCs w:val="28"/>
        </w:rPr>
        <w:t>35-модда</w:t>
      </w:r>
      <w:r w:rsidRPr="009834CD">
        <w:rPr>
          <w:rFonts w:ascii="Times New Roman" w:hAnsi="Times New Roman"/>
          <w:color w:val="000000" w:themeColor="text1"/>
          <w:sz w:val="28"/>
          <w:szCs w:val="28"/>
        </w:rPr>
        <w:t>:</w:t>
      </w:r>
    </w:p>
    <w:p w14:paraId="29CEAEB5" w14:textId="77777777" w:rsidR="00091D9E" w:rsidRPr="00CF0667" w:rsidRDefault="00091D9E" w:rsidP="00091D9E">
      <w:pPr>
        <w:spacing w:after="0" w:line="240" w:lineRule="auto"/>
        <w:ind w:firstLine="709"/>
        <w:jc w:val="both"/>
        <w:rPr>
          <w:rFonts w:ascii="Times New Roman" w:hAnsi="Times New Roman"/>
          <w:color w:val="000000" w:themeColor="text1"/>
          <w:sz w:val="28"/>
          <w:szCs w:val="28"/>
        </w:rPr>
      </w:pPr>
      <w:r w:rsidRPr="00CF0667">
        <w:rPr>
          <w:rFonts w:ascii="Times New Roman" w:hAnsi="Times New Roman"/>
          <w:color w:val="000000" w:themeColor="text1"/>
          <w:sz w:val="28"/>
          <w:szCs w:val="28"/>
        </w:rPr>
        <w:t xml:space="preserve">қуйидаги мазмундаги </w:t>
      </w:r>
      <w:r w:rsidRPr="00CF0667">
        <w:rPr>
          <w:rFonts w:ascii="Times New Roman" w:hAnsi="Times New Roman"/>
          <w:b/>
          <w:color w:val="000000" w:themeColor="text1"/>
          <w:sz w:val="28"/>
          <w:szCs w:val="28"/>
        </w:rPr>
        <w:t>иккинчи қисм</w:t>
      </w:r>
      <w:r w:rsidRPr="00CF0667">
        <w:rPr>
          <w:rFonts w:ascii="Times New Roman" w:hAnsi="Times New Roman"/>
          <w:color w:val="000000" w:themeColor="text1"/>
          <w:sz w:val="28"/>
          <w:szCs w:val="28"/>
        </w:rPr>
        <w:t xml:space="preserve"> </w:t>
      </w:r>
      <w:r>
        <w:rPr>
          <w:rFonts w:ascii="Times New Roman" w:hAnsi="Times New Roman"/>
          <w:color w:val="000000" w:themeColor="text1"/>
          <w:sz w:val="28"/>
          <w:szCs w:val="28"/>
        </w:rPr>
        <w:t>билан тўлдирилсин</w:t>
      </w:r>
      <w:r w:rsidRPr="00CF0667">
        <w:rPr>
          <w:rFonts w:ascii="Times New Roman" w:hAnsi="Times New Roman"/>
          <w:color w:val="000000" w:themeColor="text1"/>
          <w:sz w:val="28"/>
          <w:szCs w:val="28"/>
        </w:rPr>
        <w:t>:</w:t>
      </w:r>
    </w:p>
    <w:p w14:paraId="79112387" w14:textId="77777777" w:rsidR="00091D9E" w:rsidRPr="00522F51" w:rsidRDefault="00091D9E" w:rsidP="00091D9E">
      <w:pPr>
        <w:spacing w:after="0" w:line="240" w:lineRule="auto"/>
        <w:ind w:firstLine="709"/>
        <w:jc w:val="both"/>
        <w:rPr>
          <w:rFonts w:ascii="Times New Roman" w:hAnsi="Times New Roman"/>
          <w:color w:val="000000" w:themeColor="text1"/>
          <w:sz w:val="28"/>
          <w:szCs w:val="28"/>
        </w:rPr>
      </w:pPr>
      <w:r w:rsidRPr="00CF0667">
        <w:rPr>
          <w:rFonts w:ascii="Times New Roman" w:hAnsi="Times New Roman"/>
          <w:color w:val="000000" w:themeColor="text1"/>
          <w:sz w:val="28"/>
          <w:szCs w:val="28"/>
        </w:rPr>
        <w:t>«Кредиторлар иштирокидаги давлат-хусусий шериклик лойиҳалари доирасида кредиторлар давлат шериги ёки хусусий шерик билан тўғридан-тўғри битим</w:t>
      </w:r>
      <w:r>
        <w:rPr>
          <w:rFonts w:ascii="Times New Roman" w:hAnsi="Times New Roman"/>
          <w:color w:val="000000" w:themeColor="text1"/>
          <w:sz w:val="28"/>
          <w:szCs w:val="28"/>
        </w:rPr>
        <w:t>лар</w:t>
      </w:r>
      <w:r w:rsidRPr="00CF0667">
        <w:rPr>
          <w:rFonts w:ascii="Times New Roman" w:hAnsi="Times New Roman"/>
          <w:color w:val="000000" w:themeColor="text1"/>
          <w:sz w:val="28"/>
          <w:szCs w:val="28"/>
        </w:rPr>
        <w:t xml:space="preserve"> тузиши мумкин</w:t>
      </w:r>
      <w:r w:rsidRPr="00522F51">
        <w:rPr>
          <w:rFonts w:ascii="Times New Roman" w:hAnsi="Times New Roman"/>
          <w:color w:val="000000" w:themeColor="text1"/>
          <w:sz w:val="28"/>
          <w:szCs w:val="28"/>
        </w:rPr>
        <w:t xml:space="preserve"> б</w:t>
      </w:r>
      <w:r>
        <w:rPr>
          <w:rFonts w:ascii="Times New Roman" w:hAnsi="Times New Roman"/>
          <w:color w:val="000000" w:themeColor="text1"/>
          <w:sz w:val="28"/>
          <w:szCs w:val="28"/>
        </w:rPr>
        <w:t>ў</w:t>
      </w:r>
      <w:r w:rsidRPr="00522F51">
        <w:rPr>
          <w:rFonts w:ascii="Times New Roman" w:hAnsi="Times New Roman"/>
          <w:color w:val="000000" w:themeColor="text1"/>
          <w:sz w:val="28"/>
          <w:szCs w:val="28"/>
        </w:rPr>
        <w:t xml:space="preserve">либ, уларда </w:t>
      </w:r>
      <w:r w:rsidRPr="00CF0667">
        <w:rPr>
          <w:rFonts w:ascii="Times New Roman" w:hAnsi="Times New Roman"/>
          <w:color w:val="000000" w:themeColor="text1"/>
          <w:sz w:val="28"/>
          <w:szCs w:val="28"/>
        </w:rPr>
        <w:t>қуйидагилар инобатга</w:t>
      </w:r>
      <w:r w:rsidRPr="00522F51">
        <w:rPr>
          <w:rFonts w:ascii="Times New Roman" w:hAnsi="Times New Roman"/>
          <w:color w:val="000000" w:themeColor="text1"/>
          <w:sz w:val="28"/>
          <w:szCs w:val="28"/>
        </w:rPr>
        <w:t xml:space="preserve"> олин</w:t>
      </w:r>
      <w:r>
        <w:rPr>
          <w:rFonts w:ascii="Times New Roman" w:hAnsi="Times New Roman"/>
          <w:color w:val="000000" w:themeColor="text1"/>
          <w:sz w:val="28"/>
          <w:szCs w:val="28"/>
        </w:rPr>
        <w:t>иши керак:</w:t>
      </w:r>
    </w:p>
    <w:p w14:paraId="218CE0B7" w14:textId="64751B4B" w:rsidR="00091D9E" w:rsidRPr="00CF0667" w:rsidRDefault="00091D9E" w:rsidP="00091D9E">
      <w:pPr>
        <w:spacing w:after="0" w:line="240" w:lineRule="auto"/>
        <w:ind w:firstLine="709"/>
        <w:jc w:val="both"/>
        <w:rPr>
          <w:rFonts w:ascii="Times New Roman" w:hAnsi="Times New Roman"/>
          <w:color w:val="000000" w:themeColor="text1"/>
          <w:sz w:val="28"/>
          <w:szCs w:val="28"/>
        </w:rPr>
      </w:pPr>
      <w:r w:rsidRPr="00CF0667">
        <w:rPr>
          <w:rFonts w:ascii="Times New Roman" w:hAnsi="Times New Roman"/>
          <w:color w:val="000000" w:themeColor="text1"/>
          <w:sz w:val="28"/>
          <w:szCs w:val="28"/>
        </w:rPr>
        <w:t xml:space="preserve">хусусий шерик </w:t>
      </w:r>
      <w:r w:rsidR="008B70E5">
        <w:rPr>
          <w:rFonts w:ascii="Times New Roman" w:hAnsi="Times New Roman"/>
          <w:color w:val="000000" w:themeColor="text1"/>
          <w:sz w:val="28"/>
          <w:szCs w:val="28"/>
        </w:rPr>
        <w:t xml:space="preserve">(хусусий шерик раҳбариятининг) </w:t>
      </w:r>
      <w:r w:rsidRPr="00CF0667">
        <w:rPr>
          <w:rFonts w:ascii="Times New Roman" w:hAnsi="Times New Roman"/>
          <w:color w:val="000000" w:themeColor="text1"/>
          <w:sz w:val="28"/>
          <w:szCs w:val="28"/>
        </w:rPr>
        <w:t>алмаштири</w:t>
      </w:r>
      <w:r>
        <w:rPr>
          <w:rFonts w:ascii="Times New Roman" w:hAnsi="Times New Roman"/>
          <w:color w:val="000000" w:themeColor="text1"/>
          <w:sz w:val="28"/>
          <w:szCs w:val="28"/>
        </w:rPr>
        <w:t>ли</w:t>
      </w:r>
      <w:r w:rsidRPr="00CF0667">
        <w:rPr>
          <w:rFonts w:ascii="Times New Roman" w:hAnsi="Times New Roman"/>
          <w:color w:val="000000" w:themeColor="text1"/>
          <w:sz w:val="28"/>
          <w:szCs w:val="28"/>
        </w:rPr>
        <w:t>ш</w:t>
      </w:r>
      <w:r>
        <w:rPr>
          <w:rFonts w:ascii="Times New Roman" w:hAnsi="Times New Roman"/>
          <w:color w:val="000000" w:themeColor="text1"/>
          <w:sz w:val="28"/>
          <w:szCs w:val="28"/>
        </w:rPr>
        <w:t>и</w:t>
      </w:r>
      <w:r w:rsidRPr="00CF0667">
        <w:rPr>
          <w:rFonts w:ascii="Times New Roman" w:hAnsi="Times New Roman"/>
          <w:color w:val="000000" w:themeColor="text1"/>
          <w:sz w:val="28"/>
          <w:szCs w:val="28"/>
        </w:rPr>
        <w:t xml:space="preserve"> ёки четлаштири</w:t>
      </w:r>
      <w:r>
        <w:rPr>
          <w:rFonts w:ascii="Times New Roman" w:hAnsi="Times New Roman"/>
          <w:color w:val="000000" w:themeColor="text1"/>
          <w:sz w:val="28"/>
          <w:szCs w:val="28"/>
        </w:rPr>
        <w:t>ли</w:t>
      </w:r>
      <w:r w:rsidRPr="00CF0667">
        <w:rPr>
          <w:rFonts w:ascii="Times New Roman" w:hAnsi="Times New Roman"/>
          <w:color w:val="000000" w:themeColor="text1"/>
          <w:sz w:val="28"/>
          <w:szCs w:val="28"/>
        </w:rPr>
        <w:t>ш</w:t>
      </w:r>
      <w:r>
        <w:rPr>
          <w:rFonts w:ascii="Times New Roman" w:hAnsi="Times New Roman"/>
          <w:color w:val="000000" w:themeColor="text1"/>
          <w:sz w:val="28"/>
          <w:szCs w:val="28"/>
        </w:rPr>
        <w:t>и</w:t>
      </w:r>
      <w:r w:rsidRPr="00CF0667">
        <w:rPr>
          <w:rFonts w:ascii="Times New Roman" w:hAnsi="Times New Roman"/>
          <w:color w:val="000000" w:themeColor="text1"/>
          <w:sz w:val="28"/>
          <w:szCs w:val="28"/>
        </w:rPr>
        <w:t xml:space="preserve"> муносабати билан кредиторларнинг ҳуқуқлари ва мажбуриятлари;</w:t>
      </w:r>
    </w:p>
    <w:p w14:paraId="34958AE6" w14:textId="77777777" w:rsidR="00091D9E" w:rsidRPr="00CF0667" w:rsidRDefault="00091D9E" w:rsidP="00091D9E">
      <w:pPr>
        <w:spacing w:after="0" w:line="240" w:lineRule="auto"/>
        <w:ind w:firstLine="709"/>
        <w:jc w:val="both"/>
        <w:rPr>
          <w:rFonts w:ascii="Times New Roman" w:hAnsi="Times New Roman"/>
          <w:color w:val="000000" w:themeColor="text1"/>
          <w:sz w:val="28"/>
          <w:szCs w:val="28"/>
        </w:rPr>
      </w:pPr>
      <w:r w:rsidRPr="00CF0667">
        <w:rPr>
          <w:rFonts w:ascii="Times New Roman" w:hAnsi="Times New Roman"/>
          <w:color w:val="000000" w:themeColor="text1"/>
          <w:sz w:val="28"/>
          <w:szCs w:val="28"/>
        </w:rPr>
        <w:t>хусусий шерик алмаштирилган ёки четлаштирилган ҳолларда</w:t>
      </w:r>
      <w:r>
        <w:rPr>
          <w:rFonts w:ascii="Times New Roman" w:hAnsi="Times New Roman"/>
          <w:color w:val="000000" w:themeColor="text1"/>
          <w:sz w:val="28"/>
          <w:szCs w:val="28"/>
        </w:rPr>
        <w:t>,</w:t>
      </w:r>
      <w:r w:rsidRPr="00CF0667">
        <w:rPr>
          <w:rFonts w:ascii="Times New Roman" w:hAnsi="Times New Roman"/>
          <w:color w:val="000000" w:themeColor="text1"/>
          <w:sz w:val="28"/>
          <w:szCs w:val="28"/>
        </w:rPr>
        <w:t xml:space="preserve"> давлат-хусусий шериклик тўғрисидаги битимга мувофиқ давлат шериги томонидан хусусий шерикка </w:t>
      </w:r>
      <w:r>
        <w:rPr>
          <w:rFonts w:ascii="Times New Roman" w:hAnsi="Times New Roman"/>
          <w:color w:val="000000" w:themeColor="text1"/>
          <w:sz w:val="28"/>
          <w:szCs w:val="28"/>
        </w:rPr>
        <w:t xml:space="preserve">тўланиши лозим бўлган </w:t>
      </w:r>
      <w:r w:rsidRPr="00CF0667">
        <w:rPr>
          <w:rFonts w:ascii="Times New Roman" w:hAnsi="Times New Roman"/>
          <w:color w:val="000000" w:themeColor="text1"/>
          <w:sz w:val="28"/>
          <w:szCs w:val="28"/>
        </w:rPr>
        <w:t>тўловларни кредиторларга тўлаш мажбурияти;</w:t>
      </w:r>
    </w:p>
    <w:p w14:paraId="67FE58CB" w14:textId="77777777" w:rsidR="00091D9E" w:rsidRPr="00CF0667" w:rsidRDefault="00091D9E" w:rsidP="00091D9E">
      <w:pPr>
        <w:spacing w:after="0" w:line="240" w:lineRule="auto"/>
        <w:ind w:firstLine="709"/>
        <w:jc w:val="both"/>
        <w:rPr>
          <w:rFonts w:ascii="Times New Roman" w:hAnsi="Times New Roman"/>
          <w:color w:val="000000" w:themeColor="text1"/>
          <w:sz w:val="28"/>
          <w:szCs w:val="28"/>
        </w:rPr>
      </w:pPr>
      <w:r w:rsidRPr="00CF0667">
        <w:rPr>
          <w:rFonts w:ascii="Times New Roman" w:hAnsi="Times New Roman"/>
          <w:color w:val="000000" w:themeColor="text1"/>
          <w:sz w:val="28"/>
          <w:szCs w:val="28"/>
        </w:rPr>
        <w:lastRenderedPageBreak/>
        <w:t xml:space="preserve">давлат-хусусий шериклик тўғрисидаги битимни бекор қилиш хавфини </w:t>
      </w:r>
      <w:r>
        <w:rPr>
          <w:rFonts w:ascii="Times New Roman" w:hAnsi="Times New Roman"/>
          <w:color w:val="000000" w:themeColor="text1"/>
          <w:sz w:val="28"/>
          <w:szCs w:val="28"/>
        </w:rPr>
        <w:t>камайтиришга доир</w:t>
      </w:r>
      <w:r w:rsidRPr="00CF0667">
        <w:rPr>
          <w:rFonts w:ascii="Times New Roman" w:hAnsi="Times New Roman"/>
          <w:color w:val="000000" w:themeColor="text1"/>
          <w:sz w:val="28"/>
          <w:szCs w:val="28"/>
        </w:rPr>
        <w:t xml:space="preserve"> шартлар;</w:t>
      </w:r>
    </w:p>
    <w:p w14:paraId="23A14947" w14:textId="77777777" w:rsidR="00091D9E" w:rsidRPr="00CF0667" w:rsidRDefault="00091D9E" w:rsidP="00091D9E">
      <w:pPr>
        <w:spacing w:after="0" w:line="240" w:lineRule="auto"/>
        <w:ind w:firstLine="709"/>
        <w:jc w:val="both"/>
        <w:rPr>
          <w:rFonts w:ascii="Times New Roman" w:hAnsi="Times New Roman"/>
          <w:color w:val="000000" w:themeColor="text1"/>
          <w:sz w:val="28"/>
          <w:szCs w:val="28"/>
        </w:rPr>
      </w:pPr>
      <w:r w:rsidRPr="00CF0667">
        <w:rPr>
          <w:rFonts w:ascii="Times New Roman" w:hAnsi="Times New Roman"/>
          <w:color w:val="000000" w:themeColor="text1"/>
          <w:sz w:val="28"/>
          <w:szCs w:val="28"/>
        </w:rPr>
        <w:t>давлат-хусусий шериклик тўғрисидаги битим муддатидан олдин тугатилган</w:t>
      </w:r>
      <w:r>
        <w:rPr>
          <w:rFonts w:ascii="Times New Roman" w:hAnsi="Times New Roman"/>
          <w:color w:val="000000" w:themeColor="text1"/>
          <w:sz w:val="28"/>
          <w:szCs w:val="28"/>
        </w:rPr>
        <w:t xml:space="preserve">да тўланадиган </w:t>
      </w:r>
      <w:r w:rsidRPr="00CF0667">
        <w:rPr>
          <w:rFonts w:ascii="Times New Roman" w:hAnsi="Times New Roman"/>
          <w:color w:val="000000" w:themeColor="text1"/>
          <w:sz w:val="28"/>
          <w:szCs w:val="28"/>
        </w:rPr>
        <w:t>тўловлар;</w:t>
      </w:r>
    </w:p>
    <w:p w14:paraId="7D84E0FC" w14:textId="77777777" w:rsidR="00091D9E" w:rsidRDefault="00091D9E" w:rsidP="00091D9E">
      <w:pPr>
        <w:spacing w:after="0" w:line="240" w:lineRule="auto"/>
        <w:ind w:firstLine="709"/>
        <w:jc w:val="both"/>
        <w:rPr>
          <w:rFonts w:ascii="Times New Roman" w:hAnsi="Times New Roman"/>
          <w:color w:val="000000" w:themeColor="text1"/>
          <w:sz w:val="28"/>
          <w:szCs w:val="28"/>
        </w:rPr>
      </w:pPr>
      <w:r w:rsidRPr="00CF0667">
        <w:rPr>
          <w:rFonts w:ascii="Times New Roman" w:hAnsi="Times New Roman"/>
          <w:color w:val="000000" w:themeColor="text1"/>
          <w:sz w:val="28"/>
          <w:szCs w:val="28"/>
        </w:rPr>
        <w:t>давлат-хусусий шериклик лойиҳасининг амалга оширилиши</w:t>
      </w:r>
      <w:r>
        <w:rPr>
          <w:rFonts w:ascii="Times New Roman" w:hAnsi="Times New Roman"/>
          <w:color w:val="000000" w:themeColor="text1"/>
          <w:sz w:val="28"/>
          <w:szCs w:val="28"/>
        </w:rPr>
        <w:t xml:space="preserve"> ҳақидаги</w:t>
      </w:r>
      <w:r w:rsidRPr="00CF0667">
        <w:rPr>
          <w:rFonts w:ascii="Times New Roman" w:hAnsi="Times New Roman"/>
          <w:color w:val="000000" w:themeColor="text1"/>
          <w:sz w:val="28"/>
          <w:szCs w:val="28"/>
        </w:rPr>
        <w:t xml:space="preserve">, тарафларнинг ҳуқуқ ва мажбуриятлари таъминланиши </w:t>
      </w:r>
      <w:r>
        <w:rPr>
          <w:rFonts w:ascii="Times New Roman" w:hAnsi="Times New Roman"/>
          <w:color w:val="000000" w:themeColor="text1"/>
          <w:sz w:val="28"/>
          <w:szCs w:val="28"/>
        </w:rPr>
        <w:t>тўғрисидаги ахборотни</w:t>
      </w:r>
      <w:r w:rsidRPr="00CF0667">
        <w:rPr>
          <w:rFonts w:ascii="Times New Roman" w:hAnsi="Times New Roman"/>
          <w:color w:val="000000" w:themeColor="text1"/>
          <w:sz w:val="28"/>
          <w:szCs w:val="28"/>
        </w:rPr>
        <w:t xml:space="preserve"> алмашиш тартиби»;</w:t>
      </w:r>
    </w:p>
    <w:p w14:paraId="6DB82C97" w14:textId="389528E0" w:rsidR="00091D9E" w:rsidRPr="00CF0667" w:rsidRDefault="00091D9E" w:rsidP="00091D9E">
      <w:pPr>
        <w:spacing w:after="0" w:line="240" w:lineRule="auto"/>
        <w:ind w:firstLine="709"/>
        <w:jc w:val="both"/>
        <w:rPr>
          <w:rFonts w:ascii="Times New Roman" w:hAnsi="Times New Roman"/>
          <w:color w:val="000000" w:themeColor="text1"/>
          <w:sz w:val="28"/>
          <w:szCs w:val="28"/>
        </w:rPr>
      </w:pPr>
      <w:r w:rsidRPr="00CF0667">
        <w:rPr>
          <w:rFonts w:ascii="Times New Roman" w:hAnsi="Times New Roman"/>
          <w:b/>
          <w:color w:val="000000" w:themeColor="text1"/>
          <w:sz w:val="28"/>
          <w:szCs w:val="28"/>
        </w:rPr>
        <w:t>иккинчи</w:t>
      </w:r>
      <w:r w:rsidRPr="00B00B6E">
        <w:rPr>
          <w:rFonts w:ascii="Times New Roman" w:hAnsi="Times New Roman"/>
          <w:color w:val="000000" w:themeColor="text1"/>
          <w:sz w:val="28"/>
          <w:szCs w:val="28"/>
        </w:rPr>
        <w:t>,</w:t>
      </w:r>
      <w:r w:rsidRPr="00CF0667">
        <w:rPr>
          <w:rFonts w:ascii="Times New Roman" w:hAnsi="Times New Roman"/>
          <w:b/>
          <w:color w:val="000000" w:themeColor="text1"/>
          <w:sz w:val="28"/>
          <w:szCs w:val="28"/>
        </w:rPr>
        <w:t xml:space="preserve"> учинчи </w:t>
      </w:r>
      <w:r w:rsidRPr="00CF0667">
        <w:rPr>
          <w:rFonts w:ascii="Times New Roman" w:hAnsi="Times New Roman"/>
          <w:color w:val="000000" w:themeColor="text1"/>
          <w:sz w:val="28"/>
          <w:szCs w:val="28"/>
        </w:rPr>
        <w:t>ва</w:t>
      </w:r>
      <w:r w:rsidRPr="00CF0667">
        <w:rPr>
          <w:rFonts w:ascii="Times New Roman" w:hAnsi="Times New Roman"/>
          <w:b/>
          <w:color w:val="000000" w:themeColor="text1"/>
          <w:sz w:val="28"/>
          <w:szCs w:val="28"/>
        </w:rPr>
        <w:t xml:space="preserve"> тўртинчи қисмлар</w:t>
      </w:r>
      <w:r>
        <w:rPr>
          <w:rFonts w:ascii="Times New Roman" w:hAnsi="Times New Roman"/>
          <w:b/>
          <w:color w:val="000000" w:themeColor="text1"/>
          <w:sz w:val="28"/>
          <w:szCs w:val="28"/>
        </w:rPr>
        <w:t>и</w:t>
      </w:r>
      <w:r w:rsidRPr="00CF0667">
        <w:rPr>
          <w:rFonts w:ascii="Times New Roman" w:hAnsi="Times New Roman"/>
          <w:color w:val="000000" w:themeColor="text1"/>
          <w:sz w:val="28"/>
          <w:szCs w:val="28"/>
        </w:rPr>
        <w:t xml:space="preserve"> тегиш</w:t>
      </w:r>
      <w:r>
        <w:rPr>
          <w:rFonts w:ascii="Times New Roman" w:hAnsi="Times New Roman"/>
          <w:color w:val="000000" w:themeColor="text1"/>
          <w:sz w:val="28"/>
          <w:szCs w:val="28"/>
        </w:rPr>
        <w:t>ин</w:t>
      </w:r>
      <w:r w:rsidRPr="00CF0667">
        <w:rPr>
          <w:rFonts w:ascii="Times New Roman" w:hAnsi="Times New Roman"/>
          <w:color w:val="000000" w:themeColor="text1"/>
          <w:sz w:val="28"/>
          <w:szCs w:val="28"/>
        </w:rPr>
        <w:t xml:space="preserve">ча </w:t>
      </w:r>
      <w:r w:rsidRPr="00CF0667">
        <w:rPr>
          <w:rFonts w:ascii="Times New Roman" w:hAnsi="Times New Roman"/>
          <w:b/>
          <w:color w:val="000000" w:themeColor="text1"/>
          <w:sz w:val="28"/>
          <w:szCs w:val="28"/>
        </w:rPr>
        <w:t>учинчи</w:t>
      </w:r>
      <w:r w:rsidRPr="00B00B6E">
        <w:rPr>
          <w:rFonts w:ascii="Times New Roman" w:hAnsi="Times New Roman"/>
          <w:color w:val="000000" w:themeColor="text1"/>
          <w:sz w:val="28"/>
          <w:szCs w:val="28"/>
        </w:rPr>
        <w:t>,</w:t>
      </w:r>
      <w:r w:rsidR="000B422C">
        <w:rPr>
          <w:rFonts w:ascii="Times New Roman" w:hAnsi="Times New Roman"/>
          <w:b/>
          <w:color w:val="000000" w:themeColor="text1"/>
          <w:sz w:val="28"/>
          <w:szCs w:val="28"/>
        </w:rPr>
        <w:t xml:space="preserve"> </w:t>
      </w:r>
      <w:r w:rsidRPr="00CF0667">
        <w:rPr>
          <w:rFonts w:ascii="Times New Roman" w:hAnsi="Times New Roman"/>
          <w:b/>
          <w:color w:val="000000" w:themeColor="text1"/>
          <w:sz w:val="28"/>
          <w:szCs w:val="28"/>
        </w:rPr>
        <w:t xml:space="preserve">тўртинчи </w:t>
      </w:r>
      <w:r w:rsidRPr="00A22966">
        <w:rPr>
          <w:rFonts w:ascii="Times New Roman" w:hAnsi="Times New Roman"/>
          <w:color w:val="000000" w:themeColor="text1"/>
          <w:sz w:val="28"/>
          <w:szCs w:val="28"/>
        </w:rPr>
        <w:t>ва</w:t>
      </w:r>
      <w:r w:rsidRPr="00CF0667">
        <w:rPr>
          <w:rFonts w:ascii="Times New Roman" w:hAnsi="Times New Roman"/>
          <w:b/>
          <w:color w:val="000000" w:themeColor="text1"/>
          <w:sz w:val="28"/>
          <w:szCs w:val="28"/>
        </w:rPr>
        <w:t xml:space="preserve"> бешинчи қисмлар</w:t>
      </w:r>
      <w:r w:rsidRPr="00CF0667">
        <w:rPr>
          <w:rFonts w:ascii="Times New Roman" w:hAnsi="Times New Roman"/>
          <w:color w:val="000000" w:themeColor="text1"/>
          <w:sz w:val="28"/>
          <w:szCs w:val="28"/>
        </w:rPr>
        <w:t xml:space="preserve"> деб ҳисоблансин;</w:t>
      </w:r>
    </w:p>
    <w:p w14:paraId="4D937F3C" w14:textId="77777777" w:rsidR="00091D9E" w:rsidRDefault="00091D9E" w:rsidP="00091D9E">
      <w:pPr>
        <w:spacing w:after="0" w:line="240" w:lineRule="auto"/>
        <w:ind w:firstLine="709"/>
        <w:jc w:val="both"/>
        <w:rPr>
          <w:rFonts w:ascii="Times New Roman" w:hAnsi="Times New Roman"/>
          <w:bCs/>
          <w:color w:val="000000" w:themeColor="text1"/>
          <w:sz w:val="28"/>
          <w:szCs w:val="28"/>
        </w:rPr>
      </w:pPr>
      <w:r w:rsidRPr="00CF0667">
        <w:rPr>
          <w:rFonts w:ascii="Times New Roman" w:hAnsi="Times New Roman"/>
          <w:b/>
          <w:color w:val="000000" w:themeColor="text1"/>
          <w:sz w:val="28"/>
          <w:szCs w:val="28"/>
        </w:rPr>
        <w:t>учинчи қисми</w:t>
      </w:r>
      <w:r>
        <w:rPr>
          <w:rFonts w:ascii="Times New Roman" w:hAnsi="Times New Roman"/>
          <w:b/>
          <w:color w:val="000000" w:themeColor="text1"/>
          <w:sz w:val="28"/>
          <w:szCs w:val="28"/>
        </w:rPr>
        <w:t xml:space="preserve"> </w:t>
      </w:r>
      <w:r w:rsidRPr="007E2D9A">
        <w:rPr>
          <w:rFonts w:ascii="Times New Roman" w:hAnsi="Times New Roman"/>
          <w:color w:val="000000" w:themeColor="text1"/>
          <w:sz w:val="28"/>
          <w:szCs w:val="28"/>
        </w:rPr>
        <w:t>қуйидаги таҳрирда баён этилсин:</w:t>
      </w:r>
      <w:r w:rsidRPr="00CF0667">
        <w:rPr>
          <w:rFonts w:ascii="Times New Roman" w:hAnsi="Times New Roman"/>
          <w:b/>
          <w:color w:val="000000" w:themeColor="text1"/>
          <w:sz w:val="28"/>
          <w:szCs w:val="28"/>
        </w:rPr>
        <w:t xml:space="preserve"> </w:t>
      </w:r>
    </w:p>
    <w:p w14:paraId="2E850DAB" w14:textId="77777777" w:rsidR="00091D9E" w:rsidRPr="00CF0667" w:rsidRDefault="00091D9E" w:rsidP="00091D9E">
      <w:pPr>
        <w:spacing w:after="0" w:line="240" w:lineRule="auto"/>
        <w:ind w:firstLine="709"/>
        <w:jc w:val="both"/>
        <w:rPr>
          <w:rFonts w:ascii="Times New Roman" w:hAnsi="Times New Roman"/>
          <w:color w:val="000000" w:themeColor="text1"/>
          <w:sz w:val="28"/>
          <w:szCs w:val="28"/>
        </w:rPr>
      </w:pPr>
      <w:r w:rsidRPr="00CF0667">
        <w:rPr>
          <w:rFonts w:ascii="Times New Roman" w:hAnsi="Times New Roman"/>
          <w:bCs/>
          <w:color w:val="000000" w:themeColor="text1"/>
          <w:sz w:val="28"/>
          <w:szCs w:val="28"/>
        </w:rPr>
        <w:t>«</w:t>
      </w:r>
      <w:r>
        <w:rPr>
          <w:rFonts w:ascii="Times New Roman" w:hAnsi="Times New Roman"/>
          <w:bCs/>
          <w:color w:val="000000" w:themeColor="text1"/>
          <w:sz w:val="28"/>
          <w:szCs w:val="28"/>
        </w:rPr>
        <w:t>Хусусий шерик ўз кредиторларига таъминотнинг ҳар қандай турини ёки шаклини тақдим этиши, шу жумладан давлат-хусусий шериклик тўғрисидаги битим ва ушбу битимни бажариш учун тузилган битимлар бўйича ўз ҳуқуқларини, давлат-хусусий шериклик лойиҳаси таркибига кирувчи ҳуқуқларни, активларни, ердан фойдаланиш ҳуқуқларини, акциялар гаровини, ҳуқуқлар гаровини ёки ҳуқуқлардан ўзганинг фойдасига воз кечишни, мазкур битим бўйича ўзига тегишли бўлган фойдани ва суммаларни бериши мумкин</w:t>
      </w:r>
      <w:r w:rsidRPr="00CF0667">
        <w:rPr>
          <w:rFonts w:ascii="Times New Roman" w:hAnsi="Times New Roman"/>
          <w:color w:val="000000" w:themeColor="text1"/>
          <w:sz w:val="28"/>
          <w:szCs w:val="28"/>
        </w:rPr>
        <w:t>»;</w:t>
      </w:r>
    </w:p>
    <w:p w14:paraId="416A300A" w14:textId="06F67713" w:rsidR="00091D9E" w:rsidRDefault="00091D9E" w:rsidP="00091D9E">
      <w:pPr>
        <w:spacing w:after="0" w:line="240" w:lineRule="auto"/>
        <w:ind w:firstLine="709"/>
        <w:jc w:val="both"/>
        <w:rPr>
          <w:rFonts w:ascii="Times New Roman" w:hAnsi="Times New Roman"/>
          <w:b/>
          <w:color w:val="000000" w:themeColor="text1"/>
          <w:sz w:val="28"/>
          <w:szCs w:val="28"/>
        </w:rPr>
      </w:pPr>
      <w:r w:rsidRPr="00CF0667">
        <w:rPr>
          <w:rFonts w:ascii="Times New Roman" w:hAnsi="Times New Roman"/>
          <w:color w:val="000000" w:themeColor="text1"/>
          <w:sz w:val="28"/>
          <w:szCs w:val="28"/>
        </w:rPr>
        <w:t>23) </w:t>
      </w:r>
      <w:r w:rsidRPr="00CF0667">
        <w:rPr>
          <w:rFonts w:ascii="Times New Roman" w:hAnsi="Times New Roman"/>
          <w:b/>
          <w:color w:val="000000" w:themeColor="text1"/>
          <w:sz w:val="28"/>
          <w:szCs w:val="28"/>
        </w:rPr>
        <w:t>9-бобнинг</w:t>
      </w:r>
      <w:r w:rsidRPr="00CF0667">
        <w:rPr>
          <w:rFonts w:ascii="Times New Roman" w:hAnsi="Times New Roman"/>
          <w:color w:val="000000" w:themeColor="text1"/>
          <w:sz w:val="28"/>
          <w:szCs w:val="28"/>
        </w:rPr>
        <w:t xml:space="preserve"> </w:t>
      </w:r>
      <w:r w:rsidRPr="007269A3">
        <w:rPr>
          <w:rFonts w:ascii="Times New Roman" w:hAnsi="Times New Roman"/>
          <w:b/>
          <w:color w:val="000000" w:themeColor="text1"/>
          <w:sz w:val="28"/>
          <w:szCs w:val="28"/>
        </w:rPr>
        <w:t xml:space="preserve">номи </w:t>
      </w:r>
      <w:r w:rsidRPr="00FE2DBE">
        <w:rPr>
          <w:rFonts w:ascii="Times New Roman" w:hAnsi="Times New Roman"/>
          <w:color w:val="000000" w:themeColor="text1"/>
          <w:sz w:val="28"/>
          <w:szCs w:val="28"/>
        </w:rPr>
        <w:t xml:space="preserve">қуйидаги таҳрирда баён </w:t>
      </w:r>
      <w:r w:rsidR="00A356F2" w:rsidRPr="00FE2DBE">
        <w:rPr>
          <w:rFonts w:ascii="Times New Roman" w:hAnsi="Times New Roman"/>
          <w:color w:val="000000" w:themeColor="text1"/>
          <w:sz w:val="28"/>
          <w:szCs w:val="28"/>
        </w:rPr>
        <w:t>этил</w:t>
      </w:r>
      <w:r w:rsidRPr="00FE2DBE">
        <w:rPr>
          <w:rFonts w:ascii="Times New Roman" w:hAnsi="Times New Roman"/>
          <w:color w:val="000000" w:themeColor="text1"/>
          <w:sz w:val="28"/>
          <w:szCs w:val="28"/>
        </w:rPr>
        <w:t>син:</w:t>
      </w:r>
    </w:p>
    <w:p w14:paraId="21C1BE16" w14:textId="77777777" w:rsidR="00091D9E" w:rsidRPr="007269A3" w:rsidRDefault="00091D9E" w:rsidP="00091D9E">
      <w:pPr>
        <w:spacing w:after="0" w:line="240" w:lineRule="auto"/>
        <w:ind w:firstLine="709"/>
        <w:jc w:val="both"/>
        <w:rPr>
          <w:rFonts w:ascii="Times New Roman" w:hAnsi="Times New Roman"/>
          <w:b/>
          <w:color w:val="000000" w:themeColor="text1"/>
          <w:sz w:val="28"/>
          <w:szCs w:val="28"/>
        </w:rPr>
      </w:pPr>
    </w:p>
    <w:p w14:paraId="3D23C5A2" w14:textId="77777777" w:rsidR="00B00B6E" w:rsidRDefault="00091D9E" w:rsidP="00B00B6E">
      <w:pPr>
        <w:spacing w:after="0" w:line="240" w:lineRule="auto"/>
        <w:ind w:left="1560" w:hanging="851"/>
        <w:rPr>
          <w:rFonts w:ascii="Times New Roman" w:hAnsi="Times New Roman"/>
          <w:b/>
          <w:color w:val="000000" w:themeColor="text1"/>
          <w:sz w:val="28"/>
          <w:szCs w:val="28"/>
        </w:rPr>
      </w:pPr>
      <w:r w:rsidRPr="009834CD">
        <w:rPr>
          <w:rFonts w:ascii="Times New Roman" w:hAnsi="Times New Roman"/>
          <w:color w:val="000000" w:themeColor="text1"/>
          <w:sz w:val="28"/>
          <w:szCs w:val="28"/>
        </w:rPr>
        <w:t>«</w:t>
      </w:r>
      <w:r w:rsidRPr="00AE4633">
        <w:rPr>
          <w:rFonts w:ascii="Times New Roman" w:hAnsi="Times New Roman"/>
          <w:b/>
          <w:color w:val="000000" w:themeColor="text1"/>
          <w:sz w:val="28"/>
          <w:szCs w:val="28"/>
        </w:rPr>
        <w:t xml:space="preserve">9-боб. Давлат-хусусий шерикликни қўллаб-қувватлаш </w:t>
      </w:r>
    </w:p>
    <w:p w14:paraId="20A60C4A" w14:textId="3842D05F" w:rsidR="00091D9E" w:rsidRPr="00AE4633" w:rsidRDefault="00A356F2" w:rsidP="00B00B6E">
      <w:pPr>
        <w:spacing w:after="0" w:line="240" w:lineRule="auto"/>
        <w:ind w:left="1560"/>
        <w:rPr>
          <w:rFonts w:ascii="Times New Roman" w:hAnsi="Times New Roman"/>
          <w:b/>
          <w:color w:val="000000" w:themeColor="text1"/>
          <w:sz w:val="28"/>
          <w:szCs w:val="28"/>
        </w:rPr>
      </w:pPr>
      <w:r>
        <w:rPr>
          <w:rFonts w:ascii="Times New Roman" w:hAnsi="Times New Roman"/>
          <w:b/>
          <w:color w:val="000000" w:themeColor="text1"/>
          <w:sz w:val="28"/>
          <w:szCs w:val="28"/>
        </w:rPr>
        <w:t xml:space="preserve"> </w:t>
      </w:r>
      <w:r w:rsidR="00091D9E" w:rsidRPr="00AE4633">
        <w:rPr>
          <w:rFonts w:ascii="Times New Roman" w:hAnsi="Times New Roman"/>
          <w:b/>
          <w:color w:val="000000" w:themeColor="text1"/>
          <w:sz w:val="28"/>
          <w:szCs w:val="28"/>
        </w:rPr>
        <w:t>механизмлари»</w:t>
      </w:r>
      <w:r w:rsidR="00091D9E">
        <w:rPr>
          <w:rFonts w:ascii="Times New Roman" w:hAnsi="Times New Roman"/>
          <w:b/>
          <w:color w:val="000000" w:themeColor="text1"/>
          <w:sz w:val="28"/>
          <w:szCs w:val="28"/>
        </w:rPr>
        <w:t>;</w:t>
      </w:r>
    </w:p>
    <w:p w14:paraId="1D323280" w14:textId="77777777" w:rsidR="00091D9E" w:rsidRDefault="00091D9E" w:rsidP="00091D9E">
      <w:pPr>
        <w:spacing w:after="0" w:line="240" w:lineRule="auto"/>
        <w:ind w:firstLine="709"/>
        <w:jc w:val="both"/>
        <w:rPr>
          <w:rFonts w:ascii="Times New Roman" w:hAnsi="Times New Roman"/>
          <w:color w:val="000000" w:themeColor="text1"/>
          <w:sz w:val="28"/>
          <w:szCs w:val="28"/>
        </w:rPr>
      </w:pPr>
    </w:p>
    <w:p w14:paraId="29C81425" w14:textId="77777777" w:rsidR="00091D9E" w:rsidRDefault="00091D9E" w:rsidP="00091D9E">
      <w:pPr>
        <w:spacing w:after="0" w:line="240" w:lineRule="auto"/>
        <w:ind w:firstLine="709"/>
        <w:jc w:val="both"/>
        <w:rPr>
          <w:rFonts w:ascii="Times New Roman" w:hAnsi="Times New Roman"/>
          <w:color w:val="000000" w:themeColor="text1"/>
          <w:sz w:val="28"/>
          <w:szCs w:val="28"/>
        </w:rPr>
      </w:pPr>
      <w:r w:rsidRPr="00CF0667">
        <w:rPr>
          <w:rFonts w:ascii="Times New Roman" w:hAnsi="Times New Roman"/>
          <w:color w:val="000000" w:themeColor="text1"/>
          <w:sz w:val="28"/>
          <w:szCs w:val="28"/>
        </w:rPr>
        <w:t>24) </w:t>
      </w:r>
      <w:r w:rsidRPr="00CF0667">
        <w:rPr>
          <w:rFonts w:ascii="Times New Roman" w:hAnsi="Times New Roman"/>
          <w:b/>
          <w:bCs/>
          <w:color w:val="000000" w:themeColor="text1"/>
          <w:sz w:val="28"/>
          <w:szCs w:val="28"/>
        </w:rPr>
        <w:t>38-модда</w:t>
      </w:r>
      <w:r>
        <w:rPr>
          <w:rFonts w:ascii="Times New Roman" w:hAnsi="Times New Roman"/>
          <w:b/>
          <w:bCs/>
          <w:color w:val="000000" w:themeColor="text1"/>
          <w:sz w:val="28"/>
          <w:szCs w:val="28"/>
        </w:rPr>
        <w:t xml:space="preserve"> </w:t>
      </w:r>
      <w:r w:rsidRPr="00AE4633">
        <w:rPr>
          <w:rFonts w:ascii="Times New Roman" w:hAnsi="Times New Roman"/>
          <w:color w:val="000000" w:themeColor="text1"/>
          <w:sz w:val="28"/>
          <w:szCs w:val="28"/>
        </w:rPr>
        <w:t xml:space="preserve">қуйидаги таҳрирда баён </w:t>
      </w:r>
      <w:r>
        <w:rPr>
          <w:rFonts w:ascii="Times New Roman" w:hAnsi="Times New Roman"/>
          <w:color w:val="000000" w:themeColor="text1"/>
          <w:sz w:val="28"/>
          <w:szCs w:val="28"/>
        </w:rPr>
        <w:t>этил</w:t>
      </w:r>
      <w:r w:rsidRPr="00AE4633">
        <w:rPr>
          <w:rFonts w:ascii="Times New Roman" w:hAnsi="Times New Roman"/>
          <w:color w:val="000000" w:themeColor="text1"/>
          <w:sz w:val="28"/>
          <w:szCs w:val="28"/>
        </w:rPr>
        <w:t>син:</w:t>
      </w:r>
    </w:p>
    <w:p w14:paraId="7BB99964" w14:textId="77777777" w:rsidR="00091D9E" w:rsidRPr="00AE4633" w:rsidRDefault="00091D9E" w:rsidP="00091D9E">
      <w:pPr>
        <w:spacing w:after="0" w:line="240" w:lineRule="auto"/>
        <w:ind w:firstLine="709"/>
        <w:jc w:val="both"/>
        <w:rPr>
          <w:rFonts w:ascii="Times New Roman" w:hAnsi="Times New Roman"/>
          <w:color w:val="000000" w:themeColor="text1"/>
          <w:sz w:val="28"/>
          <w:szCs w:val="28"/>
        </w:rPr>
      </w:pPr>
    </w:p>
    <w:p w14:paraId="1A3E9C3F" w14:textId="77777777" w:rsidR="00091D9E" w:rsidRDefault="00091D9E" w:rsidP="00091D9E">
      <w:pPr>
        <w:spacing w:after="0" w:line="240" w:lineRule="auto"/>
        <w:ind w:left="2127" w:hanging="1418"/>
        <w:rPr>
          <w:rFonts w:ascii="Times New Roman" w:hAnsi="Times New Roman"/>
          <w:b/>
          <w:color w:val="000000" w:themeColor="text1"/>
          <w:sz w:val="28"/>
          <w:szCs w:val="28"/>
        </w:rPr>
      </w:pPr>
      <w:r w:rsidRPr="00B00B6E">
        <w:rPr>
          <w:rFonts w:ascii="Times New Roman" w:hAnsi="Times New Roman"/>
          <w:color w:val="000000" w:themeColor="text1"/>
          <w:sz w:val="28"/>
          <w:szCs w:val="28"/>
        </w:rPr>
        <w:t>«</w:t>
      </w:r>
      <w:r w:rsidRPr="00AE4633">
        <w:rPr>
          <w:rFonts w:ascii="Times New Roman" w:hAnsi="Times New Roman"/>
          <w:b/>
          <w:color w:val="000000" w:themeColor="text1"/>
          <w:sz w:val="28"/>
          <w:szCs w:val="28"/>
        </w:rPr>
        <w:t>38-модда.</w:t>
      </w:r>
      <w:r>
        <w:rPr>
          <w:rFonts w:ascii="Times New Roman" w:hAnsi="Times New Roman"/>
          <w:b/>
          <w:color w:val="000000" w:themeColor="text1"/>
          <w:sz w:val="28"/>
          <w:szCs w:val="28"/>
        </w:rPr>
        <w:t> </w:t>
      </w:r>
      <w:r w:rsidRPr="00AE4633">
        <w:rPr>
          <w:rFonts w:ascii="Times New Roman" w:hAnsi="Times New Roman"/>
          <w:b/>
          <w:color w:val="000000" w:themeColor="text1"/>
          <w:sz w:val="28"/>
          <w:szCs w:val="28"/>
        </w:rPr>
        <w:t>Давлат-хусусий шерикликни қўллаб-қувватлаш турлари</w:t>
      </w:r>
    </w:p>
    <w:p w14:paraId="6EFCEDBB" w14:textId="77777777" w:rsidR="00091D9E" w:rsidRPr="00AE4633" w:rsidRDefault="00091D9E" w:rsidP="00091D9E">
      <w:pPr>
        <w:spacing w:after="0" w:line="240" w:lineRule="auto"/>
        <w:ind w:left="2127" w:hanging="1418"/>
        <w:rPr>
          <w:rFonts w:ascii="Times New Roman" w:hAnsi="Times New Roman"/>
          <w:b/>
          <w:color w:val="000000" w:themeColor="text1"/>
          <w:sz w:val="28"/>
          <w:szCs w:val="28"/>
        </w:rPr>
      </w:pPr>
    </w:p>
    <w:p w14:paraId="78391EC2" w14:textId="77777777" w:rsidR="00091D9E" w:rsidRPr="00CF0667" w:rsidRDefault="00091D9E" w:rsidP="00091D9E">
      <w:pPr>
        <w:spacing w:after="0" w:line="240" w:lineRule="auto"/>
        <w:ind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Д</w:t>
      </w:r>
      <w:r w:rsidRPr="00CF0667">
        <w:rPr>
          <w:rFonts w:ascii="Times New Roman" w:hAnsi="Times New Roman"/>
          <w:color w:val="000000" w:themeColor="text1"/>
          <w:sz w:val="28"/>
          <w:szCs w:val="28"/>
        </w:rPr>
        <w:t>авлат-хусусий шериклик тўғрисидаги битим доирасида хусусий шерик</w:t>
      </w:r>
      <w:r>
        <w:rPr>
          <w:rFonts w:ascii="Times New Roman" w:hAnsi="Times New Roman"/>
          <w:color w:val="000000" w:themeColor="text1"/>
          <w:sz w:val="28"/>
          <w:szCs w:val="28"/>
        </w:rPr>
        <w:t>нинг</w:t>
      </w:r>
      <w:r w:rsidRPr="00CF0667">
        <w:rPr>
          <w:rFonts w:ascii="Times New Roman" w:hAnsi="Times New Roman"/>
          <w:color w:val="000000" w:themeColor="text1"/>
          <w:sz w:val="28"/>
          <w:szCs w:val="28"/>
        </w:rPr>
        <w:t xml:space="preserve"> </w:t>
      </w:r>
      <w:r w:rsidRPr="00380D9F">
        <w:rPr>
          <w:rFonts w:ascii="Times New Roman" w:hAnsi="Times New Roman"/>
          <w:color w:val="000000" w:themeColor="text1"/>
          <w:sz w:val="28"/>
          <w:szCs w:val="28"/>
        </w:rPr>
        <w:t>ва (ёки)</w:t>
      </w:r>
      <w:r>
        <w:rPr>
          <w:rFonts w:ascii="Times New Roman" w:hAnsi="Times New Roman"/>
          <w:color w:val="000000" w:themeColor="text1"/>
          <w:sz w:val="28"/>
          <w:szCs w:val="28"/>
        </w:rPr>
        <w:t xml:space="preserve"> кредиторнинг (</w:t>
      </w:r>
      <w:r w:rsidRPr="00380D9F">
        <w:rPr>
          <w:rFonts w:ascii="Times New Roman" w:hAnsi="Times New Roman"/>
          <w:color w:val="000000" w:themeColor="text1"/>
          <w:sz w:val="28"/>
          <w:szCs w:val="28"/>
        </w:rPr>
        <w:t>кредиторла</w:t>
      </w:r>
      <w:r>
        <w:rPr>
          <w:rFonts w:ascii="Times New Roman" w:hAnsi="Times New Roman"/>
          <w:color w:val="000000" w:themeColor="text1"/>
          <w:sz w:val="28"/>
          <w:szCs w:val="28"/>
        </w:rPr>
        <w:t>р</w:t>
      </w:r>
      <w:r w:rsidRPr="00380D9F">
        <w:rPr>
          <w:rFonts w:ascii="Times New Roman" w:hAnsi="Times New Roman"/>
          <w:color w:val="000000" w:themeColor="text1"/>
          <w:sz w:val="28"/>
          <w:szCs w:val="28"/>
        </w:rPr>
        <w:t>нинг</w:t>
      </w:r>
      <w:r>
        <w:rPr>
          <w:rFonts w:ascii="Times New Roman" w:hAnsi="Times New Roman"/>
          <w:color w:val="000000" w:themeColor="text1"/>
          <w:sz w:val="28"/>
          <w:szCs w:val="28"/>
        </w:rPr>
        <w:t>)</w:t>
      </w:r>
      <w:r w:rsidRPr="00380D9F">
        <w:rPr>
          <w:rFonts w:ascii="Times New Roman" w:hAnsi="Times New Roman"/>
          <w:color w:val="000000" w:themeColor="text1"/>
          <w:sz w:val="28"/>
          <w:szCs w:val="28"/>
        </w:rPr>
        <w:t xml:space="preserve"> манфаатларини ҳимоя қилиш </w:t>
      </w:r>
      <w:r>
        <w:rPr>
          <w:rFonts w:ascii="Times New Roman" w:hAnsi="Times New Roman"/>
          <w:color w:val="000000" w:themeColor="text1"/>
          <w:sz w:val="28"/>
          <w:szCs w:val="28"/>
        </w:rPr>
        <w:t>мақсадида</w:t>
      </w:r>
      <w:r w:rsidRPr="00380D9F">
        <w:rPr>
          <w:rFonts w:ascii="Times New Roman" w:hAnsi="Times New Roman"/>
          <w:color w:val="000000" w:themeColor="text1"/>
          <w:sz w:val="28"/>
          <w:szCs w:val="28"/>
        </w:rPr>
        <w:t xml:space="preserve"> </w:t>
      </w:r>
      <w:r w:rsidRPr="00CF0667">
        <w:rPr>
          <w:rFonts w:ascii="Times New Roman" w:hAnsi="Times New Roman"/>
          <w:color w:val="000000" w:themeColor="text1"/>
          <w:sz w:val="28"/>
          <w:szCs w:val="28"/>
        </w:rPr>
        <w:t>Ўзбекистон Республикаси қўллаб-қувватлашнинг қуйидаги турларини тақдим этиши мумкин</w:t>
      </w:r>
      <w:r>
        <w:rPr>
          <w:rFonts w:ascii="Times New Roman" w:hAnsi="Times New Roman"/>
          <w:color w:val="000000" w:themeColor="text1"/>
          <w:sz w:val="28"/>
          <w:szCs w:val="28"/>
        </w:rPr>
        <w:t>:</w:t>
      </w:r>
    </w:p>
    <w:p w14:paraId="425DF42F" w14:textId="0C4639FA" w:rsidR="00091D9E" w:rsidRDefault="00935501" w:rsidP="00091D9E">
      <w:pPr>
        <w:pStyle w:val="a3"/>
        <w:ind w:firstLine="709"/>
        <w:rPr>
          <w:rFonts w:ascii="Times New Roman" w:hAnsi="Times New Roman"/>
          <w:color w:val="000000" w:themeColor="text1"/>
          <w:sz w:val="28"/>
          <w:szCs w:val="28"/>
          <w:lang w:val="uz-Cyrl-UZ" w:eastAsia="uz-Cyrl-UZ"/>
        </w:rPr>
      </w:pPr>
      <w:r>
        <w:rPr>
          <w:rFonts w:ascii="Times New Roman" w:hAnsi="Times New Roman"/>
          <w:color w:val="000000" w:themeColor="text1"/>
          <w:sz w:val="28"/>
          <w:szCs w:val="28"/>
          <w:lang w:val="uz-Cyrl-UZ" w:eastAsia="uz-Cyrl-UZ"/>
        </w:rPr>
        <w:t>с</w:t>
      </w:r>
      <w:r w:rsidR="00091D9E">
        <w:rPr>
          <w:rFonts w:ascii="Times New Roman" w:hAnsi="Times New Roman"/>
          <w:color w:val="000000" w:themeColor="text1"/>
          <w:sz w:val="28"/>
          <w:szCs w:val="28"/>
          <w:lang w:val="uz-Cyrl-UZ" w:eastAsia="uz-Cyrl-UZ"/>
        </w:rPr>
        <w:t>убсидиялар, шу жумладан хусусий шерикнинг давлат-хусусий шериклик лойиҳасини амалга оширишдан оладиган, кафолатланган энг кам даромадини таъминлашга йўналтириладиган субсидиялар;</w:t>
      </w:r>
    </w:p>
    <w:p w14:paraId="296D84B8" w14:textId="707A7BA4" w:rsidR="00091D9E" w:rsidRDefault="00935501" w:rsidP="00091D9E">
      <w:pPr>
        <w:pStyle w:val="a3"/>
        <w:ind w:firstLine="709"/>
        <w:rPr>
          <w:rFonts w:ascii="Times New Roman" w:hAnsi="Times New Roman"/>
          <w:color w:val="000000" w:themeColor="text1"/>
          <w:sz w:val="28"/>
          <w:szCs w:val="28"/>
          <w:lang w:val="uz-Cyrl-UZ" w:eastAsia="uz-Cyrl-UZ"/>
        </w:rPr>
      </w:pPr>
      <w:r>
        <w:rPr>
          <w:rFonts w:ascii="Times New Roman" w:hAnsi="Times New Roman"/>
          <w:color w:val="000000" w:themeColor="text1"/>
          <w:sz w:val="28"/>
          <w:szCs w:val="28"/>
          <w:lang w:val="uz-Cyrl-UZ" w:eastAsia="uz-Cyrl-UZ"/>
        </w:rPr>
        <w:t>д</w:t>
      </w:r>
      <w:r w:rsidR="00091D9E">
        <w:rPr>
          <w:rFonts w:ascii="Times New Roman" w:hAnsi="Times New Roman"/>
          <w:color w:val="000000" w:themeColor="text1"/>
          <w:sz w:val="28"/>
          <w:szCs w:val="28"/>
          <w:lang w:val="uz-Cyrl-UZ" w:eastAsia="uz-Cyrl-UZ"/>
        </w:rPr>
        <w:t>авлат-хусусий шериклик лойиҳасини амалга ошириш учун зарур бўлган активлар ва мол-мулк тарзидаги қўйилмалар;</w:t>
      </w:r>
    </w:p>
    <w:p w14:paraId="698951EB" w14:textId="3BC52DC9" w:rsidR="00091D9E" w:rsidRDefault="00935501" w:rsidP="00091D9E">
      <w:pPr>
        <w:pStyle w:val="a3"/>
        <w:ind w:firstLine="709"/>
        <w:rPr>
          <w:rFonts w:ascii="Times New Roman" w:hAnsi="Times New Roman"/>
          <w:color w:val="000000" w:themeColor="text1"/>
          <w:sz w:val="28"/>
          <w:szCs w:val="28"/>
          <w:lang w:val="uz-Cyrl-UZ" w:eastAsia="uz-Cyrl-UZ"/>
        </w:rPr>
      </w:pPr>
      <w:r>
        <w:rPr>
          <w:rFonts w:ascii="Times New Roman" w:hAnsi="Times New Roman"/>
          <w:color w:val="000000" w:themeColor="text1"/>
          <w:sz w:val="28"/>
          <w:szCs w:val="28"/>
          <w:lang w:val="uz-Cyrl-UZ" w:eastAsia="uz-Cyrl-UZ"/>
        </w:rPr>
        <w:t>д</w:t>
      </w:r>
      <w:r w:rsidR="00091D9E">
        <w:rPr>
          <w:rFonts w:ascii="Times New Roman" w:hAnsi="Times New Roman"/>
          <w:color w:val="000000" w:themeColor="text1"/>
          <w:sz w:val="28"/>
          <w:szCs w:val="28"/>
          <w:lang w:val="uz-Cyrl-UZ" w:eastAsia="uz-Cyrl-UZ"/>
        </w:rPr>
        <w:t>авлат-хусусий шериклик лойиҳасини амалга ошириш жараёнида ишлаб чиқарилган ёки етказиб берилган товарларнинг (ишларнинг, хизматларнинг) муайян миқдорини ёки бир қисмини истеъмол қилганлик ёки улардан фойдаланганлик учун тўловга йўналтириладиган Ўзбекистон Республикаси бюджет</w:t>
      </w:r>
      <w:r w:rsidR="00F73D18">
        <w:rPr>
          <w:rFonts w:ascii="Times New Roman" w:hAnsi="Times New Roman"/>
          <w:color w:val="000000" w:themeColor="text1"/>
          <w:sz w:val="28"/>
          <w:szCs w:val="28"/>
          <w:lang w:val="uz-Cyrl-UZ" w:eastAsia="uz-Cyrl-UZ"/>
        </w:rPr>
        <w:t>и</w:t>
      </w:r>
      <w:r w:rsidR="00091D9E">
        <w:rPr>
          <w:rFonts w:ascii="Times New Roman" w:hAnsi="Times New Roman"/>
          <w:color w:val="000000" w:themeColor="text1"/>
          <w:sz w:val="28"/>
          <w:szCs w:val="28"/>
          <w:lang w:val="uz-Cyrl-UZ" w:eastAsia="uz-Cyrl-UZ"/>
        </w:rPr>
        <w:t xml:space="preserve"> тизимининг бюджет</w:t>
      </w:r>
      <w:r w:rsidR="00F73D18">
        <w:rPr>
          <w:rFonts w:ascii="Times New Roman" w:hAnsi="Times New Roman"/>
          <w:color w:val="000000" w:themeColor="text1"/>
          <w:sz w:val="28"/>
          <w:szCs w:val="28"/>
          <w:lang w:val="uz-Cyrl-UZ" w:eastAsia="uz-Cyrl-UZ"/>
        </w:rPr>
        <w:t>лар</w:t>
      </w:r>
      <w:r w:rsidR="00091D9E">
        <w:rPr>
          <w:rFonts w:ascii="Times New Roman" w:hAnsi="Times New Roman"/>
          <w:color w:val="000000" w:themeColor="text1"/>
          <w:sz w:val="28"/>
          <w:szCs w:val="28"/>
          <w:lang w:val="uz-Cyrl-UZ" w:eastAsia="uz-Cyrl-UZ"/>
        </w:rPr>
        <w:t xml:space="preserve"> маблағлари;</w:t>
      </w:r>
    </w:p>
    <w:p w14:paraId="5418A4B9" w14:textId="5F941CB0" w:rsidR="00091D9E" w:rsidRDefault="00935501" w:rsidP="00091D9E">
      <w:pPr>
        <w:pStyle w:val="a3"/>
        <w:ind w:firstLine="709"/>
        <w:rPr>
          <w:rFonts w:ascii="Times New Roman" w:hAnsi="Times New Roman"/>
          <w:color w:val="000000" w:themeColor="text1"/>
          <w:sz w:val="28"/>
          <w:szCs w:val="28"/>
          <w:lang w:val="uz-Cyrl-UZ"/>
        </w:rPr>
      </w:pPr>
      <w:r>
        <w:rPr>
          <w:rFonts w:ascii="Times New Roman" w:hAnsi="Times New Roman"/>
          <w:color w:val="000000" w:themeColor="text1"/>
          <w:sz w:val="28"/>
          <w:szCs w:val="28"/>
          <w:lang w:val="uz-Cyrl-UZ" w:eastAsia="uz-Cyrl-UZ"/>
        </w:rPr>
        <w:t>б</w:t>
      </w:r>
      <w:r w:rsidR="00091D9E">
        <w:rPr>
          <w:rFonts w:ascii="Times New Roman" w:hAnsi="Times New Roman"/>
          <w:color w:val="000000" w:themeColor="text1"/>
          <w:sz w:val="28"/>
          <w:szCs w:val="28"/>
          <w:lang w:val="uz-Cyrl-UZ" w:eastAsia="uz-Cyrl-UZ"/>
        </w:rPr>
        <w:t>юджет ссудаларини, қарзларини, грантларини, кредит линияларини ва молиялаштиришнинг бошқа турларини бериш;</w:t>
      </w:r>
    </w:p>
    <w:p w14:paraId="50742CD1" w14:textId="2C76CAD8" w:rsidR="00091D9E" w:rsidRPr="00D41A5C" w:rsidRDefault="00091D9E" w:rsidP="00091D9E">
      <w:pPr>
        <w:spacing w:after="0" w:line="240" w:lineRule="auto"/>
        <w:ind w:firstLine="709"/>
        <w:jc w:val="both"/>
        <w:rPr>
          <w:rFonts w:ascii="Times New Roman" w:hAnsi="Times New Roman"/>
          <w:color w:val="000000" w:themeColor="text1"/>
          <w:sz w:val="28"/>
          <w:szCs w:val="28"/>
        </w:rPr>
      </w:pPr>
      <w:del w:id="27" w:author="Golib Xoljigitov" w:date="2020-12-16T20:36:00Z">
        <w:r w:rsidDel="00DA24AF">
          <w:rPr>
            <w:rFonts w:ascii="Times New Roman" w:hAnsi="Times New Roman"/>
            <w:color w:val="000000" w:themeColor="text1"/>
            <w:sz w:val="28"/>
            <w:szCs w:val="28"/>
          </w:rPr>
          <w:lastRenderedPageBreak/>
          <w:delText>ч</w:delText>
        </w:r>
        <w:r w:rsidRPr="00D41A5C" w:rsidDel="00DA24AF">
          <w:rPr>
            <w:rFonts w:ascii="Times New Roman" w:hAnsi="Times New Roman"/>
            <w:color w:val="000000" w:themeColor="text1"/>
            <w:sz w:val="28"/>
            <w:szCs w:val="28"/>
          </w:rPr>
          <w:delText xml:space="preserve">ет эллик </w:delText>
        </w:r>
      </w:del>
      <w:r w:rsidRPr="00D41A5C">
        <w:rPr>
          <w:rFonts w:ascii="Times New Roman" w:hAnsi="Times New Roman"/>
          <w:color w:val="000000" w:themeColor="text1"/>
          <w:sz w:val="28"/>
          <w:szCs w:val="28"/>
        </w:rPr>
        <w:t>инвесторлар томонидан мажбуриятларнинг бажарилишини таъминлаш мақсадида ўзаро келишувга кўра қўшимча кафолатлар;</w:t>
      </w:r>
    </w:p>
    <w:p w14:paraId="13E81F13" w14:textId="77777777" w:rsidR="00091D9E" w:rsidRDefault="00091D9E" w:rsidP="00091D9E">
      <w:pPr>
        <w:spacing w:after="0" w:line="240" w:lineRule="auto"/>
        <w:ind w:firstLine="709"/>
        <w:jc w:val="both"/>
        <w:rPr>
          <w:rFonts w:ascii="Times New Roman" w:hAnsi="Times New Roman"/>
          <w:color w:val="000000" w:themeColor="text1"/>
          <w:sz w:val="28"/>
          <w:szCs w:val="28"/>
        </w:rPr>
      </w:pPr>
      <w:r w:rsidRPr="00D41A5C">
        <w:rPr>
          <w:rFonts w:ascii="Times New Roman" w:hAnsi="Times New Roman"/>
          <w:color w:val="000000" w:themeColor="text1"/>
          <w:sz w:val="28"/>
          <w:szCs w:val="28"/>
        </w:rPr>
        <w:t>солиқ имтиёзлари ва преференциялари</w:t>
      </w:r>
      <w:r>
        <w:rPr>
          <w:rFonts w:ascii="Times New Roman" w:hAnsi="Times New Roman"/>
          <w:color w:val="000000" w:themeColor="text1"/>
          <w:sz w:val="28"/>
          <w:szCs w:val="28"/>
        </w:rPr>
        <w:t>, шунингдек</w:t>
      </w:r>
      <w:r w:rsidRPr="00D41A5C">
        <w:rPr>
          <w:rFonts w:ascii="Times New Roman" w:hAnsi="Times New Roman"/>
          <w:color w:val="000000" w:themeColor="text1"/>
          <w:sz w:val="28"/>
          <w:szCs w:val="28"/>
        </w:rPr>
        <w:t xml:space="preserve"> бошқа имтиёзлар</w:t>
      </w:r>
      <w:r w:rsidRPr="00392E58">
        <w:rPr>
          <w:rFonts w:ascii="Times New Roman" w:hAnsi="Times New Roman"/>
          <w:color w:val="000000" w:themeColor="text1"/>
          <w:sz w:val="28"/>
          <w:szCs w:val="28"/>
        </w:rPr>
        <w:t>;</w:t>
      </w:r>
    </w:p>
    <w:p w14:paraId="4AFCEAE0" w14:textId="77777777" w:rsidR="00091D9E" w:rsidRPr="00D41A5C" w:rsidRDefault="00091D9E" w:rsidP="00091D9E">
      <w:pPr>
        <w:spacing w:after="0" w:line="240" w:lineRule="auto"/>
        <w:ind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бошқа кафолатлар ва (ёки) компенсациялар.</w:t>
      </w:r>
    </w:p>
    <w:p w14:paraId="63CB7E72" w14:textId="77777777" w:rsidR="00091D9E" w:rsidRPr="00D41A5C" w:rsidRDefault="00091D9E" w:rsidP="00091D9E">
      <w:pPr>
        <w:spacing w:after="0" w:line="240" w:lineRule="auto"/>
        <w:ind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Қ</w:t>
      </w:r>
      <w:r w:rsidRPr="00D41A5C">
        <w:rPr>
          <w:rFonts w:ascii="Times New Roman" w:hAnsi="Times New Roman"/>
          <w:color w:val="000000" w:themeColor="text1"/>
          <w:sz w:val="28"/>
          <w:szCs w:val="28"/>
        </w:rPr>
        <w:t xml:space="preserve">ўшимча кафолатлар </w:t>
      </w:r>
      <w:r>
        <w:rPr>
          <w:rFonts w:ascii="Times New Roman" w:hAnsi="Times New Roman"/>
          <w:color w:val="000000" w:themeColor="text1"/>
          <w:sz w:val="28"/>
          <w:szCs w:val="28"/>
        </w:rPr>
        <w:t xml:space="preserve">бериш </w:t>
      </w:r>
      <w:r w:rsidRPr="00D41A5C">
        <w:rPr>
          <w:rFonts w:ascii="Times New Roman" w:hAnsi="Times New Roman"/>
          <w:color w:val="000000" w:themeColor="text1"/>
          <w:sz w:val="28"/>
          <w:szCs w:val="28"/>
        </w:rPr>
        <w:t>ва (ёки) қўллаб-қувватлаш турлари Ўзбекистон Республикаси билан</w:t>
      </w:r>
      <w:r>
        <w:rPr>
          <w:rFonts w:ascii="Times New Roman" w:hAnsi="Times New Roman"/>
          <w:color w:val="000000" w:themeColor="text1"/>
          <w:sz w:val="28"/>
          <w:szCs w:val="28"/>
        </w:rPr>
        <w:t xml:space="preserve"> давлат томонидан қўллаб-қувватлаш тўғрисида</w:t>
      </w:r>
      <w:r w:rsidRPr="00D41A5C">
        <w:rPr>
          <w:rFonts w:ascii="Times New Roman" w:hAnsi="Times New Roman"/>
          <w:color w:val="000000" w:themeColor="text1"/>
          <w:sz w:val="28"/>
          <w:szCs w:val="28"/>
        </w:rPr>
        <w:t xml:space="preserve"> мажбурий </w:t>
      </w:r>
      <w:r>
        <w:rPr>
          <w:rFonts w:ascii="Times New Roman" w:hAnsi="Times New Roman"/>
          <w:color w:val="000000" w:themeColor="text1"/>
          <w:sz w:val="28"/>
          <w:szCs w:val="28"/>
        </w:rPr>
        <w:t>равиш</w:t>
      </w:r>
      <w:r w:rsidRPr="00D41A5C">
        <w:rPr>
          <w:rFonts w:ascii="Times New Roman" w:hAnsi="Times New Roman"/>
          <w:color w:val="000000" w:themeColor="text1"/>
          <w:sz w:val="28"/>
          <w:szCs w:val="28"/>
        </w:rPr>
        <w:t>да битим тузиш орқали ёки давлат-хусусий шериклик тўғрисидаги битимда назарда тути</w:t>
      </w:r>
      <w:r>
        <w:rPr>
          <w:rFonts w:ascii="Times New Roman" w:hAnsi="Times New Roman"/>
          <w:color w:val="000000" w:themeColor="text1"/>
          <w:sz w:val="28"/>
          <w:szCs w:val="28"/>
        </w:rPr>
        <w:t>лган тартибда</w:t>
      </w:r>
      <w:r w:rsidRPr="00D41A5C">
        <w:rPr>
          <w:rFonts w:ascii="Times New Roman" w:hAnsi="Times New Roman"/>
          <w:color w:val="000000" w:themeColor="text1"/>
          <w:sz w:val="28"/>
          <w:szCs w:val="28"/>
        </w:rPr>
        <w:t xml:space="preserve"> амалга оширилади.</w:t>
      </w:r>
    </w:p>
    <w:p w14:paraId="10BECAE9" w14:textId="77777777" w:rsidR="00091D9E" w:rsidRPr="00D41A5C" w:rsidRDefault="00091D9E" w:rsidP="00091D9E">
      <w:pPr>
        <w:spacing w:after="0" w:line="240" w:lineRule="auto"/>
        <w:ind w:firstLine="709"/>
        <w:jc w:val="both"/>
        <w:rPr>
          <w:rFonts w:ascii="Times New Roman" w:hAnsi="Times New Roman"/>
          <w:color w:val="000000" w:themeColor="text1"/>
          <w:sz w:val="28"/>
          <w:szCs w:val="28"/>
        </w:rPr>
      </w:pPr>
      <w:r w:rsidRPr="00D41A5C">
        <w:rPr>
          <w:rFonts w:ascii="Times New Roman" w:hAnsi="Times New Roman"/>
          <w:color w:val="000000" w:themeColor="text1"/>
          <w:sz w:val="28"/>
          <w:szCs w:val="28"/>
        </w:rPr>
        <w:t xml:space="preserve">Давлат </w:t>
      </w:r>
      <w:r>
        <w:rPr>
          <w:rFonts w:ascii="Times New Roman" w:hAnsi="Times New Roman"/>
          <w:color w:val="000000" w:themeColor="text1"/>
          <w:sz w:val="28"/>
          <w:szCs w:val="28"/>
        </w:rPr>
        <w:t>томонидан қўллаб-қувватлаш тўғрисидаги</w:t>
      </w:r>
      <w:r w:rsidRPr="00D41A5C">
        <w:rPr>
          <w:rFonts w:ascii="Times New Roman" w:hAnsi="Times New Roman"/>
          <w:color w:val="000000" w:themeColor="text1"/>
          <w:sz w:val="28"/>
          <w:szCs w:val="28"/>
        </w:rPr>
        <w:t xml:space="preserve"> битим Ўзбекистон Республикаси ва хусусий шерик </w:t>
      </w:r>
      <w:r>
        <w:rPr>
          <w:rFonts w:ascii="Times New Roman" w:hAnsi="Times New Roman"/>
          <w:color w:val="000000" w:themeColor="text1"/>
          <w:sz w:val="28"/>
          <w:szCs w:val="28"/>
        </w:rPr>
        <w:t xml:space="preserve">ўртасида </w:t>
      </w:r>
      <w:r w:rsidRPr="00D41A5C">
        <w:rPr>
          <w:rFonts w:ascii="Times New Roman" w:hAnsi="Times New Roman"/>
          <w:color w:val="000000" w:themeColor="text1"/>
          <w:sz w:val="28"/>
          <w:szCs w:val="28"/>
        </w:rPr>
        <w:t>тузиладиган</w:t>
      </w:r>
      <w:r>
        <w:rPr>
          <w:rFonts w:ascii="Times New Roman" w:hAnsi="Times New Roman"/>
          <w:color w:val="000000" w:themeColor="text1"/>
          <w:sz w:val="28"/>
          <w:szCs w:val="28"/>
        </w:rPr>
        <w:t>,</w:t>
      </w:r>
      <w:r w:rsidRPr="00D41A5C">
        <w:rPr>
          <w:rFonts w:ascii="Times New Roman" w:hAnsi="Times New Roman"/>
          <w:color w:val="000000" w:themeColor="text1"/>
          <w:sz w:val="28"/>
          <w:szCs w:val="28"/>
        </w:rPr>
        <w:t xml:space="preserve"> хусусий шерик ва (ёки) кредиторларга қўшимча кафолатлар </w:t>
      </w:r>
      <w:r>
        <w:rPr>
          <w:rFonts w:ascii="Times New Roman" w:hAnsi="Times New Roman"/>
          <w:color w:val="000000" w:themeColor="text1"/>
          <w:sz w:val="28"/>
          <w:szCs w:val="28"/>
        </w:rPr>
        <w:t>ҳамда</w:t>
      </w:r>
      <w:r w:rsidRPr="00D41A5C">
        <w:rPr>
          <w:rFonts w:ascii="Times New Roman" w:hAnsi="Times New Roman"/>
          <w:color w:val="000000" w:themeColor="text1"/>
          <w:sz w:val="28"/>
          <w:szCs w:val="28"/>
        </w:rPr>
        <w:t xml:space="preserve"> қўллаб-қувватлаш чоралари (имтиёз</w:t>
      </w:r>
      <w:r>
        <w:rPr>
          <w:rFonts w:ascii="Times New Roman" w:hAnsi="Times New Roman"/>
          <w:color w:val="000000" w:themeColor="text1"/>
          <w:sz w:val="28"/>
          <w:szCs w:val="28"/>
        </w:rPr>
        <w:t>лар</w:t>
      </w:r>
      <w:r w:rsidRPr="00D41A5C">
        <w:rPr>
          <w:rFonts w:ascii="Times New Roman" w:hAnsi="Times New Roman"/>
          <w:color w:val="000000" w:themeColor="text1"/>
          <w:sz w:val="28"/>
          <w:szCs w:val="28"/>
        </w:rPr>
        <w:t xml:space="preserve"> ва преференциялар) </w:t>
      </w:r>
      <w:r>
        <w:rPr>
          <w:rFonts w:ascii="Times New Roman" w:hAnsi="Times New Roman"/>
          <w:color w:val="000000" w:themeColor="text1"/>
          <w:sz w:val="28"/>
          <w:szCs w:val="28"/>
        </w:rPr>
        <w:t>бер</w:t>
      </w:r>
      <w:r w:rsidRPr="00D41A5C">
        <w:rPr>
          <w:rFonts w:ascii="Times New Roman" w:hAnsi="Times New Roman"/>
          <w:color w:val="000000" w:themeColor="text1"/>
          <w:sz w:val="28"/>
          <w:szCs w:val="28"/>
        </w:rPr>
        <w:t>илишини назарда тут</w:t>
      </w:r>
      <w:r>
        <w:rPr>
          <w:rFonts w:ascii="Times New Roman" w:hAnsi="Times New Roman"/>
          <w:color w:val="000000" w:themeColor="text1"/>
          <w:sz w:val="28"/>
          <w:szCs w:val="28"/>
        </w:rPr>
        <w:t>адиган</w:t>
      </w:r>
      <w:r w:rsidRPr="00D41A5C">
        <w:rPr>
          <w:rFonts w:ascii="Times New Roman" w:hAnsi="Times New Roman"/>
          <w:color w:val="000000" w:themeColor="text1"/>
          <w:sz w:val="28"/>
          <w:szCs w:val="28"/>
        </w:rPr>
        <w:t xml:space="preserve"> ёзма битим</w:t>
      </w:r>
      <w:r>
        <w:rPr>
          <w:rFonts w:ascii="Times New Roman" w:hAnsi="Times New Roman"/>
          <w:color w:val="000000" w:themeColor="text1"/>
          <w:sz w:val="28"/>
          <w:szCs w:val="28"/>
        </w:rPr>
        <w:t>дир</w:t>
      </w:r>
      <w:r w:rsidRPr="00D41A5C">
        <w:rPr>
          <w:rFonts w:ascii="Times New Roman" w:hAnsi="Times New Roman"/>
          <w:color w:val="000000" w:themeColor="text1"/>
          <w:sz w:val="28"/>
          <w:szCs w:val="28"/>
        </w:rPr>
        <w:t>.</w:t>
      </w:r>
    </w:p>
    <w:p w14:paraId="027B0AEA" w14:textId="77777777" w:rsidR="00091D9E" w:rsidRPr="00D41A5C" w:rsidRDefault="00091D9E" w:rsidP="00091D9E">
      <w:pPr>
        <w:spacing w:after="0" w:line="240" w:lineRule="auto"/>
        <w:ind w:firstLine="709"/>
        <w:jc w:val="both"/>
        <w:rPr>
          <w:rFonts w:ascii="Times New Roman" w:hAnsi="Times New Roman"/>
          <w:color w:val="000000" w:themeColor="text1"/>
          <w:sz w:val="28"/>
          <w:szCs w:val="28"/>
        </w:rPr>
      </w:pPr>
      <w:r w:rsidRPr="00D41A5C">
        <w:rPr>
          <w:rFonts w:ascii="Times New Roman" w:hAnsi="Times New Roman"/>
          <w:color w:val="000000" w:themeColor="text1"/>
          <w:sz w:val="28"/>
          <w:szCs w:val="28"/>
        </w:rPr>
        <w:t xml:space="preserve">Давлат </w:t>
      </w:r>
      <w:r>
        <w:rPr>
          <w:rFonts w:ascii="Times New Roman" w:hAnsi="Times New Roman"/>
          <w:color w:val="000000" w:themeColor="text1"/>
          <w:sz w:val="28"/>
          <w:szCs w:val="28"/>
        </w:rPr>
        <w:t>томонидан қўллаб-қувватлаш тўғрисидаги</w:t>
      </w:r>
      <w:r w:rsidRPr="00D41A5C">
        <w:rPr>
          <w:rFonts w:ascii="Times New Roman" w:hAnsi="Times New Roman"/>
          <w:color w:val="000000" w:themeColor="text1"/>
          <w:sz w:val="28"/>
          <w:szCs w:val="28"/>
        </w:rPr>
        <w:t xml:space="preserve"> битимни Ўзбекистон Республикаси Вазирлар Маҳкамаси томонидан ваколат берилган давлат бошқаруви органи</w:t>
      </w:r>
      <w:r>
        <w:rPr>
          <w:rFonts w:ascii="Times New Roman" w:hAnsi="Times New Roman"/>
          <w:color w:val="000000" w:themeColor="text1"/>
          <w:sz w:val="28"/>
          <w:szCs w:val="28"/>
        </w:rPr>
        <w:t xml:space="preserve"> (органлари)</w:t>
      </w:r>
      <w:r w:rsidRPr="00D41A5C">
        <w:rPr>
          <w:rFonts w:ascii="Times New Roman" w:hAnsi="Times New Roman"/>
          <w:color w:val="000000" w:themeColor="text1"/>
          <w:sz w:val="28"/>
          <w:szCs w:val="28"/>
        </w:rPr>
        <w:t xml:space="preserve"> Ўзбекистон Республикаси номидан имзолайди.</w:t>
      </w:r>
    </w:p>
    <w:p w14:paraId="455E6450" w14:textId="77777777" w:rsidR="00091D9E" w:rsidRPr="00D41A5C" w:rsidRDefault="00091D9E" w:rsidP="00091D9E">
      <w:pPr>
        <w:spacing w:after="0" w:line="240" w:lineRule="auto"/>
        <w:ind w:firstLine="709"/>
        <w:jc w:val="both"/>
        <w:rPr>
          <w:rFonts w:ascii="Times New Roman" w:hAnsi="Times New Roman"/>
          <w:color w:val="000000" w:themeColor="text1"/>
          <w:sz w:val="28"/>
          <w:szCs w:val="28"/>
        </w:rPr>
      </w:pPr>
      <w:r w:rsidRPr="00D41A5C">
        <w:rPr>
          <w:rFonts w:ascii="Times New Roman" w:hAnsi="Times New Roman"/>
          <w:color w:val="000000" w:themeColor="text1"/>
          <w:sz w:val="28"/>
          <w:szCs w:val="28"/>
        </w:rPr>
        <w:t xml:space="preserve">Давлат </w:t>
      </w:r>
      <w:r>
        <w:rPr>
          <w:rFonts w:ascii="Times New Roman" w:hAnsi="Times New Roman"/>
          <w:color w:val="000000" w:themeColor="text1"/>
          <w:sz w:val="28"/>
          <w:szCs w:val="28"/>
        </w:rPr>
        <w:t xml:space="preserve">томонидан қўллаб-қувватлаш тўғрисидаги </w:t>
      </w:r>
      <w:r w:rsidRPr="00D41A5C">
        <w:rPr>
          <w:rFonts w:ascii="Times New Roman" w:hAnsi="Times New Roman"/>
          <w:color w:val="000000" w:themeColor="text1"/>
          <w:sz w:val="28"/>
          <w:szCs w:val="28"/>
        </w:rPr>
        <w:t>битим</w:t>
      </w:r>
      <w:r>
        <w:rPr>
          <w:rFonts w:ascii="Times New Roman" w:hAnsi="Times New Roman"/>
          <w:color w:val="000000" w:themeColor="text1"/>
          <w:sz w:val="28"/>
          <w:szCs w:val="28"/>
        </w:rPr>
        <w:t xml:space="preserve">, агар Ўзбекистон Республикаси Президентининг қарорида ёки </w:t>
      </w:r>
      <w:r w:rsidRPr="00D41A5C">
        <w:rPr>
          <w:rFonts w:ascii="Times New Roman" w:hAnsi="Times New Roman"/>
          <w:color w:val="000000" w:themeColor="text1"/>
          <w:sz w:val="28"/>
          <w:szCs w:val="28"/>
        </w:rPr>
        <w:t>Ўзбекистон Республикаси</w:t>
      </w:r>
      <w:r>
        <w:rPr>
          <w:rFonts w:ascii="Times New Roman" w:hAnsi="Times New Roman"/>
          <w:color w:val="000000" w:themeColor="text1"/>
          <w:sz w:val="28"/>
          <w:szCs w:val="28"/>
        </w:rPr>
        <w:t xml:space="preserve"> Вазирлар Маҳкамасининг қарорида бошқача қоида назарда тутилмаган бўлса, </w:t>
      </w:r>
      <w:r w:rsidRPr="00D41A5C">
        <w:rPr>
          <w:rFonts w:ascii="Times New Roman" w:hAnsi="Times New Roman"/>
          <w:color w:val="000000" w:themeColor="text1"/>
          <w:sz w:val="28"/>
          <w:szCs w:val="28"/>
        </w:rPr>
        <w:t>Ўзбекистон Республикаси Президенти</w:t>
      </w:r>
      <w:r>
        <w:rPr>
          <w:rFonts w:ascii="Times New Roman" w:hAnsi="Times New Roman"/>
          <w:color w:val="000000" w:themeColor="text1"/>
          <w:sz w:val="28"/>
          <w:szCs w:val="28"/>
        </w:rPr>
        <w:t>нинг қарори</w:t>
      </w:r>
      <w:r w:rsidRPr="00D41A5C">
        <w:rPr>
          <w:rFonts w:ascii="Times New Roman" w:hAnsi="Times New Roman"/>
          <w:color w:val="000000" w:themeColor="text1"/>
          <w:sz w:val="28"/>
          <w:szCs w:val="28"/>
        </w:rPr>
        <w:t xml:space="preserve"> ёки Ўзбекистон Республикаси </w:t>
      </w:r>
      <w:r>
        <w:rPr>
          <w:rFonts w:ascii="Times New Roman" w:hAnsi="Times New Roman"/>
          <w:color w:val="000000" w:themeColor="text1"/>
          <w:sz w:val="28"/>
          <w:szCs w:val="28"/>
        </w:rPr>
        <w:t xml:space="preserve">Вазирлар Маҳкамасининг </w:t>
      </w:r>
      <w:r w:rsidRPr="00D41A5C">
        <w:rPr>
          <w:rFonts w:ascii="Times New Roman" w:hAnsi="Times New Roman"/>
          <w:color w:val="000000" w:themeColor="text1"/>
          <w:sz w:val="28"/>
          <w:szCs w:val="28"/>
        </w:rPr>
        <w:t xml:space="preserve">ушбу битимни тасдиқлаш тўғрисидаги қарори қабул қилинган </w:t>
      </w:r>
      <w:r>
        <w:rPr>
          <w:rFonts w:ascii="Times New Roman" w:hAnsi="Times New Roman"/>
          <w:color w:val="000000" w:themeColor="text1"/>
          <w:sz w:val="28"/>
          <w:szCs w:val="28"/>
        </w:rPr>
        <w:t>кун</w:t>
      </w:r>
      <w:r w:rsidRPr="00D41A5C">
        <w:rPr>
          <w:rFonts w:ascii="Times New Roman" w:hAnsi="Times New Roman"/>
          <w:color w:val="000000" w:themeColor="text1"/>
          <w:sz w:val="28"/>
          <w:szCs w:val="28"/>
        </w:rPr>
        <w:t>дан эътиборан кучга киради.</w:t>
      </w:r>
    </w:p>
    <w:p w14:paraId="513B1879" w14:textId="77777777" w:rsidR="00091D9E" w:rsidRDefault="00091D9E" w:rsidP="00091D9E">
      <w:pPr>
        <w:spacing w:after="0" w:line="240" w:lineRule="auto"/>
        <w:ind w:firstLine="709"/>
        <w:jc w:val="both"/>
        <w:rPr>
          <w:rFonts w:ascii="Times New Roman" w:hAnsi="Times New Roman"/>
          <w:color w:val="000000" w:themeColor="text1"/>
          <w:sz w:val="28"/>
          <w:szCs w:val="28"/>
        </w:rPr>
      </w:pPr>
      <w:r w:rsidRPr="00D41A5C">
        <w:rPr>
          <w:rFonts w:ascii="Times New Roman" w:hAnsi="Times New Roman"/>
          <w:color w:val="000000" w:themeColor="text1"/>
          <w:sz w:val="28"/>
          <w:szCs w:val="28"/>
        </w:rPr>
        <w:t>Ўзбекистон Республикаси</w:t>
      </w:r>
      <w:r>
        <w:rPr>
          <w:rFonts w:ascii="Times New Roman" w:hAnsi="Times New Roman"/>
          <w:color w:val="000000" w:themeColor="text1"/>
          <w:sz w:val="28"/>
          <w:szCs w:val="28"/>
        </w:rPr>
        <w:t>нинг</w:t>
      </w:r>
      <w:r w:rsidRPr="00D41A5C">
        <w:rPr>
          <w:rFonts w:ascii="Times New Roman" w:hAnsi="Times New Roman"/>
          <w:color w:val="000000" w:themeColor="text1"/>
          <w:sz w:val="28"/>
          <w:szCs w:val="28"/>
        </w:rPr>
        <w:t xml:space="preserve"> Давлат бюджетига бевосита ёки билвосита таъсир </w:t>
      </w:r>
      <w:r>
        <w:rPr>
          <w:rFonts w:ascii="Times New Roman" w:hAnsi="Times New Roman"/>
          <w:color w:val="000000" w:themeColor="text1"/>
          <w:sz w:val="28"/>
          <w:szCs w:val="28"/>
        </w:rPr>
        <w:t>эта</w:t>
      </w:r>
      <w:r w:rsidRPr="00D41A5C">
        <w:rPr>
          <w:rFonts w:ascii="Times New Roman" w:hAnsi="Times New Roman"/>
          <w:color w:val="000000" w:themeColor="text1"/>
          <w:sz w:val="28"/>
          <w:szCs w:val="28"/>
        </w:rPr>
        <w:t>диган кафолатлар</w:t>
      </w:r>
      <w:r>
        <w:rPr>
          <w:rFonts w:ascii="Times New Roman" w:hAnsi="Times New Roman"/>
          <w:color w:val="000000" w:themeColor="text1"/>
          <w:sz w:val="28"/>
          <w:szCs w:val="28"/>
        </w:rPr>
        <w:t>нинг</w:t>
      </w:r>
      <w:r w:rsidRPr="00D41A5C">
        <w:rPr>
          <w:rFonts w:ascii="Times New Roman" w:hAnsi="Times New Roman"/>
          <w:color w:val="000000" w:themeColor="text1"/>
          <w:sz w:val="28"/>
          <w:szCs w:val="28"/>
        </w:rPr>
        <w:t xml:space="preserve"> ва (ёки) қўллаб-қувватлаш</w:t>
      </w:r>
      <w:r>
        <w:rPr>
          <w:rFonts w:ascii="Times New Roman" w:hAnsi="Times New Roman"/>
          <w:color w:val="000000" w:themeColor="text1"/>
          <w:sz w:val="28"/>
          <w:szCs w:val="28"/>
        </w:rPr>
        <w:t xml:space="preserve">нинг </w:t>
      </w:r>
      <w:r w:rsidRPr="00D41A5C">
        <w:rPr>
          <w:rFonts w:ascii="Times New Roman" w:hAnsi="Times New Roman"/>
          <w:color w:val="000000" w:themeColor="text1"/>
          <w:sz w:val="28"/>
          <w:szCs w:val="28"/>
        </w:rPr>
        <w:t>ҳар қандай турлари давлат-хусусий шериклик лойиҳасининг концепцияси тасдиқлангун</w:t>
      </w:r>
      <w:r>
        <w:rPr>
          <w:rFonts w:ascii="Times New Roman" w:hAnsi="Times New Roman"/>
          <w:color w:val="000000" w:themeColor="text1"/>
          <w:sz w:val="28"/>
          <w:szCs w:val="28"/>
        </w:rPr>
        <w:t>и</w:t>
      </w:r>
      <w:r w:rsidRPr="00D41A5C">
        <w:rPr>
          <w:rFonts w:ascii="Times New Roman" w:hAnsi="Times New Roman"/>
          <w:color w:val="000000" w:themeColor="text1"/>
          <w:sz w:val="28"/>
          <w:szCs w:val="28"/>
        </w:rPr>
        <w:t>га қадар Ўзбекистон Республикаси Молия вазирлиги билан келиши</w:t>
      </w:r>
      <w:r>
        <w:rPr>
          <w:rFonts w:ascii="Times New Roman" w:hAnsi="Times New Roman"/>
          <w:color w:val="000000" w:themeColor="text1"/>
          <w:sz w:val="28"/>
          <w:szCs w:val="28"/>
        </w:rPr>
        <w:t>б олин</w:t>
      </w:r>
      <w:r w:rsidRPr="00D41A5C">
        <w:rPr>
          <w:rFonts w:ascii="Times New Roman" w:hAnsi="Times New Roman"/>
          <w:color w:val="000000" w:themeColor="text1"/>
          <w:sz w:val="28"/>
          <w:szCs w:val="28"/>
        </w:rPr>
        <w:t xml:space="preserve">иши </w:t>
      </w:r>
      <w:r>
        <w:rPr>
          <w:rFonts w:ascii="Times New Roman" w:hAnsi="Times New Roman"/>
          <w:color w:val="000000" w:themeColor="text1"/>
          <w:sz w:val="28"/>
          <w:szCs w:val="28"/>
        </w:rPr>
        <w:t>керак.</w:t>
      </w:r>
    </w:p>
    <w:p w14:paraId="6326A868" w14:textId="77777777" w:rsidR="00091D9E" w:rsidRPr="00D41A5C" w:rsidRDefault="00091D9E" w:rsidP="00091D9E">
      <w:pPr>
        <w:spacing w:after="0" w:line="240" w:lineRule="auto"/>
        <w:ind w:firstLine="709"/>
        <w:jc w:val="both"/>
        <w:rPr>
          <w:rFonts w:ascii="Times New Roman" w:hAnsi="Times New Roman"/>
          <w:color w:val="000000" w:themeColor="text1"/>
          <w:sz w:val="28"/>
          <w:szCs w:val="28"/>
        </w:rPr>
      </w:pPr>
      <w:r w:rsidRPr="00D41A5C">
        <w:rPr>
          <w:rFonts w:ascii="Times New Roman" w:hAnsi="Times New Roman"/>
          <w:color w:val="000000" w:themeColor="text1"/>
          <w:sz w:val="28"/>
          <w:szCs w:val="28"/>
        </w:rPr>
        <w:t>Солиқ имтиёзлари ва преференциялари Ўзбекистон Республикаси</w:t>
      </w:r>
      <w:r>
        <w:rPr>
          <w:rFonts w:ascii="Times New Roman" w:hAnsi="Times New Roman"/>
          <w:color w:val="000000" w:themeColor="text1"/>
          <w:sz w:val="28"/>
          <w:szCs w:val="28"/>
        </w:rPr>
        <w:t>нинг</w:t>
      </w:r>
      <w:r w:rsidRPr="00D41A5C">
        <w:rPr>
          <w:rFonts w:ascii="Times New Roman" w:hAnsi="Times New Roman"/>
          <w:color w:val="000000" w:themeColor="text1"/>
          <w:sz w:val="28"/>
          <w:szCs w:val="28"/>
        </w:rPr>
        <w:t xml:space="preserve"> Солиқ кодексида назарда тутилган тартибда белгиланади.</w:t>
      </w:r>
    </w:p>
    <w:p w14:paraId="5D177E70" w14:textId="45E8D9C8" w:rsidR="00091D9E" w:rsidRPr="00F10001" w:rsidRDefault="00091D9E" w:rsidP="00091D9E">
      <w:pPr>
        <w:spacing w:after="0" w:line="240" w:lineRule="auto"/>
        <w:ind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 xml:space="preserve">Алоҳида ҳолларда, давлат-хусусий шериклик тўғрисидаги битимлар доирасида жалб этиладиган чет эл </w:t>
      </w:r>
      <w:del w:id="28" w:author="Golib Xoljigitov" w:date="2020-12-16T20:37:00Z">
        <w:r w:rsidDel="00DA24AF">
          <w:rPr>
            <w:rFonts w:ascii="Times New Roman" w:hAnsi="Times New Roman"/>
            <w:color w:val="000000" w:themeColor="text1"/>
            <w:sz w:val="28"/>
            <w:szCs w:val="28"/>
          </w:rPr>
          <w:delText xml:space="preserve">инвестициялари </w:delText>
        </w:r>
      </w:del>
      <w:ins w:id="29" w:author="Golib Xoljigitov" w:date="2020-12-16T20:37:00Z">
        <w:r w:rsidR="00DA24AF">
          <w:rPr>
            <w:rFonts w:ascii="Times New Roman" w:hAnsi="Times New Roman"/>
            <w:color w:val="000000" w:themeColor="text1"/>
            <w:sz w:val="28"/>
            <w:szCs w:val="28"/>
          </w:rPr>
          <w:t xml:space="preserve">маблағлари </w:t>
        </w:r>
      </w:ins>
      <w:del w:id="30" w:author="Golib Xoljigitov" w:date="2020-12-16T20:39:00Z">
        <w:r w:rsidDel="00DA24AF">
          <w:rPr>
            <w:rFonts w:ascii="Times New Roman" w:hAnsi="Times New Roman"/>
            <w:color w:val="000000" w:themeColor="text1"/>
            <w:sz w:val="28"/>
            <w:szCs w:val="28"/>
          </w:rPr>
          <w:delText xml:space="preserve">иштирокида энергетика </w:delText>
        </w:r>
        <w:r w:rsidRPr="00F10001" w:rsidDel="00DA24AF">
          <w:rPr>
            <w:rFonts w:ascii="Times New Roman" w:hAnsi="Times New Roman"/>
            <w:color w:val="000000" w:themeColor="text1"/>
            <w:sz w:val="28"/>
            <w:szCs w:val="28"/>
          </w:rPr>
          <w:delText>со</w:delText>
        </w:r>
        <w:r w:rsidDel="00DA24AF">
          <w:rPr>
            <w:rFonts w:ascii="Times New Roman" w:hAnsi="Times New Roman"/>
            <w:color w:val="000000" w:themeColor="text1"/>
            <w:sz w:val="28"/>
            <w:szCs w:val="28"/>
          </w:rPr>
          <w:delText>ҳасида</w:delText>
        </w:r>
      </w:del>
      <w:ins w:id="31" w:author="Golib Xoljigitov" w:date="2020-12-16T20:39:00Z">
        <w:r w:rsidR="00DA24AF">
          <w:rPr>
            <w:rFonts w:ascii="Times New Roman" w:hAnsi="Times New Roman"/>
            <w:color w:val="000000" w:themeColor="text1"/>
            <w:sz w:val="28"/>
            <w:szCs w:val="28"/>
          </w:rPr>
          <w:t xml:space="preserve"> ҳисобига</w:t>
        </w:r>
      </w:ins>
      <w:r>
        <w:rPr>
          <w:rFonts w:ascii="Times New Roman" w:hAnsi="Times New Roman"/>
          <w:color w:val="000000" w:themeColor="text1"/>
          <w:sz w:val="28"/>
          <w:szCs w:val="28"/>
        </w:rPr>
        <w:t xml:space="preserve"> амалга ошириладиган давлат-хусусий шериклик лойиҳалари бўйича Ўзбекистон Республикаси ҳудудида реализация қилина</w:t>
      </w:r>
      <w:ins w:id="32" w:author="Golib Xoljigitov" w:date="2020-12-16T20:37:00Z">
        <w:r w:rsidR="00DA24AF">
          <w:rPr>
            <w:rFonts w:ascii="Times New Roman" w:hAnsi="Times New Roman"/>
            <w:color w:val="000000" w:themeColor="text1"/>
            <w:sz w:val="28"/>
            <w:szCs w:val="28"/>
          </w:rPr>
          <w:t>диган</w:t>
        </w:r>
      </w:ins>
      <w:del w:id="33" w:author="Golib Xoljigitov" w:date="2020-12-16T20:37:00Z">
        <w:r w:rsidDel="00DA24AF">
          <w:rPr>
            <w:rFonts w:ascii="Times New Roman" w:hAnsi="Times New Roman"/>
            <w:color w:val="000000" w:themeColor="text1"/>
            <w:sz w:val="28"/>
            <w:szCs w:val="28"/>
          </w:rPr>
          <w:delText>ётган</w:delText>
        </w:r>
      </w:del>
      <w:r>
        <w:rPr>
          <w:rFonts w:ascii="Times New Roman" w:hAnsi="Times New Roman"/>
          <w:color w:val="000000" w:themeColor="text1"/>
          <w:sz w:val="28"/>
          <w:szCs w:val="28"/>
        </w:rPr>
        <w:t xml:space="preserve"> товарлар (ишлар, хизматлар) нархларининг чет эл валюталарига ҳамда шартли бирликларга боғланишига </w:t>
      </w:r>
      <w:r w:rsidRPr="00D41A5C">
        <w:rPr>
          <w:rFonts w:ascii="Times New Roman" w:hAnsi="Times New Roman"/>
          <w:color w:val="000000" w:themeColor="text1"/>
          <w:sz w:val="28"/>
          <w:szCs w:val="28"/>
        </w:rPr>
        <w:t>Ўзбекистон Республикаси</w:t>
      </w:r>
      <w:r>
        <w:rPr>
          <w:rFonts w:ascii="Times New Roman" w:hAnsi="Times New Roman"/>
          <w:color w:val="000000" w:themeColor="text1"/>
          <w:sz w:val="28"/>
          <w:szCs w:val="28"/>
        </w:rPr>
        <w:t xml:space="preserve"> Президенти</w:t>
      </w:r>
      <w:r w:rsidR="00CF37B9">
        <w:rPr>
          <w:rFonts w:ascii="Times New Roman" w:hAnsi="Times New Roman"/>
          <w:color w:val="000000" w:themeColor="text1"/>
          <w:sz w:val="28"/>
          <w:szCs w:val="28"/>
        </w:rPr>
        <w:t>нинг</w:t>
      </w:r>
      <w:r w:rsidR="0063426E">
        <w:rPr>
          <w:rFonts w:ascii="Times New Roman" w:hAnsi="Times New Roman"/>
          <w:color w:val="000000" w:themeColor="text1"/>
          <w:sz w:val="28"/>
          <w:szCs w:val="28"/>
        </w:rPr>
        <w:t xml:space="preserve"> </w:t>
      </w:r>
      <w:r>
        <w:rPr>
          <w:rFonts w:ascii="Times New Roman" w:hAnsi="Times New Roman"/>
          <w:color w:val="000000" w:themeColor="text1"/>
          <w:sz w:val="28"/>
          <w:szCs w:val="28"/>
        </w:rPr>
        <w:t xml:space="preserve">қарорлари асосида </w:t>
      </w:r>
      <w:r w:rsidR="001300D2">
        <w:rPr>
          <w:rFonts w:ascii="Times New Roman" w:hAnsi="Times New Roman"/>
          <w:color w:val="000000" w:themeColor="text1"/>
          <w:sz w:val="28"/>
          <w:szCs w:val="28"/>
        </w:rPr>
        <w:t xml:space="preserve">ёки </w:t>
      </w:r>
      <w:r w:rsidR="00CF37B9">
        <w:rPr>
          <w:rFonts w:ascii="Times New Roman" w:hAnsi="Times New Roman"/>
          <w:color w:val="000000" w:themeColor="text1"/>
          <w:sz w:val="28"/>
          <w:szCs w:val="28"/>
        </w:rPr>
        <w:t xml:space="preserve">улар билан тасдиқланган лойиҳаларга </w:t>
      </w:r>
      <w:r>
        <w:rPr>
          <w:rFonts w:ascii="Times New Roman" w:hAnsi="Times New Roman"/>
          <w:color w:val="000000" w:themeColor="text1"/>
          <w:sz w:val="28"/>
          <w:szCs w:val="28"/>
        </w:rPr>
        <w:t>йўл қўйилади.</w:t>
      </w:r>
    </w:p>
    <w:p w14:paraId="695A74AA" w14:textId="77777777" w:rsidR="00091D9E" w:rsidRPr="00D41A5C" w:rsidRDefault="00091D9E" w:rsidP="00091D9E">
      <w:pPr>
        <w:spacing w:after="0" w:line="240" w:lineRule="auto"/>
        <w:ind w:firstLine="709"/>
        <w:jc w:val="both"/>
        <w:rPr>
          <w:rFonts w:ascii="Times New Roman" w:hAnsi="Times New Roman"/>
          <w:color w:val="000000" w:themeColor="text1"/>
          <w:sz w:val="28"/>
          <w:szCs w:val="28"/>
        </w:rPr>
      </w:pPr>
      <w:r w:rsidRPr="00D41A5C">
        <w:rPr>
          <w:rFonts w:ascii="Times New Roman" w:hAnsi="Times New Roman"/>
          <w:color w:val="000000" w:themeColor="text1"/>
          <w:sz w:val="28"/>
          <w:szCs w:val="28"/>
        </w:rPr>
        <w:t>Ўзбекистон Республикаси</w:t>
      </w:r>
      <w:r>
        <w:rPr>
          <w:rFonts w:ascii="Times New Roman" w:hAnsi="Times New Roman"/>
          <w:color w:val="000000" w:themeColor="text1"/>
          <w:sz w:val="28"/>
          <w:szCs w:val="28"/>
        </w:rPr>
        <w:t>нинг</w:t>
      </w:r>
      <w:r w:rsidRPr="00D41A5C">
        <w:rPr>
          <w:rFonts w:ascii="Times New Roman" w:hAnsi="Times New Roman"/>
          <w:color w:val="000000" w:themeColor="text1"/>
          <w:sz w:val="28"/>
          <w:szCs w:val="28"/>
        </w:rPr>
        <w:t xml:space="preserve"> резиденти бўл</w:t>
      </w:r>
      <w:r>
        <w:rPr>
          <w:rFonts w:ascii="Times New Roman" w:hAnsi="Times New Roman"/>
          <w:color w:val="000000" w:themeColor="text1"/>
          <w:sz w:val="28"/>
          <w:szCs w:val="28"/>
        </w:rPr>
        <w:t>ган</w:t>
      </w:r>
      <w:r w:rsidRPr="00D41A5C">
        <w:rPr>
          <w:rFonts w:ascii="Times New Roman" w:hAnsi="Times New Roman"/>
          <w:color w:val="000000" w:themeColor="text1"/>
          <w:sz w:val="28"/>
          <w:szCs w:val="28"/>
        </w:rPr>
        <w:t xml:space="preserve"> хусусий шерик давлат-хусусий шериклик тўғрисидаги битим</w:t>
      </w:r>
      <w:r>
        <w:rPr>
          <w:rFonts w:ascii="Times New Roman" w:hAnsi="Times New Roman"/>
          <w:color w:val="000000" w:themeColor="text1"/>
          <w:sz w:val="28"/>
          <w:szCs w:val="28"/>
        </w:rPr>
        <w:t>да</w:t>
      </w:r>
      <w:r w:rsidRPr="00D41A5C">
        <w:rPr>
          <w:rFonts w:ascii="Times New Roman" w:hAnsi="Times New Roman"/>
          <w:color w:val="000000" w:themeColor="text1"/>
          <w:sz w:val="28"/>
          <w:szCs w:val="28"/>
        </w:rPr>
        <w:t xml:space="preserve"> ва (ёки) давлат томонидан қўллаб-қувватлаш тўғрисидаги битимда назарда тутилган мақсадлар</w:t>
      </w:r>
      <w:r>
        <w:rPr>
          <w:rFonts w:ascii="Times New Roman" w:hAnsi="Times New Roman"/>
          <w:color w:val="000000" w:themeColor="text1"/>
          <w:sz w:val="28"/>
          <w:szCs w:val="28"/>
        </w:rPr>
        <w:t>да</w:t>
      </w:r>
      <w:r w:rsidRPr="00D41A5C">
        <w:rPr>
          <w:rFonts w:ascii="Times New Roman" w:hAnsi="Times New Roman"/>
          <w:color w:val="000000" w:themeColor="text1"/>
          <w:sz w:val="28"/>
          <w:szCs w:val="28"/>
        </w:rPr>
        <w:t xml:space="preserve"> </w:t>
      </w:r>
      <w:r>
        <w:rPr>
          <w:rFonts w:ascii="Times New Roman" w:hAnsi="Times New Roman"/>
          <w:color w:val="000000" w:themeColor="text1"/>
          <w:sz w:val="28"/>
          <w:szCs w:val="28"/>
        </w:rPr>
        <w:t>хорижда</w:t>
      </w:r>
      <w:r w:rsidRPr="00D41A5C">
        <w:rPr>
          <w:rFonts w:ascii="Times New Roman" w:hAnsi="Times New Roman"/>
          <w:color w:val="000000" w:themeColor="text1"/>
          <w:sz w:val="28"/>
          <w:szCs w:val="28"/>
        </w:rPr>
        <w:t xml:space="preserve"> банк ҳисобварақларини очиш</w:t>
      </w:r>
      <w:r>
        <w:rPr>
          <w:rFonts w:ascii="Times New Roman" w:hAnsi="Times New Roman"/>
          <w:color w:val="000000" w:themeColor="text1"/>
          <w:sz w:val="28"/>
          <w:szCs w:val="28"/>
        </w:rPr>
        <w:t>га ҳақли</w:t>
      </w:r>
      <w:r w:rsidRPr="00D41A5C">
        <w:rPr>
          <w:rFonts w:ascii="Times New Roman" w:hAnsi="Times New Roman"/>
          <w:color w:val="000000" w:themeColor="text1"/>
          <w:sz w:val="28"/>
          <w:szCs w:val="28"/>
        </w:rPr>
        <w:t>»;</w:t>
      </w:r>
    </w:p>
    <w:p w14:paraId="4E3A7FC3" w14:textId="77777777" w:rsidR="00091D9E" w:rsidRPr="00CF0667" w:rsidRDefault="00091D9E" w:rsidP="00091D9E">
      <w:pPr>
        <w:spacing w:after="0" w:line="240" w:lineRule="auto"/>
        <w:ind w:firstLine="709"/>
        <w:jc w:val="both"/>
        <w:rPr>
          <w:rFonts w:ascii="Times New Roman" w:hAnsi="Times New Roman"/>
          <w:color w:val="000000" w:themeColor="text1"/>
          <w:sz w:val="28"/>
          <w:szCs w:val="28"/>
        </w:rPr>
      </w:pPr>
      <w:r w:rsidRPr="00CF0667">
        <w:rPr>
          <w:rFonts w:ascii="Times New Roman" w:hAnsi="Times New Roman"/>
          <w:color w:val="000000" w:themeColor="text1"/>
          <w:sz w:val="28"/>
          <w:szCs w:val="28"/>
        </w:rPr>
        <w:lastRenderedPageBreak/>
        <w:t>25) </w:t>
      </w:r>
      <w:r w:rsidRPr="00CF0667">
        <w:rPr>
          <w:rFonts w:ascii="Times New Roman" w:hAnsi="Times New Roman"/>
          <w:b/>
          <w:color w:val="000000" w:themeColor="text1"/>
          <w:sz w:val="28"/>
          <w:szCs w:val="28"/>
        </w:rPr>
        <w:t>39-модданинг биринчи қисми</w:t>
      </w:r>
      <w:r w:rsidRPr="00CF0667">
        <w:rPr>
          <w:rFonts w:ascii="Times New Roman" w:hAnsi="Times New Roman"/>
          <w:color w:val="000000" w:themeColor="text1"/>
          <w:sz w:val="28"/>
          <w:szCs w:val="28"/>
        </w:rPr>
        <w:t xml:space="preserve"> қуйидаги таҳрирда баён </w:t>
      </w:r>
      <w:r>
        <w:rPr>
          <w:rFonts w:ascii="Times New Roman" w:hAnsi="Times New Roman"/>
          <w:color w:val="000000" w:themeColor="text1"/>
          <w:sz w:val="28"/>
          <w:szCs w:val="28"/>
        </w:rPr>
        <w:t>этил</w:t>
      </w:r>
      <w:r w:rsidRPr="00CF0667">
        <w:rPr>
          <w:rFonts w:ascii="Times New Roman" w:hAnsi="Times New Roman"/>
          <w:color w:val="000000" w:themeColor="text1"/>
          <w:sz w:val="28"/>
          <w:szCs w:val="28"/>
        </w:rPr>
        <w:t>син:</w:t>
      </w:r>
    </w:p>
    <w:p w14:paraId="35444C29" w14:textId="77777777" w:rsidR="00091D9E" w:rsidRPr="00CF0667" w:rsidRDefault="00091D9E" w:rsidP="00091D9E">
      <w:pPr>
        <w:spacing w:after="0" w:line="240" w:lineRule="auto"/>
        <w:ind w:firstLine="709"/>
        <w:jc w:val="both"/>
        <w:rPr>
          <w:rFonts w:ascii="Times New Roman" w:hAnsi="Times New Roman"/>
          <w:color w:val="000000" w:themeColor="text1"/>
          <w:sz w:val="28"/>
          <w:szCs w:val="28"/>
        </w:rPr>
      </w:pPr>
      <w:r w:rsidRPr="00CF0667">
        <w:rPr>
          <w:rFonts w:ascii="Times New Roman" w:hAnsi="Times New Roman"/>
          <w:color w:val="000000" w:themeColor="text1"/>
          <w:sz w:val="28"/>
          <w:szCs w:val="28"/>
        </w:rPr>
        <w:t xml:space="preserve">«Давлат-хусусий шериклик тўғрисидаги битимда </w:t>
      </w:r>
      <w:r>
        <w:rPr>
          <w:rFonts w:ascii="Times New Roman" w:hAnsi="Times New Roman"/>
          <w:color w:val="000000" w:themeColor="text1"/>
          <w:sz w:val="28"/>
          <w:szCs w:val="28"/>
        </w:rPr>
        <w:t>тўловларни амалга ошириш шартлари, шу жумладан меҳнатга ҳақ тўлаш, эркин</w:t>
      </w:r>
      <w:r w:rsidRPr="00CF0667">
        <w:rPr>
          <w:rFonts w:ascii="Times New Roman" w:hAnsi="Times New Roman"/>
          <w:color w:val="000000" w:themeColor="text1"/>
          <w:sz w:val="28"/>
          <w:szCs w:val="28"/>
        </w:rPr>
        <w:t xml:space="preserve"> фойдаланиш учун тўлов, фойдаланганлик учун тўлов, хусусий шерикнинг давлат шеригига тўлови ва (ёки) бошқа тўловлар, шу жумладан давлат-хусусий шериклик лойиҳаси амалга оширилиши муносабати билан даромадларни </w:t>
      </w:r>
      <w:r>
        <w:rPr>
          <w:rFonts w:ascii="Times New Roman" w:hAnsi="Times New Roman"/>
          <w:color w:val="000000" w:themeColor="text1"/>
          <w:sz w:val="28"/>
          <w:szCs w:val="28"/>
        </w:rPr>
        <w:t>(</w:t>
      </w:r>
      <w:r w:rsidRPr="00CF0667">
        <w:rPr>
          <w:rFonts w:ascii="Times New Roman" w:hAnsi="Times New Roman"/>
          <w:color w:val="000000" w:themeColor="text1"/>
          <w:sz w:val="28"/>
          <w:szCs w:val="28"/>
        </w:rPr>
        <w:t>фойда</w:t>
      </w:r>
      <w:r>
        <w:rPr>
          <w:rFonts w:ascii="Times New Roman" w:hAnsi="Times New Roman"/>
          <w:color w:val="000000" w:themeColor="text1"/>
          <w:sz w:val="28"/>
          <w:szCs w:val="28"/>
        </w:rPr>
        <w:t>ни)</w:t>
      </w:r>
      <w:r w:rsidRPr="00CF0667">
        <w:rPr>
          <w:rFonts w:ascii="Times New Roman" w:hAnsi="Times New Roman"/>
          <w:color w:val="000000" w:themeColor="text1"/>
          <w:sz w:val="28"/>
          <w:szCs w:val="28"/>
        </w:rPr>
        <w:t xml:space="preserve"> тақсимлаш шартлари назарда тутилиши мумкин»</w:t>
      </w:r>
      <w:r>
        <w:rPr>
          <w:rFonts w:ascii="Times New Roman" w:hAnsi="Times New Roman"/>
          <w:color w:val="000000" w:themeColor="text1"/>
          <w:sz w:val="28"/>
          <w:szCs w:val="28"/>
        </w:rPr>
        <w:t>.</w:t>
      </w:r>
    </w:p>
    <w:p w14:paraId="182A7F16" w14:textId="77777777" w:rsidR="00091D9E" w:rsidRPr="00CF0667" w:rsidRDefault="00091D9E" w:rsidP="00091D9E">
      <w:pPr>
        <w:spacing w:after="0" w:line="240" w:lineRule="auto"/>
        <w:ind w:firstLine="709"/>
        <w:jc w:val="both"/>
        <w:rPr>
          <w:rFonts w:ascii="Times New Roman" w:hAnsi="Times New Roman"/>
          <w:color w:val="000000" w:themeColor="text1"/>
          <w:sz w:val="28"/>
          <w:szCs w:val="28"/>
        </w:rPr>
      </w:pPr>
    </w:p>
    <w:p w14:paraId="315A3FB1" w14:textId="77777777" w:rsidR="00091D9E" w:rsidRPr="00CF0667" w:rsidRDefault="00091D9E" w:rsidP="00091D9E">
      <w:pPr>
        <w:spacing w:after="0" w:line="240" w:lineRule="auto"/>
        <w:ind w:firstLine="709"/>
        <w:jc w:val="both"/>
        <w:rPr>
          <w:rFonts w:ascii="Times New Roman" w:hAnsi="Times New Roman"/>
          <w:color w:val="000000" w:themeColor="text1"/>
          <w:sz w:val="28"/>
          <w:szCs w:val="28"/>
        </w:rPr>
      </w:pPr>
      <w:bookmarkStart w:id="34" w:name="_Hlk42349332"/>
      <w:r w:rsidRPr="00CF0667">
        <w:rPr>
          <w:rFonts w:ascii="Times New Roman" w:hAnsi="Times New Roman"/>
          <w:b/>
          <w:color w:val="000000" w:themeColor="text1"/>
          <w:sz w:val="28"/>
          <w:szCs w:val="28"/>
        </w:rPr>
        <w:t>3-модда. </w:t>
      </w:r>
      <w:r w:rsidRPr="00CF0667">
        <w:rPr>
          <w:rFonts w:ascii="Times New Roman" w:hAnsi="Times New Roman"/>
          <w:color w:val="000000" w:themeColor="text1"/>
          <w:sz w:val="28"/>
          <w:szCs w:val="28"/>
        </w:rPr>
        <w:t>Қуйидаги</w:t>
      </w:r>
      <w:r>
        <w:rPr>
          <w:rFonts w:ascii="Times New Roman" w:hAnsi="Times New Roman"/>
          <w:color w:val="000000" w:themeColor="text1"/>
          <w:sz w:val="28"/>
          <w:szCs w:val="28"/>
        </w:rPr>
        <w:t>лар</w:t>
      </w:r>
      <w:r w:rsidRPr="00CF0667">
        <w:rPr>
          <w:rFonts w:ascii="Times New Roman" w:hAnsi="Times New Roman"/>
          <w:color w:val="000000" w:themeColor="text1"/>
          <w:sz w:val="28"/>
          <w:szCs w:val="28"/>
        </w:rPr>
        <w:t xml:space="preserve"> ўз кучини йўқотган деб </w:t>
      </w:r>
      <w:r>
        <w:rPr>
          <w:rFonts w:ascii="Times New Roman" w:hAnsi="Times New Roman"/>
          <w:color w:val="000000" w:themeColor="text1"/>
          <w:sz w:val="28"/>
          <w:szCs w:val="28"/>
        </w:rPr>
        <w:t>топил</w:t>
      </w:r>
      <w:r w:rsidRPr="00CF0667">
        <w:rPr>
          <w:rFonts w:ascii="Times New Roman" w:hAnsi="Times New Roman"/>
          <w:color w:val="000000" w:themeColor="text1"/>
          <w:sz w:val="28"/>
          <w:szCs w:val="28"/>
        </w:rPr>
        <w:t>син:</w:t>
      </w:r>
    </w:p>
    <w:bookmarkEnd w:id="34"/>
    <w:p w14:paraId="6E4A34D3" w14:textId="77777777" w:rsidR="00091D9E" w:rsidRPr="00CF0667" w:rsidRDefault="00091D9E" w:rsidP="00091D9E">
      <w:pPr>
        <w:spacing w:after="0" w:line="240" w:lineRule="auto"/>
        <w:ind w:firstLine="709"/>
        <w:jc w:val="both"/>
        <w:rPr>
          <w:rFonts w:ascii="Times New Roman" w:hAnsi="Times New Roman"/>
          <w:color w:val="000000" w:themeColor="text1"/>
          <w:sz w:val="28"/>
          <w:szCs w:val="28"/>
        </w:rPr>
      </w:pPr>
      <w:r w:rsidRPr="00CF0667">
        <w:rPr>
          <w:rFonts w:ascii="Times New Roman" w:hAnsi="Times New Roman"/>
          <w:color w:val="000000" w:themeColor="text1"/>
          <w:sz w:val="28"/>
          <w:szCs w:val="28"/>
        </w:rPr>
        <w:t xml:space="preserve">1) Ўзбекистон Республикасининг 1995 йил 30 августда қабул қилинган </w:t>
      </w:r>
      <w:r w:rsidRPr="009834CD">
        <w:rPr>
          <w:rFonts w:ascii="Times New Roman" w:hAnsi="Times New Roman"/>
          <w:b/>
          <w:color w:val="000000" w:themeColor="text1"/>
          <w:sz w:val="28"/>
          <w:szCs w:val="28"/>
        </w:rPr>
        <w:t>«</w:t>
      </w:r>
      <w:r w:rsidRPr="00CF0667">
        <w:rPr>
          <w:rFonts w:ascii="Times New Roman" w:hAnsi="Times New Roman"/>
          <w:b/>
          <w:color w:val="000000" w:themeColor="text1"/>
          <w:sz w:val="28"/>
          <w:szCs w:val="28"/>
        </w:rPr>
        <w:t>Концессиялар тўғрисида</w:t>
      </w:r>
      <w:r w:rsidRPr="009834CD">
        <w:rPr>
          <w:rFonts w:ascii="Times New Roman" w:hAnsi="Times New Roman"/>
          <w:b/>
          <w:color w:val="000000" w:themeColor="text1"/>
          <w:sz w:val="28"/>
          <w:szCs w:val="28"/>
        </w:rPr>
        <w:t>»</w:t>
      </w:r>
      <w:r w:rsidRPr="00CF0667">
        <w:rPr>
          <w:rFonts w:ascii="Times New Roman" w:hAnsi="Times New Roman"/>
          <w:color w:val="000000" w:themeColor="text1"/>
          <w:sz w:val="28"/>
          <w:szCs w:val="28"/>
        </w:rPr>
        <w:t>ги 110</w:t>
      </w:r>
      <w:r>
        <w:rPr>
          <w:rFonts w:ascii="Times New Roman" w:hAnsi="Times New Roman"/>
          <w:color w:val="000000" w:themeColor="text1"/>
          <w:sz w:val="28"/>
          <w:szCs w:val="28"/>
        </w:rPr>
        <w:t>–</w:t>
      </w:r>
      <w:r w:rsidRPr="00CF0667">
        <w:rPr>
          <w:rFonts w:ascii="Times New Roman" w:hAnsi="Times New Roman"/>
          <w:color w:val="000000" w:themeColor="text1"/>
          <w:sz w:val="28"/>
          <w:szCs w:val="28"/>
        </w:rPr>
        <w:t>I-сон</w:t>
      </w:r>
      <w:r>
        <w:rPr>
          <w:rFonts w:ascii="Times New Roman" w:hAnsi="Times New Roman"/>
          <w:color w:val="000000" w:themeColor="text1"/>
          <w:sz w:val="28"/>
          <w:szCs w:val="28"/>
        </w:rPr>
        <w:t>ли</w:t>
      </w:r>
      <w:r w:rsidRPr="00CF0667">
        <w:rPr>
          <w:rFonts w:ascii="Times New Roman" w:hAnsi="Times New Roman"/>
          <w:color w:val="000000" w:themeColor="text1"/>
          <w:sz w:val="28"/>
          <w:szCs w:val="28"/>
        </w:rPr>
        <w:t xml:space="preserve"> Қонуни (Ўзбекистон Республикаси Олий Мажлисининг Ахборотномаси, 1995 й</w:t>
      </w:r>
      <w:r>
        <w:rPr>
          <w:rFonts w:ascii="Times New Roman" w:hAnsi="Times New Roman"/>
          <w:color w:val="000000" w:themeColor="text1"/>
          <w:sz w:val="28"/>
          <w:szCs w:val="28"/>
        </w:rPr>
        <w:t>ил</w:t>
      </w:r>
      <w:r w:rsidRPr="00CF0667">
        <w:rPr>
          <w:rFonts w:ascii="Times New Roman" w:hAnsi="Times New Roman"/>
          <w:color w:val="000000" w:themeColor="text1"/>
          <w:sz w:val="28"/>
          <w:szCs w:val="28"/>
        </w:rPr>
        <w:t xml:space="preserve">, </w:t>
      </w:r>
      <w:r>
        <w:rPr>
          <w:rFonts w:ascii="Times New Roman" w:hAnsi="Times New Roman"/>
          <w:color w:val="000000" w:themeColor="text1"/>
          <w:sz w:val="28"/>
          <w:szCs w:val="28"/>
        </w:rPr>
        <w:t xml:space="preserve">№ </w:t>
      </w:r>
      <w:r w:rsidRPr="00CF0667">
        <w:rPr>
          <w:rFonts w:ascii="Times New Roman" w:hAnsi="Times New Roman"/>
          <w:color w:val="000000" w:themeColor="text1"/>
          <w:sz w:val="28"/>
          <w:szCs w:val="28"/>
        </w:rPr>
        <w:t xml:space="preserve">9, </w:t>
      </w:r>
      <w:r>
        <w:rPr>
          <w:rFonts w:ascii="Times New Roman" w:hAnsi="Times New Roman"/>
          <w:color w:val="000000" w:themeColor="text1"/>
          <w:sz w:val="28"/>
          <w:szCs w:val="28"/>
        </w:rPr>
        <w:br/>
      </w:r>
      <w:r w:rsidRPr="00CF0667">
        <w:rPr>
          <w:rFonts w:ascii="Times New Roman" w:hAnsi="Times New Roman"/>
          <w:color w:val="000000" w:themeColor="text1"/>
          <w:sz w:val="28"/>
          <w:szCs w:val="28"/>
        </w:rPr>
        <w:t>185-модда);</w:t>
      </w:r>
    </w:p>
    <w:p w14:paraId="2FD98674" w14:textId="4049B526" w:rsidR="00091D9E" w:rsidRPr="00CF0667" w:rsidRDefault="00091D9E" w:rsidP="00091D9E">
      <w:pPr>
        <w:spacing w:after="0" w:line="240" w:lineRule="auto"/>
        <w:ind w:firstLine="709"/>
        <w:jc w:val="both"/>
        <w:rPr>
          <w:rFonts w:ascii="Times New Roman" w:hAnsi="Times New Roman"/>
          <w:color w:val="000000" w:themeColor="text1"/>
          <w:sz w:val="28"/>
          <w:szCs w:val="28"/>
        </w:rPr>
      </w:pPr>
      <w:r w:rsidRPr="00CF0667">
        <w:rPr>
          <w:rFonts w:ascii="Times New Roman" w:hAnsi="Times New Roman"/>
          <w:color w:val="000000" w:themeColor="text1"/>
          <w:sz w:val="28"/>
          <w:szCs w:val="28"/>
        </w:rPr>
        <w:t>2)</w:t>
      </w:r>
      <w:r>
        <w:rPr>
          <w:rFonts w:ascii="Times New Roman" w:hAnsi="Times New Roman"/>
          <w:color w:val="000000" w:themeColor="text1"/>
          <w:sz w:val="28"/>
          <w:szCs w:val="28"/>
        </w:rPr>
        <w:t> </w:t>
      </w:r>
      <w:r w:rsidRPr="00CF0667">
        <w:rPr>
          <w:rFonts w:ascii="Times New Roman" w:hAnsi="Times New Roman"/>
          <w:color w:val="000000" w:themeColor="text1"/>
          <w:sz w:val="28"/>
          <w:szCs w:val="28"/>
        </w:rPr>
        <w:t xml:space="preserve">Ўзбекистон Республикаси Олий Мажлисининг 1995 йил </w:t>
      </w:r>
      <w:r w:rsidR="00BE1387" w:rsidRPr="00BE1387">
        <w:rPr>
          <w:rFonts w:ascii="Times New Roman" w:hAnsi="Times New Roman"/>
          <w:color w:val="000000" w:themeColor="text1"/>
          <w:sz w:val="28"/>
          <w:szCs w:val="28"/>
        </w:rPr>
        <w:br/>
      </w:r>
      <w:r w:rsidRPr="00CF0667">
        <w:rPr>
          <w:rFonts w:ascii="Times New Roman" w:hAnsi="Times New Roman"/>
          <w:color w:val="000000" w:themeColor="text1"/>
          <w:sz w:val="28"/>
          <w:szCs w:val="28"/>
        </w:rPr>
        <w:t>30 августда</w:t>
      </w:r>
      <w:r>
        <w:rPr>
          <w:rFonts w:ascii="Times New Roman" w:hAnsi="Times New Roman"/>
          <w:color w:val="000000" w:themeColor="text1"/>
          <w:sz w:val="28"/>
          <w:szCs w:val="28"/>
        </w:rPr>
        <w:t xml:space="preserve"> қабул қилинган</w:t>
      </w:r>
      <w:r w:rsidRPr="00CF0667">
        <w:rPr>
          <w:rFonts w:ascii="Times New Roman" w:hAnsi="Times New Roman"/>
          <w:color w:val="000000" w:themeColor="text1"/>
          <w:sz w:val="28"/>
          <w:szCs w:val="28"/>
        </w:rPr>
        <w:t xml:space="preserve"> «</w:t>
      </w:r>
      <w:r w:rsidRPr="00CF0667">
        <w:rPr>
          <w:rFonts w:ascii="Times New Roman" w:hAnsi="Times New Roman"/>
          <w:b/>
          <w:color w:val="000000" w:themeColor="text1"/>
          <w:sz w:val="28"/>
          <w:szCs w:val="28"/>
        </w:rPr>
        <w:t>Концессиялар тўғрисида</w:t>
      </w:r>
      <w:r w:rsidRPr="00EF648B">
        <w:rPr>
          <w:rFonts w:ascii="Times New Roman" w:hAnsi="Times New Roman"/>
          <w:b/>
          <w:color w:val="000000" w:themeColor="text1"/>
          <w:sz w:val="28"/>
          <w:szCs w:val="28"/>
        </w:rPr>
        <w:t>»ги Ўзбекистон Республикаси Қонунини амалга киритиш ҳақида»</w:t>
      </w:r>
      <w:r w:rsidRPr="00F71E60">
        <w:rPr>
          <w:rFonts w:ascii="Times New Roman" w:hAnsi="Times New Roman"/>
          <w:color w:val="000000" w:themeColor="text1"/>
          <w:sz w:val="28"/>
          <w:szCs w:val="28"/>
        </w:rPr>
        <w:t>ги</w:t>
      </w:r>
      <w:r w:rsidRPr="00CF0667">
        <w:rPr>
          <w:rFonts w:ascii="Times New Roman" w:hAnsi="Times New Roman"/>
          <w:color w:val="000000" w:themeColor="text1"/>
          <w:sz w:val="28"/>
          <w:szCs w:val="28"/>
        </w:rPr>
        <w:t xml:space="preserve"> 111</w:t>
      </w:r>
      <w:r>
        <w:rPr>
          <w:rFonts w:ascii="Times New Roman" w:hAnsi="Times New Roman"/>
          <w:color w:val="000000" w:themeColor="text1"/>
          <w:sz w:val="28"/>
          <w:szCs w:val="28"/>
        </w:rPr>
        <w:t>–</w:t>
      </w:r>
      <w:r w:rsidRPr="00CF0667">
        <w:rPr>
          <w:rFonts w:ascii="Times New Roman" w:hAnsi="Times New Roman"/>
          <w:color w:val="000000" w:themeColor="text1"/>
          <w:sz w:val="28"/>
          <w:szCs w:val="28"/>
        </w:rPr>
        <w:t>I-сонли Қарори (Ўзбекистон Республикаси Олий Мажлисининг Ахборотномаси, 1995 й</w:t>
      </w:r>
      <w:r>
        <w:rPr>
          <w:rFonts w:ascii="Times New Roman" w:hAnsi="Times New Roman"/>
          <w:color w:val="000000" w:themeColor="text1"/>
          <w:sz w:val="28"/>
          <w:szCs w:val="28"/>
        </w:rPr>
        <w:t>ил</w:t>
      </w:r>
      <w:r w:rsidRPr="00CF0667">
        <w:rPr>
          <w:rFonts w:ascii="Times New Roman" w:hAnsi="Times New Roman"/>
          <w:color w:val="000000" w:themeColor="text1"/>
          <w:sz w:val="28"/>
          <w:szCs w:val="28"/>
        </w:rPr>
        <w:t xml:space="preserve">, </w:t>
      </w:r>
      <w:r>
        <w:rPr>
          <w:rFonts w:ascii="Times New Roman" w:hAnsi="Times New Roman"/>
          <w:color w:val="000000" w:themeColor="text1"/>
          <w:sz w:val="28"/>
          <w:szCs w:val="28"/>
        </w:rPr>
        <w:t xml:space="preserve">№ </w:t>
      </w:r>
      <w:r w:rsidRPr="00CF0667">
        <w:rPr>
          <w:rFonts w:ascii="Times New Roman" w:hAnsi="Times New Roman"/>
          <w:color w:val="000000" w:themeColor="text1"/>
          <w:sz w:val="28"/>
          <w:szCs w:val="28"/>
        </w:rPr>
        <w:t>9, 186-модда);</w:t>
      </w:r>
    </w:p>
    <w:p w14:paraId="4707D719" w14:textId="77777777" w:rsidR="00091D9E" w:rsidRPr="00CF0667" w:rsidRDefault="00091D9E" w:rsidP="00091D9E">
      <w:pPr>
        <w:spacing w:after="0" w:line="240" w:lineRule="auto"/>
        <w:ind w:firstLine="709"/>
        <w:jc w:val="both"/>
        <w:rPr>
          <w:rFonts w:ascii="Times New Roman" w:hAnsi="Times New Roman"/>
          <w:color w:val="000000" w:themeColor="text1"/>
          <w:sz w:val="28"/>
          <w:szCs w:val="28"/>
        </w:rPr>
      </w:pPr>
      <w:r w:rsidRPr="00EF648B">
        <w:rPr>
          <w:rFonts w:ascii="Times New Roman" w:hAnsi="Times New Roman"/>
          <w:color w:val="000000" w:themeColor="text1"/>
          <w:spacing w:val="-8"/>
          <w:sz w:val="28"/>
          <w:szCs w:val="28"/>
        </w:rPr>
        <w:t xml:space="preserve">2) Ўзбекистон Республикасининг 2008 йил 31 декабрда қабул қилинган </w:t>
      </w:r>
      <w:r w:rsidRPr="009834CD">
        <w:rPr>
          <w:rFonts w:ascii="Times New Roman" w:hAnsi="Times New Roman"/>
          <w:b/>
          <w:color w:val="000000" w:themeColor="text1"/>
          <w:spacing w:val="-8"/>
          <w:sz w:val="28"/>
          <w:szCs w:val="28"/>
        </w:rPr>
        <w:t>«</w:t>
      </w:r>
      <w:r w:rsidRPr="00EF648B">
        <w:rPr>
          <w:rFonts w:ascii="Times New Roman" w:hAnsi="Times New Roman"/>
          <w:b/>
          <w:color w:val="000000" w:themeColor="text1"/>
          <w:spacing w:val="-8"/>
          <w:sz w:val="28"/>
          <w:szCs w:val="28"/>
        </w:rPr>
        <w:t>Солиқ тўғрисидаги қонун ҳужжатлари такомиллаштирилиши муносабати билан Ўзбекистон Республикасининг айрим қонунларига ўзгартиш ва қўшимчалар киритиш ҳақида</w:t>
      </w:r>
      <w:r w:rsidRPr="009834CD">
        <w:rPr>
          <w:rFonts w:ascii="Times New Roman" w:hAnsi="Times New Roman"/>
          <w:b/>
          <w:color w:val="000000" w:themeColor="text1"/>
          <w:spacing w:val="-8"/>
          <w:sz w:val="28"/>
          <w:szCs w:val="28"/>
        </w:rPr>
        <w:t>»</w:t>
      </w:r>
      <w:r w:rsidRPr="00EF648B">
        <w:rPr>
          <w:rFonts w:ascii="Times New Roman" w:hAnsi="Times New Roman"/>
          <w:color w:val="000000" w:themeColor="text1"/>
          <w:spacing w:val="-8"/>
          <w:sz w:val="28"/>
          <w:szCs w:val="28"/>
        </w:rPr>
        <w:t>ги</w:t>
      </w:r>
      <w:r w:rsidRPr="00CF0667">
        <w:rPr>
          <w:rFonts w:ascii="Times New Roman" w:hAnsi="Times New Roman"/>
          <w:color w:val="000000" w:themeColor="text1"/>
          <w:sz w:val="28"/>
          <w:szCs w:val="28"/>
        </w:rPr>
        <w:t xml:space="preserve"> ЎРҚ–197-сон</w:t>
      </w:r>
      <w:r>
        <w:rPr>
          <w:rFonts w:ascii="Times New Roman" w:hAnsi="Times New Roman"/>
          <w:color w:val="000000" w:themeColor="text1"/>
          <w:sz w:val="28"/>
          <w:szCs w:val="28"/>
        </w:rPr>
        <w:t>ли</w:t>
      </w:r>
      <w:r w:rsidRPr="00CF0667">
        <w:rPr>
          <w:rFonts w:ascii="Times New Roman" w:hAnsi="Times New Roman"/>
          <w:color w:val="000000" w:themeColor="text1"/>
          <w:sz w:val="28"/>
          <w:szCs w:val="28"/>
        </w:rPr>
        <w:t xml:space="preserve"> Қонунининг (Ўзбекистон Республикаси Олий Мажлиси палаталарининг Ахборотномаси, 2008 йил, № 12, 640-модда) </w:t>
      </w:r>
      <w:r w:rsidRPr="00CF0667">
        <w:rPr>
          <w:rFonts w:ascii="Times New Roman" w:hAnsi="Times New Roman"/>
          <w:b/>
          <w:color w:val="000000" w:themeColor="text1"/>
          <w:sz w:val="28"/>
          <w:szCs w:val="28"/>
        </w:rPr>
        <w:t>11-моддаси</w:t>
      </w:r>
      <w:r w:rsidRPr="00CF0667">
        <w:rPr>
          <w:rFonts w:ascii="Times New Roman" w:hAnsi="Times New Roman"/>
          <w:color w:val="000000" w:themeColor="text1"/>
          <w:sz w:val="28"/>
          <w:szCs w:val="28"/>
        </w:rPr>
        <w:t>;</w:t>
      </w:r>
    </w:p>
    <w:p w14:paraId="12D3B473" w14:textId="44A167C7" w:rsidR="00091D9E" w:rsidRPr="00CF0667" w:rsidRDefault="00091D9E" w:rsidP="00091D9E">
      <w:pPr>
        <w:pStyle w:val="a5"/>
        <w:spacing w:after="0" w:line="240" w:lineRule="auto"/>
        <w:ind w:left="0" w:firstLine="709"/>
        <w:jc w:val="both"/>
        <w:rPr>
          <w:rFonts w:ascii="Times New Roman" w:hAnsi="Times New Roman"/>
          <w:color w:val="000000" w:themeColor="text1"/>
          <w:sz w:val="28"/>
          <w:szCs w:val="28"/>
        </w:rPr>
      </w:pPr>
      <w:r w:rsidRPr="00CF0667">
        <w:rPr>
          <w:rFonts w:ascii="Times New Roman" w:hAnsi="Times New Roman"/>
          <w:color w:val="000000" w:themeColor="text1"/>
          <w:sz w:val="28"/>
          <w:szCs w:val="28"/>
        </w:rPr>
        <w:t xml:space="preserve">3) Ўзбекистон Республикасининг 2017 йил 14 сентябрда қабул қилинган </w:t>
      </w:r>
      <w:r w:rsidRPr="009834CD">
        <w:rPr>
          <w:rFonts w:ascii="Times New Roman" w:hAnsi="Times New Roman"/>
          <w:b/>
          <w:color w:val="000000" w:themeColor="text1"/>
          <w:sz w:val="28"/>
          <w:szCs w:val="28"/>
        </w:rPr>
        <w:t>«</w:t>
      </w:r>
      <w:r w:rsidRPr="00CF0667">
        <w:rPr>
          <w:rFonts w:ascii="Times New Roman" w:hAnsi="Times New Roman"/>
          <w:b/>
          <w:color w:val="000000" w:themeColor="text1"/>
          <w:sz w:val="28"/>
          <w:szCs w:val="28"/>
        </w:rPr>
        <w:t>Ўзбекистон Республикасининг айрим қонун ҳужжатларига ўзгартиш ва қўшимчалар киритиш, шунингдек айрим қонун ҳужжатларини ўз кучини йўқотган деб топиш тўғрисида</w:t>
      </w:r>
      <w:r w:rsidRPr="009834CD">
        <w:rPr>
          <w:rFonts w:ascii="Times New Roman" w:hAnsi="Times New Roman"/>
          <w:b/>
          <w:color w:val="000000" w:themeColor="text1"/>
          <w:sz w:val="28"/>
          <w:szCs w:val="28"/>
        </w:rPr>
        <w:t>»</w:t>
      </w:r>
      <w:r w:rsidRPr="00C50587">
        <w:rPr>
          <w:rFonts w:ascii="Times New Roman" w:hAnsi="Times New Roman"/>
          <w:color w:val="000000" w:themeColor="text1"/>
          <w:sz w:val="28"/>
          <w:szCs w:val="28"/>
        </w:rPr>
        <w:t xml:space="preserve">ги </w:t>
      </w:r>
      <w:r>
        <w:rPr>
          <w:rFonts w:ascii="Times New Roman" w:hAnsi="Times New Roman"/>
          <w:color w:val="000000" w:themeColor="text1"/>
          <w:sz w:val="28"/>
          <w:szCs w:val="28"/>
        </w:rPr>
        <w:br/>
      </w:r>
      <w:r w:rsidRPr="00CF0667">
        <w:rPr>
          <w:rFonts w:ascii="Times New Roman" w:hAnsi="Times New Roman"/>
          <w:color w:val="000000" w:themeColor="text1"/>
          <w:sz w:val="28"/>
          <w:szCs w:val="28"/>
        </w:rPr>
        <w:t>ЎРҚ–446-сон</w:t>
      </w:r>
      <w:r>
        <w:rPr>
          <w:rFonts w:ascii="Times New Roman" w:hAnsi="Times New Roman"/>
          <w:color w:val="000000" w:themeColor="text1"/>
          <w:sz w:val="28"/>
          <w:szCs w:val="28"/>
        </w:rPr>
        <w:t>ли</w:t>
      </w:r>
      <w:r w:rsidRPr="00CF0667">
        <w:rPr>
          <w:rFonts w:ascii="Times New Roman" w:hAnsi="Times New Roman"/>
          <w:color w:val="000000" w:themeColor="text1"/>
          <w:sz w:val="28"/>
          <w:szCs w:val="28"/>
        </w:rPr>
        <w:t xml:space="preserve"> Қонунининг (Ўзбекистон Республикаси Олий Мажлиси палаталарининг Ахборотномаси, 2017 йил, №</w:t>
      </w:r>
      <w:r>
        <w:rPr>
          <w:rFonts w:ascii="Times New Roman" w:hAnsi="Times New Roman"/>
          <w:color w:val="000000" w:themeColor="text1"/>
          <w:sz w:val="28"/>
          <w:szCs w:val="28"/>
        </w:rPr>
        <w:t xml:space="preserve"> </w:t>
      </w:r>
      <w:r w:rsidRPr="00CF0667">
        <w:rPr>
          <w:rFonts w:ascii="Times New Roman" w:hAnsi="Times New Roman"/>
          <w:color w:val="000000" w:themeColor="text1"/>
          <w:sz w:val="28"/>
          <w:szCs w:val="28"/>
        </w:rPr>
        <w:t>9, 5</w:t>
      </w:r>
      <w:r>
        <w:rPr>
          <w:rFonts w:ascii="Times New Roman" w:hAnsi="Times New Roman"/>
          <w:color w:val="000000" w:themeColor="text1"/>
          <w:sz w:val="28"/>
          <w:szCs w:val="28"/>
        </w:rPr>
        <w:t>1</w:t>
      </w:r>
      <w:r w:rsidR="00F90516">
        <w:rPr>
          <w:rFonts w:ascii="Times New Roman" w:hAnsi="Times New Roman"/>
          <w:color w:val="000000" w:themeColor="text1"/>
          <w:sz w:val="28"/>
          <w:szCs w:val="28"/>
        </w:rPr>
        <w:t>0</w:t>
      </w:r>
      <w:r w:rsidRPr="00CF0667">
        <w:rPr>
          <w:rFonts w:ascii="Times New Roman" w:hAnsi="Times New Roman"/>
          <w:color w:val="000000" w:themeColor="text1"/>
          <w:sz w:val="28"/>
          <w:szCs w:val="28"/>
        </w:rPr>
        <w:t xml:space="preserve">-модда) </w:t>
      </w:r>
      <w:r w:rsidRPr="00CF0667">
        <w:rPr>
          <w:rFonts w:ascii="Times New Roman" w:hAnsi="Times New Roman"/>
          <w:b/>
          <w:color w:val="000000" w:themeColor="text1"/>
          <w:sz w:val="28"/>
          <w:szCs w:val="28"/>
        </w:rPr>
        <w:t>23-моддаси</w:t>
      </w:r>
      <w:r w:rsidRPr="00CF0667">
        <w:rPr>
          <w:rFonts w:ascii="Times New Roman" w:hAnsi="Times New Roman"/>
          <w:color w:val="000000" w:themeColor="text1"/>
          <w:sz w:val="28"/>
          <w:szCs w:val="28"/>
        </w:rPr>
        <w:t>.</w:t>
      </w:r>
    </w:p>
    <w:p w14:paraId="5EBE5580" w14:textId="77777777" w:rsidR="00091D9E" w:rsidRDefault="00091D9E" w:rsidP="00091D9E">
      <w:pPr>
        <w:spacing w:after="0" w:line="240" w:lineRule="auto"/>
        <w:ind w:firstLine="709"/>
        <w:jc w:val="both"/>
        <w:rPr>
          <w:rFonts w:ascii="Times New Roman" w:hAnsi="Times New Roman"/>
          <w:b/>
          <w:color w:val="000000" w:themeColor="text1"/>
          <w:sz w:val="28"/>
          <w:szCs w:val="28"/>
        </w:rPr>
      </w:pPr>
    </w:p>
    <w:p w14:paraId="46E2F268" w14:textId="77777777" w:rsidR="00091D9E" w:rsidRPr="00CF0667" w:rsidRDefault="00091D9E" w:rsidP="00091D9E">
      <w:pPr>
        <w:spacing w:after="0" w:line="240" w:lineRule="auto"/>
        <w:ind w:firstLine="709"/>
        <w:jc w:val="both"/>
        <w:rPr>
          <w:rFonts w:ascii="Times New Roman" w:hAnsi="Times New Roman"/>
          <w:color w:val="000000" w:themeColor="text1"/>
          <w:sz w:val="28"/>
          <w:szCs w:val="28"/>
        </w:rPr>
      </w:pPr>
      <w:r>
        <w:rPr>
          <w:rFonts w:ascii="Times New Roman" w:hAnsi="Times New Roman"/>
          <w:b/>
          <w:color w:val="000000" w:themeColor="text1"/>
          <w:sz w:val="28"/>
          <w:szCs w:val="28"/>
        </w:rPr>
        <w:t>4</w:t>
      </w:r>
      <w:r w:rsidRPr="00CF0667">
        <w:rPr>
          <w:rFonts w:ascii="Times New Roman" w:hAnsi="Times New Roman"/>
          <w:b/>
          <w:color w:val="000000" w:themeColor="text1"/>
          <w:sz w:val="28"/>
          <w:szCs w:val="28"/>
        </w:rPr>
        <w:t>-модда.</w:t>
      </w:r>
      <w:r w:rsidRPr="00CF0667">
        <w:rPr>
          <w:rFonts w:ascii="Times New Roman" w:hAnsi="Times New Roman"/>
          <w:color w:val="000000" w:themeColor="text1"/>
          <w:sz w:val="28"/>
          <w:szCs w:val="28"/>
        </w:rPr>
        <w:t> Ўзбекистон Республикаси Молия вазирлиги ушбу Қонуннинг ижросини, ижрочиларга етказилишини ҳамда моҳияти ва аҳамияти аҳоли орасида тушунтирилишини таъминласин.</w:t>
      </w:r>
    </w:p>
    <w:p w14:paraId="0B7A50A2" w14:textId="77777777" w:rsidR="00091D9E" w:rsidRDefault="00091D9E" w:rsidP="00091D9E">
      <w:pPr>
        <w:pStyle w:val="a5"/>
        <w:spacing w:after="0" w:line="240" w:lineRule="auto"/>
        <w:ind w:left="0" w:firstLine="709"/>
        <w:jc w:val="both"/>
        <w:rPr>
          <w:rFonts w:ascii="Times New Roman" w:hAnsi="Times New Roman"/>
          <w:color w:val="000000" w:themeColor="text1"/>
          <w:sz w:val="28"/>
          <w:szCs w:val="28"/>
        </w:rPr>
      </w:pPr>
    </w:p>
    <w:p w14:paraId="6E7409F3" w14:textId="77777777" w:rsidR="00091D9E" w:rsidRPr="00CF0667" w:rsidRDefault="00091D9E" w:rsidP="00091D9E">
      <w:pPr>
        <w:spacing w:after="0" w:line="240" w:lineRule="auto"/>
        <w:ind w:firstLine="709"/>
        <w:jc w:val="both"/>
        <w:rPr>
          <w:rFonts w:ascii="Times New Roman" w:hAnsi="Times New Roman"/>
          <w:color w:val="000000" w:themeColor="text1"/>
          <w:sz w:val="28"/>
          <w:szCs w:val="28"/>
        </w:rPr>
      </w:pPr>
      <w:r>
        <w:rPr>
          <w:rFonts w:ascii="Times New Roman" w:hAnsi="Times New Roman"/>
          <w:b/>
          <w:color w:val="000000" w:themeColor="text1"/>
          <w:sz w:val="28"/>
          <w:szCs w:val="28"/>
        </w:rPr>
        <w:t>5</w:t>
      </w:r>
      <w:r w:rsidRPr="00CF0667">
        <w:rPr>
          <w:rFonts w:ascii="Times New Roman" w:hAnsi="Times New Roman"/>
          <w:b/>
          <w:color w:val="000000" w:themeColor="text1"/>
          <w:sz w:val="28"/>
          <w:szCs w:val="28"/>
        </w:rPr>
        <w:t>-модда.</w:t>
      </w:r>
      <w:r w:rsidRPr="00CF0667">
        <w:rPr>
          <w:rFonts w:ascii="Times New Roman" w:hAnsi="Times New Roman"/>
          <w:color w:val="000000" w:themeColor="text1"/>
          <w:sz w:val="28"/>
          <w:szCs w:val="28"/>
        </w:rPr>
        <w:t xml:space="preserve"> Ўзбекистон Республикаси Вазирлар Маҳкамаси:</w:t>
      </w:r>
    </w:p>
    <w:p w14:paraId="74AEAAD5" w14:textId="77777777" w:rsidR="00091D9E" w:rsidRPr="00CF0667" w:rsidRDefault="00091D9E" w:rsidP="00091D9E">
      <w:pPr>
        <w:spacing w:after="0" w:line="240" w:lineRule="auto"/>
        <w:ind w:firstLine="709"/>
        <w:jc w:val="both"/>
        <w:rPr>
          <w:rFonts w:ascii="Times New Roman" w:hAnsi="Times New Roman"/>
          <w:color w:val="000000" w:themeColor="text1"/>
          <w:sz w:val="28"/>
          <w:szCs w:val="28"/>
        </w:rPr>
      </w:pPr>
      <w:r w:rsidRPr="00CF0667">
        <w:rPr>
          <w:rFonts w:ascii="Times New Roman" w:hAnsi="Times New Roman"/>
          <w:color w:val="000000" w:themeColor="text1"/>
          <w:sz w:val="28"/>
          <w:szCs w:val="28"/>
        </w:rPr>
        <w:t>ҳукумат қарорларини ушбу Қонунга мувофиқлаштирсин;</w:t>
      </w:r>
    </w:p>
    <w:p w14:paraId="6BDC9B72" w14:textId="77777777" w:rsidR="00091D9E" w:rsidRPr="00CF0667" w:rsidRDefault="00091D9E" w:rsidP="00091D9E">
      <w:pPr>
        <w:spacing w:after="0" w:line="240" w:lineRule="auto"/>
        <w:ind w:firstLine="709"/>
        <w:jc w:val="both"/>
        <w:rPr>
          <w:rFonts w:ascii="Times New Roman" w:hAnsi="Times New Roman"/>
          <w:color w:val="000000" w:themeColor="text1"/>
          <w:sz w:val="28"/>
          <w:szCs w:val="28"/>
        </w:rPr>
      </w:pPr>
      <w:r w:rsidRPr="00CF0667">
        <w:rPr>
          <w:rFonts w:ascii="Times New Roman" w:hAnsi="Times New Roman"/>
          <w:color w:val="000000" w:themeColor="text1"/>
          <w:sz w:val="28"/>
          <w:szCs w:val="28"/>
        </w:rPr>
        <w:t>давлат бошқаруви органлари ушбу Қонунга зид бўлган ўз норматив-ҳуқуқий ҳужжатларини қайта кўриб чиқишлари ва бекор қилишларини таъминласин.</w:t>
      </w:r>
    </w:p>
    <w:p w14:paraId="09445E2D" w14:textId="77777777" w:rsidR="00091D9E" w:rsidRPr="00CF0667" w:rsidRDefault="00091D9E" w:rsidP="00091D9E">
      <w:pPr>
        <w:spacing w:after="0" w:line="240" w:lineRule="auto"/>
        <w:ind w:firstLine="709"/>
        <w:jc w:val="both"/>
        <w:rPr>
          <w:rFonts w:ascii="Times New Roman" w:hAnsi="Times New Roman"/>
          <w:color w:val="000000" w:themeColor="text1"/>
          <w:sz w:val="28"/>
          <w:szCs w:val="28"/>
        </w:rPr>
      </w:pPr>
    </w:p>
    <w:p w14:paraId="1EDD9E45" w14:textId="77777777" w:rsidR="00091D9E" w:rsidRPr="00CF0667" w:rsidRDefault="00091D9E" w:rsidP="00091D9E">
      <w:pPr>
        <w:spacing w:after="0" w:line="240" w:lineRule="auto"/>
        <w:ind w:firstLine="709"/>
        <w:jc w:val="both"/>
        <w:rPr>
          <w:rFonts w:ascii="Times New Roman" w:hAnsi="Times New Roman"/>
          <w:color w:val="000000" w:themeColor="text1"/>
          <w:sz w:val="28"/>
          <w:szCs w:val="28"/>
        </w:rPr>
      </w:pPr>
      <w:r w:rsidRPr="00CF0667">
        <w:rPr>
          <w:rFonts w:ascii="Times New Roman" w:hAnsi="Times New Roman"/>
          <w:b/>
          <w:color w:val="000000" w:themeColor="text1"/>
          <w:sz w:val="28"/>
          <w:szCs w:val="28"/>
        </w:rPr>
        <w:t>6-модда.</w:t>
      </w:r>
      <w:r w:rsidRPr="00CF0667">
        <w:rPr>
          <w:rFonts w:ascii="Times New Roman" w:hAnsi="Times New Roman"/>
          <w:color w:val="000000" w:themeColor="text1"/>
          <w:sz w:val="28"/>
          <w:szCs w:val="28"/>
        </w:rPr>
        <w:t> Ушбу Қонун расмий эълон қилинган кундан эътиборан кучга киради.</w:t>
      </w:r>
    </w:p>
    <w:p w14:paraId="370D8034" w14:textId="77777777" w:rsidR="00091D9E" w:rsidRPr="00CF0667" w:rsidRDefault="00091D9E" w:rsidP="00091D9E">
      <w:pPr>
        <w:spacing w:after="0" w:line="240" w:lineRule="auto"/>
        <w:ind w:firstLine="709"/>
        <w:jc w:val="both"/>
        <w:rPr>
          <w:rFonts w:ascii="Times New Roman" w:hAnsi="Times New Roman"/>
          <w:b/>
          <w:color w:val="000000" w:themeColor="text1"/>
          <w:sz w:val="28"/>
          <w:szCs w:val="28"/>
        </w:rPr>
      </w:pPr>
    </w:p>
    <w:p w14:paraId="1BFC1B24" w14:textId="77777777" w:rsidR="00091D9E" w:rsidRPr="00CF0667" w:rsidRDefault="00091D9E" w:rsidP="00091D9E">
      <w:pPr>
        <w:spacing w:after="0" w:line="240" w:lineRule="auto"/>
        <w:ind w:firstLine="709"/>
        <w:jc w:val="both"/>
        <w:rPr>
          <w:rFonts w:ascii="Times New Roman" w:hAnsi="Times New Roman"/>
          <w:b/>
          <w:color w:val="000000" w:themeColor="text1"/>
          <w:sz w:val="28"/>
          <w:szCs w:val="28"/>
        </w:rPr>
      </w:pPr>
    </w:p>
    <w:p w14:paraId="31A9FC29" w14:textId="77777777" w:rsidR="00091D9E" w:rsidRPr="00CF0667" w:rsidRDefault="00091D9E" w:rsidP="00091D9E">
      <w:pPr>
        <w:spacing w:after="0" w:line="240" w:lineRule="auto"/>
        <w:ind w:firstLine="709"/>
        <w:jc w:val="both"/>
        <w:rPr>
          <w:rFonts w:ascii="Times New Roman" w:hAnsi="Times New Roman"/>
          <w:b/>
          <w:color w:val="000000" w:themeColor="text1"/>
          <w:sz w:val="28"/>
          <w:szCs w:val="28"/>
        </w:rPr>
      </w:pPr>
    </w:p>
    <w:p w14:paraId="613B80B1" w14:textId="77777777" w:rsidR="00091D9E" w:rsidRPr="00CF0667" w:rsidRDefault="00091D9E" w:rsidP="00091D9E">
      <w:pPr>
        <w:spacing w:after="0" w:line="240" w:lineRule="auto"/>
        <w:jc w:val="both"/>
        <w:rPr>
          <w:rFonts w:ascii="Times New Roman" w:hAnsi="Times New Roman"/>
          <w:b/>
          <w:color w:val="000000" w:themeColor="text1"/>
          <w:sz w:val="28"/>
          <w:szCs w:val="28"/>
        </w:rPr>
      </w:pPr>
      <w:r w:rsidRPr="00CF0667">
        <w:rPr>
          <w:rFonts w:ascii="Times New Roman" w:hAnsi="Times New Roman"/>
          <w:b/>
          <w:color w:val="000000" w:themeColor="text1"/>
          <w:sz w:val="28"/>
          <w:szCs w:val="28"/>
        </w:rPr>
        <w:t>Ўзбекистон Республикасининг</w:t>
      </w:r>
    </w:p>
    <w:p w14:paraId="42C4F14C" w14:textId="77777777" w:rsidR="00091D9E" w:rsidRDefault="00091D9E" w:rsidP="00091D9E">
      <w:pPr>
        <w:spacing w:after="0" w:line="240" w:lineRule="auto"/>
        <w:ind w:left="993"/>
        <w:jc w:val="both"/>
        <w:rPr>
          <w:rFonts w:ascii="Times New Roman" w:hAnsi="Times New Roman"/>
          <w:b/>
          <w:color w:val="000000" w:themeColor="text1"/>
          <w:sz w:val="28"/>
          <w:szCs w:val="28"/>
        </w:rPr>
      </w:pPr>
      <w:r w:rsidRPr="00CF0667">
        <w:rPr>
          <w:rFonts w:ascii="Times New Roman" w:hAnsi="Times New Roman"/>
          <w:b/>
          <w:color w:val="000000" w:themeColor="text1"/>
          <w:sz w:val="28"/>
          <w:szCs w:val="28"/>
        </w:rPr>
        <w:t>Президенти</w:t>
      </w:r>
      <w:r w:rsidRPr="00CF0667">
        <w:rPr>
          <w:rFonts w:ascii="Times New Roman" w:hAnsi="Times New Roman"/>
          <w:b/>
          <w:color w:val="000000" w:themeColor="text1"/>
          <w:sz w:val="28"/>
          <w:szCs w:val="28"/>
        </w:rPr>
        <w:tab/>
      </w:r>
      <w:r w:rsidRPr="00CF0667">
        <w:rPr>
          <w:rFonts w:ascii="Times New Roman" w:hAnsi="Times New Roman"/>
          <w:b/>
          <w:color w:val="000000" w:themeColor="text1"/>
          <w:sz w:val="28"/>
          <w:szCs w:val="28"/>
        </w:rPr>
        <w:tab/>
      </w:r>
      <w:r>
        <w:rPr>
          <w:rFonts w:ascii="Times New Roman" w:hAnsi="Times New Roman"/>
          <w:b/>
          <w:color w:val="000000" w:themeColor="text1"/>
          <w:sz w:val="28"/>
          <w:szCs w:val="28"/>
        </w:rPr>
        <w:tab/>
      </w:r>
      <w:r>
        <w:rPr>
          <w:rFonts w:ascii="Times New Roman" w:hAnsi="Times New Roman"/>
          <w:b/>
          <w:color w:val="000000" w:themeColor="text1"/>
          <w:sz w:val="28"/>
          <w:szCs w:val="28"/>
        </w:rPr>
        <w:tab/>
      </w:r>
      <w:r>
        <w:rPr>
          <w:rFonts w:ascii="Times New Roman" w:hAnsi="Times New Roman"/>
          <w:b/>
          <w:color w:val="000000" w:themeColor="text1"/>
          <w:sz w:val="28"/>
          <w:szCs w:val="28"/>
        </w:rPr>
        <w:tab/>
      </w:r>
      <w:r>
        <w:rPr>
          <w:rFonts w:ascii="Times New Roman" w:hAnsi="Times New Roman"/>
          <w:b/>
          <w:color w:val="000000" w:themeColor="text1"/>
          <w:sz w:val="28"/>
          <w:szCs w:val="28"/>
        </w:rPr>
        <w:tab/>
      </w:r>
      <w:r>
        <w:rPr>
          <w:rFonts w:ascii="Times New Roman" w:hAnsi="Times New Roman"/>
          <w:b/>
          <w:color w:val="000000" w:themeColor="text1"/>
          <w:sz w:val="28"/>
          <w:szCs w:val="28"/>
        </w:rPr>
        <w:tab/>
        <w:t>Ш. Мирзиёев</w:t>
      </w:r>
    </w:p>
    <w:p w14:paraId="1869D923" w14:textId="77777777" w:rsidR="00091D9E" w:rsidRDefault="00091D9E" w:rsidP="00091D9E">
      <w:pPr>
        <w:spacing w:after="0" w:line="240" w:lineRule="auto"/>
        <w:ind w:left="993"/>
        <w:jc w:val="both"/>
        <w:rPr>
          <w:rFonts w:ascii="Times New Roman" w:hAnsi="Times New Roman"/>
          <w:b/>
          <w:color w:val="000000" w:themeColor="text1"/>
          <w:sz w:val="28"/>
          <w:szCs w:val="28"/>
        </w:rPr>
      </w:pPr>
    </w:p>
    <w:p w14:paraId="1E26A7D9" w14:textId="77777777" w:rsidR="00CB14A8" w:rsidRDefault="00CB14A8" w:rsidP="00091D9E">
      <w:pPr>
        <w:spacing w:after="0" w:line="240" w:lineRule="auto"/>
        <w:ind w:left="993"/>
        <w:jc w:val="both"/>
        <w:rPr>
          <w:rFonts w:ascii="Times New Roman" w:hAnsi="Times New Roman"/>
          <w:b/>
          <w:color w:val="000000" w:themeColor="text1"/>
          <w:sz w:val="28"/>
          <w:szCs w:val="28"/>
        </w:rPr>
      </w:pPr>
    </w:p>
    <w:sectPr w:rsidR="00CB14A8" w:rsidSect="00CF0667">
      <w:headerReference w:type="default" r:id="rId8"/>
      <w:pgSz w:w="11906" w:h="16838" w:code="9"/>
      <w:pgMar w:top="1134"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CDC487" w14:textId="77777777" w:rsidR="009E448E" w:rsidRDefault="009E448E" w:rsidP="00D546A7">
      <w:pPr>
        <w:spacing w:after="0" w:line="240" w:lineRule="auto"/>
      </w:pPr>
      <w:r>
        <w:separator/>
      </w:r>
    </w:p>
  </w:endnote>
  <w:endnote w:type="continuationSeparator" w:id="0">
    <w:p w14:paraId="6BE46083" w14:textId="77777777" w:rsidR="009E448E" w:rsidRDefault="009E448E" w:rsidP="00D546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imesUZ">
    <w:altName w:val="Times New Roman"/>
    <w:charset w:val="00"/>
    <w:family w:val="auto"/>
    <w:pitch w:val="variable"/>
    <w:sig w:usb0="00000003" w:usb1="00000000" w:usb2="00000000" w:usb3="00000000" w:csb0="00000005" w:csb1="00000000"/>
  </w:font>
  <w:font w:name="Segoe UI">
    <w:panose1 w:val="020B0502040204020203"/>
    <w:charset w:val="CC"/>
    <w:family w:val="swiss"/>
    <w:pitch w:val="variable"/>
    <w:sig w:usb0="E4002EFF" w:usb1="C000E47F" w:usb2="00000009" w:usb3="00000000" w:csb0="000001FF" w:csb1="00000000"/>
  </w:font>
  <w:font w:name="Courier New">
    <w:panose1 w:val="02070309020205020404"/>
    <w:charset w:val="CC"/>
    <w:family w:val="modern"/>
    <w:pitch w:val="fixed"/>
    <w:sig w:usb0="E0002E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Yu Gothic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C1C9F7" w14:textId="77777777" w:rsidR="009E448E" w:rsidRDefault="009E448E" w:rsidP="00D546A7">
      <w:pPr>
        <w:spacing w:after="0" w:line="240" w:lineRule="auto"/>
      </w:pPr>
      <w:r>
        <w:separator/>
      </w:r>
    </w:p>
  </w:footnote>
  <w:footnote w:type="continuationSeparator" w:id="0">
    <w:p w14:paraId="41D6D809" w14:textId="77777777" w:rsidR="009E448E" w:rsidRDefault="009E448E" w:rsidP="00D546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4"/>
      </w:rPr>
      <w:id w:val="172609381"/>
      <w:docPartObj>
        <w:docPartGallery w:val="Page Numbers (Top of Page)"/>
        <w:docPartUnique/>
      </w:docPartObj>
    </w:sdtPr>
    <w:sdtEndPr>
      <w:rPr>
        <w:rFonts w:ascii="Times New Roman" w:hAnsi="Times New Roman"/>
        <w:sz w:val="28"/>
        <w:szCs w:val="20"/>
      </w:rPr>
    </w:sdtEndPr>
    <w:sdtContent>
      <w:p w14:paraId="73873B01" w14:textId="053190CC" w:rsidR="00A213F9" w:rsidRPr="00A56769" w:rsidRDefault="00A213F9" w:rsidP="0055558D">
        <w:pPr>
          <w:pStyle w:val="aa"/>
          <w:jc w:val="center"/>
          <w:rPr>
            <w:rFonts w:ascii="Times New Roman" w:hAnsi="Times New Roman"/>
            <w:sz w:val="28"/>
            <w:szCs w:val="20"/>
          </w:rPr>
        </w:pPr>
        <w:r w:rsidRPr="00A56769">
          <w:rPr>
            <w:rFonts w:ascii="Times New Roman" w:hAnsi="Times New Roman"/>
            <w:sz w:val="28"/>
            <w:szCs w:val="20"/>
          </w:rPr>
          <w:fldChar w:fldCharType="begin"/>
        </w:r>
        <w:r w:rsidRPr="00A56769">
          <w:rPr>
            <w:rFonts w:ascii="Times New Roman" w:hAnsi="Times New Roman"/>
            <w:sz w:val="28"/>
            <w:szCs w:val="20"/>
          </w:rPr>
          <w:instrText>PAGE   \* MERGEFORMAT</w:instrText>
        </w:r>
        <w:r w:rsidRPr="00A56769">
          <w:rPr>
            <w:rFonts w:ascii="Times New Roman" w:hAnsi="Times New Roman"/>
            <w:sz w:val="28"/>
            <w:szCs w:val="20"/>
          </w:rPr>
          <w:fldChar w:fldCharType="separate"/>
        </w:r>
        <w:r w:rsidR="00B52A59" w:rsidRPr="00B52A59">
          <w:rPr>
            <w:rFonts w:ascii="Times New Roman" w:hAnsi="Times New Roman"/>
            <w:noProof/>
            <w:sz w:val="28"/>
            <w:szCs w:val="20"/>
            <w:lang w:val="ru-RU"/>
          </w:rPr>
          <w:t>3</w:t>
        </w:r>
        <w:r w:rsidRPr="00A56769">
          <w:rPr>
            <w:rFonts w:ascii="Times New Roman" w:hAnsi="Times New Roman"/>
            <w:sz w:val="28"/>
            <w:szCs w:val="20"/>
          </w:rPr>
          <w:fldChar w:fldCharType="end"/>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771744"/>
    <w:multiLevelType w:val="hybridMultilevel"/>
    <w:tmpl w:val="60E2322E"/>
    <w:lvl w:ilvl="0" w:tplc="5A12D07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15:restartNumberingAfterBreak="0">
    <w:nsid w:val="10281348"/>
    <w:multiLevelType w:val="hybridMultilevel"/>
    <w:tmpl w:val="C0A03A36"/>
    <w:lvl w:ilvl="0" w:tplc="17EC29C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17AB313A"/>
    <w:multiLevelType w:val="hybridMultilevel"/>
    <w:tmpl w:val="E454E510"/>
    <w:lvl w:ilvl="0" w:tplc="A75ACAA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18202DA4"/>
    <w:multiLevelType w:val="hybridMultilevel"/>
    <w:tmpl w:val="448AB5A0"/>
    <w:lvl w:ilvl="0" w:tplc="38708A6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19A20A90"/>
    <w:multiLevelType w:val="hybridMultilevel"/>
    <w:tmpl w:val="0972A816"/>
    <w:lvl w:ilvl="0" w:tplc="A0A8B78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15:restartNumberingAfterBreak="0">
    <w:nsid w:val="3F8E5963"/>
    <w:multiLevelType w:val="hybridMultilevel"/>
    <w:tmpl w:val="2362AC8C"/>
    <w:lvl w:ilvl="0" w:tplc="F3BC3592">
      <w:start w:val="1"/>
      <w:numFmt w:val="decimal"/>
      <w:lvlText w:val="%1)"/>
      <w:lvlJc w:val="left"/>
      <w:pPr>
        <w:ind w:left="1069" w:hanging="360"/>
      </w:pPr>
      <w:rPr>
        <w:rFonts w:hint="default"/>
        <w:b w:val="0"/>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 w15:restartNumberingAfterBreak="0">
    <w:nsid w:val="49F87246"/>
    <w:multiLevelType w:val="hybridMultilevel"/>
    <w:tmpl w:val="0EB20BA4"/>
    <w:lvl w:ilvl="0" w:tplc="9356D5DC">
      <w:start w:val="1"/>
      <w:numFmt w:val="decimal"/>
      <w:lvlText w:val="%1)"/>
      <w:lvlJc w:val="left"/>
      <w:pPr>
        <w:ind w:left="1069" w:hanging="360"/>
      </w:pPr>
      <w:rPr>
        <w:rFonts w:hint="default"/>
        <w:b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56D27862"/>
    <w:multiLevelType w:val="hybridMultilevel"/>
    <w:tmpl w:val="6B9CA972"/>
    <w:lvl w:ilvl="0" w:tplc="375419C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15:restartNumberingAfterBreak="0">
    <w:nsid w:val="6C490A9B"/>
    <w:multiLevelType w:val="hybridMultilevel"/>
    <w:tmpl w:val="C3D680A6"/>
    <w:lvl w:ilvl="0" w:tplc="8E7EFEDC">
      <w:start w:val="1"/>
      <w:numFmt w:val="decimal"/>
      <w:lvlText w:val="%1)"/>
      <w:lvlJc w:val="left"/>
      <w:pPr>
        <w:ind w:left="1069" w:hanging="360"/>
      </w:pPr>
      <w:rPr>
        <w:rFonts w:hint="default"/>
        <w:color w:val="auto"/>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7"/>
  </w:num>
  <w:num w:numId="2">
    <w:abstractNumId w:val="4"/>
  </w:num>
  <w:num w:numId="3">
    <w:abstractNumId w:val="1"/>
  </w:num>
  <w:num w:numId="4">
    <w:abstractNumId w:val="8"/>
  </w:num>
  <w:num w:numId="5">
    <w:abstractNumId w:val="2"/>
  </w:num>
  <w:num w:numId="6">
    <w:abstractNumId w:val="3"/>
  </w:num>
  <w:num w:numId="7">
    <w:abstractNumId w:val="5"/>
  </w:num>
  <w:num w:numId="8">
    <w:abstractNumId w:val="0"/>
  </w:num>
  <w:num w:numId="9">
    <w:abstractNumId w:val="6"/>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olib Xoljigitov">
    <w15:presenceInfo w15:providerId="None" w15:userId="Golib Xoljigitov"/>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354"/>
    <w:rsid w:val="000000F3"/>
    <w:rsid w:val="00001BCE"/>
    <w:rsid w:val="00003261"/>
    <w:rsid w:val="000037F0"/>
    <w:rsid w:val="000101DF"/>
    <w:rsid w:val="0001056B"/>
    <w:rsid w:val="00011239"/>
    <w:rsid w:val="00013551"/>
    <w:rsid w:val="000146A8"/>
    <w:rsid w:val="00017824"/>
    <w:rsid w:val="00021443"/>
    <w:rsid w:val="000223EF"/>
    <w:rsid w:val="00022F7A"/>
    <w:rsid w:val="0002355B"/>
    <w:rsid w:val="00023AFC"/>
    <w:rsid w:val="00024BD5"/>
    <w:rsid w:val="000267A2"/>
    <w:rsid w:val="000312E1"/>
    <w:rsid w:val="000319C0"/>
    <w:rsid w:val="000328DE"/>
    <w:rsid w:val="00037EEF"/>
    <w:rsid w:val="000402A1"/>
    <w:rsid w:val="000408A6"/>
    <w:rsid w:val="000409B8"/>
    <w:rsid w:val="0004146E"/>
    <w:rsid w:val="0004283D"/>
    <w:rsid w:val="000434FB"/>
    <w:rsid w:val="00051BA0"/>
    <w:rsid w:val="000524B2"/>
    <w:rsid w:val="00052B17"/>
    <w:rsid w:val="00055138"/>
    <w:rsid w:val="000609C7"/>
    <w:rsid w:val="00060C17"/>
    <w:rsid w:val="000631B8"/>
    <w:rsid w:val="00063821"/>
    <w:rsid w:val="00067F8D"/>
    <w:rsid w:val="00073F77"/>
    <w:rsid w:val="00075AD2"/>
    <w:rsid w:val="00075D77"/>
    <w:rsid w:val="00076126"/>
    <w:rsid w:val="0007704B"/>
    <w:rsid w:val="00077088"/>
    <w:rsid w:val="0008046E"/>
    <w:rsid w:val="0008299B"/>
    <w:rsid w:val="000845D7"/>
    <w:rsid w:val="00085E2C"/>
    <w:rsid w:val="00090672"/>
    <w:rsid w:val="00090A74"/>
    <w:rsid w:val="00091385"/>
    <w:rsid w:val="000915BF"/>
    <w:rsid w:val="00091D9E"/>
    <w:rsid w:val="0009308E"/>
    <w:rsid w:val="000941D5"/>
    <w:rsid w:val="000942D7"/>
    <w:rsid w:val="00095169"/>
    <w:rsid w:val="00095227"/>
    <w:rsid w:val="0009605B"/>
    <w:rsid w:val="00096362"/>
    <w:rsid w:val="00096850"/>
    <w:rsid w:val="000977CB"/>
    <w:rsid w:val="000A05E9"/>
    <w:rsid w:val="000A16CC"/>
    <w:rsid w:val="000A2195"/>
    <w:rsid w:val="000A3A8B"/>
    <w:rsid w:val="000A4E38"/>
    <w:rsid w:val="000A566A"/>
    <w:rsid w:val="000A63DC"/>
    <w:rsid w:val="000A7F80"/>
    <w:rsid w:val="000B0B80"/>
    <w:rsid w:val="000B15DA"/>
    <w:rsid w:val="000B27A8"/>
    <w:rsid w:val="000B2D17"/>
    <w:rsid w:val="000B3F09"/>
    <w:rsid w:val="000B4085"/>
    <w:rsid w:val="000B422C"/>
    <w:rsid w:val="000B42A1"/>
    <w:rsid w:val="000B7935"/>
    <w:rsid w:val="000B7BB4"/>
    <w:rsid w:val="000B7FF6"/>
    <w:rsid w:val="000C00BA"/>
    <w:rsid w:val="000C09BC"/>
    <w:rsid w:val="000C1BA5"/>
    <w:rsid w:val="000C2072"/>
    <w:rsid w:val="000C425B"/>
    <w:rsid w:val="000C47A6"/>
    <w:rsid w:val="000C6694"/>
    <w:rsid w:val="000C7362"/>
    <w:rsid w:val="000C7860"/>
    <w:rsid w:val="000D0299"/>
    <w:rsid w:val="000D0334"/>
    <w:rsid w:val="000D081A"/>
    <w:rsid w:val="000D2ED2"/>
    <w:rsid w:val="000D3ABD"/>
    <w:rsid w:val="000D417E"/>
    <w:rsid w:val="000D6328"/>
    <w:rsid w:val="000E07BA"/>
    <w:rsid w:val="000E2430"/>
    <w:rsid w:val="000E25C7"/>
    <w:rsid w:val="000E2961"/>
    <w:rsid w:val="000E2B29"/>
    <w:rsid w:val="000E2C9F"/>
    <w:rsid w:val="000E30FD"/>
    <w:rsid w:val="000E3CDA"/>
    <w:rsid w:val="000E73B1"/>
    <w:rsid w:val="000F0768"/>
    <w:rsid w:val="000F1C99"/>
    <w:rsid w:val="000F2E06"/>
    <w:rsid w:val="000F3798"/>
    <w:rsid w:val="00101D49"/>
    <w:rsid w:val="00101E4D"/>
    <w:rsid w:val="00104818"/>
    <w:rsid w:val="00106DC1"/>
    <w:rsid w:val="00107D23"/>
    <w:rsid w:val="00107DD7"/>
    <w:rsid w:val="00111527"/>
    <w:rsid w:val="00114CA7"/>
    <w:rsid w:val="001155F5"/>
    <w:rsid w:val="001164D1"/>
    <w:rsid w:val="00121316"/>
    <w:rsid w:val="0012269B"/>
    <w:rsid w:val="00122BAA"/>
    <w:rsid w:val="001249C0"/>
    <w:rsid w:val="001253BC"/>
    <w:rsid w:val="0012788E"/>
    <w:rsid w:val="00127DCF"/>
    <w:rsid w:val="001300D2"/>
    <w:rsid w:val="0013161F"/>
    <w:rsid w:val="0013264A"/>
    <w:rsid w:val="00137797"/>
    <w:rsid w:val="00137C17"/>
    <w:rsid w:val="00137DE9"/>
    <w:rsid w:val="001408F0"/>
    <w:rsid w:val="00140A96"/>
    <w:rsid w:val="00141073"/>
    <w:rsid w:val="00141CFA"/>
    <w:rsid w:val="0014351C"/>
    <w:rsid w:val="00143A6F"/>
    <w:rsid w:val="00145A50"/>
    <w:rsid w:val="00146096"/>
    <w:rsid w:val="00146BC6"/>
    <w:rsid w:val="001504BB"/>
    <w:rsid w:val="001514D9"/>
    <w:rsid w:val="00151665"/>
    <w:rsid w:val="00152F4A"/>
    <w:rsid w:val="0015312A"/>
    <w:rsid w:val="00153372"/>
    <w:rsid w:val="001551D7"/>
    <w:rsid w:val="00155E18"/>
    <w:rsid w:val="001574F8"/>
    <w:rsid w:val="00157874"/>
    <w:rsid w:val="001609F4"/>
    <w:rsid w:val="00161DA9"/>
    <w:rsid w:val="00161F9B"/>
    <w:rsid w:val="0016201E"/>
    <w:rsid w:val="00164C6D"/>
    <w:rsid w:val="00166E37"/>
    <w:rsid w:val="001677BA"/>
    <w:rsid w:val="00171C68"/>
    <w:rsid w:val="001724F8"/>
    <w:rsid w:val="001729F2"/>
    <w:rsid w:val="00174896"/>
    <w:rsid w:val="00174FFB"/>
    <w:rsid w:val="001757F2"/>
    <w:rsid w:val="00177E46"/>
    <w:rsid w:val="00177F95"/>
    <w:rsid w:val="00180269"/>
    <w:rsid w:val="00182BE6"/>
    <w:rsid w:val="00184277"/>
    <w:rsid w:val="001845D0"/>
    <w:rsid w:val="00184714"/>
    <w:rsid w:val="00190A74"/>
    <w:rsid w:val="00191526"/>
    <w:rsid w:val="00191F4C"/>
    <w:rsid w:val="001920E3"/>
    <w:rsid w:val="00192341"/>
    <w:rsid w:val="0019296F"/>
    <w:rsid w:val="00192C41"/>
    <w:rsid w:val="00194F92"/>
    <w:rsid w:val="00197B39"/>
    <w:rsid w:val="001A1250"/>
    <w:rsid w:val="001A2ABD"/>
    <w:rsid w:val="001A5B67"/>
    <w:rsid w:val="001A67C3"/>
    <w:rsid w:val="001A7198"/>
    <w:rsid w:val="001B2267"/>
    <w:rsid w:val="001B317E"/>
    <w:rsid w:val="001B629B"/>
    <w:rsid w:val="001B6C12"/>
    <w:rsid w:val="001C1E6B"/>
    <w:rsid w:val="001C2652"/>
    <w:rsid w:val="001C33B7"/>
    <w:rsid w:val="001C59A0"/>
    <w:rsid w:val="001C68A0"/>
    <w:rsid w:val="001D1E0A"/>
    <w:rsid w:val="001D262C"/>
    <w:rsid w:val="001D379B"/>
    <w:rsid w:val="001D3A54"/>
    <w:rsid w:val="001D3C07"/>
    <w:rsid w:val="001D41F4"/>
    <w:rsid w:val="001E1231"/>
    <w:rsid w:val="001E522C"/>
    <w:rsid w:val="001E5D5E"/>
    <w:rsid w:val="001E638B"/>
    <w:rsid w:val="001E6C6D"/>
    <w:rsid w:val="001E74D9"/>
    <w:rsid w:val="001F0916"/>
    <w:rsid w:val="001F1347"/>
    <w:rsid w:val="001F19DE"/>
    <w:rsid w:val="001F2828"/>
    <w:rsid w:val="001F489C"/>
    <w:rsid w:val="001F4B96"/>
    <w:rsid w:val="001F52B5"/>
    <w:rsid w:val="001F6D69"/>
    <w:rsid w:val="001F6ED8"/>
    <w:rsid w:val="001F7526"/>
    <w:rsid w:val="001F7761"/>
    <w:rsid w:val="001F77EB"/>
    <w:rsid w:val="0020201E"/>
    <w:rsid w:val="0020209E"/>
    <w:rsid w:val="00202ECF"/>
    <w:rsid w:val="00202ED7"/>
    <w:rsid w:val="002032D4"/>
    <w:rsid w:val="0021097A"/>
    <w:rsid w:val="002110C9"/>
    <w:rsid w:val="002111D3"/>
    <w:rsid w:val="00211B83"/>
    <w:rsid w:val="00214066"/>
    <w:rsid w:val="002154CD"/>
    <w:rsid w:val="00215947"/>
    <w:rsid w:val="00216B69"/>
    <w:rsid w:val="0021765A"/>
    <w:rsid w:val="00220374"/>
    <w:rsid w:val="00220D0B"/>
    <w:rsid w:val="00220DE5"/>
    <w:rsid w:val="00221C08"/>
    <w:rsid w:val="00222B08"/>
    <w:rsid w:val="0022355F"/>
    <w:rsid w:val="00226F06"/>
    <w:rsid w:val="002279D3"/>
    <w:rsid w:val="00231B64"/>
    <w:rsid w:val="00231F1D"/>
    <w:rsid w:val="00233AA8"/>
    <w:rsid w:val="002413C9"/>
    <w:rsid w:val="00243A8B"/>
    <w:rsid w:val="002458EE"/>
    <w:rsid w:val="00246598"/>
    <w:rsid w:val="0026061A"/>
    <w:rsid w:val="00262EA8"/>
    <w:rsid w:val="0026331C"/>
    <w:rsid w:val="002662B3"/>
    <w:rsid w:val="00266F2A"/>
    <w:rsid w:val="002671D2"/>
    <w:rsid w:val="002704EF"/>
    <w:rsid w:val="00273C20"/>
    <w:rsid w:val="00274E87"/>
    <w:rsid w:val="00276D22"/>
    <w:rsid w:val="00281B47"/>
    <w:rsid w:val="00282102"/>
    <w:rsid w:val="00283C6E"/>
    <w:rsid w:val="00284CF4"/>
    <w:rsid w:val="00284F77"/>
    <w:rsid w:val="00286B2E"/>
    <w:rsid w:val="002903B5"/>
    <w:rsid w:val="0029175C"/>
    <w:rsid w:val="00291C71"/>
    <w:rsid w:val="00292763"/>
    <w:rsid w:val="00293836"/>
    <w:rsid w:val="00294F8A"/>
    <w:rsid w:val="00295621"/>
    <w:rsid w:val="00295BEE"/>
    <w:rsid w:val="00296305"/>
    <w:rsid w:val="00296FA1"/>
    <w:rsid w:val="00297C1C"/>
    <w:rsid w:val="002A0F4C"/>
    <w:rsid w:val="002A0F9B"/>
    <w:rsid w:val="002A40E6"/>
    <w:rsid w:val="002A45AA"/>
    <w:rsid w:val="002A73D2"/>
    <w:rsid w:val="002B0872"/>
    <w:rsid w:val="002B0980"/>
    <w:rsid w:val="002B21CA"/>
    <w:rsid w:val="002B3252"/>
    <w:rsid w:val="002B402F"/>
    <w:rsid w:val="002B5C18"/>
    <w:rsid w:val="002C14DD"/>
    <w:rsid w:val="002C6FA2"/>
    <w:rsid w:val="002D116D"/>
    <w:rsid w:val="002D5011"/>
    <w:rsid w:val="002D6CA5"/>
    <w:rsid w:val="002D7BEA"/>
    <w:rsid w:val="002E2022"/>
    <w:rsid w:val="002E30EF"/>
    <w:rsid w:val="002E3C36"/>
    <w:rsid w:val="002F0C68"/>
    <w:rsid w:val="002F15EC"/>
    <w:rsid w:val="002F318B"/>
    <w:rsid w:val="002F717C"/>
    <w:rsid w:val="002F74CB"/>
    <w:rsid w:val="002F7BFF"/>
    <w:rsid w:val="00301FBD"/>
    <w:rsid w:val="00302532"/>
    <w:rsid w:val="003076E6"/>
    <w:rsid w:val="003114DB"/>
    <w:rsid w:val="00315983"/>
    <w:rsid w:val="003210D2"/>
    <w:rsid w:val="003238DD"/>
    <w:rsid w:val="003315BE"/>
    <w:rsid w:val="00331BCE"/>
    <w:rsid w:val="00331D8A"/>
    <w:rsid w:val="003327DF"/>
    <w:rsid w:val="00332B26"/>
    <w:rsid w:val="00333995"/>
    <w:rsid w:val="0033401E"/>
    <w:rsid w:val="00334AEB"/>
    <w:rsid w:val="00335F36"/>
    <w:rsid w:val="003404C2"/>
    <w:rsid w:val="003415C4"/>
    <w:rsid w:val="00341CCD"/>
    <w:rsid w:val="00342E00"/>
    <w:rsid w:val="00343BC2"/>
    <w:rsid w:val="003460E2"/>
    <w:rsid w:val="0034697A"/>
    <w:rsid w:val="003478CC"/>
    <w:rsid w:val="003507B5"/>
    <w:rsid w:val="00352239"/>
    <w:rsid w:val="00354B22"/>
    <w:rsid w:val="003553BD"/>
    <w:rsid w:val="00355B45"/>
    <w:rsid w:val="00355F18"/>
    <w:rsid w:val="003561E1"/>
    <w:rsid w:val="003610E9"/>
    <w:rsid w:val="003619AD"/>
    <w:rsid w:val="003627E7"/>
    <w:rsid w:val="003638FA"/>
    <w:rsid w:val="00363EB8"/>
    <w:rsid w:val="00364300"/>
    <w:rsid w:val="00365F58"/>
    <w:rsid w:val="00367D4A"/>
    <w:rsid w:val="0037039B"/>
    <w:rsid w:val="0037069A"/>
    <w:rsid w:val="003711C3"/>
    <w:rsid w:val="00371FF6"/>
    <w:rsid w:val="00374161"/>
    <w:rsid w:val="00375ED7"/>
    <w:rsid w:val="00376572"/>
    <w:rsid w:val="00376FF3"/>
    <w:rsid w:val="003807D5"/>
    <w:rsid w:val="00380D9F"/>
    <w:rsid w:val="003829C8"/>
    <w:rsid w:val="00386FC3"/>
    <w:rsid w:val="00390B4B"/>
    <w:rsid w:val="00391299"/>
    <w:rsid w:val="00392909"/>
    <w:rsid w:val="00392E58"/>
    <w:rsid w:val="003948F5"/>
    <w:rsid w:val="003951FF"/>
    <w:rsid w:val="00396C84"/>
    <w:rsid w:val="00397C91"/>
    <w:rsid w:val="003A15D4"/>
    <w:rsid w:val="003A25A6"/>
    <w:rsid w:val="003A34BA"/>
    <w:rsid w:val="003A3EDF"/>
    <w:rsid w:val="003A7D19"/>
    <w:rsid w:val="003B1B9F"/>
    <w:rsid w:val="003B29F5"/>
    <w:rsid w:val="003B3A3F"/>
    <w:rsid w:val="003B4BA5"/>
    <w:rsid w:val="003B4D4B"/>
    <w:rsid w:val="003B5785"/>
    <w:rsid w:val="003C150D"/>
    <w:rsid w:val="003C2C75"/>
    <w:rsid w:val="003C3FC0"/>
    <w:rsid w:val="003C43D5"/>
    <w:rsid w:val="003C50A6"/>
    <w:rsid w:val="003C54EF"/>
    <w:rsid w:val="003C7DE8"/>
    <w:rsid w:val="003D263F"/>
    <w:rsid w:val="003D29F3"/>
    <w:rsid w:val="003D406E"/>
    <w:rsid w:val="003D4805"/>
    <w:rsid w:val="003D60F4"/>
    <w:rsid w:val="003D618C"/>
    <w:rsid w:val="003D63C2"/>
    <w:rsid w:val="003D648E"/>
    <w:rsid w:val="003D671E"/>
    <w:rsid w:val="003E0118"/>
    <w:rsid w:val="003E0F29"/>
    <w:rsid w:val="003E314F"/>
    <w:rsid w:val="003E3873"/>
    <w:rsid w:val="003E3FD9"/>
    <w:rsid w:val="003E6A0B"/>
    <w:rsid w:val="003E704D"/>
    <w:rsid w:val="003E7D89"/>
    <w:rsid w:val="003F3C7C"/>
    <w:rsid w:val="003F42CE"/>
    <w:rsid w:val="003F4E60"/>
    <w:rsid w:val="003F704F"/>
    <w:rsid w:val="00400C8F"/>
    <w:rsid w:val="004058EA"/>
    <w:rsid w:val="00406861"/>
    <w:rsid w:val="00411650"/>
    <w:rsid w:val="00415FA8"/>
    <w:rsid w:val="00416362"/>
    <w:rsid w:val="004164AC"/>
    <w:rsid w:val="00417BB7"/>
    <w:rsid w:val="0042418F"/>
    <w:rsid w:val="00426CF3"/>
    <w:rsid w:val="004278F5"/>
    <w:rsid w:val="004323DE"/>
    <w:rsid w:val="00432BC7"/>
    <w:rsid w:val="00433652"/>
    <w:rsid w:val="0043385A"/>
    <w:rsid w:val="004344A8"/>
    <w:rsid w:val="004344D8"/>
    <w:rsid w:val="00434A7F"/>
    <w:rsid w:val="00435478"/>
    <w:rsid w:val="00437DDC"/>
    <w:rsid w:val="00437F0D"/>
    <w:rsid w:val="00440A10"/>
    <w:rsid w:val="00443DB3"/>
    <w:rsid w:val="0044440C"/>
    <w:rsid w:val="0044472B"/>
    <w:rsid w:val="0044639A"/>
    <w:rsid w:val="00446E54"/>
    <w:rsid w:val="00456F2B"/>
    <w:rsid w:val="00457D6E"/>
    <w:rsid w:val="0046218A"/>
    <w:rsid w:val="00466257"/>
    <w:rsid w:val="00466471"/>
    <w:rsid w:val="0046765A"/>
    <w:rsid w:val="00467FB8"/>
    <w:rsid w:val="004723E5"/>
    <w:rsid w:val="00480250"/>
    <w:rsid w:val="004838F7"/>
    <w:rsid w:val="00484172"/>
    <w:rsid w:val="004844F7"/>
    <w:rsid w:val="0048495E"/>
    <w:rsid w:val="00485921"/>
    <w:rsid w:val="00486AED"/>
    <w:rsid w:val="0049141A"/>
    <w:rsid w:val="0049358C"/>
    <w:rsid w:val="00493E3D"/>
    <w:rsid w:val="00494E35"/>
    <w:rsid w:val="004954FA"/>
    <w:rsid w:val="004965C5"/>
    <w:rsid w:val="00497833"/>
    <w:rsid w:val="00497B0A"/>
    <w:rsid w:val="00497B89"/>
    <w:rsid w:val="004A1008"/>
    <w:rsid w:val="004A1789"/>
    <w:rsid w:val="004A2D7D"/>
    <w:rsid w:val="004B0DFC"/>
    <w:rsid w:val="004B1973"/>
    <w:rsid w:val="004B1D83"/>
    <w:rsid w:val="004B30CA"/>
    <w:rsid w:val="004B316D"/>
    <w:rsid w:val="004B6628"/>
    <w:rsid w:val="004B7204"/>
    <w:rsid w:val="004B77CE"/>
    <w:rsid w:val="004C13BF"/>
    <w:rsid w:val="004C2100"/>
    <w:rsid w:val="004C2D25"/>
    <w:rsid w:val="004C5C57"/>
    <w:rsid w:val="004C73E1"/>
    <w:rsid w:val="004D24A7"/>
    <w:rsid w:val="004D2A56"/>
    <w:rsid w:val="004D2CA3"/>
    <w:rsid w:val="004D52B3"/>
    <w:rsid w:val="004D6FD4"/>
    <w:rsid w:val="004D7F47"/>
    <w:rsid w:val="004E0842"/>
    <w:rsid w:val="004E142C"/>
    <w:rsid w:val="004E3752"/>
    <w:rsid w:val="004E51DB"/>
    <w:rsid w:val="004E5FCA"/>
    <w:rsid w:val="004E6B10"/>
    <w:rsid w:val="004E6BAF"/>
    <w:rsid w:val="004F1916"/>
    <w:rsid w:val="004F222C"/>
    <w:rsid w:val="004F27A6"/>
    <w:rsid w:val="004F29FB"/>
    <w:rsid w:val="004F2D9A"/>
    <w:rsid w:val="004F555E"/>
    <w:rsid w:val="004F6BE1"/>
    <w:rsid w:val="005013B5"/>
    <w:rsid w:val="00502853"/>
    <w:rsid w:val="00502D8A"/>
    <w:rsid w:val="0050367C"/>
    <w:rsid w:val="005039CC"/>
    <w:rsid w:val="005062B9"/>
    <w:rsid w:val="00510323"/>
    <w:rsid w:val="005120CC"/>
    <w:rsid w:val="0051318A"/>
    <w:rsid w:val="0051436A"/>
    <w:rsid w:val="00514646"/>
    <w:rsid w:val="00516233"/>
    <w:rsid w:val="00521D00"/>
    <w:rsid w:val="00522F51"/>
    <w:rsid w:val="005234AE"/>
    <w:rsid w:val="00524FE0"/>
    <w:rsid w:val="00525A18"/>
    <w:rsid w:val="00527530"/>
    <w:rsid w:val="00534A82"/>
    <w:rsid w:val="00534D29"/>
    <w:rsid w:val="00535510"/>
    <w:rsid w:val="0053598A"/>
    <w:rsid w:val="005377A1"/>
    <w:rsid w:val="005403A4"/>
    <w:rsid w:val="00540A6F"/>
    <w:rsid w:val="00540E1D"/>
    <w:rsid w:val="005417B6"/>
    <w:rsid w:val="005521F8"/>
    <w:rsid w:val="00552940"/>
    <w:rsid w:val="0055558D"/>
    <w:rsid w:val="005604A6"/>
    <w:rsid w:val="0056196D"/>
    <w:rsid w:val="00567C95"/>
    <w:rsid w:val="005705C5"/>
    <w:rsid w:val="00571BE6"/>
    <w:rsid w:val="0057262F"/>
    <w:rsid w:val="00572D0E"/>
    <w:rsid w:val="0057341F"/>
    <w:rsid w:val="00573C57"/>
    <w:rsid w:val="00574745"/>
    <w:rsid w:val="0057660D"/>
    <w:rsid w:val="005767A3"/>
    <w:rsid w:val="005768DE"/>
    <w:rsid w:val="00582D95"/>
    <w:rsid w:val="00585D2C"/>
    <w:rsid w:val="00586E48"/>
    <w:rsid w:val="00590F61"/>
    <w:rsid w:val="00596DCD"/>
    <w:rsid w:val="00597B6C"/>
    <w:rsid w:val="005A20DE"/>
    <w:rsid w:val="005A68A5"/>
    <w:rsid w:val="005B0DDF"/>
    <w:rsid w:val="005B15FF"/>
    <w:rsid w:val="005B1830"/>
    <w:rsid w:val="005B461A"/>
    <w:rsid w:val="005B4C7D"/>
    <w:rsid w:val="005B6DA3"/>
    <w:rsid w:val="005C1C3E"/>
    <w:rsid w:val="005C2395"/>
    <w:rsid w:val="005C2A2F"/>
    <w:rsid w:val="005C3126"/>
    <w:rsid w:val="005D0236"/>
    <w:rsid w:val="005D0D83"/>
    <w:rsid w:val="005D17FB"/>
    <w:rsid w:val="005D1EF8"/>
    <w:rsid w:val="005D31CD"/>
    <w:rsid w:val="005D4AD6"/>
    <w:rsid w:val="005D6BC8"/>
    <w:rsid w:val="005D756D"/>
    <w:rsid w:val="005D7D05"/>
    <w:rsid w:val="005E00FF"/>
    <w:rsid w:val="005E6823"/>
    <w:rsid w:val="005E6A0E"/>
    <w:rsid w:val="005E7046"/>
    <w:rsid w:val="005E780D"/>
    <w:rsid w:val="005F16C6"/>
    <w:rsid w:val="005F426A"/>
    <w:rsid w:val="005F441C"/>
    <w:rsid w:val="005F49DD"/>
    <w:rsid w:val="005F6734"/>
    <w:rsid w:val="00601D3F"/>
    <w:rsid w:val="00603723"/>
    <w:rsid w:val="00607208"/>
    <w:rsid w:val="006072A1"/>
    <w:rsid w:val="00607B62"/>
    <w:rsid w:val="0061005D"/>
    <w:rsid w:val="006119BB"/>
    <w:rsid w:val="006132C1"/>
    <w:rsid w:val="00617E5B"/>
    <w:rsid w:val="0062061A"/>
    <w:rsid w:val="00621A9A"/>
    <w:rsid w:val="0062746A"/>
    <w:rsid w:val="00631667"/>
    <w:rsid w:val="006334C9"/>
    <w:rsid w:val="00633612"/>
    <w:rsid w:val="00633679"/>
    <w:rsid w:val="0063426E"/>
    <w:rsid w:val="006359C9"/>
    <w:rsid w:val="00635C79"/>
    <w:rsid w:val="00636AC7"/>
    <w:rsid w:val="00637987"/>
    <w:rsid w:val="00637DF6"/>
    <w:rsid w:val="006403C5"/>
    <w:rsid w:val="0064127A"/>
    <w:rsid w:val="00642764"/>
    <w:rsid w:val="006454AE"/>
    <w:rsid w:val="006462F2"/>
    <w:rsid w:val="00650772"/>
    <w:rsid w:val="00654424"/>
    <w:rsid w:val="0065508C"/>
    <w:rsid w:val="0065540E"/>
    <w:rsid w:val="0065640B"/>
    <w:rsid w:val="00656807"/>
    <w:rsid w:val="00656BB1"/>
    <w:rsid w:val="006578AF"/>
    <w:rsid w:val="00657F92"/>
    <w:rsid w:val="00660780"/>
    <w:rsid w:val="00660F27"/>
    <w:rsid w:val="00662594"/>
    <w:rsid w:val="00664C3C"/>
    <w:rsid w:val="00665784"/>
    <w:rsid w:val="0066750F"/>
    <w:rsid w:val="006678A1"/>
    <w:rsid w:val="006710E8"/>
    <w:rsid w:val="0067123C"/>
    <w:rsid w:val="00671AA0"/>
    <w:rsid w:val="0067315D"/>
    <w:rsid w:val="00675BD8"/>
    <w:rsid w:val="00676AA9"/>
    <w:rsid w:val="0067788C"/>
    <w:rsid w:val="0068009B"/>
    <w:rsid w:val="0068012F"/>
    <w:rsid w:val="00680595"/>
    <w:rsid w:val="006816BB"/>
    <w:rsid w:val="00681AD9"/>
    <w:rsid w:val="00684214"/>
    <w:rsid w:val="006865EC"/>
    <w:rsid w:val="00686DFD"/>
    <w:rsid w:val="00687327"/>
    <w:rsid w:val="0069022D"/>
    <w:rsid w:val="00690882"/>
    <w:rsid w:val="0069155D"/>
    <w:rsid w:val="00692CEC"/>
    <w:rsid w:val="006968C2"/>
    <w:rsid w:val="006A0338"/>
    <w:rsid w:val="006A2C09"/>
    <w:rsid w:val="006A3E72"/>
    <w:rsid w:val="006A68D6"/>
    <w:rsid w:val="006A7F65"/>
    <w:rsid w:val="006B09A1"/>
    <w:rsid w:val="006B1883"/>
    <w:rsid w:val="006B216E"/>
    <w:rsid w:val="006B363C"/>
    <w:rsid w:val="006B48BC"/>
    <w:rsid w:val="006B4CC9"/>
    <w:rsid w:val="006B61BB"/>
    <w:rsid w:val="006B72BD"/>
    <w:rsid w:val="006B7ED6"/>
    <w:rsid w:val="006C3C5D"/>
    <w:rsid w:val="006C5996"/>
    <w:rsid w:val="006C5B5B"/>
    <w:rsid w:val="006C6730"/>
    <w:rsid w:val="006C6DB5"/>
    <w:rsid w:val="006C7FCC"/>
    <w:rsid w:val="006D11A0"/>
    <w:rsid w:val="006D13BC"/>
    <w:rsid w:val="006D1589"/>
    <w:rsid w:val="006D20C2"/>
    <w:rsid w:val="006D266E"/>
    <w:rsid w:val="006D48F2"/>
    <w:rsid w:val="006D57B6"/>
    <w:rsid w:val="006D7028"/>
    <w:rsid w:val="006D768E"/>
    <w:rsid w:val="006E111A"/>
    <w:rsid w:val="006E39E4"/>
    <w:rsid w:val="006E4CC9"/>
    <w:rsid w:val="006E5363"/>
    <w:rsid w:val="006E6958"/>
    <w:rsid w:val="006E6D80"/>
    <w:rsid w:val="006F02D5"/>
    <w:rsid w:val="006F0D31"/>
    <w:rsid w:val="006F47FC"/>
    <w:rsid w:val="006F4C46"/>
    <w:rsid w:val="006F5556"/>
    <w:rsid w:val="006F61E8"/>
    <w:rsid w:val="006F7C7E"/>
    <w:rsid w:val="006F7DFB"/>
    <w:rsid w:val="00703DC4"/>
    <w:rsid w:val="007056F4"/>
    <w:rsid w:val="0070643E"/>
    <w:rsid w:val="00711D1E"/>
    <w:rsid w:val="00712957"/>
    <w:rsid w:val="007144CF"/>
    <w:rsid w:val="00714B84"/>
    <w:rsid w:val="00714C51"/>
    <w:rsid w:val="00715A2A"/>
    <w:rsid w:val="00716ABE"/>
    <w:rsid w:val="00716D5D"/>
    <w:rsid w:val="007223BD"/>
    <w:rsid w:val="00722A95"/>
    <w:rsid w:val="0072322B"/>
    <w:rsid w:val="00724CC6"/>
    <w:rsid w:val="00725E1A"/>
    <w:rsid w:val="007269A3"/>
    <w:rsid w:val="00730EAA"/>
    <w:rsid w:val="0073585B"/>
    <w:rsid w:val="0073726C"/>
    <w:rsid w:val="007374EB"/>
    <w:rsid w:val="00742935"/>
    <w:rsid w:val="00742AD2"/>
    <w:rsid w:val="007436FD"/>
    <w:rsid w:val="0074372B"/>
    <w:rsid w:val="007442C9"/>
    <w:rsid w:val="007466A3"/>
    <w:rsid w:val="00750799"/>
    <w:rsid w:val="00750A27"/>
    <w:rsid w:val="007518AD"/>
    <w:rsid w:val="00754015"/>
    <w:rsid w:val="00754F35"/>
    <w:rsid w:val="00756A0C"/>
    <w:rsid w:val="00760D2B"/>
    <w:rsid w:val="007612E7"/>
    <w:rsid w:val="00763799"/>
    <w:rsid w:val="00764C50"/>
    <w:rsid w:val="00765C78"/>
    <w:rsid w:val="00766103"/>
    <w:rsid w:val="00773B7D"/>
    <w:rsid w:val="00775408"/>
    <w:rsid w:val="007778E3"/>
    <w:rsid w:val="00782386"/>
    <w:rsid w:val="00782661"/>
    <w:rsid w:val="00784917"/>
    <w:rsid w:val="00785D77"/>
    <w:rsid w:val="00786CA5"/>
    <w:rsid w:val="007870A5"/>
    <w:rsid w:val="00790F6F"/>
    <w:rsid w:val="007911D2"/>
    <w:rsid w:val="00792D1A"/>
    <w:rsid w:val="00792EC1"/>
    <w:rsid w:val="00793B8A"/>
    <w:rsid w:val="0079692C"/>
    <w:rsid w:val="007A2300"/>
    <w:rsid w:val="007A3E7C"/>
    <w:rsid w:val="007A55CC"/>
    <w:rsid w:val="007A6472"/>
    <w:rsid w:val="007A7D3D"/>
    <w:rsid w:val="007B08F7"/>
    <w:rsid w:val="007B73D0"/>
    <w:rsid w:val="007B776E"/>
    <w:rsid w:val="007C1FC7"/>
    <w:rsid w:val="007C4061"/>
    <w:rsid w:val="007C40A5"/>
    <w:rsid w:val="007C4117"/>
    <w:rsid w:val="007C47E5"/>
    <w:rsid w:val="007C496C"/>
    <w:rsid w:val="007C4AFC"/>
    <w:rsid w:val="007C66AA"/>
    <w:rsid w:val="007D0751"/>
    <w:rsid w:val="007D1974"/>
    <w:rsid w:val="007D1FBF"/>
    <w:rsid w:val="007D2781"/>
    <w:rsid w:val="007D3354"/>
    <w:rsid w:val="007D4075"/>
    <w:rsid w:val="007D5F16"/>
    <w:rsid w:val="007D62DB"/>
    <w:rsid w:val="007D6D84"/>
    <w:rsid w:val="007D7B84"/>
    <w:rsid w:val="007E04C1"/>
    <w:rsid w:val="007E0AB3"/>
    <w:rsid w:val="007E1D9F"/>
    <w:rsid w:val="007E2D9A"/>
    <w:rsid w:val="007E3024"/>
    <w:rsid w:val="007E3B01"/>
    <w:rsid w:val="007E5A14"/>
    <w:rsid w:val="007E6538"/>
    <w:rsid w:val="007E738F"/>
    <w:rsid w:val="007E7A1F"/>
    <w:rsid w:val="007F0A9B"/>
    <w:rsid w:val="007F29FA"/>
    <w:rsid w:val="007F7141"/>
    <w:rsid w:val="00800E76"/>
    <w:rsid w:val="00800E86"/>
    <w:rsid w:val="00802AE9"/>
    <w:rsid w:val="008031D4"/>
    <w:rsid w:val="008040A9"/>
    <w:rsid w:val="00805393"/>
    <w:rsid w:val="00807973"/>
    <w:rsid w:val="00812587"/>
    <w:rsid w:val="008140B2"/>
    <w:rsid w:val="008146F6"/>
    <w:rsid w:val="008171F9"/>
    <w:rsid w:val="00817C98"/>
    <w:rsid w:val="00820F0C"/>
    <w:rsid w:val="00824466"/>
    <w:rsid w:val="008246ED"/>
    <w:rsid w:val="00825A89"/>
    <w:rsid w:val="00825AC5"/>
    <w:rsid w:val="00825CD5"/>
    <w:rsid w:val="00831AB7"/>
    <w:rsid w:val="00834639"/>
    <w:rsid w:val="00835CFC"/>
    <w:rsid w:val="00836640"/>
    <w:rsid w:val="00840265"/>
    <w:rsid w:val="008402EB"/>
    <w:rsid w:val="00842D45"/>
    <w:rsid w:val="00843E00"/>
    <w:rsid w:val="00844492"/>
    <w:rsid w:val="00844E57"/>
    <w:rsid w:val="00845958"/>
    <w:rsid w:val="0084761F"/>
    <w:rsid w:val="00847C46"/>
    <w:rsid w:val="00847E96"/>
    <w:rsid w:val="00850078"/>
    <w:rsid w:val="0085163E"/>
    <w:rsid w:val="008519C8"/>
    <w:rsid w:val="008519DA"/>
    <w:rsid w:val="00852EFD"/>
    <w:rsid w:val="00854D8F"/>
    <w:rsid w:val="00855013"/>
    <w:rsid w:val="008555AC"/>
    <w:rsid w:val="008556C2"/>
    <w:rsid w:val="00856689"/>
    <w:rsid w:val="00860CBC"/>
    <w:rsid w:val="00866F1A"/>
    <w:rsid w:val="00867D75"/>
    <w:rsid w:val="008706FC"/>
    <w:rsid w:val="00871F6E"/>
    <w:rsid w:val="00876FFC"/>
    <w:rsid w:val="008772EF"/>
    <w:rsid w:val="00881A93"/>
    <w:rsid w:val="008848AE"/>
    <w:rsid w:val="008857E4"/>
    <w:rsid w:val="00886227"/>
    <w:rsid w:val="00890B18"/>
    <w:rsid w:val="00890BE4"/>
    <w:rsid w:val="00897A5B"/>
    <w:rsid w:val="00897CFA"/>
    <w:rsid w:val="008A294F"/>
    <w:rsid w:val="008A51EB"/>
    <w:rsid w:val="008A7EF7"/>
    <w:rsid w:val="008B0C01"/>
    <w:rsid w:val="008B11C8"/>
    <w:rsid w:val="008B14E9"/>
    <w:rsid w:val="008B162A"/>
    <w:rsid w:val="008B3DA0"/>
    <w:rsid w:val="008B581D"/>
    <w:rsid w:val="008B63AE"/>
    <w:rsid w:val="008B6442"/>
    <w:rsid w:val="008B6DD5"/>
    <w:rsid w:val="008B70E5"/>
    <w:rsid w:val="008B71DC"/>
    <w:rsid w:val="008C0037"/>
    <w:rsid w:val="008C1B6B"/>
    <w:rsid w:val="008C3025"/>
    <w:rsid w:val="008C4675"/>
    <w:rsid w:val="008C5139"/>
    <w:rsid w:val="008C5D5A"/>
    <w:rsid w:val="008C6CEE"/>
    <w:rsid w:val="008C7EC1"/>
    <w:rsid w:val="008D0B88"/>
    <w:rsid w:val="008D4031"/>
    <w:rsid w:val="008D63A6"/>
    <w:rsid w:val="008D6784"/>
    <w:rsid w:val="008E0B58"/>
    <w:rsid w:val="008E0FBA"/>
    <w:rsid w:val="008E1107"/>
    <w:rsid w:val="008E217F"/>
    <w:rsid w:val="008E6990"/>
    <w:rsid w:val="008E6F90"/>
    <w:rsid w:val="008E7A5F"/>
    <w:rsid w:val="008F21BB"/>
    <w:rsid w:val="00900E94"/>
    <w:rsid w:val="00903DFB"/>
    <w:rsid w:val="00903EB1"/>
    <w:rsid w:val="009047BF"/>
    <w:rsid w:val="00906523"/>
    <w:rsid w:val="00906716"/>
    <w:rsid w:val="00913C36"/>
    <w:rsid w:val="00914784"/>
    <w:rsid w:val="00914B39"/>
    <w:rsid w:val="00917EE7"/>
    <w:rsid w:val="00922A26"/>
    <w:rsid w:val="00925347"/>
    <w:rsid w:val="00925D5A"/>
    <w:rsid w:val="00925EE1"/>
    <w:rsid w:val="00926E5B"/>
    <w:rsid w:val="009307C6"/>
    <w:rsid w:val="00931AC5"/>
    <w:rsid w:val="00931E1C"/>
    <w:rsid w:val="009329DB"/>
    <w:rsid w:val="00934423"/>
    <w:rsid w:val="00935501"/>
    <w:rsid w:val="0093658C"/>
    <w:rsid w:val="00936A55"/>
    <w:rsid w:val="009372F6"/>
    <w:rsid w:val="009442A9"/>
    <w:rsid w:val="00945EF2"/>
    <w:rsid w:val="009514F3"/>
    <w:rsid w:val="00952AD0"/>
    <w:rsid w:val="00953235"/>
    <w:rsid w:val="009614B8"/>
    <w:rsid w:val="00964888"/>
    <w:rsid w:val="009653D5"/>
    <w:rsid w:val="0096658E"/>
    <w:rsid w:val="00966980"/>
    <w:rsid w:val="009670F8"/>
    <w:rsid w:val="0096738A"/>
    <w:rsid w:val="00967B96"/>
    <w:rsid w:val="00974F1C"/>
    <w:rsid w:val="00982131"/>
    <w:rsid w:val="0098302F"/>
    <w:rsid w:val="00983216"/>
    <w:rsid w:val="009834CD"/>
    <w:rsid w:val="00985171"/>
    <w:rsid w:val="00986467"/>
    <w:rsid w:val="00991BBA"/>
    <w:rsid w:val="0099253F"/>
    <w:rsid w:val="00992BFB"/>
    <w:rsid w:val="00993BF4"/>
    <w:rsid w:val="009945D8"/>
    <w:rsid w:val="0099505C"/>
    <w:rsid w:val="0099550D"/>
    <w:rsid w:val="00996D30"/>
    <w:rsid w:val="009A0068"/>
    <w:rsid w:val="009A0703"/>
    <w:rsid w:val="009A07CF"/>
    <w:rsid w:val="009A0AE3"/>
    <w:rsid w:val="009A1A1E"/>
    <w:rsid w:val="009B2467"/>
    <w:rsid w:val="009B3288"/>
    <w:rsid w:val="009B6069"/>
    <w:rsid w:val="009D22AC"/>
    <w:rsid w:val="009D2770"/>
    <w:rsid w:val="009D285F"/>
    <w:rsid w:val="009D4DDA"/>
    <w:rsid w:val="009E01E6"/>
    <w:rsid w:val="009E2A7A"/>
    <w:rsid w:val="009E362E"/>
    <w:rsid w:val="009E448E"/>
    <w:rsid w:val="009E6D79"/>
    <w:rsid w:val="009E6EAA"/>
    <w:rsid w:val="009F1E1E"/>
    <w:rsid w:val="009F691C"/>
    <w:rsid w:val="009F7286"/>
    <w:rsid w:val="00A00DA7"/>
    <w:rsid w:val="00A01939"/>
    <w:rsid w:val="00A04648"/>
    <w:rsid w:val="00A05121"/>
    <w:rsid w:val="00A05D1B"/>
    <w:rsid w:val="00A0681A"/>
    <w:rsid w:val="00A06D1F"/>
    <w:rsid w:val="00A12910"/>
    <w:rsid w:val="00A12DC1"/>
    <w:rsid w:val="00A16065"/>
    <w:rsid w:val="00A16B8E"/>
    <w:rsid w:val="00A17D0C"/>
    <w:rsid w:val="00A213F9"/>
    <w:rsid w:val="00A215A6"/>
    <w:rsid w:val="00A22783"/>
    <w:rsid w:val="00A22966"/>
    <w:rsid w:val="00A22967"/>
    <w:rsid w:val="00A230E0"/>
    <w:rsid w:val="00A24A7C"/>
    <w:rsid w:val="00A25033"/>
    <w:rsid w:val="00A2727C"/>
    <w:rsid w:val="00A31D04"/>
    <w:rsid w:val="00A33F00"/>
    <w:rsid w:val="00A35420"/>
    <w:rsid w:val="00A356F2"/>
    <w:rsid w:val="00A35926"/>
    <w:rsid w:val="00A3619E"/>
    <w:rsid w:val="00A36893"/>
    <w:rsid w:val="00A36A29"/>
    <w:rsid w:val="00A36F40"/>
    <w:rsid w:val="00A41303"/>
    <w:rsid w:val="00A413D8"/>
    <w:rsid w:val="00A42065"/>
    <w:rsid w:val="00A42F8E"/>
    <w:rsid w:val="00A4349F"/>
    <w:rsid w:val="00A454E9"/>
    <w:rsid w:val="00A45E26"/>
    <w:rsid w:val="00A46281"/>
    <w:rsid w:val="00A519F9"/>
    <w:rsid w:val="00A528B4"/>
    <w:rsid w:val="00A531CF"/>
    <w:rsid w:val="00A54040"/>
    <w:rsid w:val="00A550A9"/>
    <w:rsid w:val="00A551D6"/>
    <w:rsid w:val="00A55A95"/>
    <w:rsid w:val="00A56526"/>
    <w:rsid w:val="00A56769"/>
    <w:rsid w:val="00A56C8C"/>
    <w:rsid w:val="00A6235B"/>
    <w:rsid w:val="00A628A9"/>
    <w:rsid w:val="00A64E40"/>
    <w:rsid w:val="00A657ED"/>
    <w:rsid w:val="00A66391"/>
    <w:rsid w:val="00A67538"/>
    <w:rsid w:val="00A70946"/>
    <w:rsid w:val="00A72FB2"/>
    <w:rsid w:val="00A738A9"/>
    <w:rsid w:val="00A73D80"/>
    <w:rsid w:val="00A75AF7"/>
    <w:rsid w:val="00A76050"/>
    <w:rsid w:val="00A8009E"/>
    <w:rsid w:val="00A81E55"/>
    <w:rsid w:val="00A8214F"/>
    <w:rsid w:val="00A827EF"/>
    <w:rsid w:val="00A82CD4"/>
    <w:rsid w:val="00A852CD"/>
    <w:rsid w:val="00A85394"/>
    <w:rsid w:val="00A854DF"/>
    <w:rsid w:val="00A91BDC"/>
    <w:rsid w:val="00A92E0D"/>
    <w:rsid w:val="00A955B3"/>
    <w:rsid w:val="00A957DC"/>
    <w:rsid w:val="00A96554"/>
    <w:rsid w:val="00A96E84"/>
    <w:rsid w:val="00A976BC"/>
    <w:rsid w:val="00AA1AD1"/>
    <w:rsid w:val="00AA3733"/>
    <w:rsid w:val="00AA5AE9"/>
    <w:rsid w:val="00AA623E"/>
    <w:rsid w:val="00AA6EB8"/>
    <w:rsid w:val="00AA7B76"/>
    <w:rsid w:val="00AA7E4C"/>
    <w:rsid w:val="00AB0D83"/>
    <w:rsid w:val="00AB36A6"/>
    <w:rsid w:val="00AB4888"/>
    <w:rsid w:val="00AB4B24"/>
    <w:rsid w:val="00AB5017"/>
    <w:rsid w:val="00AB73B6"/>
    <w:rsid w:val="00AB7619"/>
    <w:rsid w:val="00AC022E"/>
    <w:rsid w:val="00AC049B"/>
    <w:rsid w:val="00AC05DA"/>
    <w:rsid w:val="00AC0AD0"/>
    <w:rsid w:val="00AC516C"/>
    <w:rsid w:val="00AD0750"/>
    <w:rsid w:val="00AD0919"/>
    <w:rsid w:val="00AD51A4"/>
    <w:rsid w:val="00AD7004"/>
    <w:rsid w:val="00AD76AC"/>
    <w:rsid w:val="00AE09E0"/>
    <w:rsid w:val="00AE1734"/>
    <w:rsid w:val="00AE185D"/>
    <w:rsid w:val="00AE2EC7"/>
    <w:rsid w:val="00AE444B"/>
    <w:rsid w:val="00AE4633"/>
    <w:rsid w:val="00AE5896"/>
    <w:rsid w:val="00AE745D"/>
    <w:rsid w:val="00AF1AC0"/>
    <w:rsid w:val="00AF3D06"/>
    <w:rsid w:val="00AF4A47"/>
    <w:rsid w:val="00AF4C76"/>
    <w:rsid w:val="00AF5708"/>
    <w:rsid w:val="00AF5F1B"/>
    <w:rsid w:val="00AF6EB9"/>
    <w:rsid w:val="00AF7F20"/>
    <w:rsid w:val="00B0030F"/>
    <w:rsid w:val="00B00B6E"/>
    <w:rsid w:val="00B00C80"/>
    <w:rsid w:val="00B00F3C"/>
    <w:rsid w:val="00B020B9"/>
    <w:rsid w:val="00B03FCA"/>
    <w:rsid w:val="00B1063F"/>
    <w:rsid w:val="00B10B45"/>
    <w:rsid w:val="00B12249"/>
    <w:rsid w:val="00B152AE"/>
    <w:rsid w:val="00B16CD0"/>
    <w:rsid w:val="00B20023"/>
    <w:rsid w:val="00B211E2"/>
    <w:rsid w:val="00B24832"/>
    <w:rsid w:val="00B30E61"/>
    <w:rsid w:val="00B3312B"/>
    <w:rsid w:val="00B35EBB"/>
    <w:rsid w:val="00B4072B"/>
    <w:rsid w:val="00B40771"/>
    <w:rsid w:val="00B40FEB"/>
    <w:rsid w:val="00B4153D"/>
    <w:rsid w:val="00B424A9"/>
    <w:rsid w:val="00B4258D"/>
    <w:rsid w:val="00B42CE4"/>
    <w:rsid w:val="00B45DD0"/>
    <w:rsid w:val="00B4670E"/>
    <w:rsid w:val="00B505BC"/>
    <w:rsid w:val="00B50A3A"/>
    <w:rsid w:val="00B5144E"/>
    <w:rsid w:val="00B519E4"/>
    <w:rsid w:val="00B51F5B"/>
    <w:rsid w:val="00B52087"/>
    <w:rsid w:val="00B52A58"/>
    <w:rsid w:val="00B52A59"/>
    <w:rsid w:val="00B53780"/>
    <w:rsid w:val="00B53C14"/>
    <w:rsid w:val="00B568B2"/>
    <w:rsid w:val="00B5697E"/>
    <w:rsid w:val="00B56C91"/>
    <w:rsid w:val="00B5739D"/>
    <w:rsid w:val="00B578FC"/>
    <w:rsid w:val="00B60C61"/>
    <w:rsid w:val="00B63C4B"/>
    <w:rsid w:val="00B710DF"/>
    <w:rsid w:val="00B7134A"/>
    <w:rsid w:val="00B75D84"/>
    <w:rsid w:val="00B777CE"/>
    <w:rsid w:val="00B801BB"/>
    <w:rsid w:val="00B810A9"/>
    <w:rsid w:val="00B82A6E"/>
    <w:rsid w:val="00B851CC"/>
    <w:rsid w:val="00B86871"/>
    <w:rsid w:val="00B86A9F"/>
    <w:rsid w:val="00B87340"/>
    <w:rsid w:val="00B873F9"/>
    <w:rsid w:val="00B90AB9"/>
    <w:rsid w:val="00B91363"/>
    <w:rsid w:val="00B91C2C"/>
    <w:rsid w:val="00B956E4"/>
    <w:rsid w:val="00B976E3"/>
    <w:rsid w:val="00B97DCC"/>
    <w:rsid w:val="00BA2688"/>
    <w:rsid w:val="00BA4001"/>
    <w:rsid w:val="00BA444A"/>
    <w:rsid w:val="00BA5835"/>
    <w:rsid w:val="00BA59FB"/>
    <w:rsid w:val="00BA5FDF"/>
    <w:rsid w:val="00BB0A52"/>
    <w:rsid w:val="00BB1B16"/>
    <w:rsid w:val="00BB2472"/>
    <w:rsid w:val="00BB5164"/>
    <w:rsid w:val="00BC5E03"/>
    <w:rsid w:val="00BC642F"/>
    <w:rsid w:val="00BC6981"/>
    <w:rsid w:val="00BC69A1"/>
    <w:rsid w:val="00BC6A7C"/>
    <w:rsid w:val="00BC7486"/>
    <w:rsid w:val="00BC7656"/>
    <w:rsid w:val="00BD0208"/>
    <w:rsid w:val="00BD0DC9"/>
    <w:rsid w:val="00BD116A"/>
    <w:rsid w:val="00BD2E3B"/>
    <w:rsid w:val="00BD45CF"/>
    <w:rsid w:val="00BD4CAF"/>
    <w:rsid w:val="00BD4EB9"/>
    <w:rsid w:val="00BD7881"/>
    <w:rsid w:val="00BE1387"/>
    <w:rsid w:val="00BE2A98"/>
    <w:rsid w:val="00BE2B6E"/>
    <w:rsid w:val="00BE46B5"/>
    <w:rsid w:val="00BE5907"/>
    <w:rsid w:val="00BE7158"/>
    <w:rsid w:val="00BF1816"/>
    <w:rsid w:val="00BF324F"/>
    <w:rsid w:val="00BF390F"/>
    <w:rsid w:val="00BF5390"/>
    <w:rsid w:val="00BF6FB9"/>
    <w:rsid w:val="00BF7237"/>
    <w:rsid w:val="00C00079"/>
    <w:rsid w:val="00C01C4A"/>
    <w:rsid w:val="00C01F7A"/>
    <w:rsid w:val="00C02126"/>
    <w:rsid w:val="00C032A5"/>
    <w:rsid w:val="00C03E5A"/>
    <w:rsid w:val="00C04BF3"/>
    <w:rsid w:val="00C05E34"/>
    <w:rsid w:val="00C0697C"/>
    <w:rsid w:val="00C11567"/>
    <w:rsid w:val="00C13D7E"/>
    <w:rsid w:val="00C15120"/>
    <w:rsid w:val="00C16231"/>
    <w:rsid w:val="00C173A1"/>
    <w:rsid w:val="00C209AB"/>
    <w:rsid w:val="00C20EAF"/>
    <w:rsid w:val="00C218B4"/>
    <w:rsid w:val="00C21B3B"/>
    <w:rsid w:val="00C22064"/>
    <w:rsid w:val="00C230C8"/>
    <w:rsid w:val="00C231CA"/>
    <w:rsid w:val="00C27C45"/>
    <w:rsid w:val="00C27D8E"/>
    <w:rsid w:val="00C30AD1"/>
    <w:rsid w:val="00C34350"/>
    <w:rsid w:val="00C351E7"/>
    <w:rsid w:val="00C40705"/>
    <w:rsid w:val="00C408CC"/>
    <w:rsid w:val="00C4213C"/>
    <w:rsid w:val="00C460F0"/>
    <w:rsid w:val="00C50587"/>
    <w:rsid w:val="00C50B28"/>
    <w:rsid w:val="00C52D9A"/>
    <w:rsid w:val="00C53D68"/>
    <w:rsid w:val="00C54697"/>
    <w:rsid w:val="00C556E2"/>
    <w:rsid w:val="00C55AF2"/>
    <w:rsid w:val="00C56B9A"/>
    <w:rsid w:val="00C56C4C"/>
    <w:rsid w:val="00C56C74"/>
    <w:rsid w:val="00C577B9"/>
    <w:rsid w:val="00C601D8"/>
    <w:rsid w:val="00C60899"/>
    <w:rsid w:val="00C611E0"/>
    <w:rsid w:val="00C613D1"/>
    <w:rsid w:val="00C618BE"/>
    <w:rsid w:val="00C61C89"/>
    <w:rsid w:val="00C62230"/>
    <w:rsid w:val="00C644E4"/>
    <w:rsid w:val="00C6464C"/>
    <w:rsid w:val="00C65EFE"/>
    <w:rsid w:val="00C66DE1"/>
    <w:rsid w:val="00C700E3"/>
    <w:rsid w:val="00C70612"/>
    <w:rsid w:val="00C706FE"/>
    <w:rsid w:val="00C71210"/>
    <w:rsid w:val="00C7138F"/>
    <w:rsid w:val="00C73B8B"/>
    <w:rsid w:val="00C847AA"/>
    <w:rsid w:val="00C857B5"/>
    <w:rsid w:val="00C85D8C"/>
    <w:rsid w:val="00C92294"/>
    <w:rsid w:val="00C934E3"/>
    <w:rsid w:val="00C94CB5"/>
    <w:rsid w:val="00C95039"/>
    <w:rsid w:val="00C95719"/>
    <w:rsid w:val="00CA06BF"/>
    <w:rsid w:val="00CA145A"/>
    <w:rsid w:val="00CA15E3"/>
    <w:rsid w:val="00CA3B9E"/>
    <w:rsid w:val="00CA5F79"/>
    <w:rsid w:val="00CA6324"/>
    <w:rsid w:val="00CA6404"/>
    <w:rsid w:val="00CA7B7A"/>
    <w:rsid w:val="00CB10B9"/>
    <w:rsid w:val="00CB14A8"/>
    <w:rsid w:val="00CB2A78"/>
    <w:rsid w:val="00CB3D8D"/>
    <w:rsid w:val="00CC245B"/>
    <w:rsid w:val="00CC2FD0"/>
    <w:rsid w:val="00CC3A6F"/>
    <w:rsid w:val="00CC4AA0"/>
    <w:rsid w:val="00CC4C99"/>
    <w:rsid w:val="00CC5D5B"/>
    <w:rsid w:val="00CC65A9"/>
    <w:rsid w:val="00CD007F"/>
    <w:rsid w:val="00CD0538"/>
    <w:rsid w:val="00CD300D"/>
    <w:rsid w:val="00CD4978"/>
    <w:rsid w:val="00CD5E66"/>
    <w:rsid w:val="00CE0622"/>
    <w:rsid w:val="00CE0E1A"/>
    <w:rsid w:val="00CE3399"/>
    <w:rsid w:val="00CE572B"/>
    <w:rsid w:val="00CE5858"/>
    <w:rsid w:val="00CE5EA1"/>
    <w:rsid w:val="00CE5F55"/>
    <w:rsid w:val="00CE6F68"/>
    <w:rsid w:val="00CE7063"/>
    <w:rsid w:val="00CF0340"/>
    <w:rsid w:val="00CF0667"/>
    <w:rsid w:val="00CF194D"/>
    <w:rsid w:val="00CF1FA3"/>
    <w:rsid w:val="00CF37B9"/>
    <w:rsid w:val="00D00515"/>
    <w:rsid w:val="00D034A0"/>
    <w:rsid w:val="00D0642C"/>
    <w:rsid w:val="00D07062"/>
    <w:rsid w:val="00D076D6"/>
    <w:rsid w:val="00D10120"/>
    <w:rsid w:val="00D11C95"/>
    <w:rsid w:val="00D12B38"/>
    <w:rsid w:val="00D13382"/>
    <w:rsid w:val="00D13F83"/>
    <w:rsid w:val="00D1653C"/>
    <w:rsid w:val="00D20B86"/>
    <w:rsid w:val="00D21C28"/>
    <w:rsid w:val="00D21E2E"/>
    <w:rsid w:val="00D21E74"/>
    <w:rsid w:val="00D23458"/>
    <w:rsid w:val="00D24AE0"/>
    <w:rsid w:val="00D260A5"/>
    <w:rsid w:val="00D266F0"/>
    <w:rsid w:val="00D27AE3"/>
    <w:rsid w:val="00D316C0"/>
    <w:rsid w:val="00D32DB1"/>
    <w:rsid w:val="00D34165"/>
    <w:rsid w:val="00D34A5E"/>
    <w:rsid w:val="00D35223"/>
    <w:rsid w:val="00D3607B"/>
    <w:rsid w:val="00D40166"/>
    <w:rsid w:val="00D4107E"/>
    <w:rsid w:val="00D4117B"/>
    <w:rsid w:val="00D41A5C"/>
    <w:rsid w:val="00D42444"/>
    <w:rsid w:val="00D436FD"/>
    <w:rsid w:val="00D47001"/>
    <w:rsid w:val="00D47D06"/>
    <w:rsid w:val="00D5057D"/>
    <w:rsid w:val="00D52927"/>
    <w:rsid w:val="00D546A7"/>
    <w:rsid w:val="00D5618A"/>
    <w:rsid w:val="00D57D6B"/>
    <w:rsid w:val="00D61C71"/>
    <w:rsid w:val="00D63380"/>
    <w:rsid w:val="00D63958"/>
    <w:rsid w:val="00D6418A"/>
    <w:rsid w:val="00D64EF9"/>
    <w:rsid w:val="00D717D5"/>
    <w:rsid w:val="00D71936"/>
    <w:rsid w:val="00D71E53"/>
    <w:rsid w:val="00D72B9A"/>
    <w:rsid w:val="00D72D10"/>
    <w:rsid w:val="00D763C7"/>
    <w:rsid w:val="00D76CE3"/>
    <w:rsid w:val="00D77AC1"/>
    <w:rsid w:val="00D77C73"/>
    <w:rsid w:val="00D80F76"/>
    <w:rsid w:val="00D82C7D"/>
    <w:rsid w:val="00D83B22"/>
    <w:rsid w:val="00D8455F"/>
    <w:rsid w:val="00D8466E"/>
    <w:rsid w:val="00D903E3"/>
    <w:rsid w:val="00D90674"/>
    <w:rsid w:val="00D90E9E"/>
    <w:rsid w:val="00D94881"/>
    <w:rsid w:val="00D9729B"/>
    <w:rsid w:val="00D97365"/>
    <w:rsid w:val="00DA03E3"/>
    <w:rsid w:val="00DA1AC3"/>
    <w:rsid w:val="00DA24AF"/>
    <w:rsid w:val="00DA259A"/>
    <w:rsid w:val="00DA30CC"/>
    <w:rsid w:val="00DA5487"/>
    <w:rsid w:val="00DA5A6C"/>
    <w:rsid w:val="00DB0355"/>
    <w:rsid w:val="00DB06DB"/>
    <w:rsid w:val="00DB1144"/>
    <w:rsid w:val="00DB2CA7"/>
    <w:rsid w:val="00DB4366"/>
    <w:rsid w:val="00DB687C"/>
    <w:rsid w:val="00DB7F3D"/>
    <w:rsid w:val="00DC106F"/>
    <w:rsid w:val="00DC2634"/>
    <w:rsid w:val="00DC2B48"/>
    <w:rsid w:val="00DC3016"/>
    <w:rsid w:val="00DC5476"/>
    <w:rsid w:val="00DC598E"/>
    <w:rsid w:val="00DC63C1"/>
    <w:rsid w:val="00DC7165"/>
    <w:rsid w:val="00DC7B86"/>
    <w:rsid w:val="00DC7CB8"/>
    <w:rsid w:val="00DD1D16"/>
    <w:rsid w:val="00DD21EC"/>
    <w:rsid w:val="00DD2549"/>
    <w:rsid w:val="00DD32F4"/>
    <w:rsid w:val="00DD57D1"/>
    <w:rsid w:val="00DD6883"/>
    <w:rsid w:val="00DD724B"/>
    <w:rsid w:val="00DD754E"/>
    <w:rsid w:val="00DE08B7"/>
    <w:rsid w:val="00DE1221"/>
    <w:rsid w:val="00DE1346"/>
    <w:rsid w:val="00DE2C10"/>
    <w:rsid w:val="00DE378F"/>
    <w:rsid w:val="00DE407B"/>
    <w:rsid w:val="00DE5FE1"/>
    <w:rsid w:val="00DE694D"/>
    <w:rsid w:val="00DE6C2F"/>
    <w:rsid w:val="00DE750A"/>
    <w:rsid w:val="00DF0E66"/>
    <w:rsid w:val="00DF1F21"/>
    <w:rsid w:val="00DF36E7"/>
    <w:rsid w:val="00DF393A"/>
    <w:rsid w:val="00DF4061"/>
    <w:rsid w:val="00DF5715"/>
    <w:rsid w:val="00E00E0B"/>
    <w:rsid w:val="00E01B97"/>
    <w:rsid w:val="00E03A8C"/>
    <w:rsid w:val="00E04865"/>
    <w:rsid w:val="00E04948"/>
    <w:rsid w:val="00E04F58"/>
    <w:rsid w:val="00E10ABA"/>
    <w:rsid w:val="00E119EC"/>
    <w:rsid w:val="00E12B39"/>
    <w:rsid w:val="00E2003B"/>
    <w:rsid w:val="00E20662"/>
    <w:rsid w:val="00E20806"/>
    <w:rsid w:val="00E231E2"/>
    <w:rsid w:val="00E25F03"/>
    <w:rsid w:val="00E26DB7"/>
    <w:rsid w:val="00E3258C"/>
    <w:rsid w:val="00E33936"/>
    <w:rsid w:val="00E340FB"/>
    <w:rsid w:val="00E34C71"/>
    <w:rsid w:val="00E34EFE"/>
    <w:rsid w:val="00E35039"/>
    <w:rsid w:val="00E35BAA"/>
    <w:rsid w:val="00E3614E"/>
    <w:rsid w:val="00E37049"/>
    <w:rsid w:val="00E401E1"/>
    <w:rsid w:val="00E40B73"/>
    <w:rsid w:val="00E42BC4"/>
    <w:rsid w:val="00E464EB"/>
    <w:rsid w:val="00E46CA3"/>
    <w:rsid w:val="00E47034"/>
    <w:rsid w:val="00E477D4"/>
    <w:rsid w:val="00E5035C"/>
    <w:rsid w:val="00E50366"/>
    <w:rsid w:val="00E513D1"/>
    <w:rsid w:val="00E52678"/>
    <w:rsid w:val="00E52AE8"/>
    <w:rsid w:val="00E53CD8"/>
    <w:rsid w:val="00E53D04"/>
    <w:rsid w:val="00E54505"/>
    <w:rsid w:val="00E55B02"/>
    <w:rsid w:val="00E567A3"/>
    <w:rsid w:val="00E60192"/>
    <w:rsid w:val="00E604B6"/>
    <w:rsid w:val="00E60A11"/>
    <w:rsid w:val="00E64B61"/>
    <w:rsid w:val="00E666BB"/>
    <w:rsid w:val="00E66F4C"/>
    <w:rsid w:val="00E70D73"/>
    <w:rsid w:val="00E71B8E"/>
    <w:rsid w:val="00E733FC"/>
    <w:rsid w:val="00E74E69"/>
    <w:rsid w:val="00E77411"/>
    <w:rsid w:val="00E80F6E"/>
    <w:rsid w:val="00E81939"/>
    <w:rsid w:val="00E8237F"/>
    <w:rsid w:val="00E8382E"/>
    <w:rsid w:val="00E84AB0"/>
    <w:rsid w:val="00E8625B"/>
    <w:rsid w:val="00E868F1"/>
    <w:rsid w:val="00E87058"/>
    <w:rsid w:val="00E8724A"/>
    <w:rsid w:val="00E90F98"/>
    <w:rsid w:val="00E9256E"/>
    <w:rsid w:val="00E92B94"/>
    <w:rsid w:val="00E92C30"/>
    <w:rsid w:val="00E93559"/>
    <w:rsid w:val="00E944E4"/>
    <w:rsid w:val="00E9471F"/>
    <w:rsid w:val="00E975CE"/>
    <w:rsid w:val="00EA0210"/>
    <w:rsid w:val="00EA05A3"/>
    <w:rsid w:val="00EA10C9"/>
    <w:rsid w:val="00EA245F"/>
    <w:rsid w:val="00EA2787"/>
    <w:rsid w:val="00EA2964"/>
    <w:rsid w:val="00EA2FD8"/>
    <w:rsid w:val="00EA5005"/>
    <w:rsid w:val="00EA6F0B"/>
    <w:rsid w:val="00EA72C2"/>
    <w:rsid w:val="00EA7851"/>
    <w:rsid w:val="00EB11EA"/>
    <w:rsid w:val="00EB2984"/>
    <w:rsid w:val="00EB43F2"/>
    <w:rsid w:val="00EB4722"/>
    <w:rsid w:val="00EB4744"/>
    <w:rsid w:val="00EB4CA4"/>
    <w:rsid w:val="00EB5D2D"/>
    <w:rsid w:val="00EB6221"/>
    <w:rsid w:val="00EB754C"/>
    <w:rsid w:val="00EB7F52"/>
    <w:rsid w:val="00EC3881"/>
    <w:rsid w:val="00EC3BDE"/>
    <w:rsid w:val="00EC5744"/>
    <w:rsid w:val="00EC5A79"/>
    <w:rsid w:val="00EC6280"/>
    <w:rsid w:val="00EC76CA"/>
    <w:rsid w:val="00EC7BCF"/>
    <w:rsid w:val="00ED2DCA"/>
    <w:rsid w:val="00ED30B0"/>
    <w:rsid w:val="00ED3A4B"/>
    <w:rsid w:val="00ED499C"/>
    <w:rsid w:val="00ED4D52"/>
    <w:rsid w:val="00ED4E60"/>
    <w:rsid w:val="00ED7311"/>
    <w:rsid w:val="00EE024B"/>
    <w:rsid w:val="00EE0349"/>
    <w:rsid w:val="00EE1798"/>
    <w:rsid w:val="00EE1B8C"/>
    <w:rsid w:val="00EE2AAD"/>
    <w:rsid w:val="00EE3B64"/>
    <w:rsid w:val="00EE46E6"/>
    <w:rsid w:val="00EE47B3"/>
    <w:rsid w:val="00EE600A"/>
    <w:rsid w:val="00EE64F1"/>
    <w:rsid w:val="00EF13B3"/>
    <w:rsid w:val="00EF1B8B"/>
    <w:rsid w:val="00EF648B"/>
    <w:rsid w:val="00EF6D81"/>
    <w:rsid w:val="00F02797"/>
    <w:rsid w:val="00F02D1F"/>
    <w:rsid w:val="00F10001"/>
    <w:rsid w:val="00F102D9"/>
    <w:rsid w:val="00F1053D"/>
    <w:rsid w:val="00F10701"/>
    <w:rsid w:val="00F10810"/>
    <w:rsid w:val="00F10B9B"/>
    <w:rsid w:val="00F12416"/>
    <w:rsid w:val="00F126C7"/>
    <w:rsid w:val="00F140E4"/>
    <w:rsid w:val="00F14485"/>
    <w:rsid w:val="00F15AC0"/>
    <w:rsid w:val="00F162A2"/>
    <w:rsid w:val="00F21A80"/>
    <w:rsid w:val="00F22665"/>
    <w:rsid w:val="00F2268D"/>
    <w:rsid w:val="00F24147"/>
    <w:rsid w:val="00F26F6D"/>
    <w:rsid w:val="00F33A78"/>
    <w:rsid w:val="00F34293"/>
    <w:rsid w:val="00F3490D"/>
    <w:rsid w:val="00F350BA"/>
    <w:rsid w:val="00F36686"/>
    <w:rsid w:val="00F371C2"/>
    <w:rsid w:val="00F428E0"/>
    <w:rsid w:val="00F428FD"/>
    <w:rsid w:val="00F43E3B"/>
    <w:rsid w:val="00F458C9"/>
    <w:rsid w:val="00F45EE5"/>
    <w:rsid w:val="00F509F8"/>
    <w:rsid w:val="00F51AF8"/>
    <w:rsid w:val="00F51C15"/>
    <w:rsid w:val="00F55629"/>
    <w:rsid w:val="00F57A25"/>
    <w:rsid w:val="00F60D06"/>
    <w:rsid w:val="00F6135D"/>
    <w:rsid w:val="00F64C82"/>
    <w:rsid w:val="00F6521F"/>
    <w:rsid w:val="00F71E60"/>
    <w:rsid w:val="00F731A8"/>
    <w:rsid w:val="00F73D18"/>
    <w:rsid w:val="00F74735"/>
    <w:rsid w:val="00F7655C"/>
    <w:rsid w:val="00F80ADE"/>
    <w:rsid w:val="00F82B1F"/>
    <w:rsid w:val="00F84D8B"/>
    <w:rsid w:val="00F859A7"/>
    <w:rsid w:val="00F87154"/>
    <w:rsid w:val="00F87CC5"/>
    <w:rsid w:val="00F903CF"/>
    <w:rsid w:val="00F90516"/>
    <w:rsid w:val="00F917B9"/>
    <w:rsid w:val="00F91FB7"/>
    <w:rsid w:val="00F938E0"/>
    <w:rsid w:val="00F93F28"/>
    <w:rsid w:val="00F963A4"/>
    <w:rsid w:val="00F969C7"/>
    <w:rsid w:val="00FA203E"/>
    <w:rsid w:val="00FA21E4"/>
    <w:rsid w:val="00FA23F8"/>
    <w:rsid w:val="00FA3C0F"/>
    <w:rsid w:val="00FA4049"/>
    <w:rsid w:val="00FA4D60"/>
    <w:rsid w:val="00FA6627"/>
    <w:rsid w:val="00FA7AFD"/>
    <w:rsid w:val="00FA7E62"/>
    <w:rsid w:val="00FB1034"/>
    <w:rsid w:val="00FB201F"/>
    <w:rsid w:val="00FB2EF1"/>
    <w:rsid w:val="00FB5281"/>
    <w:rsid w:val="00FB7F73"/>
    <w:rsid w:val="00FC0B50"/>
    <w:rsid w:val="00FC1C06"/>
    <w:rsid w:val="00FC2AD3"/>
    <w:rsid w:val="00FC4854"/>
    <w:rsid w:val="00FC52C5"/>
    <w:rsid w:val="00FC52FB"/>
    <w:rsid w:val="00FC68B9"/>
    <w:rsid w:val="00FD505B"/>
    <w:rsid w:val="00FD58F2"/>
    <w:rsid w:val="00FD5F92"/>
    <w:rsid w:val="00FD6799"/>
    <w:rsid w:val="00FD6E42"/>
    <w:rsid w:val="00FD707D"/>
    <w:rsid w:val="00FE256B"/>
    <w:rsid w:val="00FE2A0C"/>
    <w:rsid w:val="00FE2DBE"/>
    <w:rsid w:val="00FE378F"/>
    <w:rsid w:val="00FE756B"/>
    <w:rsid w:val="00FF0EE1"/>
    <w:rsid w:val="00FF12AF"/>
    <w:rsid w:val="00FF36DC"/>
    <w:rsid w:val="00FF3E31"/>
  </w:rsids>
  <m:mathPr>
    <m:mathFont m:val="Cambria Math"/>
    <m:brkBin m:val="before"/>
    <m:brkBinSub m:val="--"/>
    <m:smallFrac/>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BED5795"/>
  <w15:docId w15:val="{AEE7A6BE-C415-431E-AB24-D3333FAE9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4670E"/>
    <w:pPr>
      <w:spacing w:after="200" w:line="276" w:lineRule="auto"/>
    </w:pPr>
    <w:rPr>
      <w:rFonts w:ascii="Calibri" w:eastAsia="Times New Roman" w:hAnsi="Calibri" w:cs="Times New Roman"/>
      <w:lang w:val="uz-Cyrl-UZ" w:eastAsia="uz-Cyrl-UZ"/>
    </w:rPr>
  </w:style>
  <w:style w:type="paragraph" w:styleId="3">
    <w:name w:val="heading 3"/>
    <w:basedOn w:val="a"/>
    <w:next w:val="a"/>
    <w:link w:val="30"/>
    <w:uiPriority w:val="9"/>
    <w:semiHidden/>
    <w:unhideWhenUsed/>
    <w:qFormat/>
    <w:rsid w:val="00D260A5"/>
    <w:pPr>
      <w:keepNext/>
      <w:keepLines/>
      <w:spacing w:before="40" w:after="0"/>
      <w:outlineLvl w:val="2"/>
    </w:pPr>
    <w:rPr>
      <w:rFonts w:ascii="Calibri Light" w:hAnsi="Calibri Light"/>
      <w:color w:val="1F3763"/>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Пленум туплами учун"/>
    <w:rsid w:val="00F917B9"/>
    <w:pPr>
      <w:autoSpaceDE w:val="0"/>
      <w:autoSpaceDN w:val="0"/>
      <w:adjustRightInd w:val="0"/>
      <w:spacing w:after="0" w:line="240" w:lineRule="auto"/>
      <w:ind w:firstLine="283"/>
      <w:jc w:val="both"/>
    </w:pPr>
    <w:rPr>
      <w:rFonts w:ascii="TimesUZ" w:eastAsia="Times New Roman" w:hAnsi="TimesUZ" w:cs="Times New Roman"/>
      <w:color w:val="000000"/>
      <w:sz w:val="20"/>
      <w:szCs w:val="20"/>
      <w:lang w:eastAsia="ru-RU"/>
    </w:rPr>
  </w:style>
  <w:style w:type="character" w:styleId="a4">
    <w:name w:val="Hyperlink"/>
    <w:basedOn w:val="a0"/>
    <w:uiPriority w:val="99"/>
    <w:unhideWhenUsed/>
    <w:rsid w:val="008A7EF7"/>
    <w:rPr>
      <w:color w:val="0563C1" w:themeColor="hyperlink"/>
      <w:u w:val="single"/>
    </w:rPr>
  </w:style>
  <w:style w:type="paragraph" w:styleId="a5">
    <w:name w:val="List Paragraph"/>
    <w:basedOn w:val="a"/>
    <w:uiPriority w:val="34"/>
    <w:qFormat/>
    <w:rsid w:val="008A7EF7"/>
    <w:pPr>
      <w:ind w:left="720"/>
      <w:contextualSpacing/>
    </w:pPr>
  </w:style>
  <w:style w:type="character" w:styleId="a6">
    <w:name w:val="FollowedHyperlink"/>
    <w:basedOn w:val="a0"/>
    <w:uiPriority w:val="99"/>
    <w:semiHidden/>
    <w:unhideWhenUsed/>
    <w:rsid w:val="005B1830"/>
    <w:rPr>
      <w:color w:val="954F72" w:themeColor="followedHyperlink"/>
      <w:u w:val="single"/>
    </w:rPr>
  </w:style>
  <w:style w:type="paragraph" w:styleId="a7">
    <w:name w:val="Balloon Text"/>
    <w:basedOn w:val="a"/>
    <w:link w:val="a8"/>
    <w:uiPriority w:val="99"/>
    <w:semiHidden/>
    <w:unhideWhenUsed/>
    <w:rsid w:val="008B63AE"/>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8B63AE"/>
    <w:rPr>
      <w:rFonts w:ascii="Segoe UI" w:eastAsia="Times New Roman" w:hAnsi="Segoe UI" w:cs="Segoe UI"/>
      <w:sz w:val="18"/>
      <w:szCs w:val="18"/>
      <w:lang w:val="uz-Cyrl-UZ" w:eastAsia="uz-Cyrl-UZ"/>
    </w:rPr>
  </w:style>
  <w:style w:type="character" w:styleId="a9">
    <w:name w:val="Strong"/>
    <w:basedOn w:val="a0"/>
    <w:uiPriority w:val="22"/>
    <w:qFormat/>
    <w:rsid w:val="00B505BC"/>
    <w:rPr>
      <w:b/>
      <w:bCs/>
    </w:rPr>
  </w:style>
  <w:style w:type="paragraph" w:styleId="aa">
    <w:name w:val="header"/>
    <w:basedOn w:val="a"/>
    <w:link w:val="ab"/>
    <w:uiPriority w:val="99"/>
    <w:unhideWhenUsed/>
    <w:rsid w:val="00D546A7"/>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D546A7"/>
    <w:rPr>
      <w:rFonts w:ascii="Calibri" w:eastAsia="Times New Roman" w:hAnsi="Calibri" w:cs="Times New Roman"/>
      <w:lang w:val="uz-Cyrl-UZ" w:eastAsia="uz-Cyrl-UZ"/>
    </w:rPr>
  </w:style>
  <w:style w:type="paragraph" w:styleId="ac">
    <w:name w:val="footer"/>
    <w:basedOn w:val="a"/>
    <w:link w:val="ad"/>
    <w:uiPriority w:val="99"/>
    <w:unhideWhenUsed/>
    <w:rsid w:val="00D546A7"/>
    <w:pPr>
      <w:tabs>
        <w:tab w:val="center" w:pos="4677"/>
        <w:tab w:val="right" w:pos="9355"/>
      </w:tabs>
      <w:spacing w:after="0" w:line="240" w:lineRule="auto"/>
    </w:pPr>
  </w:style>
  <w:style w:type="character" w:customStyle="1" w:styleId="ad">
    <w:name w:val="Нижний колонтитул Знак"/>
    <w:basedOn w:val="a0"/>
    <w:link w:val="ac"/>
    <w:uiPriority w:val="99"/>
    <w:rsid w:val="00D546A7"/>
    <w:rPr>
      <w:rFonts w:ascii="Calibri" w:eastAsia="Times New Roman" w:hAnsi="Calibri" w:cs="Times New Roman"/>
      <w:lang w:val="uz-Cyrl-UZ" w:eastAsia="uz-Cyrl-UZ"/>
    </w:rPr>
  </w:style>
  <w:style w:type="paragraph" w:styleId="HTML">
    <w:name w:val="HTML Preformatted"/>
    <w:basedOn w:val="a"/>
    <w:link w:val="HTML0"/>
    <w:uiPriority w:val="99"/>
    <w:semiHidden/>
    <w:unhideWhenUsed/>
    <w:rsid w:val="00E34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ru-RU" w:eastAsia="ru-RU"/>
    </w:rPr>
  </w:style>
  <w:style w:type="character" w:customStyle="1" w:styleId="HTML0">
    <w:name w:val="Стандартный HTML Знак"/>
    <w:basedOn w:val="a0"/>
    <w:link w:val="HTML"/>
    <w:uiPriority w:val="99"/>
    <w:semiHidden/>
    <w:rsid w:val="00E34C71"/>
    <w:rPr>
      <w:rFonts w:ascii="Courier New" w:eastAsia="Times New Roman" w:hAnsi="Courier New" w:cs="Courier New"/>
      <w:sz w:val="20"/>
      <w:szCs w:val="20"/>
      <w:lang w:eastAsia="ru-RU"/>
    </w:rPr>
  </w:style>
  <w:style w:type="character" w:styleId="ae">
    <w:name w:val="annotation reference"/>
    <w:basedOn w:val="a0"/>
    <w:uiPriority w:val="99"/>
    <w:semiHidden/>
    <w:unhideWhenUsed/>
    <w:rsid w:val="00E00E0B"/>
    <w:rPr>
      <w:sz w:val="16"/>
      <w:szCs w:val="16"/>
    </w:rPr>
  </w:style>
  <w:style w:type="paragraph" w:styleId="af">
    <w:name w:val="annotation text"/>
    <w:basedOn w:val="a"/>
    <w:link w:val="af0"/>
    <w:uiPriority w:val="99"/>
    <w:semiHidden/>
    <w:unhideWhenUsed/>
    <w:rsid w:val="00E00E0B"/>
    <w:pPr>
      <w:spacing w:line="240" w:lineRule="auto"/>
    </w:pPr>
    <w:rPr>
      <w:sz w:val="20"/>
      <w:szCs w:val="20"/>
    </w:rPr>
  </w:style>
  <w:style w:type="character" w:customStyle="1" w:styleId="af0">
    <w:name w:val="Текст примечания Знак"/>
    <w:basedOn w:val="a0"/>
    <w:link w:val="af"/>
    <w:uiPriority w:val="99"/>
    <w:semiHidden/>
    <w:rsid w:val="00E00E0B"/>
    <w:rPr>
      <w:rFonts w:ascii="Calibri" w:eastAsia="Times New Roman" w:hAnsi="Calibri" w:cs="Times New Roman"/>
      <w:sz w:val="20"/>
      <w:szCs w:val="20"/>
      <w:lang w:val="uz-Cyrl-UZ" w:eastAsia="uz-Cyrl-UZ"/>
    </w:rPr>
  </w:style>
  <w:style w:type="paragraph" w:styleId="af1">
    <w:name w:val="annotation subject"/>
    <w:basedOn w:val="af"/>
    <w:next w:val="af"/>
    <w:link w:val="af2"/>
    <w:uiPriority w:val="99"/>
    <w:semiHidden/>
    <w:unhideWhenUsed/>
    <w:rsid w:val="00E00E0B"/>
    <w:rPr>
      <w:b/>
      <w:bCs/>
    </w:rPr>
  </w:style>
  <w:style w:type="character" w:customStyle="1" w:styleId="af2">
    <w:name w:val="Тема примечания Знак"/>
    <w:basedOn w:val="af0"/>
    <w:link w:val="af1"/>
    <w:uiPriority w:val="99"/>
    <w:semiHidden/>
    <w:rsid w:val="00E00E0B"/>
    <w:rPr>
      <w:rFonts w:ascii="Calibri" w:eastAsia="Times New Roman" w:hAnsi="Calibri" w:cs="Times New Roman"/>
      <w:b/>
      <w:bCs/>
      <w:sz w:val="20"/>
      <w:szCs w:val="20"/>
      <w:lang w:val="uz-Cyrl-UZ" w:eastAsia="uz-Cyrl-UZ"/>
    </w:rPr>
  </w:style>
  <w:style w:type="character" w:customStyle="1" w:styleId="30">
    <w:name w:val="Заголовок 3 Знак"/>
    <w:basedOn w:val="a0"/>
    <w:link w:val="3"/>
    <w:uiPriority w:val="9"/>
    <w:semiHidden/>
    <w:rsid w:val="00D260A5"/>
    <w:rPr>
      <w:rFonts w:ascii="Calibri Light" w:eastAsia="Times New Roman" w:hAnsi="Calibri Light" w:cs="Times New Roman"/>
      <w:color w:val="1F3763"/>
      <w:sz w:val="24"/>
      <w:szCs w:val="24"/>
      <w:lang w:val="uz-Cyrl-UZ" w:eastAsia="uz-Cyrl-UZ"/>
    </w:rPr>
  </w:style>
  <w:style w:type="paragraph" w:customStyle="1" w:styleId="Default">
    <w:name w:val="Default"/>
    <w:rsid w:val="00800E86"/>
    <w:pPr>
      <w:autoSpaceDE w:val="0"/>
      <w:autoSpaceDN w:val="0"/>
      <w:adjustRightInd w:val="0"/>
      <w:spacing w:after="0" w:line="240" w:lineRule="auto"/>
    </w:pPr>
    <w:rPr>
      <w:rFonts w:ascii="Calibri" w:eastAsia="Malgun Gothic" w:hAnsi="Calibri" w:cs="Calibri"/>
      <w:color w:val="000000"/>
      <w:sz w:val="24"/>
      <w:szCs w:val="24"/>
      <w:lang w:val="en-US"/>
    </w:rPr>
  </w:style>
  <w:style w:type="character" w:customStyle="1" w:styleId="clauseprfx">
    <w:name w:val="clauseprfx"/>
    <w:basedOn w:val="a0"/>
    <w:rsid w:val="003829C8"/>
  </w:style>
  <w:style w:type="character" w:customStyle="1" w:styleId="clausesuff">
    <w:name w:val="clausesuff"/>
    <w:basedOn w:val="a0"/>
    <w:rsid w:val="003829C8"/>
  </w:style>
  <w:style w:type="character" w:customStyle="1" w:styleId="clausesuff1">
    <w:name w:val="clausesuff1"/>
    <w:basedOn w:val="a0"/>
    <w:rsid w:val="006132C1"/>
    <w:rPr>
      <w:vanish w:val="0"/>
      <w:webHidden w:val="0"/>
      <w:specVanish w:val="0"/>
    </w:rPr>
  </w:style>
  <w:style w:type="paragraph" w:customStyle="1" w:styleId="af3">
    <w:name w:val="Знак"/>
    <w:basedOn w:val="a"/>
    <w:autoRedefine/>
    <w:rsid w:val="00A56769"/>
    <w:pPr>
      <w:spacing w:after="160" w:line="240" w:lineRule="exact"/>
    </w:pPr>
    <w:rPr>
      <w:rFonts w:ascii="Times New Roman" w:hAnsi="Times New Roman"/>
      <w:sz w:val="28"/>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8167296">
      <w:bodyDiv w:val="1"/>
      <w:marLeft w:val="0"/>
      <w:marRight w:val="0"/>
      <w:marTop w:val="0"/>
      <w:marBottom w:val="0"/>
      <w:divBdr>
        <w:top w:val="none" w:sz="0" w:space="0" w:color="auto"/>
        <w:left w:val="none" w:sz="0" w:space="0" w:color="auto"/>
        <w:bottom w:val="none" w:sz="0" w:space="0" w:color="auto"/>
        <w:right w:val="none" w:sz="0" w:space="0" w:color="auto"/>
      </w:divBdr>
    </w:div>
    <w:div w:id="808668213">
      <w:bodyDiv w:val="1"/>
      <w:marLeft w:val="0"/>
      <w:marRight w:val="0"/>
      <w:marTop w:val="0"/>
      <w:marBottom w:val="0"/>
      <w:divBdr>
        <w:top w:val="none" w:sz="0" w:space="0" w:color="auto"/>
        <w:left w:val="none" w:sz="0" w:space="0" w:color="auto"/>
        <w:bottom w:val="none" w:sz="0" w:space="0" w:color="auto"/>
        <w:right w:val="none" w:sz="0" w:space="0" w:color="auto"/>
      </w:divBdr>
    </w:div>
    <w:div w:id="828909455">
      <w:bodyDiv w:val="1"/>
      <w:marLeft w:val="0"/>
      <w:marRight w:val="0"/>
      <w:marTop w:val="0"/>
      <w:marBottom w:val="0"/>
      <w:divBdr>
        <w:top w:val="none" w:sz="0" w:space="0" w:color="auto"/>
        <w:left w:val="none" w:sz="0" w:space="0" w:color="auto"/>
        <w:bottom w:val="none" w:sz="0" w:space="0" w:color="auto"/>
        <w:right w:val="none" w:sz="0" w:space="0" w:color="auto"/>
      </w:divBdr>
    </w:div>
    <w:div w:id="878054124">
      <w:bodyDiv w:val="1"/>
      <w:marLeft w:val="0"/>
      <w:marRight w:val="0"/>
      <w:marTop w:val="0"/>
      <w:marBottom w:val="0"/>
      <w:divBdr>
        <w:top w:val="none" w:sz="0" w:space="0" w:color="auto"/>
        <w:left w:val="none" w:sz="0" w:space="0" w:color="auto"/>
        <w:bottom w:val="none" w:sz="0" w:space="0" w:color="auto"/>
        <w:right w:val="none" w:sz="0" w:space="0" w:color="auto"/>
      </w:divBdr>
    </w:div>
    <w:div w:id="1328483937">
      <w:bodyDiv w:val="1"/>
      <w:marLeft w:val="0"/>
      <w:marRight w:val="0"/>
      <w:marTop w:val="0"/>
      <w:marBottom w:val="0"/>
      <w:divBdr>
        <w:top w:val="none" w:sz="0" w:space="0" w:color="auto"/>
        <w:left w:val="none" w:sz="0" w:space="0" w:color="auto"/>
        <w:bottom w:val="none" w:sz="0" w:space="0" w:color="auto"/>
        <w:right w:val="none" w:sz="0" w:space="0" w:color="auto"/>
      </w:divBdr>
    </w:div>
    <w:div w:id="1590041616">
      <w:bodyDiv w:val="1"/>
      <w:marLeft w:val="0"/>
      <w:marRight w:val="0"/>
      <w:marTop w:val="0"/>
      <w:marBottom w:val="0"/>
      <w:divBdr>
        <w:top w:val="none" w:sz="0" w:space="0" w:color="auto"/>
        <w:left w:val="none" w:sz="0" w:space="0" w:color="auto"/>
        <w:bottom w:val="none" w:sz="0" w:space="0" w:color="auto"/>
        <w:right w:val="none" w:sz="0" w:space="0" w:color="auto"/>
      </w:divBdr>
    </w:div>
    <w:div w:id="1959875648">
      <w:bodyDiv w:val="1"/>
      <w:marLeft w:val="0"/>
      <w:marRight w:val="0"/>
      <w:marTop w:val="0"/>
      <w:marBottom w:val="0"/>
      <w:divBdr>
        <w:top w:val="none" w:sz="0" w:space="0" w:color="auto"/>
        <w:left w:val="none" w:sz="0" w:space="0" w:color="auto"/>
        <w:bottom w:val="none" w:sz="0" w:space="0" w:color="auto"/>
        <w:right w:val="none" w:sz="0" w:space="0" w:color="auto"/>
      </w:divBdr>
    </w:div>
    <w:div w:id="2029216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4CE604-A5C1-4769-99F9-5E0412C34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5442</Words>
  <Characters>31025</Characters>
  <Application>Microsoft Office Word</Application>
  <DocSecurity>0</DocSecurity>
  <Lines>258</Lines>
  <Paragraphs>72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Akmal Xoliqov</dc:creator>
  <cp:keywords/>
  <dc:description/>
  <cp:lastModifiedBy>Golib Xoljigitov</cp:lastModifiedBy>
  <cp:revision>2</cp:revision>
  <cp:lastPrinted>2020-12-09T09:42:00Z</cp:lastPrinted>
  <dcterms:created xsi:type="dcterms:W3CDTF">2021-01-04T15:39:00Z</dcterms:created>
  <dcterms:modified xsi:type="dcterms:W3CDTF">2021-01-04T15:39:00Z</dcterms:modified>
</cp:coreProperties>
</file>