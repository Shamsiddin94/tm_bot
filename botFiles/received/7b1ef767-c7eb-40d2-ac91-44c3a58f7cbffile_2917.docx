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5BCD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055AC47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062F2DA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aps/>
          <w:color w:val="000080"/>
          <w:sz w:val="24"/>
          <w:szCs w:val="24"/>
          <w:lang w:eastAsia="ru-RU"/>
        </w:rPr>
        <w:t>ПОСТАНОВЛЕНИЕ</w:t>
      </w:r>
      <w:r w:rsidRPr="00103325">
        <w:rPr>
          <w:rFonts w:ascii="Times New Roman" w:eastAsia="Times New Roman" w:hAnsi="Times New Roman" w:cs="Times New Roman"/>
          <w:caps/>
          <w:color w:val="000080"/>
          <w:sz w:val="24"/>
          <w:szCs w:val="24"/>
          <w:lang w:eastAsia="ru-RU"/>
        </w:rPr>
        <w:br/>
        <w:t>ГОСУДАРСТВЕННОГО ТАМОЖЕННОГО КОМИТЕТА</w:t>
      </w:r>
      <w:r w:rsidRPr="00103325">
        <w:rPr>
          <w:rFonts w:ascii="Times New Roman" w:eastAsia="Times New Roman" w:hAnsi="Times New Roman" w:cs="Times New Roman"/>
          <w:caps/>
          <w:color w:val="000080"/>
          <w:sz w:val="24"/>
          <w:szCs w:val="24"/>
          <w:lang w:eastAsia="ru-RU"/>
        </w:rPr>
        <w:br/>
        <w:t>РЕСПУБЛИКИ УЗБЕКИСТАН</w:t>
      </w:r>
    </w:p>
    <w:p w14:paraId="5AF7D44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aps/>
          <w:color w:val="000080"/>
          <w:sz w:val="24"/>
          <w:szCs w:val="24"/>
          <w:lang w:eastAsia="ru-RU"/>
        </w:rPr>
        <w:t>МЮ № 2773 от 6 апреля 2016 г.</w:t>
      </w:r>
    </w:p>
    <w:p w14:paraId="7098B6B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2DA6400E" w14:textId="77777777" w:rsidR="00103325" w:rsidRPr="00103325" w:rsidRDefault="00103325" w:rsidP="00103325">
      <w:pPr>
        <w:spacing w:after="34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aps/>
          <w:color w:val="000080"/>
          <w:sz w:val="24"/>
          <w:szCs w:val="24"/>
          <w:lang w:eastAsia="ru-RU"/>
        </w:rPr>
        <w:t>Об утверждении Инструкции о порядке заполнения грузовой таможенной декларации</w:t>
      </w:r>
    </w:p>
    <w:p w14:paraId="5DF42E21" w14:textId="77777777" w:rsidR="00103325" w:rsidRPr="00103325" w:rsidRDefault="00103325" w:rsidP="00103325">
      <w:pPr>
        <w:spacing w:after="227" w:line="264" w:lineRule="atLeast"/>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[Зарегистрировано Министерством юстиции Республики Узбекистан 6 апреля 2016 г., регистрационный № 2773]</w:t>
      </w:r>
    </w:p>
    <w:p w14:paraId="7B9A880B" w14:textId="77777777" w:rsidR="00103325" w:rsidRPr="00103325" w:rsidRDefault="00103325" w:rsidP="00103325">
      <w:pPr>
        <w:spacing w:after="227" w:line="264" w:lineRule="atLeast"/>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726208F3" w14:textId="77777777" w:rsidR="00103325" w:rsidRPr="00103325" w:rsidRDefault="00103325" w:rsidP="00103325">
      <w:pPr>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данное постановление внесены изменения на основании Постановления </w:t>
      </w:r>
      <w:hyperlink r:id="rId4" w:history="1">
        <w:r w:rsidRPr="00103325">
          <w:rPr>
            <w:rFonts w:ascii="Times New Roman" w:eastAsia="Times New Roman" w:hAnsi="Times New Roman" w:cs="Times New Roman"/>
            <w:b/>
            <w:bCs/>
            <w:color w:val="0000FF"/>
            <w:sz w:val="24"/>
            <w:szCs w:val="24"/>
            <w:u w:val="single"/>
            <w:lang w:eastAsia="ru-RU"/>
          </w:rPr>
          <w:t>МЮ № 2773-1 от 28.06.2017г</w:t>
        </w:r>
      </w:hyperlink>
      <w:r w:rsidRPr="00103325">
        <w:rPr>
          <w:rFonts w:ascii="Times New Roman" w:eastAsia="Times New Roman" w:hAnsi="Times New Roman" w:cs="Times New Roman"/>
          <w:b/>
          <w:bCs/>
          <w:sz w:val="24"/>
          <w:szCs w:val="24"/>
          <w:lang w:eastAsia="ru-RU"/>
        </w:rPr>
        <w:t xml:space="preserve">.; </w:t>
      </w:r>
      <w:hyperlink r:id="rId5"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 xml:space="preserve">.; </w:t>
      </w:r>
      <w:hyperlink r:id="rId6" w:history="1">
        <w:r w:rsidRPr="00103325">
          <w:rPr>
            <w:rFonts w:ascii="Times New Roman" w:eastAsia="Times New Roman" w:hAnsi="Times New Roman" w:cs="Times New Roman"/>
            <w:b/>
            <w:bCs/>
            <w:color w:val="0000FF"/>
            <w:sz w:val="24"/>
            <w:szCs w:val="24"/>
            <w:u w:val="single"/>
            <w:lang w:eastAsia="ru-RU"/>
          </w:rPr>
          <w:t xml:space="preserve">МЮ № 2773-3 от </w:t>
        </w:r>
      </w:hyperlink>
      <w:hyperlink r:id="rId7" w:history="1">
        <w:r w:rsidRPr="00103325">
          <w:rPr>
            <w:rFonts w:ascii="Times New Roman" w:eastAsia="Times New Roman" w:hAnsi="Times New Roman" w:cs="Times New Roman"/>
            <w:b/>
            <w:bCs/>
            <w:color w:val="0000FF"/>
            <w:sz w:val="24"/>
            <w:szCs w:val="24"/>
            <w:u w:val="single"/>
            <w:lang w:eastAsia="ru-RU"/>
          </w:rPr>
          <w:t>25.02.2019</w:t>
        </w:r>
      </w:hyperlink>
      <w:hyperlink r:id="rId8" w:history="1">
        <w:r w:rsidRPr="00103325">
          <w:rPr>
            <w:rFonts w:ascii="Times New Roman" w:eastAsia="Times New Roman" w:hAnsi="Times New Roman" w:cs="Times New Roman"/>
            <w:b/>
            <w:bCs/>
            <w:color w:val="0000FF"/>
            <w:sz w:val="24"/>
            <w:szCs w:val="24"/>
            <w:u w:val="single"/>
            <w:lang w:eastAsia="ru-RU"/>
          </w:rPr>
          <w:t>г.</w:t>
        </w:r>
      </w:hyperlink>
      <w:r w:rsidRPr="00103325">
        <w:rPr>
          <w:rFonts w:ascii="Times New Roman" w:eastAsia="Times New Roman" w:hAnsi="Times New Roman" w:cs="Times New Roman"/>
          <w:b/>
          <w:bCs/>
          <w:sz w:val="24"/>
          <w:szCs w:val="24"/>
          <w:lang w:eastAsia="ru-RU"/>
        </w:rPr>
        <w:t xml:space="preserve">; </w:t>
      </w:r>
      <w:hyperlink r:id="rId9" w:history="1">
        <w:r w:rsidRPr="00103325">
          <w:rPr>
            <w:rFonts w:ascii="Times New Roman" w:eastAsia="Times New Roman" w:hAnsi="Times New Roman" w:cs="Times New Roman"/>
            <w:b/>
            <w:bCs/>
            <w:color w:val="0000FF"/>
            <w:sz w:val="24"/>
            <w:szCs w:val="24"/>
            <w:u w:val="single"/>
            <w:lang w:eastAsia="ru-RU"/>
          </w:rPr>
          <w:t>МЮ № </w:t>
        </w:r>
      </w:hyperlink>
      <w:hyperlink r:id="rId10" w:history="1">
        <w:r w:rsidRPr="00103325">
          <w:rPr>
            <w:rFonts w:ascii="Times New Roman" w:eastAsia="Times New Roman" w:hAnsi="Times New Roman" w:cs="Times New Roman"/>
            <w:b/>
            <w:bCs/>
            <w:color w:val="0000FF"/>
            <w:sz w:val="24"/>
            <w:szCs w:val="24"/>
            <w:u w:val="single"/>
            <w:lang w:eastAsia="ru-RU"/>
          </w:rPr>
          <w:t>2773-4 от 29.11.2019г.</w:t>
        </w:r>
      </w:hyperlink>
    </w:p>
    <w:p w14:paraId="35FE555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791C458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Содержание</w:t>
      </w:r>
    </w:p>
    <w:p w14:paraId="4CA3B6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11" w:history="1">
        <w:r w:rsidRPr="00103325">
          <w:rPr>
            <w:rFonts w:ascii="Times New Roman" w:eastAsia="Times New Roman" w:hAnsi="Times New Roman" w:cs="Times New Roman"/>
            <w:b/>
            <w:bCs/>
            <w:color w:val="0000FF"/>
            <w:sz w:val="24"/>
            <w:szCs w:val="24"/>
            <w:u w:val="single"/>
            <w:lang w:eastAsia="ru-RU"/>
          </w:rPr>
          <w:t>Инструкция о порядке заполнения грузовой таможенной декларации</w:t>
        </w:r>
      </w:hyperlink>
      <w:r w:rsidRPr="00103325">
        <w:rPr>
          <w:rFonts w:ascii="Times New Roman" w:eastAsia="Times New Roman" w:hAnsi="Times New Roman" w:cs="Times New Roman"/>
          <w:sz w:val="24"/>
          <w:szCs w:val="24"/>
          <w:lang w:eastAsia="ru-RU"/>
        </w:rPr>
        <w:t xml:space="preserve"> </w:t>
      </w:r>
    </w:p>
    <w:p w14:paraId="3F9041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12" w:history="1">
        <w:r w:rsidRPr="00103325">
          <w:rPr>
            <w:rFonts w:ascii="Times New Roman" w:eastAsia="Times New Roman" w:hAnsi="Times New Roman" w:cs="Times New Roman"/>
            <w:b/>
            <w:bCs/>
            <w:color w:val="0000FF"/>
            <w:sz w:val="24"/>
            <w:szCs w:val="24"/>
            <w:u w:val="single"/>
            <w:lang w:eastAsia="ru-RU"/>
          </w:rPr>
          <w:t>Глава 1. Общие положения</w:t>
        </w:r>
      </w:hyperlink>
      <w:r w:rsidRPr="00103325">
        <w:rPr>
          <w:rFonts w:ascii="Times New Roman" w:eastAsia="Times New Roman" w:hAnsi="Times New Roman" w:cs="Times New Roman"/>
          <w:sz w:val="24"/>
          <w:szCs w:val="24"/>
          <w:lang w:eastAsia="ru-RU"/>
        </w:rPr>
        <w:t xml:space="preserve"> </w:t>
      </w:r>
    </w:p>
    <w:p w14:paraId="1C316A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13" w:history="1">
        <w:r w:rsidRPr="00103325">
          <w:rPr>
            <w:rFonts w:ascii="Times New Roman" w:eastAsia="Times New Roman" w:hAnsi="Times New Roman" w:cs="Times New Roman"/>
            <w:b/>
            <w:bCs/>
            <w:color w:val="0000FF"/>
            <w:sz w:val="24"/>
            <w:szCs w:val="24"/>
            <w:u w:val="single"/>
            <w:lang w:eastAsia="ru-RU"/>
          </w:rPr>
          <w:t>Глава 2. Особенности декларирования в электронной форме</w:t>
        </w:r>
      </w:hyperlink>
      <w:hyperlink r:id="rId14" w:history="1">
        <w:r w:rsidRPr="00103325">
          <w:rPr>
            <w:rFonts w:ascii="Times New Roman" w:eastAsia="Times New Roman" w:hAnsi="Times New Roman" w:cs="Times New Roman"/>
            <w:color w:val="0000FF"/>
            <w:sz w:val="24"/>
            <w:szCs w:val="24"/>
            <w:u w:val="single"/>
            <w:lang w:eastAsia="ru-RU"/>
          </w:rPr>
          <w:t xml:space="preserve"> </w:t>
        </w:r>
      </w:hyperlink>
    </w:p>
    <w:p w14:paraId="2EC96A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15" w:history="1">
        <w:r w:rsidRPr="00103325">
          <w:rPr>
            <w:rFonts w:ascii="Times New Roman" w:eastAsia="Times New Roman" w:hAnsi="Times New Roman" w:cs="Times New Roman"/>
            <w:b/>
            <w:bCs/>
            <w:color w:val="0000FF"/>
            <w:sz w:val="24"/>
            <w:szCs w:val="24"/>
            <w:u w:val="single"/>
            <w:lang w:eastAsia="ru-RU"/>
          </w:rPr>
          <w:t>Глава 3. Особенности декларирования в бумажной форме.</w:t>
        </w:r>
      </w:hyperlink>
      <w:hyperlink r:id="rId16" w:history="1">
        <w:r w:rsidRPr="00103325">
          <w:rPr>
            <w:rFonts w:ascii="Times New Roman" w:eastAsia="Times New Roman" w:hAnsi="Times New Roman" w:cs="Times New Roman"/>
            <w:color w:val="0000FF"/>
            <w:sz w:val="24"/>
            <w:szCs w:val="24"/>
            <w:u w:val="single"/>
            <w:lang w:eastAsia="ru-RU"/>
          </w:rPr>
          <w:t xml:space="preserve"> </w:t>
        </w:r>
      </w:hyperlink>
    </w:p>
    <w:p w14:paraId="000ECF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17" w:history="1">
        <w:r w:rsidRPr="00103325">
          <w:rPr>
            <w:rFonts w:ascii="Times New Roman" w:eastAsia="Times New Roman" w:hAnsi="Times New Roman" w:cs="Times New Roman"/>
            <w:b/>
            <w:bCs/>
            <w:color w:val="0000FF"/>
            <w:sz w:val="24"/>
            <w:szCs w:val="24"/>
            <w:u w:val="single"/>
            <w:lang w:eastAsia="ru-RU"/>
          </w:rPr>
          <w:t>Глава 4. Заполнение ГТД на товары, помещаемые под таможенный режим экспорта</w:t>
        </w:r>
      </w:hyperlink>
      <w:hyperlink r:id="rId18" w:history="1">
        <w:r w:rsidRPr="00103325">
          <w:rPr>
            <w:rFonts w:ascii="Times New Roman" w:eastAsia="Times New Roman" w:hAnsi="Times New Roman" w:cs="Times New Roman"/>
            <w:color w:val="0000FF"/>
            <w:sz w:val="24"/>
            <w:szCs w:val="24"/>
            <w:u w:val="single"/>
            <w:lang w:eastAsia="ru-RU"/>
          </w:rPr>
          <w:t xml:space="preserve"> </w:t>
        </w:r>
      </w:hyperlink>
    </w:p>
    <w:p w14:paraId="532951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19" w:history="1">
        <w:r w:rsidRPr="00103325">
          <w:rPr>
            <w:rFonts w:ascii="Times New Roman" w:eastAsia="Times New Roman" w:hAnsi="Times New Roman" w:cs="Times New Roman"/>
            <w:b/>
            <w:bCs/>
            <w:color w:val="0000FF"/>
            <w:sz w:val="24"/>
            <w:szCs w:val="24"/>
            <w:u w:val="single"/>
            <w:lang w:eastAsia="ru-RU"/>
          </w:rPr>
          <w:t>Глава 5. Заполнение ГТД при помещении товаров под таможенный режим выпуска для свободного обращения (импорт)</w:t>
        </w:r>
      </w:hyperlink>
      <w:hyperlink r:id="rId20" w:history="1">
        <w:r w:rsidRPr="00103325">
          <w:rPr>
            <w:rFonts w:ascii="Times New Roman" w:eastAsia="Times New Roman" w:hAnsi="Times New Roman" w:cs="Times New Roman"/>
            <w:color w:val="0000FF"/>
            <w:sz w:val="24"/>
            <w:szCs w:val="24"/>
            <w:u w:val="single"/>
            <w:lang w:eastAsia="ru-RU"/>
          </w:rPr>
          <w:t xml:space="preserve"> </w:t>
        </w:r>
      </w:hyperlink>
    </w:p>
    <w:p w14:paraId="733135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21" w:history="1">
        <w:r w:rsidRPr="00103325">
          <w:rPr>
            <w:rFonts w:ascii="Times New Roman" w:eastAsia="Times New Roman" w:hAnsi="Times New Roman" w:cs="Times New Roman"/>
            <w:b/>
            <w:bCs/>
            <w:color w:val="0000FF"/>
            <w:sz w:val="24"/>
            <w:szCs w:val="24"/>
            <w:u w:val="single"/>
            <w:lang w:eastAsia="ru-RU"/>
          </w:rPr>
          <w:t>Глава 6. Заполнение ГТД при помещении товаров под таможенный режим реэкспорта</w:t>
        </w:r>
      </w:hyperlink>
      <w:hyperlink r:id="rId22" w:history="1">
        <w:r w:rsidRPr="00103325">
          <w:rPr>
            <w:rFonts w:ascii="Times New Roman" w:eastAsia="Times New Roman" w:hAnsi="Times New Roman" w:cs="Times New Roman"/>
            <w:color w:val="0000FF"/>
            <w:sz w:val="24"/>
            <w:szCs w:val="24"/>
            <w:u w:val="single"/>
            <w:lang w:eastAsia="ru-RU"/>
          </w:rPr>
          <w:t xml:space="preserve"> </w:t>
        </w:r>
      </w:hyperlink>
    </w:p>
    <w:p w14:paraId="41CBF0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23" w:history="1">
        <w:r w:rsidRPr="00103325">
          <w:rPr>
            <w:rFonts w:ascii="Times New Roman" w:eastAsia="Times New Roman" w:hAnsi="Times New Roman" w:cs="Times New Roman"/>
            <w:b/>
            <w:bCs/>
            <w:color w:val="0000FF"/>
            <w:sz w:val="24"/>
            <w:szCs w:val="24"/>
            <w:u w:val="single"/>
            <w:lang w:eastAsia="ru-RU"/>
          </w:rPr>
          <w:t>Глава 7. Заполнение ГТД при помещении товаров под таможенный режим реимпорта</w:t>
        </w:r>
      </w:hyperlink>
      <w:hyperlink r:id="rId24" w:history="1">
        <w:r w:rsidRPr="00103325">
          <w:rPr>
            <w:rFonts w:ascii="Times New Roman" w:eastAsia="Times New Roman" w:hAnsi="Times New Roman" w:cs="Times New Roman"/>
            <w:color w:val="0000FF"/>
            <w:sz w:val="24"/>
            <w:szCs w:val="24"/>
            <w:u w:val="single"/>
            <w:lang w:eastAsia="ru-RU"/>
          </w:rPr>
          <w:t xml:space="preserve"> </w:t>
        </w:r>
      </w:hyperlink>
    </w:p>
    <w:p w14:paraId="47CC0B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25" w:history="1">
        <w:r w:rsidRPr="00103325">
          <w:rPr>
            <w:rFonts w:ascii="Times New Roman" w:eastAsia="Times New Roman" w:hAnsi="Times New Roman" w:cs="Times New Roman"/>
            <w:b/>
            <w:bCs/>
            <w:color w:val="0000FF"/>
            <w:sz w:val="24"/>
            <w:szCs w:val="24"/>
            <w:u w:val="single"/>
            <w:lang w:eastAsia="ru-RU"/>
          </w:rPr>
          <w:t>Глава 8. Заполнение ГТД при помещении товаров под таможенный режим временного ввоза и при обратном вывозе товаров, ранее помещенных под таможенный режим временного ввоза</w:t>
        </w:r>
      </w:hyperlink>
      <w:hyperlink r:id="rId26" w:history="1">
        <w:r w:rsidRPr="00103325">
          <w:rPr>
            <w:rFonts w:ascii="Times New Roman" w:eastAsia="Times New Roman" w:hAnsi="Times New Roman" w:cs="Times New Roman"/>
            <w:color w:val="0000FF"/>
            <w:sz w:val="24"/>
            <w:szCs w:val="24"/>
            <w:u w:val="single"/>
            <w:lang w:eastAsia="ru-RU"/>
          </w:rPr>
          <w:t xml:space="preserve"> </w:t>
        </w:r>
      </w:hyperlink>
    </w:p>
    <w:p w14:paraId="79E343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xml:space="preserve">§ 1. Заполнение ГТД при помещении товаров под таможенный режим временного ввоза </w:t>
      </w:r>
    </w:p>
    <w:p w14:paraId="1E9465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2. Заполнения ГТД при обратном вывозе товаров, ранее помещенных под таможенный режим временного ввоза</w:t>
      </w:r>
      <w:r w:rsidRPr="00103325">
        <w:rPr>
          <w:rFonts w:ascii="Times New Roman" w:eastAsia="Times New Roman" w:hAnsi="Times New Roman" w:cs="Times New Roman"/>
          <w:sz w:val="24"/>
          <w:szCs w:val="24"/>
          <w:lang w:eastAsia="ru-RU"/>
        </w:rPr>
        <w:t xml:space="preserve"> </w:t>
      </w:r>
    </w:p>
    <w:p w14:paraId="3DFA04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27" w:history="1">
        <w:r w:rsidRPr="00103325">
          <w:rPr>
            <w:rFonts w:ascii="Times New Roman" w:eastAsia="Times New Roman" w:hAnsi="Times New Roman" w:cs="Times New Roman"/>
            <w:b/>
            <w:bCs/>
            <w:color w:val="0000FF"/>
            <w:sz w:val="24"/>
            <w:szCs w:val="24"/>
            <w:u w:val="single"/>
            <w:lang w:eastAsia="ru-RU"/>
          </w:rPr>
          <w:t>Глава 9. Заполнение ГТД при помещении товаров под таможенный режим временного вывоза и при обратном ввозе товаров, ранее помещенных под таможенный режим временного вывоза</w:t>
        </w:r>
      </w:hyperlink>
      <w:hyperlink r:id="rId28" w:history="1">
        <w:r w:rsidRPr="00103325">
          <w:rPr>
            <w:rFonts w:ascii="Times New Roman" w:eastAsia="Times New Roman" w:hAnsi="Times New Roman" w:cs="Times New Roman"/>
            <w:color w:val="0000FF"/>
            <w:sz w:val="24"/>
            <w:szCs w:val="24"/>
            <w:u w:val="single"/>
            <w:lang w:eastAsia="ru-RU"/>
          </w:rPr>
          <w:t xml:space="preserve"> </w:t>
        </w:r>
      </w:hyperlink>
    </w:p>
    <w:p w14:paraId="3B87BE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1. Заполнение ГТД при помещении товаров под таможенный режим временного вывоза</w:t>
      </w:r>
      <w:r w:rsidRPr="00103325">
        <w:rPr>
          <w:rFonts w:ascii="Times New Roman" w:eastAsia="Times New Roman" w:hAnsi="Times New Roman" w:cs="Times New Roman"/>
          <w:sz w:val="24"/>
          <w:szCs w:val="24"/>
          <w:lang w:eastAsia="ru-RU"/>
        </w:rPr>
        <w:t xml:space="preserve"> </w:t>
      </w:r>
    </w:p>
    <w:p w14:paraId="61B0BB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2. Заполнение ГТД при обратном ввозе товаров, ранее помещенных под таможенный режим временного вывоза</w:t>
      </w:r>
      <w:r w:rsidRPr="00103325">
        <w:rPr>
          <w:rFonts w:ascii="Times New Roman" w:eastAsia="Times New Roman" w:hAnsi="Times New Roman" w:cs="Times New Roman"/>
          <w:sz w:val="24"/>
          <w:szCs w:val="24"/>
          <w:lang w:eastAsia="ru-RU"/>
        </w:rPr>
        <w:t xml:space="preserve"> </w:t>
      </w:r>
    </w:p>
    <w:p w14:paraId="54268F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29" w:history="1">
        <w:r w:rsidRPr="00103325">
          <w:rPr>
            <w:rFonts w:ascii="Times New Roman" w:eastAsia="Times New Roman" w:hAnsi="Times New Roman" w:cs="Times New Roman"/>
            <w:b/>
            <w:bCs/>
            <w:color w:val="0000FF"/>
            <w:sz w:val="24"/>
            <w:szCs w:val="24"/>
            <w:u w:val="single"/>
            <w:lang w:eastAsia="ru-RU"/>
          </w:rPr>
          <w:t>Глава 10. Заполнение ГТД при помещении товаров под таможенный режим временного хранения</w:t>
        </w:r>
      </w:hyperlink>
      <w:hyperlink r:id="rId30" w:history="1">
        <w:r w:rsidRPr="00103325">
          <w:rPr>
            <w:rFonts w:ascii="Times New Roman" w:eastAsia="Times New Roman" w:hAnsi="Times New Roman" w:cs="Times New Roman"/>
            <w:color w:val="0000FF"/>
            <w:sz w:val="24"/>
            <w:szCs w:val="24"/>
            <w:u w:val="single"/>
            <w:lang w:eastAsia="ru-RU"/>
          </w:rPr>
          <w:t xml:space="preserve"> </w:t>
        </w:r>
      </w:hyperlink>
    </w:p>
    <w:p w14:paraId="665812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31" w:history="1">
        <w:r w:rsidRPr="00103325">
          <w:rPr>
            <w:rFonts w:ascii="Times New Roman" w:eastAsia="Times New Roman" w:hAnsi="Times New Roman" w:cs="Times New Roman"/>
            <w:b/>
            <w:bCs/>
            <w:color w:val="0000FF"/>
            <w:sz w:val="24"/>
            <w:szCs w:val="24"/>
            <w:u w:val="single"/>
            <w:lang w:eastAsia="ru-RU"/>
          </w:rPr>
          <w:t>Глава 11. Заполнение ГТД при помещении товаров под таможенный режим таможенного склада</w:t>
        </w:r>
      </w:hyperlink>
      <w:hyperlink r:id="rId32" w:history="1">
        <w:r w:rsidRPr="00103325">
          <w:rPr>
            <w:rFonts w:ascii="Times New Roman" w:eastAsia="Times New Roman" w:hAnsi="Times New Roman" w:cs="Times New Roman"/>
            <w:color w:val="0000FF"/>
            <w:sz w:val="24"/>
            <w:szCs w:val="24"/>
            <w:u w:val="single"/>
            <w:lang w:eastAsia="ru-RU"/>
          </w:rPr>
          <w:t xml:space="preserve"> </w:t>
        </w:r>
      </w:hyperlink>
    </w:p>
    <w:p w14:paraId="5BBD0A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33" w:history="1">
        <w:r w:rsidRPr="00103325">
          <w:rPr>
            <w:rFonts w:ascii="Times New Roman" w:eastAsia="Times New Roman" w:hAnsi="Times New Roman" w:cs="Times New Roman"/>
            <w:b/>
            <w:bCs/>
            <w:color w:val="0000FF"/>
            <w:sz w:val="24"/>
            <w:szCs w:val="24"/>
            <w:u w:val="single"/>
            <w:lang w:eastAsia="ru-RU"/>
          </w:rPr>
          <w:t>Глава 12. Заполнение ГТД при помещении товаров под таможенный режим свободной таможенной зоны</w:t>
        </w:r>
      </w:hyperlink>
      <w:hyperlink r:id="rId34" w:history="1">
        <w:r w:rsidRPr="00103325">
          <w:rPr>
            <w:rFonts w:ascii="Times New Roman" w:eastAsia="Times New Roman" w:hAnsi="Times New Roman" w:cs="Times New Roman"/>
            <w:color w:val="0000FF"/>
            <w:sz w:val="24"/>
            <w:szCs w:val="24"/>
            <w:u w:val="single"/>
            <w:lang w:eastAsia="ru-RU"/>
          </w:rPr>
          <w:t xml:space="preserve"> </w:t>
        </w:r>
      </w:hyperlink>
    </w:p>
    <w:p w14:paraId="7E4220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lastRenderedPageBreak/>
        <w:t>§ 1. Заполнение ГТД при помещении товаров Узбекистана под таможенный режим свободной таможенной зоны</w:t>
      </w:r>
      <w:r w:rsidRPr="00103325">
        <w:rPr>
          <w:rFonts w:ascii="Times New Roman" w:eastAsia="Times New Roman" w:hAnsi="Times New Roman" w:cs="Times New Roman"/>
          <w:sz w:val="24"/>
          <w:szCs w:val="24"/>
          <w:lang w:eastAsia="ru-RU"/>
        </w:rPr>
        <w:t xml:space="preserve"> </w:t>
      </w:r>
    </w:p>
    <w:p w14:paraId="49D7E6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2. Заполнение ГТД при помещении иностранных товаров под таможенный режим свободной таможенной зоны</w:t>
      </w:r>
      <w:r w:rsidRPr="00103325">
        <w:rPr>
          <w:rFonts w:ascii="Times New Roman" w:eastAsia="Times New Roman" w:hAnsi="Times New Roman" w:cs="Times New Roman"/>
          <w:sz w:val="24"/>
          <w:szCs w:val="24"/>
          <w:lang w:eastAsia="ru-RU"/>
        </w:rPr>
        <w:t xml:space="preserve"> </w:t>
      </w:r>
    </w:p>
    <w:p w14:paraId="7AC341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3. Заполнение ГТД при вывозе за пределы таможенной территории Республики Узбекистан товаров, ранее помещенных под таможенный режим свободной таможенной зоны</w:t>
      </w:r>
      <w:r w:rsidRPr="00103325">
        <w:rPr>
          <w:rFonts w:ascii="Times New Roman" w:eastAsia="Times New Roman" w:hAnsi="Times New Roman" w:cs="Times New Roman"/>
          <w:sz w:val="24"/>
          <w:szCs w:val="24"/>
          <w:lang w:eastAsia="ru-RU"/>
        </w:rPr>
        <w:t xml:space="preserve"> </w:t>
      </w:r>
    </w:p>
    <w:p w14:paraId="2FAF14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4. Заполнение ГТД при ввозе на таможенную территорию Республики Узбекистан товаров, ранее помещенных под таможенный режим свободной таможенной зоны</w:t>
      </w:r>
      <w:r w:rsidRPr="00103325">
        <w:rPr>
          <w:rFonts w:ascii="Times New Roman" w:eastAsia="Times New Roman" w:hAnsi="Times New Roman" w:cs="Times New Roman"/>
          <w:sz w:val="24"/>
          <w:szCs w:val="24"/>
          <w:lang w:eastAsia="ru-RU"/>
        </w:rPr>
        <w:t xml:space="preserve"> </w:t>
      </w:r>
    </w:p>
    <w:p w14:paraId="6AAF87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35" w:history="1">
        <w:r w:rsidRPr="00103325">
          <w:rPr>
            <w:rFonts w:ascii="Times New Roman" w:eastAsia="Times New Roman" w:hAnsi="Times New Roman" w:cs="Times New Roman"/>
            <w:b/>
            <w:bCs/>
            <w:color w:val="0000FF"/>
            <w:sz w:val="24"/>
            <w:szCs w:val="24"/>
            <w:u w:val="single"/>
            <w:lang w:eastAsia="ru-RU"/>
          </w:rPr>
          <w:t>Глава 13. Заполнение ГТД при оформлении товаров, помещаемых под таможенный режим свободного склада</w:t>
        </w:r>
      </w:hyperlink>
      <w:hyperlink r:id="rId36" w:history="1">
        <w:r w:rsidRPr="00103325">
          <w:rPr>
            <w:rFonts w:ascii="Times New Roman" w:eastAsia="Times New Roman" w:hAnsi="Times New Roman" w:cs="Times New Roman"/>
            <w:color w:val="0000FF"/>
            <w:sz w:val="24"/>
            <w:szCs w:val="24"/>
            <w:u w:val="single"/>
            <w:lang w:eastAsia="ru-RU"/>
          </w:rPr>
          <w:t xml:space="preserve"> </w:t>
        </w:r>
      </w:hyperlink>
    </w:p>
    <w:p w14:paraId="6AFA3E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1. Заполнение ГТД при оформлении товаров Узбекистана под таможенный режим свободного склада</w:t>
      </w:r>
      <w:r w:rsidRPr="00103325">
        <w:rPr>
          <w:rFonts w:ascii="Times New Roman" w:eastAsia="Times New Roman" w:hAnsi="Times New Roman" w:cs="Times New Roman"/>
          <w:sz w:val="24"/>
          <w:szCs w:val="24"/>
          <w:lang w:eastAsia="ru-RU"/>
        </w:rPr>
        <w:t xml:space="preserve"> </w:t>
      </w:r>
    </w:p>
    <w:p w14:paraId="1D3062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2. Заполнение ГТД при оформлении иностранных товаров, помещаемых под таможенный режим свободного склада</w:t>
      </w:r>
      <w:r w:rsidRPr="00103325">
        <w:rPr>
          <w:rFonts w:ascii="Times New Roman" w:eastAsia="Times New Roman" w:hAnsi="Times New Roman" w:cs="Times New Roman"/>
          <w:sz w:val="24"/>
          <w:szCs w:val="24"/>
          <w:lang w:eastAsia="ru-RU"/>
        </w:rPr>
        <w:t xml:space="preserve"> </w:t>
      </w:r>
    </w:p>
    <w:p w14:paraId="642F34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3. Заполнение ГТД при оформлении товаров, вывозимых со свободного склада за пределы территории Республики Узбекистан</w:t>
      </w:r>
      <w:r w:rsidRPr="00103325">
        <w:rPr>
          <w:rFonts w:ascii="Times New Roman" w:eastAsia="Times New Roman" w:hAnsi="Times New Roman" w:cs="Times New Roman"/>
          <w:sz w:val="24"/>
          <w:szCs w:val="24"/>
          <w:lang w:eastAsia="ru-RU"/>
        </w:rPr>
        <w:t xml:space="preserve"> </w:t>
      </w:r>
    </w:p>
    <w:p w14:paraId="01EB51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4. Заполнение ГТД при оформлении товаров, ввозимых со свободного склада на таможенную территорию Республики Узбекистан</w:t>
      </w:r>
      <w:r w:rsidRPr="00103325">
        <w:rPr>
          <w:rFonts w:ascii="Times New Roman" w:eastAsia="Times New Roman" w:hAnsi="Times New Roman" w:cs="Times New Roman"/>
          <w:sz w:val="24"/>
          <w:szCs w:val="24"/>
          <w:lang w:eastAsia="ru-RU"/>
        </w:rPr>
        <w:t xml:space="preserve"> </w:t>
      </w:r>
    </w:p>
    <w:p w14:paraId="3B9D94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37" w:history="1">
        <w:r w:rsidRPr="00103325">
          <w:rPr>
            <w:rFonts w:ascii="Times New Roman" w:eastAsia="Times New Roman" w:hAnsi="Times New Roman" w:cs="Times New Roman"/>
            <w:b/>
            <w:bCs/>
            <w:color w:val="0000FF"/>
            <w:sz w:val="24"/>
            <w:szCs w:val="24"/>
            <w:u w:val="single"/>
            <w:lang w:eastAsia="ru-RU"/>
          </w:rPr>
          <w:t>Глава 14. Заполнение ГТД при декларировании товаров, помещаемых под таможенный режим беспошлинная торговля</w:t>
        </w:r>
      </w:hyperlink>
      <w:hyperlink r:id="rId38" w:history="1">
        <w:r w:rsidRPr="00103325">
          <w:rPr>
            <w:rFonts w:ascii="Times New Roman" w:eastAsia="Times New Roman" w:hAnsi="Times New Roman" w:cs="Times New Roman"/>
            <w:color w:val="0000FF"/>
            <w:sz w:val="24"/>
            <w:szCs w:val="24"/>
            <w:u w:val="single"/>
            <w:lang w:eastAsia="ru-RU"/>
          </w:rPr>
          <w:t xml:space="preserve"> </w:t>
        </w:r>
      </w:hyperlink>
    </w:p>
    <w:p w14:paraId="2748C8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39" w:history="1">
        <w:r w:rsidRPr="00103325">
          <w:rPr>
            <w:rFonts w:ascii="Times New Roman" w:eastAsia="Times New Roman" w:hAnsi="Times New Roman" w:cs="Times New Roman"/>
            <w:b/>
            <w:bCs/>
            <w:color w:val="0000FF"/>
            <w:sz w:val="24"/>
            <w:szCs w:val="24"/>
            <w:u w:val="single"/>
            <w:lang w:eastAsia="ru-RU"/>
          </w:rPr>
          <w:t>Глава 15. Заполнение ГТД при переработке товаров вне таможенной территории и обратном ввозе товаров после переработки</w:t>
        </w:r>
      </w:hyperlink>
      <w:hyperlink r:id="rId40" w:history="1">
        <w:r w:rsidRPr="00103325">
          <w:rPr>
            <w:rFonts w:ascii="Times New Roman" w:eastAsia="Times New Roman" w:hAnsi="Times New Roman" w:cs="Times New Roman"/>
            <w:color w:val="0000FF"/>
            <w:sz w:val="24"/>
            <w:szCs w:val="24"/>
            <w:u w:val="single"/>
            <w:lang w:eastAsia="ru-RU"/>
          </w:rPr>
          <w:t xml:space="preserve"> </w:t>
        </w:r>
      </w:hyperlink>
    </w:p>
    <w:p w14:paraId="2E3CDF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1. Заполнение ГТД при переработке товаров вне таможенной территории</w:t>
      </w:r>
      <w:r w:rsidRPr="00103325">
        <w:rPr>
          <w:rFonts w:ascii="Times New Roman" w:eastAsia="Times New Roman" w:hAnsi="Times New Roman" w:cs="Times New Roman"/>
          <w:sz w:val="24"/>
          <w:szCs w:val="24"/>
          <w:lang w:eastAsia="ru-RU"/>
        </w:rPr>
        <w:t xml:space="preserve"> </w:t>
      </w:r>
    </w:p>
    <w:p w14:paraId="7045C2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2. Заполнение ГТД при обратном ввозе товаров после переработки вне таможенной территории</w:t>
      </w:r>
      <w:r w:rsidRPr="00103325">
        <w:rPr>
          <w:rFonts w:ascii="Times New Roman" w:eastAsia="Times New Roman" w:hAnsi="Times New Roman" w:cs="Times New Roman"/>
          <w:sz w:val="24"/>
          <w:szCs w:val="24"/>
          <w:lang w:eastAsia="ru-RU"/>
        </w:rPr>
        <w:t xml:space="preserve"> </w:t>
      </w:r>
    </w:p>
    <w:p w14:paraId="3F3330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41" w:history="1">
        <w:r w:rsidRPr="00103325">
          <w:rPr>
            <w:rFonts w:ascii="Times New Roman" w:eastAsia="Times New Roman" w:hAnsi="Times New Roman" w:cs="Times New Roman"/>
            <w:b/>
            <w:bCs/>
            <w:color w:val="0000FF"/>
            <w:sz w:val="24"/>
            <w:szCs w:val="24"/>
            <w:u w:val="single"/>
            <w:lang w:eastAsia="ru-RU"/>
          </w:rPr>
          <w:t>Глава 16. Заполнение ГТД при переработке товаров на таможенной территории и обратном вывозе после переработки</w:t>
        </w:r>
      </w:hyperlink>
      <w:hyperlink r:id="rId42" w:history="1">
        <w:r w:rsidRPr="00103325">
          <w:rPr>
            <w:rFonts w:ascii="Times New Roman" w:eastAsia="Times New Roman" w:hAnsi="Times New Roman" w:cs="Times New Roman"/>
            <w:color w:val="0000FF"/>
            <w:sz w:val="24"/>
            <w:szCs w:val="24"/>
            <w:u w:val="single"/>
            <w:lang w:eastAsia="ru-RU"/>
          </w:rPr>
          <w:t xml:space="preserve"> </w:t>
        </w:r>
      </w:hyperlink>
    </w:p>
    <w:p w14:paraId="29CF60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1. Заполнение ГТД при переработке товаров на таможенной территории</w:t>
      </w:r>
      <w:r w:rsidRPr="00103325">
        <w:rPr>
          <w:rFonts w:ascii="Times New Roman" w:eastAsia="Times New Roman" w:hAnsi="Times New Roman" w:cs="Times New Roman"/>
          <w:sz w:val="24"/>
          <w:szCs w:val="24"/>
          <w:lang w:eastAsia="ru-RU"/>
        </w:rPr>
        <w:t xml:space="preserve"> </w:t>
      </w:r>
    </w:p>
    <w:p w14:paraId="13C024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2. Заполнение ГТД при обратном вывозе товаров после переработки на таможенной территории</w:t>
      </w:r>
      <w:r w:rsidRPr="00103325">
        <w:rPr>
          <w:rFonts w:ascii="Times New Roman" w:eastAsia="Times New Roman" w:hAnsi="Times New Roman" w:cs="Times New Roman"/>
          <w:sz w:val="24"/>
          <w:szCs w:val="24"/>
          <w:lang w:eastAsia="ru-RU"/>
        </w:rPr>
        <w:t xml:space="preserve"> </w:t>
      </w:r>
    </w:p>
    <w:p w14:paraId="4D4B18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43" w:history="1">
        <w:r w:rsidRPr="00103325">
          <w:rPr>
            <w:rFonts w:ascii="Times New Roman" w:eastAsia="Times New Roman" w:hAnsi="Times New Roman" w:cs="Times New Roman"/>
            <w:b/>
            <w:bCs/>
            <w:color w:val="0000FF"/>
            <w:sz w:val="24"/>
            <w:szCs w:val="24"/>
            <w:u w:val="single"/>
            <w:lang w:eastAsia="ru-RU"/>
          </w:rPr>
          <w:t>Глава 17. Заполнение ГТД при помещении товаров под таможенный режим отказа в пользу государства</w:t>
        </w:r>
      </w:hyperlink>
      <w:hyperlink r:id="rId44" w:history="1">
        <w:r w:rsidRPr="00103325">
          <w:rPr>
            <w:rFonts w:ascii="Times New Roman" w:eastAsia="Times New Roman" w:hAnsi="Times New Roman" w:cs="Times New Roman"/>
            <w:color w:val="0000FF"/>
            <w:sz w:val="24"/>
            <w:szCs w:val="24"/>
            <w:u w:val="single"/>
            <w:lang w:eastAsia="ru-RU"/>
          </w:rPr>
          <w:t xml:space="preserve"> </w:t>
        </w:r>
      </w:hyperlink>
    </w:p>
    <w:p w14:paraId="54FC72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45" w:history="1">
        <w:r w:rsidRPr="00103325">
          <w:rPr>
            <w:rFonts w:ascii="Times New Roman" w:eastAsia="Times New Roman" w:hAnsi="Times New Roman" w:cs="Times New Roman"/>
            <w:b/>
            <w:bCs/>
            <w:color w:val="0000FF"/>
            <w:sz w:val="24"/>
            <w:szCs w:val="24"/>
            <w:u w:val="single"/>
            <w:lang w:eastAsia="ru-RU"/>
          </w:rPr>
          <w:t>Глава 18. Заполнение ГТД при помещении товаров под таможенный режим уничтожения</w:t>
        </w:r>
      </w:hyperlink>
      <w:hyperlink r:id="rId46" w:history="1">
        <w:r w:rsidRPr="00103325">
          <w:rPr>
            <w:rFonts w:ascii="Times New Roman" w:eastAsia="Times New Roman" w:hAnsi="Times New Roman" w:cs="Times New Roman"/>
            <w:color w:val="0000FF"/>
            <w:sz w:val="24"/>
            <w:szCs w:val="24"/>
            <w:u w:val="single"/>
            <w:lang w:eastAsia="ru-RU"/>
          </w:rPr>
          <w:t xml:space="preserve"> </w:t>
        </w:r>
      </w:hyperlink>
    </w:p>
    <w:p w14:paraId="73C3E0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47" w:history="1">
        <w:r w:rsidRPr="00103325">
          <w:rPr>
            <w:rFonts w:ascii="Times New Roman" w:eastAsia="Times New Roman" w:hAnsi="Times New Roman" w:cs="Times New Roman"/>
            <w:b/>
            <w:bCs/>
            <w:color w:val="0000FF"/>
            <w:sz w:val="24"/>
            <w:szCs w:val="24"/>
            <w:u w:val="single"/>
            <w:lang w:eastAsia="ru-RU"/>
          </w:rPr>
          <w:t>Глава 19. Заполнение ГТД при помещении товаров под таможенный режим таможенного транзита</w:t>
        </w:r>
      </w:hyperlink>
      <w:hyperlink r:id="rId48" w:history="1">
        <w:r w:rsidRPr="00103325">
          <w:rPr>
            <w:rFonts w:ascii="Times New Roman" w:eastAsia="Times New Roman" w:hAnsi="Times New Roman" w:cs="Times New Roman"/>
            <w:color w:val="0000FF"/>
            <w:sz w:val="24"/>
            <w:szCs w:val="24"/>
            <w:u w:val="single"/>
            <w:lang w:eastAsia="ru-RU"/>
          </w:rPr>
          <w:t xml:space="preserve"> </w:t>
        </w:r>
      </w:hyperlink>
    </w:p>
    <w:p w14:paraId="3C7E93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49" w:history="1">
        <w:r w:rsidRPr="00103325">
          <w:rPr>
            <w:rFonts w:ascii="Times New Roman" w:eastAsia="Times New Roman" w:hAnsi="Times New Roman" w:cs="Times New Roman"/>
            <w:b/>
            <w:bCs/>
            <w:color w:val="0000FF"/>
            <w:sz w:val="24"/>
            <w:szCs w:val="24"/>
            <w:u w:val="single"/>
            <w:lang w:eastAsia="ru-RU"/>
          </w:rPr>
          <w:t>Глава 20. Заполнение ГТД должностным лицом таможенного органа</w:t>
        </w:r>
      </w:hyperlink>
      <w:hyperlink r:id="rId50" w:history="1">
        <w:r w:rsidRPr="00103325">
          <w:rPr>
            <w:rFonts w:ascii="Times New Roman" w:eastAsia="Times New Roman" w:hAnsi="Times New Roman" w:cs="Times New Roman"/>
            <w:color w:val="0000FF"/>
            <w:sz w:val="24"/>
            <w:szCs w:val="24"/>
            <w:u w:val="single"/>
            <w:lang w:eastAsia="ru-RU"/>
          </w:rPr>
          <w:t xml:space="preserve"> </w:t>
        </w:r>
      </w:hyperlink>
    </w:p>
    <w:p w14:paraId="5EFBBA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51" w:history="1">
        <w:r w:rsidRPr="00103325">
          <w:rPr>
            <w:rFonts w:ascii="Times New Roman" w:eastAsia="Times New Roman" w:hAnsi="Times New Roman" w:cs="Times New Roman"/>
            <w:b/>
            <w:bCs/>
            <w:color w:val="0000FF"/>
            <w:sz w:val="24"/>
            <w:szCs w:val="24"/>
            <w:u w:val="single"/>
            <w:lang w:eastAsia="ru-RU"/>
          </w:rPr>
          <w:t>Приложение № 3 Классификатор таможенных режимов</w:t>
        </w:r>
      </w:hyperlink>
      <w:hyperlink r:id="rId52" w:history="1">
        <w:r w:rsidRPr="00103325">
          <w:rPr>
            <w:rFonts w:ascii="Times New Roman" w:eastAsia="Times New Roman" w:hAnsi="Times New Roman" w:cs="Times New Roman"/>
            <w:color w:val="0000FF"/>
            <w:sz w:val="24"/>
            <w:szCs w:val="24"/>
            <w:u w:val="single"/>
            <w:lang w:eastAsia="ru-RU"/>
          </w:rPr>
          <w:t xml:space="preserve"> </w:t>
        </w:r>
      </w:hyperlink>
    </w:p>
    <w:p w14:paraId="7A3B82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53" w:history="1">
        <w:r w:rsidRPr="00103325">
          <w:rPr>
            <w:rFonts w:ascii="Times New Roman" w:eastAsia="Times New Roman" w:hAnsi="Times New Roman" w:cs="Times New Roman"/>
            <w:b/>
            <w:bCs/>
            <w:color w:val="0000FF"/>
            <w:sz w:val="24"/>
            <w:szCs w:val="24"/>
            <w:u w:val="single"/>
            <w:lang w:eastAsia="ru-RU"/>
          </w:rPr>
          <w:t>Приложение № 4 Классификатор таможенных постов</w:t>
        </w:r>
      </w:hyperlink>
      <w:hyperlink r:id="rId54" w:history="1">
        <w:r w:rsidRPr="00103325">
          <w:rPr>
            <w:rFonts w:ascii="Times New Roman" w:eastAsia="Times New Roman" w:hAnsi="Times New Roman" w:cs="Times New Roman"/>
            <w:color w:val="0000FF"/>
            <w:sz w:val="24"/>
            <w:szCs w:val="24"/>
            <w:u w:val="single"/>
            <w:lang w:eastAsia="ru-RU"/>
          </w:rPr>
          <w:t xml:space="preserve"> </w:t>
        </w:r>
      </w:hyperlink>
    </w:p>
    <w:p w14:paraId="57F727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55" w:history="1">
        <w:r w:rsidRPr="00103325">
          <w:rPr>
            <w:rFonts w:ascii="Times New Roman" w:eastAsia="Times New Roman" w:hAnsi="Times New Roman" w:cs="Times New Roman"/>
            <w:b/>
            <w:bCs/>
            <w:color w:val="0000FF"/>
            <w:sz w:val="24"/>
            <w:szCs w:val="24"/>
            <w:u w:val="single"/>
            <w:lang w:eastAsia="ru-RU"/>
          </w:rPr>
          <w:t>Приложение № 5 Классификатор стран мира</w:t>
        </w:r>
      </w:hyperlink>
      <w:hyperlink r:id="rId56" w:history="1">
        <w:r w:rsidRPr="00103325">
          <w:rPr>
            <w:rFonts w:ascii="Times New Roman" w:eastAsia="Times New Roman" w:hAnsi="Times New Roman" w:cs="Times New Roman"/>
            <w:color w:val="0000FF"/>
            <w:sz w:val="24"/>
            <w:szCs w:val="24"/>
            <w:u w:val="single"/>
            <w:lang w:eastAsia="ru-RU"/>
          </w:rPr>
          <w:t xml:space="preserve"> </w:t>
        </w:r>
      </w:hyperlink>
    </w:p>
    <w:p w14:paraId="3FA68F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57" w:history="1">
        <w:r w:rsidRPr="00103325">
          <w:rPr>
            <w:rFonts w:ascii="Times New Roman" w:eastAsia="Times New Roman" w:hAnsi="Times New Roman" w:cs="Times New Roman"/>
            <w:b/>
            <w:bCs/>
            <w:color w:val="0000FF"/>
            <w:sz w:val="24"/>
            <w:szCs w:val="24"/>
            <w:u w:val="single"/>
            <w:lang w:eastAsia="ru-RU"/>
          </w:rPr>
          <w:t>Приложение № 6 Классификатор видов транспорта</w:t>
        </w:r>
      </w:hyperlink>
      <w:hyperlink r:id="rId58" w:history="1">
        <w:r w:rsidRPr="00103325">
          <w:rPr>
            <w:rFonts w:ascii="Times New Roman" w:eastAsia="Times New Roman" w:hAnsi="Times New Roman" w:cs="Times New Roman"/>
            <w:color w:val="0000FF"/>
            <w:sz w:val="24"/>
            <w:szCs w:val="24"/>
            <w:u w:val="single"/>
            <w:lang w:eastAsia="ru-RU"/>
          </w:rPr>
          <w:t xml:space="preserve"> </w:t>
        </w:r>
      </w:hyperlink>
    </w:p>
    <w:p w14:paraId="73DB73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59" w:history="1">
        <w:r w:rsidRPr="00103325">
          <w:rPr>
            <w:rFonts w:ascii="Times New Roman" w:eastAsia="Times New Roman" w:hAnsi="Times New Roman" w:cs="Times New Roman"/>
            <w:b/>
            <w:bCs/>
            <w:color w:val="0000FF"/>
            <w:sz w:val="24"/>
            <w:szCs w:val="24"/>
            <w:u w:val="single"/>
            <w:lang w:eastAsia="ru-RU"/>
          </w:rPr>
          <w:t>Приложение № 7 Классификатор условий поставки</w:t>
        </w:r>
      </w:hyperlink>
      <w:hyperlink r:id="rId60" w:history="1">
        <w:r w:rsidRPr="00103325">
          <w:rPr>
            <w:rFonts w:ascii="Times New Roman" w:eastAsia="Times New Roman" w:hAnsi="Times New Roman" w:cs="Times New Roman"/>
            <w:color w:val="0000FF"/>
            <w:sz w:val="24"/>
            <w:szCs w:val="24"/>
            <w:u w:val="single"/>
            <w:lang w:eastAsia="ru-RU"/>
          </w:rPr>
          <w:t xml:space="preserve"> </w:t>
        </w:r>
      </w:hyperlink>
    </w:p>
    <w:p w14:paraId="44E4D5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61" w:history="1">
        <w:r w:rsidRPr="00103325">
          <w:rPr>
            <w:rFonts w:ascii="Times New Roman" w:eastAsia="Times New Roman" w:hAnsi="Times New Roman" w:cs="Times New Roman"/>
            <w:b/>
            <w:bCs/>
            <w:color w:val="0000FF"/>
            <w:sz w:val="24"/>
            <w:szCs w:val="24"/>
            <w:u w:val="single"/>
            <w:lang w:eastAsia="ru-RU"/>
          </w:rPr>
          <w:t>Приложение № 8 Классификатор валют</w:t>
        </w:r>
      </w:hyperlink>
      <w:hyperlink r:id="rId62" w:history="1">
        <w:r w:rsidRPr="00103325">
          <w:rPr>
            <w:rFonts w:ascii="Times New Roman" w:eastAsia="Times New Roman" w:hAnsi="Times New Roman" w:cs="Times New Roman"/>
            <w:color w:val="0000FF"/>
            <w:sz w:val="24"/>
            <w:szCs w:val="24"/>
            <w:u w:val="single"/>
            <w:lang w:eastAsia="ru-RU"/>
          </w:rPr>
          <w:t xml:space="preserve"> </w:t>
        </w:r>
      </w:hyperlink>
    </w:p>
    <w:p w14:paraId="19CC5F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63" w:history="1">
        <w:r w:rsidRPr="00103325">
          <w:rPr>
            <w:rFonts w:ascii="Times New Roman" w:eastAsia="Times New Roman" w:hAnsi="Times New Roman" w:cs="Times New Roman"/>
            <w:b/>
            <w:bCs/>
            <w:color w:val="0000FF"/>
            <w:sz w:val="24"/>
            <w:szCs w:val="24"/>
            <w:u w:val="single"/>
            <w:lang w:eastAsia="ru-RU"/>
          </w:rPr>
          <w:t>Приложение № 9 Классификатор характера сделки</w:t>
        </w:r>
      </w:hyperlink>
      <w:hyperlink r:id="rId64" w:history="1">
        <w:r w:rsidRPr="00103325">
          <w:rPr>
            <w:rFonts w:ascii="Times New Roman" w:eastAsia="Times New Roman" w:hAnsi="Times New Roman" w:cs="Times New Roman"/>
            <w:color w:val="0000FF"/>
            <w:sz w:val="24"/>
            <w:szCs w:val="24"/>
            <w:u w:val="single"/>
            <w:lang w:eastAsia="ru-RU"/>
          </w:rPr>
          <w:t xml:space="preserve"> </w:t>
        </w:r>
      </w:hyperlink>
    </w:p>
    <w:p w14:paraId="50805C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65" w:history="1">
        <w:r w:rsidRPr="00103325">
          <w:rPr>
            <w:rFonts w:ascii="Times New Roman" w:eastAsia="Times New Roman" w:hAnsi="Times New Roman" w:cs="Times New Roman"/>
            <w:b/>
            <w:bCs/>
            <w:color w:val="0000FF"/>
            <w:sz w:val="24"/>
            <w:szCs w:val="24"/>
            <w:u w:val="single"/>
            <w:lang w:eastAsia="ru-RU"/>
          </w:rPr>
          <w:t>Приложение № 10 Классификатор преференций, льгот и иных особенностей уплаты таможенных платежей</w:t>
        </w:r>
      </w:hyperlink>
      <w:hyperlink r:id="rId66" w:history="1">
        <w:r w:rsidRPr="00103325">
          <w:rPr>
            <w:rFonts w:ascii="Times New Roman" w:eastAsia="Times New Roman" w:hAnsi="Times New Roman" w:cs="Times New Roman"/>
            <w:color w:val="0000FF"/>
            <w:sz w:val="24"/>
            <w:szCs w:val="24"/>
            <w:u w:val="single"/>
            <w:lang w:eastAsia="ru-RU"/>
          </w:rPr>
          <w:t xml:space="preserve"> </w:t>
        </w:r>
      </w:hyperlink>
    </w:p>
    <w:p w14:paraId="675BFC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67" w:history="1">
        <w:r w:rsidRPr="00103325">
          <w:rPr>
            <w:rFonts w:ascii="Times New Roman" w:eastAsia="Times New Roman" w:hAnsi="Times New Roman" w:cs="Times New Roman"/>
            <w:b/>
            <w:bCs/>
            <w:color w:val="0000FF"/>
            <w:sz w:val="24"/>
            <w:szCs w:val="24"/>
            <w:u w:val="single"/>
            <w:lang w:eastAsia="ru-RU"/>
          </w:rPr>
          <w:t>Приложение № 11 Классификатор особенностей перемещения товаров</w:t>
        </w:r>
      </w:hyperlink>
      <w:hyperlink r:id="rId68" w:history="1">
        <w:r w:rsidRPr="00103325">
          <w:rPr>
            <w:rFonts w:ascii="Times New Roman" w:eastAsia="Times New Roman" w:hAnsi="Times New Roman" w:cs="Times New Roman"/>
            <w:color w:val="0000FF"/>
            <w:sz w:val="24"/>
            <w:szCs w:val="24"/>
            <w:u w:val="single"/>
            <w:lang w:eastAsia="ru-RU"/>
          </w:rPr>
          <w:t xml:space="preserve"> </w:t>
        </w:r>
      </w:hyperlink>
    </w:p>
    <w:p w14:paraId="4F017D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69" w:history="1">
        <w:r w:rsidRPr="00103325">
          <w:rPr>
            <w:rFonts w:ascii="Times New Roman" w:eastAsia="Times New Roman" w:hAnsi="Times New Roman" w:cs="Times New Roman"/>
            <w:b/>
            <w:bCs/>
            <w:color w:val="0000FF"/>
            <w:sz w:val="24"/>
            <w:szCs w:val="24"/>
            <w:u w:val="single"/>
            <w:lang w:eastAsia="ru-RU"/>
          </w:rPr>
          <w:t>Приложение № 12 Классификатор видов документов и сведений, используемых при заполнении грузовой таможенной декларации</w:t>
        </w:r>
      </w:hyperlink>
      <w:hyperlink r:id="rId70" w:history="1">
        <w:r w:rsidRPr="00103325">
          <w:rPr>
            <w:rFonts w:ascii="Times New Roman" w:eastAsia="Times New Roman" w:hAnsi="Times New Roman" w:cs="Times New Roman"/>
            <w:color w:val="0000FF"/>
            <w:sz w:val="24"/>
            <w:szCs w:val="24"/>
            <w:u w:val="single"/>
            <w:lang w:eastAsia="ru-RU"/>
          </w:rPr>
          <w:t xml:space="preserve"> </w:t>
        </w:r>
      </w:hyperlink>
    </w:p>
    <w:p w14:paraId="073AC2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71" w:history="1">
        <w:r w:rsidRPr="00103325">
          <w:rPr>
            <w:rFonts w:ascii="Times New Roman" w:eastAsia="Times New Roman" w:hAnsi="Times New Roman" w:cs="Times New Roman"/>
            <w:b/>
            <w:bCs/>
            <w:color w:val="0000FF"/>
            <w:sz w:val="24"/>
            <w:szCs w:val="24"/>
            <w:u w:val="single"/>
            <w:lang w:eastAsia="ru-RU"/>
          </w:rPr>
          <w:t>Приложение № 13 Классификатор таможенных платежей</w:t>
        </w:r>
      </w:hyperlink>
      <w:hyperlink r:id="rId72" w:history="1">
        <w:r w:rsidRPr="00103325">
          <w:rPr>
            <w:rFonts w:ascii="Times New Roman" w:eastAsia="Times New Roman" w:hAnsi="Times New Roman" w:cs="Times New Roman"/>
            <w:color w:val="0000FF"/>
            <w:sz w:val="24"/>
            <w:szCs w:val="24"/>
            <w:u w:val="single"/>
            <w:lang w:eastAsia="ru-RU"/>
          </w:rPr>
          <w:t xml:space="preserve"> </w:t>
        </w:r>
      </w:hyperlink>
    </w:p>
    <w:p w14:paraId="744EE80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hyperlink r:id="rId73" w:history="1">
        <w:r w:rsidRPr="00103325">
          <w:rPr>
            <w:rFonts w:ascii="Times New Roman" w:eastAsia="Times New Roman" w:hAnsi="Times New Roman" w:cs="Times New Roman"/>
            <w:b/>
            <w:bCs/>
            <w:color w:val="0000FF"/>
            <w:sz w:val="24"/>
            <w:szCs w:val="24"/>
            <w:u w:val="single"/>
            <w:lang w:eastAsia="ru-RU"/>
          </w:rPr>
          <w:t>Приложение № 14 Классификатор нормативно-правовых актов, подтверждающих наличие льготы по уплате таможенных платежей и используемых при заявлении сведений в графе 44 ГТД</w:t>
        </w:r>
      </w:hyperlink>
    </w:p>
    <w:p w14:paraId="1227C33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hyperlink r:id="rId74" w:history="1">
        <w:r w:rsidRPr="00103325">
          <w:rPr>
            <w:rFonts w:ascii="Times New Roman" w:eastAsia="Times New Roman" w:hAnsi="Times New Roman" w:cs="Times New Roman"/>
            <w:b/>
            <w:bCs/>
            <w:color w:val="0000FF"/>
            <w:sz w:val="24"/>
            <w:szCs w:val="24"/>
            <w:u w:val="single"/>
            <w:lang w:eastAsia="ru-RU"/>
          </w:rPr>
          <w:t>Приложение </w:t>
        </w:r>
      </w:hyperlink>
      <w:hyperlink r:id="rId75" w:history="1">
        <w:r w:rsidRPr="00103325">
          <w:rPr>
            <w:rFonts w:ascii="Times New Roman" w:eastAsia="Times New Roman" w:hAnsi="Times New Roman" w:cs="Times New Roman"/>
            <w:b/>
            <w:bCs/>
            <w:color w:val="000080"/>
            <w:u w:val="single"/>
            <w:lang w:eastAsia="ru-RU"/>
          </w:rPr>
          <w:t>№ 15  </w:t>
        </w:r>
        <w:r w:rsidRPr="00103325">
          <w:rPr>
            <w:rFonts w:ascii="Times New Roman" w:eastAsia="Times New Roman" w:hAnsi="Times New Roman" w:cs="Times New Roman"/>
            <w:b/>
            <w:bCs/>
            <w:color w:val="0000FF"/>
            <w:sz w:val="24"/>
            <w:szCs w:val="24"/>
            <w:u w:val="single"/>
            <w:lang w:eastAsia="ru-RU"/>
          </w:rPr>
          <w:t>Классификатор </w:t>
        </w:r>
        <w:r w:rsidRPr="00103325">
          <w:rPr>
            <w:rFonts w:ascii="Times New Roman" w:eastAsia="Times New Roman" w:hAnsi="Times New Roman" w:cs="Times New Roman"/>
            <w:b/>
            <w:bCs/>
            <w:color w:val="000080"/>
            <w:sz w:val="24"/>
            <w:szCs w:val="24"/>
            <w:u w:val="single"/>
            <w:lang w:eastAsia="ru-RU"/>
          </w:rPr>
          <w:t>районов и городов Республики Узбекистан</w:t>
        </w:r>
      </w:hyperlink>
    </w:p>
    <w:p w14:paraId="1A79B04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hyperlink r:id="rId76" w:history="1">
        <w:r w:rsidRPr="00103325">
          <w:rPr>
            <w:rFonts w:ascii="Times New Roman" w:eastAsia="Times New Roman" w:hAnsi="Times New Roman" w:cs="Times New Roman"/>
            <w:b/>
            <w:bCs/>
            <w:color w:val="0000FF"/>
            <w:sz w:val="24"/>
            <w:szCs w:val="24"/>
            <w:u w:val="single"/>
            <w:lang w:eastAsia="ru-RU"/>
          </w:rPr>
          <w:t>Приложение </w:t>
        </w:r>
      </w:hyperlink>
      <w:hyperlink r:id="rId77" w:history="1">
        <w:r w:rsidRPr="00103325">
          <w:rPr>
            <w:rFonts w:ascii="Times New Roman" w:eastAsia="Times New Roman" w:hAnsi="Times New Roman" w:cs="Times New Roman"/>
            <w:b/>
            <w:bCs/>
            <w:color w:val="000080"/>
            <w:u w:val="single"/>
            <w:shd w:val="clear" w:color="auto" w:fill="FFFFFF"/>
            <w:lang w:eastAsia="ru-RU"/>
          </w:rPr>
          <w:t>№ 16  </w:t>
        </w:r>
        <w:r w:rsidRPr="00103325">
          <w:rPr>
            <w:rFonts w:ascii="Times New Roman" w:eastAsia="Times New Roman" w:hAnsi="Times New Roman" w:cs="Times New Roman"/>
            <w:b/>
            <w:bCs/>
            <w:color w:val="0000FF"/>
            <w:sz w:val="24"/>
            <w:szCs w:val="24"/>
            <w:u w:val="single"/>
            <w:lang w:eastAsia="ru-RU"/>
          </w:rPr>
          <w:t>Классификатор </w:t>
        </w:r>
        <w:r w:rsidRPr="00103325">
          <w:rPr>
            <w:rFonts w:ascii="Times New Roman" w:eastAsia="Times New Roman" w:hAnsi="Times New Roman" w:cs="Times New Roman"/>
            <w:b/>
            <w:bCs/>
            <w:color w:val="000080"/>
            <w:sz w:val="21"/>
            <w:szCs w:val="21"/>
            <w:u w:val="single"/>
            <w:shd w:val="clear" w:color="auto" w:fill="FFFFFF"/>
            <w:lang w:eastAsia="ru-RU"/>
          </w:rPr>
          <w:t>основных сфер</w:t>
        </w:r>
      </w:hyperlink>
    </w:p>
    <w:p w14:paraId="496CB2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000080"/>
          <w:sz w:val="24"/>
          <w:szCs w:val="24"/>
          <w:lang w:eastAsia="ru-RU"/>
        </w:rPr>
        <w:br/>
      </w:r>
    </w:p>
    <w:p w14:paraId="69F71B72" w14:textId="77777777" w:rsidR="00103325" w:rsidRPr="00103325" w:rsidRDefault="00103325" w:rsidP="00103325">
      <w:pPr>
        <w:shd w:val="clear" w:color="auto" w:fill="FAFAFA"/>
        <w:spacing w:after="0" w:line="240" w:lineRule="auto"/>
        <w:rPr>
          <w:rFonts w:ascii="Helvetica" w:eastAsia="Times New Roman" w:hAnsi="Helvetica" w:cs="Helvetica"/>
          <w:color w:val="333333"/>
          <w:sz w:val="21"/>
          <w:szCs w:val="21"/>
          <w:lang w:eastAsia="ru-RU"/>
        </w:rPr>
      </w:pPr>
      <w:r w:rsidRPr="00103325">
        <w:rPr>
          <w:rFonts w:ascii="Helvetica" w:eastAsia="Times New Roman" w:hAnsi="Helvetica" w:cs="Helvetica"/>
          <w:color w:val="333333"/>
          <w:sz w:val="21"/>
          <w:szCs w:val="21"/>
          <w:lang w:eastAsia="ru-RU"/>
        </w:rPr>
        <w:t> </w:t>
      </w:r>
    </w:p>
    <w:p w14:paraId="47E4E13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hyperlink r:id="rId78" w:history="1">
        <w:r w:rsidRPr="00103325">
          <w:rPr>
            <w:rFonts w:ascii="Times New Roman" w:eastAsia="Times New Roman" w:hAnsi="Times New Roman" w:cs="Times New Roman"/>
            <w:color w:val="0000FF"/>
            <w:sz w:val="24"/>
            <w:szCs w:val="24"/>
            <w:u w:val="single"/>
            <w:lang w:eastAsia="ru-RU"/>
          </w:rPr>
          <w:t> </w:t>
        </w:r>
      </w:hyperlink>
    </w:p>
    <w:p w14:paraId="32A1F8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79" w:history="1">
        <w:r w:rsidRPr="00103325">
          <w:rPr>
            <w:rFonts w:ascii="Times New Roman" w:eastAsia="Times New Roman" w:hAnsi="Times New Roman" w:cs="Times New Roman"/>
            <w:b/>
            <w:bCs/>
            <w:color w:val="0000FF"/>
            <w:sz w:val="24"/>
            <w:szCs w:val="24"/>
            <w:u w:val="single"/>
            <w:lang w:eastAsia="ru-RU"/>
          </w:rPr>
          <w:t>ГРУЗОВАЯ ТАМОЖЕННАЯ ДЕКЛАРАЦИЯ ОСНОВНОЙ ЛИСТ</w:t>
        </w:r>
      </w:hyperlink>
      <w:r w:rsidRPr="00103325">
        <w:rPr>
          <w:rFonts w:ascii="Times New Roman" w:eastAsia="Times New Roman" w:hAnsi="Times New Roman" w:cs="Times New Roman"/>
          <w:sz w:val="24"/>
          <w:szCs w:val="24"/>
          <w:lang w:eastAsia="ru-RU"/>
        </w:rPr>
        <w:t xml:space="preserve"> </w:t>
      </w:r>
    </w:p>
    <w:p w14:paraId="0AD615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hyperlink r:id="rId80" w:history="1">
        <w:r w:rsidRPr="00103325">
          <w:rPr>
            <w:rFonts w:ascii="Times New Roman" w:eastAsia="Times New Roman" w:hAnsi="Times New Roman" w:cs="Times New Roman"/>
            <w:b/>
            <w:bCs/>
            <w:color w:val="0000FF"/>
            <w:sz w:val="24"/>
            <w:szCs w:val="24"/>
            <w:u w:val="single"/>
            <w:lang w:eastAsia="ru-RU"/>
          </w:rPr>
          <w:t>ГРУЗОВАЯ ТАМОЖЕННАЯ ДЕКЛАРАЦИЯ ДОБАВОЧНЫЙ ЛИСТ</w:t>
        </w:r>
      </w:hyperlink>
      <w:r w:rsidRPr="00103325">
        <w:rPr>
          <w:rFonts w:ascii="Times New Roman" w:eastAsia="Times New Roman" w:hAnsi="Times New Roman" w:cs="Times New Roman"/>
          <w:sz w:val="24"/>
          <w:szCs w:val="24"/>
          <w:lang w:eastAsia="ru-RU"/>
        </w:rPr>
        <w:t xml:space="preserve"> </w:t>
      </w:r>
    </w:p>
    <w:p w14:paraId="5211099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72A8AA1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4B91E07D" w14:textId="77777777" w:rsidR="00103325" w:rsidRPr="00103325" w:rsidRDefault="00103325" w:rsidP="00103325">
      <w:pPr>
        <w:spacing w:after="0" w:line="240" w:lineRule="auto"/>
        <w:ind w:firstLine="708"/>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соответствии с Таможенным кодексом, Законом Республики Узбекистан «О государственной таможенной службе» и постановлением Кабинета Министров от 31 декабря 2014 года № 376 «Об утверждении Положения о порядке таможенного декларирования товаров в электронной форме» Государственный таможенный комитет Республики Узбекистан </w:t>
      </w:r>
      <w:r w:rsidRPr="00103325">
        <w:rPr>
          <w:rFonts w:ascii="Times New Roman" w:eastAsia="Times New Roman" w:hAnsi="Times New Roman" w:cs="Times New Roman"/>
          <w:b/>
          <w:bCs/>
          <w:sz w:val="24"/>
          <w:szCs w:val="24"/>
          <w:lang w:eastAsia="ru-RU"/>
        </w:rPr>
        <w:t>постановляет:</w:t>
      </w:r>
    </w:p>
    <w:p w14:paraId="365DF4C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 Утвердить Инструкцию о порядке заполнения грузовой таможенной декларации, согласно </w:t>
      </w:r>
      <w:hyperlink r:id="rId81" w:history="1">
        <w:r w:rsidRPr="00103325">
          <w:rPr>
            <w:rFonts w:ascii="Times New Roman" w:eastAsia="Times New Roman" w:hAnsi="Times New Roman" w:cs="Times New Roman"/>
            <w:color w:val="0000FF"/>
            <w:sz w:val="24"/>
            <w:szCs w:val="24"/>
            <w:u w:val="single"/>
            <w:lang w:eastAsia="ru-RU"/>
          </w:rPr>
          <w:t>приложению</w:t>
        </w:r>
      </w:hyperlink>
      <w:r w:rsidRPr="00103325">
        <w:rPr>
          <w:rFonts w:ascii="Times New Roman" w:eastAsia="Times New Roman" w:hAnsi="Times New Roman" w:cs="Times New Roman"/>
          <w:sz w:val="24"/>
          <w:szCs w:val="24"/>
          <w:lang w:eastAsia="ru-RU"/>
        </w:rPr>
        <w:t>.</w:t>
      </w:r>
    </w:p>
    <w:p w14:paraId="4D852AB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 Настоящее постановление вступает в силу с 21 апреля 2016 года.</w:t>
      </w:r>
    </w:p>
    <w:p w14:paraId="08C3E0C9" w14:textId="77777777" w:rsidR="00103325" w:rsidRPr="00103325" w:rsidRDefault="00103325" w:rsidP="00103325">
      <w:pPr>
        <w:spacing w:before="340" w:after="0" w:line="240" w:lineRule="auto"/>
        <w:jc w:val="right"/>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Председатель З. ДУСАНОВ</w:t>
      </w:r>
    </w:p>
    <w:p w14:paraId="5D9324A2" w14:textId="77777777" w:rsidR="00103325" w:rsidRPr="00103325" w:rsidRDefault="00103325" w:rsidP="00103325">
      <w:pPr>
        <w:spacing w:before="227" w:after="0" w:line="240" w:lineRule="auto"/>
        <w:ind w:right="60"/>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 Ташкент,</w:t>
      </w:r>
      <w:r w:rsidRPr="00103325">
        <w:rPr>
          <w:rFonts w:ascii="Times New Roman" w:eastAsia="Times New Roman" w:hAnsi="Times New Roman" w:cs="Times New Roman"/>
          <w:sz w:val="20"/>
          <w:szCs w:val="20"/>
          <w:lang w:eastAsia="ru-RU"/>
        </w:rPr>
        <w:br/>
        <w:t xml:space="preserve">29 февраля 2016 г., </w:t>
      </w:r>
    </w:p>
    <w:p w14:paraId="70F13BBB" w14:textId="77777777" w:rsidR="00103325" w:rsidRPr="00103325" w:rsidRDefault="00103325" w:rsidP="00103325">
      <w:pPr>
        <w:spacing w:after="0" w:line="240" w:lineRule="auto"/>
        <w:ind w:right="60"/>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 01-02/15-07</w:t>
      </w:r>
    </w:p>
    <w:p w14:paraId="718D6FD0" w14:textId="77777777" w:rsidR="00103325" w:rsidRPr="00103325" w:rsidRDefault="00103325" w:rsidP="00103325">
      <w:pPr>
        <w:spacing w:before="454"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80"/>
          <w:sz w:val="24"/>
          <w:szCs w:val="24"/>
          <w:lang w:eastAsia="ru-RU"/>
        </w:rPr>
        <w:t>ПРИЛОЖЕНИЕ</w:t>
      </w:r>
      <w:r w:rsidRPr="00103325">
        <w:rPr>
          <w:rFonts w:ascii="Times New Roman" w:eastAsia="Times New Roman" w:hAnsi="Times New Roman" w:cs="Times New Roman"/>
          <w:color w:val="000080"/>
          <w:sz w:val="24"/>
          <w:szCs w:val="24"/>
          <w:lang w:eastAsia="ru-RU"/>
        </w:rPr>
        <w:br/>
        <w:t xml:space="preserve">к </w:t>
      </w:r>
      <w:hyperlink r:id="rId82" w:history="1">
        <w:r w:rsidRPr="00103325">
          <w:rPr>
            <w:rFonts w:ascii="Times New Roman" w:eastAsia="Times New Roman" w:hAnsi="Times New Roman" w:cs="Times New Roman"/>
            <w:color w:val="0000FF"/>
            <w:sz w:val="24"/>
            <w:szCs w:val="24"/>
            <w:u w:val="single"/>
            <w:lang w:eastAsia="ru-RU"/>
          </w:rPr>
          <w:t>постановлению</w:t>
        </w:r>
      </w:hyperlink>
      <w:r w:rsidRPr="00103325">
        <w:rPr>
          <w:rFonts w:ascii="Times New Roman" w:eastAsia="Times New Roman" w:hAnsi="Times New Roman" w:cs="Times New Roman"/>
          <w:color w:val="000080"/>
          <w:sz w:val="24"/>
          <w:szCs w:val="24"/>
          <w:lang w:eastAsia="ru-RU"/>
        </w:rPr>
        <w:t xml:space="preserve"> Государственного таможенного комитета Республики Узбекистан от 29 февраля 2016 года № 01-02/15-07</w:t>
      </w:r>
    </w:p>
    <w:p w14:paraId="5A077A91" w14:textId="77777777" w:rsidR="00103325" w:rsidRPr="00103325" w:rsidRDefault="00103325" w:rsidP="00103325">
      <w:pPr>
        <w:spacing w:before="283" w:after="283" w:line="240" w:lineRule="auto"/>
        <w:textAlignment w:val="top"/>
        <w:rPr>
          <w:rFonts w:ascii="Times New Roman" w:eastAsia="Times New Roman" w:hAnsi="Times New Roman" w:cs="Times New Roman"/>
          <w:sz w:val="24"/>
          <w:szCs w:val="24"/>
          <w:lang w:eastAsia="ru-RU"/>
        </w:rPr>
      </w:pPr>
      <w:bookmarkStart w:id="0" w:name="ИНСТРУКЦИЯ"/>
      <w:r w:rsidRPr="00103325">
        <w:rPr>
          <w:rFonts w:ascii="Times New Roman" w:eastAsia="Times New Roman" w:hAnsi="Times New Roman" w:cs="Times New Roman"/>
          <w:b/>
          <w:bCs/>
          <w:sz w:val="24"/>
          <w:szCs w:val="24"/>
          <w:lang w:eastAsia="ru-RU"/>
        </w:rPr>
        <w:t>ИНСТРУКЦИЯ</w:t>
      </w:r>
      <w:bookmarkEnd w:id="0"/>
      <w:r w:rsidRPr="00103325">
        <w:rPr>
          <w:rFonts w:ascii="Times New Roman" w:eastAsia="Times New Roman" w:hAnsi="Times New Roman" w:cs="Times New Roman"/>
          <w:b/>
          <w:bCs/>
          <w:sz w:val="24"/>
          <w:szCs w:val="24"/>
          <w:lang w:eastAsia="ru-RU"/>
        </w:rPr>
        <w:br/>
        <w:t>о порядке заполнения грузовой таможенной декларации</w:t>
      </w:r>
    </w:p>
    <w:p w14:paraId="6BF5FE3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 </w:t>
      </w:r>
      <w:hyperlink r:id="rId83" w:history="1">
        <w:r w:rsidRPr="00103325">
          <w:rPr>
            <w:rFonts w:ascii="Times New Roman" w:eastAsia="Times New Roman" w:hAnsi="Times New Roman" w:cs="Times New Roman"/>
            <w:b/>
            <w:bCs/>
            <w:color w:val="0000FF"/>
            <w:sz w:val="24"/>
            <w:szCs w:val="24"/>
            <w:u w:val="single"/>
            <w:lang w:eastAsia="ru-RU"/>
          </w:rPr>
          <w:t xml:space="preserve">МЮ № 2773-3 от </w:t>
        </w:r>
      </w:hyperlink>
      <w:hyperlink r:id="rId84" w:history="1">
        <w:r w:rsidRPr="00103325">
          <w:rPr>
            <w:rFonts w:ascii="Times New Roman" w:eastAsia="Times New Roman" w:hAnsi="Times New Roman" w:cs="Times New Roman"/>
            <w:b/>
            <w:bCs/>
            <w:color w:val="0000FF"/>
            <w:sz w:val="24"/>
            <w:szCs w:val="24"/>
            <w:u w:val="single"/>
            <w:lang w:eastAsia="ru-RU"/>
          </w:rPr>
          <w:t>25.02.2019</w:t>
        </w:r>
      </w:hyperlink>
      <w:hyperlink r:id="rId85" w:history="1">
        <w:r w:rsidRPr="00103325">
          <w:rPr>
            <w:rFonts w:ascii="Times New Roman" w:eastAsia="Times New Roman" w:hAnsi="Times New Roman" w:cs="Times New Roman"/>
            <w:b/>
            <w:bCs/>
            <w:color w:val="0000FF"/>
            <w:sz w:val="24"/>
            <w:szCs w:val="24"/>
            <w:u w:val="single"/>
            <w:lang w:eastAsia="ru-RU"/>
          </w:rPr>
          <w:t>г.</w:t>
        </w:r>
      </w:hyperlink>
    </w:p>
    <w:p w14:paraId="57257EC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Настоящая Инструкция в соответствии с Таможенным кодексом Республики Узбекистан, Законом «О государственной таможенной службе», Указом Президента Республики Узбекистан от 18 июля 2012 года № УП–4455 «О мерах по дальнейшему кардинальному улучшению деловой среды и предоставлению большей свободы предпринимательству» и постановлением Кабинета Министров Республики Узбекистан от 31 июля 2018 года № 605 «О дальнейшем совершенствовании порядка таможенного декларирования товаров в электронной форме» </w:t>
      </w:r>
      <w:r w:rsidRPr="00103325">
        <w:rPr>
          <w:rFonts w:ascii="Times New Roman" w:eastAsia="Times New Roman" w:hAnsi="Times New Roman" w:cs="Times New Roman"/>
          <w:b/>
          <w:bCs/>
          <w:color w:val="FF0000"/>
          <w:sz w:val="24"/>
          <w:szCs w:val="24"/>
          <w:lang w:eastAsia="ru-RU"/>
        </w:rPr>
        <w:t>(старая редакция) </w:t>
      </w:r>
      <w:del w:id="1" w:author="Unknown">
        <w:r w:rsidRPr="00103325">
          <w:rPr>
            <w:rFonts w:ascii="Times New Roman" w:eastAsia="Times New Roman" w:hAnsi="Times New Roman" w:cs="Times New Roman"/>
            <w:color w:val="999999"/>
            <w:sz w:val="24"/>
            <w:szCs w:val="24"/>
            <w:lang w:eastAsia="ru-RU"/>
          </w:rPr>
          <w:delText>постановлением Кабинета Министров Республики Узбекистан от 31 декабря 2014 года № 376 «Об утверждении Положения о порядке таможенного декларирования товаров в электронной форме»</w:delText>
        </w:r>
      </w:del>
      <w:r w:rsidRPr="00103325">
        <w:rPr>
          <w:rFonts w:ascii="Times New Roman" w:eastAsia="Times New Roman" w:hAnsi="Times New Roman" w:cs="Times New Roman"/>
          <w:sz w:val="24"/>
          <w:szCs w:val="24"/>
          <w:lang w:eastAsia="ru-RU"/>
        </w:rPr>
        <w:t xml:space="preserve"> устанавливает порядок заполнения грузовой таможенной декларации (далее по тексту — ГТД).</w:t>
      </w:r>
    </w:p>
    <w:p w14:paraId="547CB41D" w14:textId="77777777" w:rsidR="00103325" w:rsidRPr="00103325" w:rsidRDefault="00103325" w:rsidP="00103325">
      <w:pPr>
        <w:spacing w:before="283" w:after="283" w:line="240" w:lineRule="auto"/>
        <w:textAlignment w:val="top"/>
        <w:rPr>
          <w:rFonts w:ascii="Times New Roman" w:eastAsia="Times New Roman" w:hAnsi="Times New Roman" w:cs="Times New Roman"/>
          <w:sz w:val="24"/>
          <w:szCs w:val="24"/>
          <w:lang w:eastAsia="ru-RU"/>
        </w:rPr>
      </w:pPr>
      <w:bookmarkStart w:id="2" w:name="Глава_1._Общие_положения"/>
      <w:r w:rsidRPr="00103325">
        <w:rPr>
          <w:rFonts w:ascii="Times New Roman" w:eastAsia="Times New Roman" w:hAnsi="Times New Roman" w:cs="Times New Roman"/>
          <w:b/>
          <w:bCs/>
          <w:sz w:val="24"/>
          <w:szCs w:val="24"/>
          <w:lang w:eastAsia="ru-RU"/>
        </w:rPr>
        <w:t>Глава 1. Общие положения</w:t>
      </w:r>
      <w:bookmarkEnd w:id="2"/>
    </w:p>
    <w:p w14:paraId="4F169BF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1 внесены изменения на основании</w:t>
      </w:r>
      <w:r w:rsidRPr="00103325">
        <w:rPr>
          <w:rFonts w:ascii="Times New Roman" w:eastAsia="Times New Roman" w:hAnsi="Times New Roman" w:cs="Times New Roman"/>
          <w:sz w:val="24"/>
          <w:szCs w:val="24"/>
          <w:lang w:eastAsia="ru-RU"/>
        </w:rPr>
        <w:t xml:space="preserve"> </w:t>
      </w:r>
      <w:hyperlink r:id="rId86"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hyperlink r:id="rId87" w:history="1">
        <w:r w:rsidRPr="00103325">
          <w:rPr>
            <w:rFonts w:ascii="Times New Roman" w:eastAsia="Times New Roman" w:hAnsi="Times New Roman" w:cs="Times New Roman"/>
            <w:b/>
            <w:bCs/>
            <w:color w:val="0000FF"/>
            <w:sz w:val="24"/>
            <w:szCs w:val="24"/>
            <w:u w:val="single"/>
            <w:lang w:eastAsia="ru-RU"/>
          </w:rPr>
          <w:t xml:space="preserve">МЮ № 2773-3 от </w:t>
        </w:r>
      </w:hyperlink>
      <w:hyperlink r:id="rId88" w:history="1">
        <w:r w:rsidRPr="00103325">
          <w:rPr>
            <w:rFonts w:ascii="Times New Roman" w:eastAsia="Times New Roman" w:hAnsi="Times New Roman" w:cs="Times New Roman"/>
            <w:b/>
            <w:bCs/>
            <w:color w:val="0000FF"/>
            <w:sz w:val="24"/>
            <w:szCs w:val="24"/>
            <w:u w:val="single"/>
            <w:lang w:eastAsia="ru-RU"/>
          </w:rPr>
          <w:t>25.02.2019</w:t>
        </w:r>
      </w:hyperlink>
      <w:hyperlink r:id="rId89" w:history="1">
        <w:r w:rsidRPr="00103325">
          <w:rPr>
            <w:rFonts w:ascii="Times New Roman" w:eastAsia="Times New Roman" w:hAnsi="Times New Roman" w:cs="Times New Roman"/>
            <w:b/>
            <w:bCs/>
            <w:color w:val="0000FF"/>
            <w:sz w:val="24"/>
            <w:szCs w:val="24"/>
            <w:u w:val="single"/>
            <w:lang w:eastAsia="ru-RU"/>
          </w:rPr>
          <w:t>г.</w:t>
        </w:r>
      </w:hyperlink>
    </w:p>
    <w:p w14:paraId="316B48D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bookmarkStart w:id="3" w:name="1."/>
      <w:r w:rsidRPr="00103325">
        <w:rPr>
          <w:rFonts w:ascii="Times New Roman" w:eastAsia="Times New Roman" w:hAnsi="Times New Roman" w:cs="Times New Roman"/>
          <w:sz w:val="24"/>
          <w:szCs w:val="24"/>
          <w:lang w:eastAsia="ru-RU"/>
        </w:rPr>
        <w:t>1.</w:t>
      </w:r>
      <w:bookmarkEnd w:id="3"/>
      <w:r w:rsidRPr="00103325">
        <w:rPr>
          <w:rFonts w:ascii="Times New Roman" w:eastAsia="Times New Roman" w:hAnsi="Times New Roman" w:cs="Times New Roman"/>
          <w:sz w:val="24"/>
          <w:szCs w:val="24"/>
          <w:lang w:eastAsia="ru-RU"/>
        </w:rPr>
        <w:t xml:space="preserve"> В настоящей Инструкции используются следующие основные понятия:</w:t>
      </w:r>
    </w:p>
    <w:p w14:paraId="7BD6840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bookmarkStart w:id="4" w:name="OLE_LINK20"/>
      <w:r w:rsidRPr="00103325">
        <w:rPr>
          <w:rFonts w:ascii="Times New Roman" w:eastAsia="Times New Roman" w:hAnsi="Times New Roman" w:cs="Times New Roman"/>
          <w:b/>
          <w:bCs/>
          <w:color w:val="000000"/>
          <w:sz w:val="24"/>
          <w:szCs w:val="24"/>
          <w:lang w:eastAsia="ru-RU"/>
        </w:rPr>
        <w:t>отправитель</w:t>
      </w:r>
      <w:bookmarkEnd w:id="4"/>
      <w:r w:rsidRPr="00103325">
        <w:rPr>
          <w:rFonts w:ascii="Times New Roman" w:eastAsia="Times New Roman" w:hAnsi="Times New Roman" w:cs="Times New Roman"/>
          <w:sz w:val="24"/>
          <w:szCs w:val="24"/>
          <w:lang w:eastAsia="ru-RU"/>
        </w:rPr>
        <w:t>- лицо, сведения о котором указаны в транспортных документах, передающее от собственного имени товары для их перевозки перевозчику;</w:t>
      </w:r>
    </w:p>
    <w:p w14:paraId="6F94AAA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lastRenderedPageBreak/>
        <w:t>(Старая редакция)</w:t>
      </w:r>
    </w:p>
    <w:p w14:paraId="3564CBD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отправитель</w:t>
      </w:r>
      <w:r w:rsidRPr="00103325">
        <w:rPr>
          <w:rFonts w:ascii="Times New Roman" w:eastAsia="Times New Roman" w:hAnsi="Times New Roman" w:cs="Times New Roman"/>
          <w:strike/>
          <w:sz w:val="24"/>
          <w:szCs w:val="24"/>
          <w:lang w:eastAsia="ru-RU"/>
        </w:rPr>
        <w:t>— лицо, передающее от собственного имени товары для их перевозки перевозчику в соответствии с заключенной с ним сделкой и сведения о котором указаны в транспортных документах;</w:t>
      </w:r>
    </w:p>
    <w:p w14:paraId="76EC25C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лицо, ответственное за финансовое урегулирование</w:t>
      </w:r>
      <w:r w:rsidRPr="00103325">
        <w:rPr>
          <w:rFonts w:ascii="Times New Roman" w:eastAsia="Times New Roman" w:hAnsi="Times New Roman" w:cs="Times New Roman"/>
          <w:sz w:val="24"/>
          <w:szCs w:val="24"/>
          <w:lang w:eastAsia="ru-RU"/>
        </w:rPr>
        <w:t xml:space="preserve"> — лицо, заключившее внешнеторговый контракт (договор, соглашение) и ответственное за расчеты по ней;</w:t>
      </w:r>
    </w:p>
    <w:p w14:paraId="5C734CF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bookmarkStart w:id="5" w:name="OLE_LINK26"/>
      <w:r w:rsidRPr="00103325">
        <w:rPr>
          <w:rFonts w:ascii="Times New Roman" w:eastAsia="Times New Roman" w:hAnsi="Times New Roman" w:cs="Times New Roman"/>
          <w:sz w:val="24"/>
          <w:szCs w:val="24"/>
          <w:lang w:eastAsia="ru-RU"/>
        </w:rPr>
        <w:t xml:space="preserve">лицо, предоставляющее в таможенные органы ГТД (далее по тексту-декларирующее лицо) - декларант, предоставляющий в таможенные органы ГТД от собственного имени, или специалист по таможенному оформлению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del w:id="6" w:author="Unknown">
        <w:r w:rsidRPr="00103325">
          <w:rPr>
            <w:rFonts w:ascii="Times New Roman" w:eastAsia="Times New Roman" w:hAnsi="Times New Roman" w:cs="Times New Roman"/>
            <w:color w:val="999999"/>
            <w:sz w:val="24"/>
            <w:szCs w:val="24"/>
            <w:lang w:eastAsia="ru-RU"/>
          </w:rPr>
          <w:delText>, уполномоченный</w:delText>
        </w:r>
      </w:del>
      <w:r w:rsidRPr="00103325">
        <w:rPr>
          <w:rFonts w:ascii="Times New Roman" w:eastAsia="Times New Roman" w:hAnsi="Times New Roman" w:cs="Times New Roman"/>
          <w:sz w:val="24"/>
          <w:szCs w:val="24"/>
          <w:lang w:eastAsia="ru-RU"/>
        </w:rPr>
        <w:t xml:space="preserve"> заполнять, подписывать и предоставлять в таможенные органы ГГД от имени декларанта;</w:t>
      </w:r>
      <w:bookmarkEnd w:id="5"/>
    </w:p>
    <w:p w14:paraId="4E5C86C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4EAA90F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специалист по таможенному оформлению</w:t>
      </w:r>
      <w:r w:rsidRPr="00103325">
        <w:rPr>
          <w:rFonts w:ascii="Times New Roman" w:eastAsia="Times New Roman" w:hAnsi="Times New Roman" w:cs="Times New Roman"/>
          <w:strike/>
          <w:sz w:val="24"/>
          <w:szCs w:val="24"/>
          <w:lang w:eastAsia="ru-RU"/>
        </w:rPr>
        <w:t xml:space="preserve">(далее по тексту — специалист) — лицо, уполномоченное заполнять, подписывать и подавать в таможенные органы ГТД от имени декларанта или таможенного брокера; </w:t>
      </w:r>
    </w:p>
    <w:p w14:paraId="0087974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электронная ГТД</w:t>
      </w:r>
      <w:r w:rsidRPr="00103325">
        <w:rPr>
          <w:rFonts w:ascii="Times New Roman" w:eastAsia="Times New Roman" w:hAnsi="Times New Roman" w:cs="Times New Roman"/>
          <w:sz w:val="24"/>
          <w:szCs w:val="24"/>
          <w:lang w:eastAsia="ru-RU"/>
        </w:rPr>
        <w:t xml:space="preserve"> — ГТД в электронной форме, представленная посредством автоматизированной информационной системы «Электронное декларирование товаров» (далее по тексту — АИСЭДТ) или электронная копия бумажной формы ГТД, представленная в электронном носителе, заверенные электронной цифровой подписью (далее по тексту — ЭЦП) </w:t>
      </w:r>
      <w:r w:rsidRPr="00103325">
        <w:rPr>
          <w:rFonts w:ascii="Times New Roman" w:eastAsia="Times New Roman" w:hAnsi="Times New Roman" w:cs="Times New Roman"/>
          <w:color w:val="000000"/>
          <w:sz w:val="24"/>
          <w:szCs w:val="24"/>
          <w:lang w:eastAsia="ru-RU"/>
        </w:rPr>
        <w:t xml:space="preserve">декларирующего лица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специалиста</w:t>
      </w:r>
      <w:r w:rsidRPr="00103325">
        <w:rPr>
          <w:rFonts w:ascii="Times New Roman" w:eastAsia="Times New Roman" w:hAnsi="Times New Roman" w:cs="Times New Roman"/>
          <w:sz w:val="24"/>
          <w:szCs w:val="24"/>
          <w:lang w:eastAsia="ru-RU"/>
        </w:rPr>
        <w:t>;</w:t>
      </w:r>
    </w:p>
    <w:p w14:paraId="6CC2CF2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получатель</w:t>
      </w:r>
      <w:r w:rsidRPr="00103325">
        <w:rPr>
          <w:rFonts w:ascii="Times New Roman" w:eastAsia="Times New Roman" w:hAnsi="Times New Roman" w:cs="Times New Roman"/>
          <w:sz w:val="24"/>
          <w:szCs w:val="24"/>
          <w:lang w:eastAsia="ru-RU"/>
        </w:rPr>
        <w:t xml:space="preserve"> — лицо, принимающее от собственного имени товары, которому перевозчик, осуществляющий перевозку груза </w:t>
      </w:r>
      <w:r w:rsidRPr="00103325">
        <w:rPr>
          <w:rFonts w:ascii="Times New Roman" w:eastAsia="Times New Roman" w:hAnsi="Times New Roman" w:cs="Times New Roman"/>
          <w:b/>
          <w:bCs/>
          <w:color w:val="FF0000"/>
          <w:sz w:val="24"/>
          <w:szCs w:val="24"/>
          <w:lang w:eastAsia="ru-RU"/>
        </w:rPr>
        <w:t xml:space="preserve">(Старая редакция) </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в соответствии с заключенной с ним сделкой</w:t>
      </w:r>
      <w:r w:rsidRPr="00103325">
        <w:rPr>
          <w:rFonts w:ascii="Times New Roman" w:eastAsia="Times New Roman" w:hAnsi="Times New Roman" w:cs="Times New Roman"/>
          <w:sz w:val="24"/>
          <w:szCs w:val="24"/>
          <w:lang w:eastAsia="ru-RU"/>
        </w:rPr>
        <w:t>, должен выдать перевозимые им товары, а также сведения о котором указаны в транспортных документах, а при изменении таможенного режима товаров — лицо, обладающее на момент подачи ГТД полномочиями получить у таможенного органа в свое распоряжение декларируемые товары после их таможенного оформления.</w:t>
      </w:r>
    </w:p>
    <w:p w14:paraId="08915DD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2 внесены изменения на основании</w:t>
      </w:r>
      <w:r w:rsidRPr="00103325">
        <w:rPr>
          <w:rFonts w:ascii="Times New Roman" w:eastAsia="Times New Roman" w:hAnsi="Times New Roman" w:cs="Times New Roman"/>
          <w:sz w:val="24"/>
          <w:szCs w:val="24"/>
          <w:lang w:eastAsia="ru-RU"/>
        </w:rPr>
        <w:t xml:space="preserve"> </w:t>
      </w:r>
      <w:hyperlink r:id="rId90"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p>
    <w:p w14:paraId="4BC9C45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Декларирование товаров с использованием ГТД осуществляется заявлением сведений, необходимых для таможенных целей, в электронной форме, путем введения в АИСЭДТ или в случаях установленных законодательством, с использованием ГТД в бумажной форме на листах формата А4. </w:t>
      </w:r>
    </w:p>
    <w:p w14:paraId="167D2EA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случае подачи ГТД в бумажной форме </w:t>
      </w:r>
      <w:r w:rsidRPr="00103325">
        <w:rPr>
          <w:rFonts w:ascii="Times New Roman" w:eastAsia="Times New Roman" w:hAnsi="Times New Roman" w:cs="Times New Roman"/>
          <w:color w:val="000000"/>
          <w:sz w:val="24"/>
          <w:szCs w:val="24"/>
          <w:lang w:eastAsia="ru-RU"/>
        </w:rPr>
        <w:t xml:space="preserve">декларирующее лицо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специалист</w:t>
      </w:r>
      <w:r w:rsidRPr="00103325">
        <w:rPr>
          <w:rFonts w:ascii="Times New Roman" w:eastAsia="Times New Roman" w:hAnsi="Times New Roman" w:cs="Times New Roman"/>
          <w:sz w:val="24"/>
          <w:szCs w:val="24"/>
          <w:lang w:eastAsia="ru-RU"/>
        </w:rPr>
        <w:t xml:space="preserve"> представляет в таможенные органы её электронную копию, подтверждённую со своей ЭЦП. </w:t>
      </w:r>
    </w:p>
    <w:p w14:paraId="5B7333E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3. Электронная ГТД должна представляться в таможенные органы согласно установленному формату и структуре.</w:t>
      </w:r>
    </w:p>
    <w:p w14:paraId="6D9AF51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4. В одной ГТД могут быть декларированы товары, которые относятся к одной партии товаров, перемещаемые в соответствии с одной сделкой и помещаемые под один и тот же таможенный режим.</w:t>
      </w:r>
    </w:p>
    <w:p w14:paraId="6CB95AD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Если товары, относящиеся к одной партии товаров, помещаются в различные таможенные режимы, то количество заполняемых ГТД должно соответствовать количеству таможенных режимов. </w:t>
      </w:r>
    </w:p>
    <w:p w14:paraId="1DDE716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5. Декларант вправе декларировать товары, относящиеся к одной партии товаров, в нескольких ГТД, подаваемых в один и тот же таможенный орган, за исключением товаров, которые в силу Основного правила интерпретации 2а, рассматриваются как составляющие товара, представленного в несобранном или разобранном виде и классифицируются в позиции Товарной номенклатуры внешнеэкономической деятельности Республики Узбекистан (далее — ТН ВЭД), соответствующий комплектному или завершенному товару.</w:t>
      </w:r>
    </w:p>
    <w:p w14:paraId="79B03B2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 В одной ГТД возможно заявление сведений о не более 100 наименований товаров. </w:t>
      </w:r>
    </w:p>
    <w:p w14:paraId="78DB1C3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 Как один товар декларируются товары одного наименования, вида и марки, классифицируемые одним десятизначным кодом в соответствии с ТН ВЭД, которые происходят из одной страны или с территории одного экономического союза (если определение конкретной страны происхождения не возможно), либо страна происхождения </w:t>
      </w:r>
      <w:r w:rsidRPr="00103325">
        <w:rPr>
          <w:rFonts w:ascii="Times New Roman" w:eastAsia="Times New Roman" w:hAnsi="Times New Roman" w:cs="Times New Roman"/>
          <w:sz w:val="24"/>
          <w:szCs w:val="24"/>
          <w:lang w:eastAsia="ru-RU"/>
        </w:rPr>
        <w:lastRenderedPageBreak/>
        <w:t>которых неизвестна, к которым применяются одинаковые условия таможенно-тарифного регулирования, запретов и ограничений.</w:t>
      </w:r>
    </w:p>
    <w:p w14:paraId="08D749C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4635DCE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данный пункт внесены изменения и дополнения на основании Постановления</w:t>
      </w:r>
      <w:r w:rsidRPr="00103325">
        <w:rPr>
          <w:rFonts w:ascii="Times New Roman" w:eastAsia="Times New Roman" w:hAnsi="Times New Roman" w:cs="Times New Roman"/>
          <w:color w:val="FF0000"/>
          <w:sz w:val="24"/>
          <w:szCs w:val="24"/>
          <w:lang w:eastAsia="ru-RU"/>
        </w:rPr>
        <w:t> </w:t>
      </w:r>
      <w:hyperlink r:id="rId91" w:history="1">
        <w:r w:rsidRPr="00103325">
          <w:rPr>
            <w:rFonts w:ascii="Times New Roman" w:eastAsia="Times New Roman" w:hAnsi="Times New Roman" w:cs="Times New Roman"/>
            <w:b/>
            <w:bCs/>
            <w:color w:val="0000FF"/>
            <w:sz w:val="24"/>
            <w:szCs w:val="24"/>
            <w:u w:val="single"/>
            <w:lang w:eastAsia="ru-RU"/>
          </w:rPr>
          <w:t>МЮ № 2773-1 от 28.06.2017 г</w:t>
        </w:r>
      </w:hyperlink>
      <w:r w:rsidRPr="00103325">
        <w:rPr>
          <w:rFonts w:ascii="Times New Roman" w:eastAsia="Times New Roman" w:hAnsi="Times New Roman" w:cs="Times New Roman"/>
          <w:sz w:val="24"/>
          <w:szCs w:val="24"/>
          <w:lang w:eastAsia="ru-RU"/>
        </w:rPr>
        <w:t>.</w:t>
      </w:r>
    </w:p>
    <w:p w14:paraId="1B68C86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 Завозимые потребительские товары (за исключением товаров, классифицируемых в товарных позициях ТН ВЭД 4901, 4902, 4908 — 4911, </w:t>
      </w:r>
      <w:r w:rsidRPr="00103325">
        <w:rPr>
          <w:rFonts w:ascii="Times New Roman" w:eastAsia="Times New Roman" w:hAnsi="Times New Roman" w:cs="Times New Roman"/>
          <w:strike/>
          <w:sz w:val="24"/>
          <w:szCs w:val="24"/>
          <w:lang w:eastAsia="ru-RU"/>
        </w:rPr>
        <w:t>а также завозимых из территории свободно индустриально-экономической зоны «Навои»)</w:t>
      </w:r>
      <w:r w:rsidRPr="00103325">
        <w:rPr>
          <w:rFonts w:ascii="Times New Roman" w:eastAsia="Times New Roman" w:hAnsi="Times New Roman" w:cs="Times New Roman"/>
          <w:sz w:val="24"/>
          <w:szCs w:val="24"/>
          <w:lang w:eastAsia="ru-RU"/>
        </w:rPr>
        <w:t>, не предназначенные для собственных нужд, помещаемые под таможенные режимы выпуска для свободного обращения (импорт) и классифицируемые одним и тем же кодом ТН ВЭД, но имеющие различные наименования, товарные знаки, марки, модели и технические характеристики, декларируются по отдельности как различные товары.</w:t>
      </w:r>
    </w:p>
    <w:p w14:paraId="1DDC4D7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Организации, осуществляющие ввоз лекарственных средств и изделий медицинского назначения в таможенном режиме «выпуск для свободного обращения (импорт)» фармацевтической продукции (товарная группа 30 ТН ВЭД) и изделий медицинского назначения (товарная позиция 9018 ТН ВЭД) для дальнейшей реализации, декларируют их в ГТД с обязательным указанием торговых названий, международно непатентованных названий, моделей, технических характеристик, лекарственных форм выпуска, дозировки, производителя и страны производителя. При этом, если в одной ГТД оформляются товары, отличающиеся хотя бы одним из вышеуказанных параметров, то они декларируются по отдельности как различные товары.</w:t>
      </w:r>
    </w:p>
    <w:p w14:paraId="27949D5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9. ГТД должна быть заполнена разборчиво на узбекском или русском языке.</w:t>
      </w:r>
    </w:p>
    <w:p w14:paraId="0B657EB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ГТД не должно быть подчисток и помарок. ГТД, заполненные неразборчиво не принимаются к оформлению таможенными органами.</w:t>
      </w:r>
    </w:p>
    <w:p w14:paraId="4FBAA6A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10. Не допускается внесение в ГТД информации, не предусмотренной настоящей Инструкцией.</w:t>
      </w:r>
    </w:p>
    <w:p w14:paraId="4697C6F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11. Если в товаросопроводительных документах встречается написание наименований лиц, товаров, транспортных средств и т. д. с использованием букв латинского или других (арабский, китайский и т. д.) алфавитов, то такие сведения указываются в ГТД буквами латинского алфавита, наименования на кирилловском алфавите указываются буквами кирилловского алфавита.</w:t>
      </w:r>
    </w:p>
    <w:p w14:paraId="47B875A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0A85660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наименование лица — «Central global cargo Gmbh», «Xinjiang zhongtai chemical Co., LTD», «Магнитогорский металлургический комбинат», Куприянов Игорь Михайлович;</w:t>
      </w:r>
    </w:p>
    <w:p w14:paraId="3AA8BBE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наименование автотранспортного средства — в соответствии с паспортом технического средства или официальными справочниками — «Toyota land cruiser», «BMW 523i», «MAN», «КАМАЗ», «МАЗ»;</w:t>
      </w:r>
    </w:p>
    <w:p w14:paraId="763DECE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наименование товара — «Mars», «Adidas», «Алёнка», «Русское поле».</w:t>
      </w:r>
    </w:p>
    <w:p w14:paraId="40B54AA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12 внесены изменения на основании</w:t>
      </w:r>
      <w:r w:rsidRPr="00103325">
        <w:rPr>
          <w:rFonts w:ascii="Times New Roman" w:eastAsia="Times New Roman" w:hAnsi="Times New Roman" w:cs="Times New Roman"/>
          <w:sz w:val="24"/>
          <w:szCs w:val="24"/>
          <w:lang w:eastAsia="ru-RU"/>
        </w:rPr>
        <w:t xml:space="preserve"> </w:t>
      </w:r>
      <w:hyperlink r:id="rId92"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p>
    <w:p w14:paraId="05FDDD7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 </w:t>
      </w:r>
      <w:r w:rsidRPr="00103325">
        <w:rPr>
          <w:rFonts w:ascii="Times New Roman" w:eastAsia="Times New Roman" w:hAnsi="Times New Roman" w:cs="Times New Roman"/>
          <w:color w:val="000000"/>
          <w:sz w:val="24"/>
          <w:szCs w:val="24"/>
          <w:lang w:eastAsia="ru-RU"/>
        </w:rPr>
        <w:t>После представления ГТД в бумажной форме должностное лицо таможенного органа осуществляет предварительную проверку правильности заполнения ГТД, наличие документов, необходимых для таможенного оформления.</w:t>
      </w:r>
    </w:p>
    <w:p w14:paraId="7726985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1EAF279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После представления ГТД должностное лицо таможенного органа осуществляет предварительную проверку правильности заполнения ГТД, наличие документов, необходимых для таможенного оформления.</w:t>
      </w:r>
    </w:p>
    <w:p w14:paraId="408E613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 выявлении недостатков в результате предварительной проверки, в целях устранения этих недостатков, должностное лицо таможенного органа информирует об этом </w:t>
      </w:r>
      <w:r w:rsidRPr="00103325">
        <w:rPr>
          <w:rFonts w:ascii="Times New Roman" w:eastAsia="Times New Roman" w:hAnsi="Times New Roman" w:cs="Times New Roman"/>
          <w:color w:val="000000"/>
          <w:sz w:val="24"/>
          <w:szCs w:val="24"/>
          <w:lang w:eastAsia="ru-RU"/>
        </w:rPr>
        <w:t xml:space="preserve">декларирующего лица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специалиста</w:t>
      </w:r>
      <w:r w:rsidRPr="00103325">
        <w:rPr>
          <w:rFonts w:ascii="Times New Roman" w:eastAsia="Times New Roman" w:hAnsi="Times New Roman" w:cs="Times New Roman"/>
          <w:sz w:val="24"/>
          <w:szCs w:val="24"/>
          <w:lang w:eastAsia="ru-RU"/>
        </w:rPr>
        <w:t>.</w:t>
      </w:r>
    </w:p>
    <w:p w14:paraId="3134258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Не использование имеющихся в законодательстве льгот и преференций по уплате таможенных платежей в отношении декларируемых товаров и не отражение сведений об этих льготах и преференциях в соответствующих графах ГТД также считается недостатком.</w:t>
      </w:r>
    </w:p>
    <w:p w14:paraId="3890FF9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При невыявлении недостатков в результате предварительной проверки должностное лицо таможенного органа принимает ГТД для оформления.</w:t>
      </w:r>
    </w:p>
    <w:p w14:paraId="2DA92EC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Оформление принятия таможенным органом ГТД производится в день ее подачи путем регистрации. Таможенный орган регистрирует ГТД путем заполнение графы 7, в соответствии с пунктом 90 настоящей Инструкции.</w:t>
      </w:r>
    </w:p>
    <w:p w14:paraId="4E7343C1"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При представлении ГТД и сопутствующих документов в электронной форме Единая автоматизированная информационная система Государственного таможенного комитета Республики Узбекистан (далее по тексту - ЕАИС) осуществляет предварительный автоматический форматно-логический контроль на предмет правильности заполнения ГТД.</w:t>
      </w:r>
    </w:p>
    <w:p w14:paraId="36FB324F"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В случае выявления недостатков при предварительном автоматическом форматно</w:t>
      </w:r>
      <w:r w:rsidRPr="00103325">
        <w:rPr>
          <w:rFonts w:ascii="Times New Roman" w:eastAsia="Times New Roman" w:hAnsi="Times New Roman" w:cs="Times New Roman"/>
          <w:color w:val="000000"/>
          <w:sz w:val="24"/>
          <w:szCs w:val="24"/>
          <w:lang w:eastAsia="ru-RU"/>
        </w:rPr>
        <w:softHyphen/>
        <w:t>логическом контроле, система в режиме реального времени направляет декларирующему лицу электронное уведомление, содержащее перечень недостатков.</w:t>
      </w:r>
    </w:p>
    <w:p w14:paraId="5DC5C974"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При положительном результате проверок ЕАИС принимает ГТД для оформления.</w:t>
      </w:r>
    </w:p>
    <w:p w14:paraId="07CE4F4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 xml:space="preserve">Оформление принятия ГТД производится в режиме реального времени путем регистрации. ЕАИС автоматически регистрирует ГТД путем заполнения графы 7 в соответствии с пунктом 90 настоящей Инструкции. </w:t>
      </w:r>
    </w:p>
    <w:p w14:paraId="10C4B62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13. Оформление ГТД завершается заполнением графы «D» ГТД в порядке установленном в пункте 90 настоящей Инструкции.</w:t>
      </w:r>
    </w:p>
    <w:p w14:paraId="658CE21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14. После завершения таможенного оформления и таможенного контроля, в течении срока, установленного частью третьей статьи 184 Таможенного кодекса Республики Узбекистан, обеспечивается хранение следующих документов:</w:t>
      </w:r>
    </w:p>
    <w:p w14:paraId="68C96F3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декларантом — ГТД, а также документов, послуживших основанием для оформления ГТД;</w:t>
      </w:r>
    </w:p>
    <w:p w14:paraId="12BD081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таможенным брокером — электронной ГТД и электронных документов, послуживших основанием для оформления ГТД, в случаях оформления ГТД в бумажной форме, второй экземпляр бумажной формы ГТД и копий документов, послуживших основанием для оформления ГТД;</w:t>
      </w:r>
    </w:p>
    <w:p w14:paraId="78EC5C8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таможенными органами — электронной ГТД и электронных документов, послуживших основанием для оформления ГТД, а также в случаях оформления ГТД в бумажной форме первый экземпляр бумажной формы ГТД и копий документов, послуживших основанием для оформления ГТД.</w:t>
      </w:r>
    </w:p>
    <w:p w14:paraId="1EA5AE43" w14:textId="77777777" w:rsidR="00103325" w:rsidRPr="00103325" w:rsidRDefault="00103325" w:rsidP="00103325">
      <w:pPr>
        <w:spacing w:before="283" w:after="283" w:line="240" w:lineRule="auto"/>
        <w:textAlignment w:val="top"/>
        <w:rPr>
          <w:rFonts w:ascii="Times New Roman" w:eastAsia="Times New Roman" w:hAnsi="Times New Roman" w:cs="Times New Roman"/>
          <w:sz w:val="24"/>
          <w:szCs w:val="24"/>
          <w:lang w:eastAsia="ru-RU"/>
        </w:rPr>
      </w:pPr>
      <w:bookmarkStart w:id="7" w:name="Глава_2._Особенности_декларирования_в_эл"/>
      <w:r w:rsidRPr="00103325">
        <w:rPr>
          <w:rFonts w:ascii="Times New Roman" w:eastAsia="Times New Roman" w:hAnsi="Times New Roman" w:cs="Times New Roman"/>
          <w:b/>
          <w:bCs/>
          <w:sz w:val="24"/>
          <w:szCs w:val="24"/>
          <w:lang w:eastAsia="ru-RU"/>
        </w:rPr>
        <w:t>Глава 2. Особенности декларирования в электронной форме</w:t>
      </w:r>
      <w:bookmarkEnd w:id="7"/>
    </w:p>
    <w:p w14:paraId="551AFB4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15. При декларировании в электронной форме все сведения указываются в соответствующих графах электронной ГТД или отдельно выделенных для этой графы детализованных таблицах и не допускаются ссылки на другие графы, дополнительно прилагаемые листы или другие аналогичные ссылки.</w:t>
      </w:r>
    </w:p>
    <w:p w14:paraId="0727DDA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16. При декларировании товаров в электронной форме таможенные органы не распечатывают ГТД на бумажный носитель и не заверяют копии ГТД на бумажном носителе подписью и печатью, за исключением случаев предусмотренных международными договорами Республики Узбекистан. </w:t>
      </w:r>
    </w:p>
    <w:p w14:paraId="1F6FA60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случаях распечатывания ГТД на бумажном носителе, в соответствии с международными договорами Республики Узбекистан, уполномоченное должностное лицо таможенного органа на каждом листе, содержащем сведения из электронной ГТД, проставляет соответствующий штамп, заверяет его своей подписью и личной номерной печатью (если за должностным лицом таможенного органа не закреплена личная номерная печать, то печатью таможенного органа), а в правом верхнем углу делает отметку «Копия». </w:t>
      </w:r>
    </w:p>
    <w:p w14:paraId="19419AF6" w14:textId="77777777" w:rsidR="00103325" w:rsidRPr="00103325" w:rsidRDefault="00103325" w:rsidP="00103325">
      <w:pPr>
        <w:spacing w:before="283" w:after="283" w:line="240" w:lineRule="auto"/>
        <w:textAlignment w:val="top"/>
        <w:rPr>
          <w:rFonts w:ascii="Times New Roman" w:eastAsia="Times New Roman" w:hAnsi="Times New Roman" w:cs="Times New Roman"/>
          <w:sz w:val="24"/>
          <w:szCs w:val="24"/>
          <w:lang w:eastAsia="ru-RU"/>
        </w:rPr>
      </w:pPr>
      <w:bookmarkStart w:id="8" w:name="Глава_3._Особенности_декларирования_в_бу"/>
      <w:r w:rsidRPr="00103325">
        <w:rPr>
          <w:rFonts w:ascii="Times New Roman" w:eastAsia="Times New Roman" w:hAnsi="Times New Roman" w:cs="Times New Roman"/>
          <w:b/>
          <w:bCs/>
          <w:sz w:val="24"/>
          <w:szCs w:val="24"/>
          <w:lang w:eastAsia="ru-RU"/>
        </w:rPr>
        <w:t>Глава 3. Особенности декларирования в бумажной форме.</w:t>
      </w:r>
      <w:bookmarkEnd w:id="8"/>
    </w:p>
    <w:p w14:paraId="04E2943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17. При декларировании в бумажной форме ГТД состоит из основного листа ГТД согласно приложению № 1, а при декларировании нескольких товаров из дополнительного листа ГТД согласно приложению № 2 к настоящей Инструкции.</w:t>
      </w:r>
    </w:p>
    <w:p w14:paraId="035D4C2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На основном листе ГТД указываются сведения об одном товаре, на одном добавочном листе могут быть указаны сведения о трех товарах (единовременно к основному листу может быть приложено не более 33 добавочных листов).</w:t>
      </w:r>
    </w:p>
    <w:p w14:paraId="2D3EB71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Порядок заполнения граф добавочных листов ГТД, аналогичен порядку заполнения соответствующих граф основного листа ГТД, если для отдельных граф добавочных листов настоящей Инструкцией не установлены особенности их заполнения.</w:t>
      </w:r>
    </w:p>
    <w:p w14:paraId="5A0338D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в добавочном листе ГТД декларируются один или два товара, графа 31 незаполненной части добавочного листа зачёркивается диагональной линией.</w:t>
      </w:r>
    </w:p>
    <w:p w14:paraId="48A936A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18 внесены изменения на основании</w:t>
      </w:r>
      <w:r w:rsidRPr="00103325">
        <w:rPr>
          <w:rFonts w:ascii="Times New Roman" w:eastAsia="Times New Roman" w:hAnsi="Times New Roman" w:cs="Times New Roman"/>
          <w:sz w:val="24"/>
          <w:szCs w:val="24"/>
          <w:lang w:eastAsia="ru-RU"/>
        </w:rPr>
        <w:t xml:space="preserve"> </w:t>
      </w:r>
      <w:hyperlink r:id="rId93"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r w:rsidRPr="00103325">
        <w:rPr>
          <w:rFonts w:ascii="Times New Roman" w:eastAsia="Times New Roman" w:hAnsi="Times New Roman" w:cs="Times New Roman"/>
          <w:b/>
          <w:bCs/>
          <w:color w:val="FF0000"/>
          <w:sz w:val="24"/>
          <w:szCs w:val="24"/>
          <w:lang w:eastAsia="ru-RU"/>
        </w:rPr>
        <w:t> </w:t>
      </w:r>
      <w:hyperlink r:id="rId94" w:history="1">
        <w:r w:rsidRPr="00103325">
          <w:rPr>
            <w:rFonts w:ascii="Times New Roman" w:eastAsia="Times New Roman" w:hAnsi="Times New Roman" w:cs="Times New Roman"/>
            <w:b/>
            <w:bCs/>
            <w:color w:val="0000FF"/>
            <w:sz w:val="24"/>
            <w:szCs w:val="24"/>
            <w:u w:val="single"/>
            <w:lang w:eastAsia="ru-RU"/>
          </w:rPr>
          <w:t xml:space="preserve">МЮ № 2773-3 от </w:t>
        </w:r>
      </w:hyperlink>
      <w:hyperlink r:id="rId95" w:history="1">
        <w:r w:rsidRPr="00103325">
          <w:rPr>
            <w:rFonts w:ascii="Times New Roman" w:eastAsia="Times New Roman" w:hAnsi="Times New Roman" w:cs="Times New Roman"/>
            <w:b/>
            <w:bCs/>
            <w:color w:val="0000FF"/>
            <w:sz w:val="24"/>
            <w:szCs w:val="24"/>
            <w:u w:val="single"/>
            <w:lang w:eastAsia="ru-RU"/>
          </w:rPr>
          <w:t>25.02.2019</w:t>
        </w:r>
      </w:hyperlink>
      <w:hyperlink r:id="rId96" w:history="1">
        <w:r w:rsidRPr="00103325">
          <w:rPr>
            <w:rFonts w:ascii="Times New Roman" w:eastAsia="Times New Roman" w:hAnsi="Times New Roman" w:cs="Times New Roman"/>
            <w:b/>
            <w:bCs/>
            <w:color w:val="0000FF"/>
            <w:sz w:val="24"/>
            <w:szCs w:val="24"/>
            <w:u w:val="single"/>
            <w:lang w:eastAsia="ru-RU"/>
          </w:rPr>
          <w:t>г.</w:t>
        </w:r>
      </w:hyperlink>
    </w:p>
    <w:p w14:paraId="1EA259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p w14:paraId="5547732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bookmarkStart w:id="9" w:name="18"/>
      <w:r w:rsidRPr="00103325">
        <w:rPr>
          <w:rFonts w:ascii="Times New Roman" w:eastAsia="Times New Roman" w:hAnsi="Times New Roman" w:cs="Times New Roman"/>
          <w:sz w:val="24"/>
          <w:szCs w:val="24"/>
          <w:lang w:eastAsia="ru-RU"/>
        </w:rPr>
        <w:t>18</w:t>
      </w:r>
      <w:bookmarkEnd w:id="9"/>
      <w:r w:rsidRPr="00103325">
        <w:rPr>
          <w:rFonts w:ascii="Times New Roman" w:eastAsia="Times New Roman" w:hAnsi="Times New Roman" w:cs="Times New Roman"/>
          <w:sz w:val="24"/>
          <w:szCs w:val="24"/>
          <w:lang w:eastAsia="ru-RU"/>
        </w:rPr>
        <w:t xml:space="preserve">. В случаях представления ГТД в бумажной форме, если в какой-либо графе ГТД недостаточно места, необходимого для указания заявляемых сведений (наименование предприятия, номер вагона, контейнера и т. д.), допускается их указание на оборотной стороне ГТД или на дополнительно прикладываемых листах формата А4, которые являются неотъемлемой частью ГТД. </w:t>
      </w:r>
      <w:r w:rsidRPr="00103325">
        <w:rPr>
          <w:rFonts w:ascii="Times New Roman" w:eastAsia="Times New Roman" w:hAnsi="Times New Roman" w:cs="Times New Roman"/>
          <w:color w:val="000000"/>
          <w:sz w:val="24"/>
          <w:szCs w:val="24"/>
          <w:lang w:eastAsia="ru-RU"/>
        </w:rPr>
        <w:t xml:space="preserve">Такая запись подписывается декларирующим лицом (старая редакция) </w:t>
      </w:r>
      <w:del w:id="10" w:author="Unknown">
        <w:r w:rsidRPr="00103325">
          <w:rPr>
            <w:rFonts w:ascii="Times New Roman" w:eastAsia="Times New Roman" w:hAnsi="Times New Roman" w:cs="Times New Roman"/>
            <w:color w:val="999999"/>
            <w:sz w:val="24"/>
            <w:szCs w:val="24"/>
            <w:lang w:eastAsia="ru-RU"/>
          </w:rPr>
          <w:delText>и заверяется печатью (при наличии печати)</w:delText>
        </w:r>
      </w:del>
      <w:r w:rsidRPr="00103325">
        <w:rPr>
          <w:rFonts w:ascii="Times New Roman" w:eastAsia="Times New Roman" w:hAnsi="Times New Roman" w:cs="Times New Roman"/>
          <w:color w:val="000000"/>
          <w:sz w:val="24"/>
          <w:szCs w:val="24"/>
          <w:lang w:eastAsia="ru-RU"/>
        </w:rPr>
        <w:t xml:space="preserve"> таможенного брокера или декларанта, а в соответствующей графе делается отметка «см. на обороте» или «см. дополнение.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trike/>
          <w:sz w:val="24"/>
          <w:szCs w:val="24"/>
          <w:lang w:eastAsia="ru-RU"/>
        </w:rPr>
        <w:t xml:space="preserve"> Такая запись заверяется подписью специалиста, а также печатью (при наличии печати) организации в штате которого состоит специалист, а в соответствующей графе делается отметка «см. на обороте» или «см. дополнение». </w:t>
      </w:r>
    </w:p>
    <w:p w14:paraId="311A474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этом на оборотной стороне основного и добавочных листов ГТД или дополнительно прикладываемых листах проставляется номер графы и порядковый номер декларируемого товара (если сведения имеют отношение к конкретному товару) и указываются сведения, заявляемые в этой графе в порядке, предусмотренном главах 4 — 19 настоящей Инструкции.</w:t>
      </w:r>
    </w:p>
    <w:p w14:paraId="582D8F5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На каждом листе дополнения указываются в правом верхнем углу «Дополнение на ____ л. к ГТД № _________», порядковый номер декларируемого товара в виде записи «Товар № ___» и по каждому товару номер графы.</w:t>
      </w:r>
    </w:p>
    <w:p w14:paraId="66E1C67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19 внесены изменения на основании</w:t>
      </w:r>
      <w:r w:rsidRPr="00103325">
        <w:rPr>
          <w:rFonts w:ascii="Times New Roman" w:eastAsia="Times New Roman" w:hAnsi="Times New Roman" w:cs="Times New Roman"/>
          <w:sz w:val="24"/>
          <w:szCs w:val="24"/>
          <w:lang w:eastAsia="ru-RU"/>
        </w:rPr>
        <w:t xml:space="preserve"> </w:t>
      </w:r>
      <w:hyperlink r:id="rId97"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p>
    <w:p w14:paraId="7E86A6D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19. При декларировании в бумажной форме ГТД представляется в таможенный орган на четырёх экземплярах, которые распределяются следующим образом:</w:t>
      </w:r>
    </w:p>
    <w:p w14:paraId="0EBBF62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первый экземпляр — остается в делах таможенных органов;</w:t>
      </w:r>
    </w:p>
    <w:p w14:paraId="5BDFF54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 xml:space="preserve">второй экземпляр - для таможенного брокера; </w:t>
      </w:r>
    </w:p>
    <w:p w14:paraId="39D1E2A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43F151E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второй экземпляр — для таможенного брокера или декларанта, в штате которого находится специалист;</w:t>
      </w:r>
    </w:p>
    <w:p w14:paraId="1BDEC81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третий и четвертый экземпляры — для декларанта.</w:t>
      </w:r>
    </w:p>
    <w:p w14:paraId="4CAF8375" w14:textId="77777777" w:rsidR="00103325" w:rsidRPr="00103325" w:rsidRDefault="00103325" w:rsidP="00103325">
      <w:pPr>
        <w:spacing w:before="283" w:after="283" w:line="240" w:lineRule="auto"/>
        <w:textAlignment w:val="top"/>
        <w:rPr>
          <w:rFonts w:ascii="Times New Roman" w:eastAsia="Times New Roman" w:hAnsi="Times New Roman" w:cs="Times New Roman"/>
          <w:sz w:val="24"/>
          <w:szCs w:val="24"/>
          <w:lang w:eastAsia="ru-RU"/>
        </w:rPr>
      </w:pPr>
      <w:bookmarkStart w:id="11" w:name="Глава_4._Заполнение_ГТД_на_товары,_помещ"/>
      <w:r w:rsidRPr="00103325">
        <w:rPr>
          <w:rFonts w:ascii="Times New Roman" w:eastAsia="Times New Roman" w:hAnsi="Times New Roman" w:cs="Times New Roman"/>
          <w:b/>
          <w:bCs/>
          <w:sz w:val="24"/>
          <w:szCs w:val="24"/>
          <w:lang w:eastAsia="ru-RU"/>
        </w:rPr>
        <w:t>Глава 4. Заполнение ГТД на товары, помещаемые под таможенный режим экспорта</w:t>
      </w:r>
      <w:bookmarkEnd w:id="11"/>
    </w:p>
    <w:p w14:paraId="0452FC9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20. При помещении под таможенный режим экспорта товары декларируются путем представления в таможенный орган ГТД, заполненной в соответствии с пунктами 21 и 22 настоящей Инструкции. </w:t>
      </w:r>
    </w:p>
    <w:p w14:paraId="7EB0111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21 внесены изменения на основании</w:t>
      </w:r>
      <w:r w:rsidRPr="00103325">
        <w:rPr>
          <w:rFonts w:ascii="Times New Roman" w:eastAsia="Times New Roman" w:hAnsi="Times New Roman" w:cs="Times New Roman"/>
          <w:sz w:val="24"/>
          <w:szCs w:val="24"/>
          <w:lang w:eastAsia="ru-RU"/>
        </w:rPr>
        <w:t xml:space="preserve"> </w:t>
      </w:r>
      <w:hyperlink r:id="rId98"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hyperlink r:id="rId99" w:history="1">
        <w:r w:rsidRPr="00103325">
          <w:rPr>
            <w:rFonts w:ascii="Times New Roman" w:eastAsia="Times New Roman" w:hAnsi="Times New Roman" w:cs="Times New Roman"/>
            <w:b/>
            <w:bCs/>
            <w:color w:val="0000FF"/>
            <w:sz w:val="24"/>
            <w:szCs w:val="24"/>
            <w:u w:val="single"/>
            <w:lang w:eastAsia="ru-RU"/>
          </w:rPr>
          <w:t>МЮ № 2773-3 от 25.06.2018 г.</w:t>
        </w:r>
      </w:hyperlink>
    </w:p>
    <w:p w14:paraId="438C144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bookmarkStart w:id="12" w:name="21"/>
      <w:r w:rsidRPr="00103325">
        <w:rPr>
          <w:rFonts w:ascii="Times New Roman" w:eastAsia="Times New Roman" w:hAnsi="Times New Roman" w:cs="Times New Roman"/>
          <w:sz w:val="24"/>
          <w:szCs w:val="24"/>
          <w:lang w:eastAsia="ru-RU"/>
        </w:rPr>
        <w:t>21</w:t>
      </w:r>
      <w:bookmarkEnd w:id="12"/>
      <w:r w:rsidRPr="00103325">
        <w:rPr>
          <w:rFonts w:ascii="Times New Roman" w:eastAsia="Times New Roman" w:hAnsi="Times New Roman" w:cs="Times New Roman"/>
          <w:sz w:val="24"/>
          <w:szCs w:val="24"/>
          <w:lang w:eastAsia="ru-RU"/>
        </w:rPr>
        <w:t>. Декларирующим лицом заполняются следующие графы ГТД: 1, 2, 3, 5, 7 (код поста), 8, 9, 11, 12, 13, 14, 17, 17а, 18, 19, 20,22,23, 24, 25, 26, 28, 29, 30, 31, 32, 33, 34, 35, 37, 38, 39, 40, 41,42, 43, 44, 45, 46, 47, 48, 49, 50, 54, «С».</w:t>
      </w:r>
    </w:p>
    <w:p w14:paraId="6FF2530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lastRenderedPageBreak/>
        <w:t>(старая редакция)</w:t>
      </w:r>
    </w:p>
    <w:p w14:paraId="3E68746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del w:id="13" w:author="Unknown">
        <w:r w:rsidRPr="00103325">
          <w:rPr>
            <w:rFonts w:ascii="Times New Roman" w:eastAsia="Times New Roman" w:hAnsi="Times New Roman" w:cs="Times New Roman"/>
            <w:color w:val="999999"/>
            <w:sz w:val="24"/>
            <w:szCs w:val="24"/>
            <w:lang w:eastAsia="ru-RU"/>
          </w:rPr>
          <w:delText>21. </w:delText>
        </w:r>
        <w:r w:rsidRPr="00103325">
          <w:rPr>
            <w:rFonts w:ascii="Times New Roman" w:eastAsia="Times New Roman" w:hAnsi="Times New Roman" w:cs="Times New Roman"/>
            <w:color w:val="000000"/>
            <w:sz w:val="24"/>
            <w:szCs w:val="24"/>
            <w:lang w:eastAsia="ru-RU"/>
          </w:rPr>
          <w:delText xml:space="preserve">Декларирующим лицом </w:delText>
        </w:r>
        <w:r w:rsidRPr="00103325">
          <w:rPr>
            <w:rFonts w:ascii="Times New Roman" w:eastAsia="Times New Roman" w:hAnsi="Times New Roman" w:cs="Times New Roman"/>
            <w:b/>
            <w:bCs/>
            <w:color w:val="FF0000"/>
            <w:sz w:val="24"/>
            <w:szCs w:val="24"/>
            <w:lang w:eastAsia="ru-RU"/>
          </w:rPr>
          <w:delText xml:space="preserve">(Старая редакция) </w:delText>
        </w:r>
        <w:r w:rsidRPr="00103325">
          <w:rPr>
            <w:rFonts w:ascii="Times New Roman" w:eastAsia="Times New Roman" w:hAnsi="Times New Roman" w:cs="Times New Roman"/>
            <w:color w:val="999999"/>
            <w:sz w:val="24"/>
            <w:szCs w:val="24"/>
            <w:lang w:eastAsia="ru-RU"/>
          </w:rPr>
          <w:delText>Специалистом заполняются следующие графы ГТД: 1, 2, 3, 5, 7 (код поста), 8, 9, 11, 12, 13, 14, 17, 17a, 18, 19, 20, 21, 22, 23, 24, 25, 26, 28, 29, 30, 31, 32, 33, 34, 35, 36, 37, 38, 39, 40, 41, 42, 43, 44, 45, 46, 47, 48, 49, 50, 54, «В» и «С».</w:delText>
        </w:r>
      </w:del>
    </w:p>
    <w:p w14:paraId="4846A89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22 в подпункт 16 внесены изменения и дополнения на основании Постановления</w:t>
      </w:r>
      <w:r w:rsidRPr="00103325">
        <w:rPr>
          <w:rFonts w:ascii="Times New Roman" w:eastAsia="Times New Roman" w:hAnsi="Times New Roman" w:cs="Times New Roman"/>
          <w:sz w:val="24"/>
          <w:szCs w:val="24"/>
          <w:lang w:eastAsia="ru-RU"/>
        </w:rPr>
        <w:t> </w:t>
      </w:r>
      <w:hyperlink r:id="rId100" w:history="1">
        <w:r w:rsidRPr="00103325">
          <w:rPr>
            <w:rFonts w:ascii="Times New Roman" w:eastAsia="Times New Roman" w:hAnsi="Times New Roman" w:cs="Times New Roman"/>
            <w:b/>
            <w:bCs/>
            <w:color w:val="0000FF"/>
            <w:sz w:val="24"/>
            <w:szCs w:val="24"/>
            <w:u w:val="single"/>
            <w:lang w:eastAsia="ru-RU"/>
          </w:rPr>
          <w:t>МЮ № 2773-1 от 28.06.2017 г</w:t>
        </w:r>
      </w:hyperlink>
      <w:r w:rsidRPr="00103325">
        <w:rPr>
          <w:rFonts w:ascii="Times New Roman" w:eastAsia="Times New Roman" w:hAnsi="Times New Roman" w:cs="Times New Roman"/>
          <w:sz w:val="24"/>
          <w:szCs w:val="24"/>
          <w:lang w:eastAsia="ru-RU"/>
        </w:rPr>
        <w:t>.; </w:t>
      </w:r>
      <w:hyperlink r:id="rId101"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r w:rsidRPr="00103325">
        <w:rPr>
          <w:rFonts w:ascii="Times New Roman" w:eastAsia="Times New Roman" w:hAnsi="Times New Roman" w:cs="Times New Roman"/>
          <w:b/>
          <w:bCs/>
          <w:color w:val="FF0000"/>
          <w:sz w:val="24"/>
          <w:szCs w:val="24"/>
          <w:lang w:eastAsia="ru-RU"/>
        </w:rPr>
        <w:t> </w:t>
      </w:r>
      <w:hyperlink r:id="rId102" w:history="1">
        <w:r w:rsidRPr="00103325">
          <w:rPr>
            <w:rFonts w:ascii="Times New Roman" w:eastAsia="Times New Roman" w:hAnsi="Times New Roman" w:cs="Times New Roman"/>
            <w:b/>
            <w:bCs/>
            <w:color w:val="0000FF"/>
            <w:sz w:val="24"/>
            <w:szCs w:val="24"/>
            <w:u w:val="single"/>
            <w:lang w:eastAsia="ru-RU"/>
          </w:rPr>
          <w:t xml:space="preserve">МЮ № 2773-3 от </w:t>
        </w:r>
      </w:hyperlink>
      <w:hyperlink r:id="rId103" w:history="1">
        <w:r w:rsidRPr="00103325">
          <w:rPr>
            <w:rFonts w:ascii="Times New Roman" w:eastAsia="Times New Roman" w:hAnsi="Times New Roman" w:cs="Times New Roman"/>
            <w:b/>
            <w:bCs/>
            <w:color w:val="0000FF"/>
            <w:sz w:val="24"/>
            <w:szCs w:val="24"/>
            <w:u w:val="single"/>
            <w:lang w:eastAsia="ru-RU"/>
          </w:rPr>
          <w:t>25.02.2019</w:t>
        </w:r>
      </w:hyperlink>
      <w:hyperlink r:id="rId104" w:history="1">
        <w:r w:rsidRPr="00103325">
          <w:rPr>
            <w:rFonts w:ascii="Times New Roman" w:eastAsia="Times New Roman" w:hAnsi="Times New Roman" w:cs="Times New Roman"/>
            <w:b/>
            <w:bCs/>
            <w:color w:val="0000FF"/>
            <w:sz w:val="24"/>
            <w:szCs w:val="24"/>
            <w:u w:val="single"/>
            <w:lang w:eastAsia="ru-RU"/>
          </w:rPr>
          <w:t>г.</w:t>
        </w:r>
      </w:hyperlink>
    </w:p>
    <w:p w14:paraId="59BEE8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Внесенные изменения на основании МЮ № </w:t>
      </w:r>
      <w:hyperlink r:id="rId105" w:history="1">
        <w:r w:rsidRPr="00103325">
          <w:rPr>
            <w:rFonts w:ascii="Times New Roman" w:eastAsia="Times New Roman" w:hAnsi="Times New Roman" w:cs="Times New Roman"/>
            <w:b/>
            <w:bCs/>
            <w:color w:val="0000FF"/>
            <w:sz w:val="24"/>
            <w:szCs w:val="24"/>
            <w:u w:val="single"/>
            <w:lang w:eastAsia="ru-RU"/>
          </w:rPr>
          <w:t>2773-4 от 29.11.2019г.</w:t>
        </w:r>
      </w:hyperlink>
      <w:r w:rsidRPr="00103325">
        <w:rPr>
          <w:rFonts w:ascii="Times New Roman" w:eastAsia="Times New Roman" w:hAnsi="Times New Roman" w:cs="Times New Roman"/>
          <w:b/>
          <w:bCs/>
          <w:color w:val="FF0000"/>
          <w:sz w:val="24"/>
          <w:szCs w:val="24"/>
          <w:lang w:eastAsia="ru-RU"/>
        </w:rPr>
        <w:t> вступают в силу с 01.01.2020г.</w:t>
      </w:r>
    </w:p>
    <w:p w14:paraId="0BDFA91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bookmarkStart w:id="14" w:name="22"/>
      <w:r w:rsidRPr="00103325">
        <w:rPr>
          <w:rFonts w:ascii="Times New Roman" w:eastAsia="Times New Roman" w:hAnsi="Times New Roman" w:cs="Times New Roman"/>
          <w:sz w:val="24"/>
          <w:szCs w:val="24"/>
          <w:lang w:eastAsia="ru-RU"/>
        </w:rPr>
        <w:t>22</w:t>
      </w:r>
      <w:bookmarkEnd w:id="14"/>
      <w:r w:rsidRPr="00103325">
        <w:rPr>
          <w:rFonts w:ascii="Times New Roman" w:eastAsia="Times New Roman" w:hAnsi="Times New Roman" w:cs="Times New Roman"/>
          <w:sz w:val="24"/>
          <w:szCs w:val="24"/>
          <w:lang w:eastAsia="ru-RU"/>
        </w:rPr>
        <w:t xml:space="preserve">. Заполнение граф декларирующим лицом </w:t>
      </w:r>
      <w:r w:rsidRPr="00103325">
        <w:rPr>
          <w:rFonts w:ascii="Times New Roman" w:eastAsia="Times New Roman" w:hAnsi="Times New Roman" w:cs="Times New Roman"/>
          <w:b/>
          <w:bCs/>
          <w:sz w:val="24"/>
          <w:szCs w:val="24"/>
          <w:lang w:eastAsia="ru-RU"/>
        </w:rPr>
        <w:t>(Старая редакция)</w:t>
      </w:r>
      <w:r w:rsidRPr="00103325">
        <w:rPr>
          <w:rFonts w:ascii="Times New Roman" w:eastAsia="Times New Roman" w:hAnsi="Times New Roman" w:cs="Times New Roman"/>
          <w:sz w:val="24"/>
          <w:szCs w:val="24"/>
          <w:lang w:eastAsia="ru-RU"/>
        </w:rPr>
        <w:t> специалистом:</w:t>
      </w:r>
    </w:p>
    <w:p w14:paraId="1E670E7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 графа 1. «Тип декларации».</w:t>
      </w:r>
    </w:p>
    <w:p w14:paraId="72A35BD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первом подразделе графы указывается направление перемещения товаров — «ЭК».</w:t>
      </w:r>
    </w:p>
    <w:p w14:paraId="0006910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Во втором подразделе графы указывается двузначный код таможенного режима согласно Классификатору таможенных режимов, приведённому в приложении № 3 к настоящей Инструкции.</w:t>
      </w:r>
    </w:p>
    <w:p w14:paraId="16F5CE2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третий подраздел графы не заполняется;</w:t>
      </w:r>
    </w:p>
    <w:p w14:paraId="6EF33CA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046AFC4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 декларировании товаров в электронной форме в третьем подразделе графы производится запись «ЭД». При декларировании товаров в бумажной форме данный подраздел не заполняется;</w:t>
      </w:r>
    </w:p>
    <w:p w14:paraId="175BF76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 </w:t>
      </w:r>
      <w:hyperlink r:id="rId106" w:history="1">
        <w:r w:rsidRPr="00103325">
          <w:rPr>
            <w:rFonts w:ascii="Times New Roman" w:eastAsia="Times New Roman" w:hAnsi="Times New Roman" w:cs="Times New Roman"/>
            <w:b/>
            <w:bCs/>
            <w:color w:val="0000FF"/>
            <w:sz w:val="24"/>
            <w:szCs w:val="24"/>
            <w:u w:val="single"/>
            <w:lang w:eastAsia="ru-RU"/>
          </w:rPr>
          <w:t xml:space="preserve">МЮ № 2773-3 от </w:t>
        </w:r>
      </w:hyperlink>
      <w:hyperlink r:id="rId107" w:history="1">
        <w:r w:rsidRPr="00103325">
          <w:rPr>
            <w:rFonts w:ascii="Times New Roman" w:eastAsia="Times New Roman" w:hAnsi="Times New Roman" w:cs="Times New Roman"/>
            <w:b/>
            <w:bCs/>
            <w:color w:val="0000FF"/>
            <w:sz w:val="24"/>
            <w:szCs w:val="24"/>
            <w:u w:val="single"/>
            <w:lang w:eastAsia="ru-RU"/>
          </w:rPr>
          <w:t>25.02.2019</w:t>
        </w:r>
      </w:hyperlink>
      <w:hyperlink r:id="rId108" w:history="1">
        <w:r w:rsidRPr="00103325">
          <w:rPr>
            <w:rFonts w:ascii="Times New Roman" w:eastAsia="Times New Roman" w:hAnsi="Times New Roman" w:cs="Times New Roman"/>
            <w:b/>
            <w:bCs/>
            <w:color w:val="0000FF"/>
            <w:sz w:val="24"/>
            <w:szCs w:val="24"/>
            <w:u w:val="single"/>
            <w:lang w:eastAsia="ru-RU"/>
          </w:rPr>
          <w:t>г.</w:t>
        </w:r>
      </w:hyperlink>
    </w:p>
    <w:p w14:paraId="3E2EB6D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 графа 2. «Экспортер/грузоотправитель».</w:t>
      </w:r>
    </w:p>
    <w:p w14:paraId="2129CF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Внесенные изменения на основании МЮ № </w:t>
      </w:r>
      <w:hyperlink r:id="rId109" w:history="1">
        <w:r w:rsidRPr="00103325">
          <w:rPr>
            <w:rFonts w:ascii="Times New Roman" w:eastAsia="Times New Roman" w:hAnsi="Times New Roman" w:cs="Times New Roman"/>
            <w:b/>
            <w:bCs/>
            <w:color w:val="0000FF"/>
            <w:sz w:val="24"/>
            <w:szCs w:val="24"/>
            <w:u w:val="single"/>
            <w:lang w:eastAsia="ru-RU"/>
          </w:rPr>
          <w:t>2773-4 от 29.11.2019г</w:t>
        </w:r>
      </w:hyperlink>
      <w:r w:rsidRPr="00103325">
        <w:rPr>
          <w:rFonts w:ascii="Times New Roman" w:eastAsia="Times New Roman" w:hAnsi="Times New Roman" w:cs="Times New Roman"/>
          <w:b/>
          <w:bCs/>
          <w:color w:val="FF0000"/>
          <w:sz w:val="24"/>
          <w:szCs w:val="24"/>
          <w:lang w:eastAsia="ru-RU"/>
        </w:rPr>
        <w:t>. вступают в силу с 01.01.2020г.</w:t>
      </w:r>
    </w:p>
    <w:p w14:paraId="5C0055A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графе указываются сведения об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экспортере и</w:t>
      </w:r>
      <w:r w:rsidRPr="00103325">
        <w:rPr>
          <w:rFonts w:ascii="Times New Roman" w:eastAsia="Times New Roman" w:hAnsi="Times New Roman" w:cs="Times New Roman"/>
          <w:sz w:val="24"/>
          <w:szCs w:val="24"/>
          <w:lang w:eastAsia="ru-RU"/>
        </w:rPr>
        <w:t xml:space="preserve"> отправителе </w:t>
      </w:r>
      <w:r w:rsidRPr="00103325">
        <w:rPr>
          <w:rFonts w:ascii="Times New Roman" w:eastAsia="Times New Roman" w:hAnsi="Times New Roman" w:cs="Times New Roman"/>
          <w:sz w:val="24"/>
          <w:szCs w:val="24"/>
          <w:shd w:val="clear" w:color="auto" w:fill="FFFFFF"/>
          <w:lang w:eastAsia="ru-RU"/>
        </w:rPr>
        <w:t>и экспортере</w:t>
      </w:r>
      <w:r w:rsidRPr="00103325">
        <w:rPr>
          <w:rFonts w:ascii="Times New Roman" w:eastAsia="Times New Roman" w:hAnsi="Times New Roman" w:cs="Times New Roman"/>
          <w:sz w:val="24"/>
          <w:szCs w:val="24"/>
          <w:lang w:eastAsia="ru-RU"/>
        </w:rPr>
        <w:t xml:space="preserve"> товаров.</w:t>
      </w:r>
    </w:p>
    <w:p w14:paraId="13E23F6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экспортер и отправитель товаров одно и то же лицо:</w:t>
      </w:r>
    </w:p>
    <w:p w14:paraId="69A84A6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для физического лица — указываются его фамилия, имя, отчество и адрес его постоянного места жительства, </w:t>
      </w:r>
      <w:r w:rsidRPr="00103325">
        <w:rPr>
          <w:rFonts w:ascii="Times New Roman" w:eastAsia="Times New Roman" w:hAnsi="Times New Roman" w:cs="Times New Roman"/>
          <w:color w:val="000000"/>
          <w:sz w:val="24"/>
          <w:szCs w:val="24"/>
          <w:lang w:eastAsia="ru-RU"/>
        </w:rPr>
        <w:t>а также номер телефона</w:t>
      </w:r>
      <w:r w:rsidRPr="00103325">
        <w:rPr>
          <w:rFonts w:ascii="Times New Roman" w:eastAsia="Times New Roman" w:hAnsi="Times New Roman" w:cs="Times New Roman"/>
          <w:sz w:val="24"/>
          <w:szCs w:val="24"/>
          <w:lang w:eastAsia="ru-RU"/>
        </w:rPr>
        <w:t xml:space="preserve"> </w:t>
      </w:r>
      <w:r w:rsidRPr="00103325">
        <w:rPr>
          <w:rFonts w:ascii="Times New Roman" w:eastAsia="Times New Roman" w:hAnsi="Times New Roman" w:cs="Times New Roman"/>
          <w:strike/>
          <w:sz w:val="24"/>
          <w:szCs w:val="24"/>
          <w:lang w:eastAsia="ru-RU"/>
        </w:rPr>
        <w:t>номер телефона, а также сведения о документе, удостоверяющем личность.</w:t>
      </w:r>
      <w:r w:rsidRPr="00103325">
        <w:rPr>
          <w:rFonts w:ascii="Times New Roman" w:eastAsia="Times New Roman" w:hAnsi="Times New Roman" w:cs="Times New Roman"/>
          <w:sz w:val="24"/>
          <w:szCs w:val="24"/>
          <w:lang w:eastAsia="ru-RU"/>
        </w:rPr>
        <w:t xml:space="preserve"> </w:t>
      </w:r>
    </w:p>
    <w:p w14:paraId="783B63C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196EB32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«Кабиров Абдукарим Солиевич</w:t>
      </w:r>
    </w:p>
    <w:p w14:paraId="46DB1F4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Самаркандская область, г. Самарканд, ул. Шердор, дом 6, квартира 8, телефон: 8-366-999-99-99</w:t>
      </w:r>
    </w:p>
    <w:p w14:paraId="5F4ADCC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del w:id="15" w:author="Unknown">
        <w:r w:rsidRPr="00103325">
          <w:rPr>
            <w:rFonts w:ascii="Times New Roman" w:eastAsia="Times New Roman" w:hAnsi="Times New Roman" w:cs="Times New Roman"/>
            <w:i/>
            <w:iCs/>
            <w:strike/>
            <w:color w:val="999999"/>
            <w:sz w:val="24"/>
            <w:szCs w:val="24"/>
            <w:lang w:eastAsia="ru-RU"/>
          </w:rPr>
          <w:delText>Самаркандская область, г. Самарканд, ул. Шердор, дом 6, квартира 8, телефон: 8-366-999-99-99</w:delText>
        </w:r>
      </w:del>
    </w:p>
    <w:p w14:paraId="560481C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del w:id="16" w:author="Unknown">
        <w:r w:rsidRPr="00103325">
          <w:rPr>
            <w:rFonts w:ascii="Times New Roman" w:eastAsia="Times New Roman" w:hAnsi="Times New Roman" w:cs="Times New Roman"/>
            <w:i/>
            <w:iCs/>
            <w:color w:val="999999"/>
            <w:sz w:val="24"/>
            <w:szCs w:val="24"/>
            <w:lang w:eastAsia="ru-RU"/>
          </w:rPr>
          <w:delText>паспорт AA9999999 от 31.12.2013 выдан ОВД г. Самарканда УВД Самаркандской области»;</w:delText>
        </w:r>
      </w:del>
    </w:p>
    <w:p w14:paraId="05F4889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для юридического лица — указываются его краткое наименование и местонахождение (юридический адрес), номер телефона, а также адрес электронной почты (при наличии). </w:t>
      </w:r>
    </w:p>
    <w:p w14:paraId="1127D62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404F67D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«ООО «Trans group»</w:t>
      </w:r>
    </w:p>
    <w:p w14:paraId="414F7C7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г. Ташкент, Юнусабадский район, ул. Уч терак, дом 3, квартира 19, телефон: +99871-999-99-99, электронная почта: pochta@pochta.uz».</w:t>
      </w:r>
    </w:p>
    <w:p w14:paraId="2167E25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Если от имени экспортёра и грузоотправителя выступает структурное подразделение юридического лица, указываются краткое наименование, местонахождение (юридический адрес), номер телефона и адрес электронной почты (при наличии) структурного подразделения, а также вышеназванные сведения о юридическом лице. </w:t>
      </w:r>
    </w:p>
    <w:p w14:paraId="2963D58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7603DB1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«ООО «Vodiy-Farg’ona»</w:t>
      </w:r>
    </w:p>
    <w:p w14:paraId="0CF9A20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Ферганская область, г. Фергана, ул. Саноат, дом 2, телефон: 8-373-999-99-99, электронная почта: pochta@pochta.uz</w:t>
      </w:r>
    </w:p>
    <w:p w14:paraId="5FCAC7A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филиал ООО «Vodiy»</w:t>
      </w:r>
    </w:p>
    <w:p w14:paraId="015B3AD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color w:val="000000"/>
          <w:sz w:val="24"/>
          <w:szCs w:val="24"/>
          <w:lang w:eastAsia="ru-RU"/>
        </w:rPr>
        <w:t xml:space="preserve">Андижанская область, г. Андижан, ул. Бобур, дом 597, телефон: 8-374-999-99-99, электронная почта: </w:t>
      </w:r>
      <w:hyperlink r:id="rId110" w:history="1">
        <w:r w:rsidRPr="00103325">
          <w:rPr>
            <w:rFonts w:ascii="Times New Roman" w:eastAsia="Times New Roman" w:hAnsi="Times New Roman" w:cs="Times New Roman"/>
            <w:i/>
            <w:iCs/>
            <w:color w:val="0000FF"/>
            <w:sz w:val="24"/>
            <w:szCs w:val="24"/>
            <w:u w:val="single"/>
            <w:lang w:eastAsia="ru-RU"/>
          </w:rPr>
          <w:t>pochta@pochta.uz</w:t>
        </w:r>
      </w:hyperlink>
      <w:r w:rsidRPr="00103325">
        <w:rPr>
          <w:rFonts w:ascii="Times New Roman" w:eastAsia="Times New Roman" w:hAnsi="Times New Roman" w:cs="Times New Roman"/>
          <w:i/>
          <w:iCs/>
          <w:color w:val="000000"/>
          <w:sz w:val="24"/>
          <w:szCs w:val="24"/>
          <w:lang w:eastAsia="ru-RU"/>
        </w:rPr>
        <w:t>».</w:t>
      </w:r>
    </w:p>
    <w:p w14:paraId="23EC779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i/>
          <w:iCs/>
          <w:color w:val="FF0000"/>
          <w:sz w:val="24"/>
          <w:szCs w:val="24"/>
          <w:lang w:eastAsia="ru-RU"/>
        </w:rPr>
        <w:t>(Старая редакция)</w:t>
      </w:r>
    </w:p>
    <w:p w14:paraId="41B5760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lastRenderedPageBreak/>
        <w:t xml:space="preserve">Если экспортёр и грузоотправитель различные лица, то есть отправитель поставляет товар по поручению экспортёра или другого лица, либо в других аналогичных случаях, в графе сначала указывается краткое наименование экспортёра (лица, по поручению которого поставляется товар), затем краткое наименование, местонахождение (юридический адрес), номер телефона и адрес электронной почты (при наличии) отправителя. </w:t>
      </w:r>
    </w:p>
    <w:p w14:paraId="697E1ED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trike/>
          <w:sz w:val="24"/>
          <w:szCs w:val="24"/>
          <w:lang w:eastAsia="ru-RU"/>
        </w:rPr>
        <w:t>Например:</w:t>
      </w:r>
    </w:p>
    <w:p w14:paraId="2672A92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trike/>
          <w:sz w:val="24"/>
          <w:szCs w:val="24"/>
          <w:lang w:eastAsia="ru-RU"/>
        </w:rPr>
        <w:t xml:space="preserve">«по поручению «ГАВК «O’zmarkazimpeks» </w:t>
      </w:r>
    </w:p>
    <w:p w14:paraId="17CFFEB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trike/>
          <w:sz w:val="24"/>
          <w:szCs w:val="24"/>
          <w:lang w:eastAsia="ru-RU"/>
        </w:rPr>
        <w:t>«ООО «G’uncha»</w:t>
      </w:r>
    </w:p>
    <w:p w14:paraId="216C234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trike/>
          <w:sz w:val="24"/>
          <w:szCs w:val="24"/>
          <w:lang w:eastAsia="ru-RU"/>
        </w:rPr>
        <w:t xml:space="preserve">Ташкентская область, Янгиюльский район, ул. Самаркандская, 305, телефон: +99890-999-99-99, электронная почта: </w:t>
      </w:r>
      <w:hyperlink r:id="rId111" w:history="1">
        <w:r w:rsidRPr="00103325">
          <w:rPr>
            <w:rFonts w:ascii="Times New Roman" w:eastAsia="Times New Roman" w:hAnsi="Times New Roman" w:cs="Times New Roman"/>
            <w:i/>
            <w:iCs/>
            <w:strike/>
            <w:color w:val="0000FF"/>
            <w:sz w:val="24"/>
            <w:szCs w:val="24"/>
            <w:u w:val="single"/>
            <w:lang w:eastAsia="ru-RU"/>
          </w:rPr>
          <w:t>pochta@pochta.uz»</w:t>
        </w:r>
      </w:hyperlink>
      <w:r w:rsidRPr="00103325">
        <w:rPr>
          <w:rFonts w:ascii="Times New Roman" w:eastAsia="Times New Roman" w:hAnsi="Times New Roman" w:cs="Times New Roman"/>
          <w:i/>
          <w:iCs/>
          <w:strike/>
          <w:sz w:val="24"/>
          <w:szCs w:val="24"/>
          <w:lang w:eastAsia="ru-RU"/>
        </w:rPr>
        <w:t>.</w:t>
      </w:r>
    </w:p>
    <w:p w14:paraId="4C9312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Внесенные изменения на основании МЮ № </w:t>
      </w:r>
      <w:hyperlink r:id="rId112" w:history="1">
        <w:r w:rsidRPr="00103325">
          <w:rPr>
            <w:rFonts w:ascii="Times New Roman" w:eastAsia="Times New Roman" w:hAnsi="Times New Roman" w:cs="Times New Roman"/>
            <w:b/>
            <w:bCs/>
            <w:color w:val="0000FF"/>
            <w:sz w:val="24"/>
            <w:szCs w:val="24"/>
            <w:u w:val="single"/>
            <w:lang w:eastAsia="ru-RU"/>
          </w:rPr>
          <w:t>2773-4 от 29.11.2019г.</w:t>
        </w:r>
      </w:hyperlink>
      <w:r w:rsidRPr="00103325">
        <w:rPr>
          <w:rFonts w:ascii="Times New Roman" w:eastAsia="Times New Roman" w:hAnsi="Times New Roman" w:cs="Times New Roman"/>
          <w:b/>
          <w:bCs/>
          <w:color w:val="FF0000"/>
          <w:sz w:val="24"/>
          <w:szCs w:val="24"/>
          <w:lang w:eastAsia="ru-RU"/>
        </w:rPr>
        <w:t> вступают в силу с 01.01.2020г.</w:t>
      </w:r>
    </w:p>
    <w:p w14:paraId="4147BCF1" w14:textId="77777777" w:rsidR="00103325" w:rsidRPr="00103325" w:rsidRDefault="00103325" w:rsidP="00103325">
      <w:pPr>
        <w:shd w:val="clear" w:color="auto" w:fill="FFFFFF"/>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экспортером и грузоотправителем являются различные лица, то есть отправитель поставляет товар по поручению экспортера, либо в других аналогичных случаях в графе сначала указывается краткое наименование отправителя, его местонахождение (юридический адрес) и номер телефона, затем краткое наименование и местонахождение (юридический адрес) экспортера (лица, по поручению которого поставляется товар).</w:t>
      </w:r>
    </w:p>
    <w:p w14:paraId="782851C6" w14:textId="77777777" w:rsidR="00103325" w:rsidRPr="00103325" w:rsidRDefault="00103325" w:rsidP="00103325">
      <w:pPr>
        <w:shd w:val="clear" w:color="auto" w:fill="FFFFFF"/>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Например:</w:t>
      </w:r>
    </w:p>
    <w:p w14:paraId="3DD60C2B" w14:textId="77777777" w:rsidR="00103325" w:rsidRPr="00103325" w:rsidRDefault="00103325" w:rsidP="00103325">
      <w:pPr>
        <w:shd w:val="clear" w:color="auto" w:fill="FFFFFF"/>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ООО «G’uncha»</w:t>
      </w:r>
    </w:p>
    <w:p w14:paraId="579DB58C" w14:textId="77777777" w:rsidR="00103325" w:rsidRPr="00103325" w:rsidRDefault="00103325" w:rsidP="00103325">
      <w:pPr>
        <w:shd w:val="clear" w:color="auto" w:fill="FFFFFF"/>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Ташкентская область, Янгиюльский район, ул. Самаркандская, дом 19, телефон: +998ХХ-ХХХ-ХХ-ХХ</w:t>
      </w:r>
    </w:p>
    <w:p w14:paraId="584A9339" w14:textId="77777777" w:rsidR="00103325" w:rsidRPr="00103325" w:rsidRDefault="00103325" w:rsidP="00103325">
      <w:pPr>
        <w:shd w:val="clear" w:color="auto" w:fill="FFFFFF"/>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по поручению «O’ztadbirkoreksport», г. Ташкент, Мирабадский район, ул. Узбекистан, дом 1.</w:t>
      </w:r>
    </w:p>
    <w:p w14:paraId="3FFEE9F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в графе 9 ГТД указаны сведения об экспортере, то в настоящей графе после отправителя указание сведений об экспортере не требуется.</w:t>
      </w:r>
    </w:p>
    <w:p w14:paraId="3162970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2E48A968"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 xml:space="preserve">В правой верхней части графы после знака «№», если отправителями являются: физические лица - резиденты, указывается код «00000001»; </w:t>
      </w:r>
    </w:p>
    <w:p w14:paraId="3497C7A9"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физические лица - нерезиденты, указывается код «00000002»;</w:t>
      </w:r>
    </w:p>
    <w:p w14:paraId="3DD35FCF"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дипломатические представительства и консульские учреждения, указывается код «99999999»;</w:t>
      </w:r>
    </w:p>
    <w:p w14:paraId="710F51A0"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представительства международных межправительственных организаций, представительства правительственных организаций иностранных государств по экономическому, техническому сотрудничеству и оказанию гуманитарной помощи, постоянные учреждения, указывается код «88888888»;</w:t>
      </w:r>
    </w:p>
    <w:p w14:paraId="73BB67A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       лица, не указанные в абзацах двадцатом - двадцать третьем данного подпункта, то данные не указываются</w:t>
      </w:r>
    </w:p>
    <w:p w14:paraId="778352B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В правой верхней части графы после знака «№» указывается </w:t>
      </w:r>
      <w:r w:rsidRPr="00103325">
        <w:rPr>
          <w:rFonts w:ascii="Times New Roman" w:eastAsia="Times New Roman" w:hAnsi="Times New Roman" w:cs="Times New Roman"/>
          <w:b/>
          <w:bCs/>
          <w:strike/>
          <w:color w:val="FF0000"/>
          <w:sz w:val="24"/>
          <w:szCs w:val="24"/>
          <w:lang w:eastAsia="ru-RU"/>
        </w:rPr>
        <w:t>(Старая редакция)</w:t>
      </w:r>
      <w:r w:rsidRPr="00103325">
        <w:rPr>
          <w:rFonts w:ascii="Times New Roman" w:eastAsia="Times New Roman" w:hAnsi="Times New Roman" w:cs="Times New Roman"/>
          <w:strike/>
          <w:sz w:val="24"/>
          <w:szCs w:val="24"/>
          <w:lang w:eastAsia="ru-RU"/>
        </w:rPr>
        <w:t> код ОКПО экспортера, затем после знака «/» код ОКПО грузоотправителя, а в случае, когда от имени грузоотправителя выступает его структурное подразделение, указывается код ОКПО подразделения.</w:t>
      </w:r>
    </w:p>
    <w:p w14:paraId="040A395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 декларировании товаров, принадлежащих организациям, не имеющим кодов ОКПО (дипломатические представительства и консульские учреждения, представительства международных межправительственных организаций, представительства правительственных организаций иностранных государств по экономическому, техническому сотрудничеству и оказанию гуманитарной помощи, постоянные учреждения, а также другие юридические лица, не имеющие кодов ОКПО), указывается код «99999999».</w:t>
      </w:r>
    </w:p>
    <w:p w14:paraId="17466AE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Если экспортёром и грузоотправителем является физическое лицо, в правой верхней части после знака «№» проставляются цифры «00000001».</w:t>
      </w:r>
    </w:p>
    <w:p w14:paraId="037F6D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lastRenderedPageBreak/>
        <w:t>Внесенные изменения на основании МЮ № </w:t>
      </w:r>
      <w:hyperlink r:id="rId113" w:history="1">
        <w:r w:rsidRPr="00103325">
          <w:rPr>
            <w:rFonts w:ascii="Times New Roman" w:eastAsia="Times New Roman" w:hAnsi="Times New Roman" w:cs="Times New Roman"/>
            <w:b/>
            <w:bCs/>
            <w:color w:val="0000FF"/>
            <w:sz w:val="24"/>
            <w:szCs w:val="24"/>
            <w:u w:val="single"/>
            <w:lang w:eastAsia="ru-RU"/>
          </w:rPr>
          <w:t>2773-4 от 29.11.2019г.</w:t>
        </w:r>
      </w:hyperlink>
      <w:r w:rsidRPr="00103325">
        <w:rPr>
          <w:rFonts w:ascii="Times New Roman" w:eastAsia="Times New Roman" w:hAnsi="Times New Roman" w:cs="Times New Roman"/>
          <w:b/>
          <w:bCs/>
          <w:color w:val="FF0000"/>
          <w:sz w:val="24"/>
          <w:szCs w:val="24"/>
          <w:lang w:eastAsia="ru-RU"/>
        </w:rPr>
        <w:t> вступают в силу с 01.01.2020г.</w:t>
      </w:r>
    </w:p>
    <w:p w14:paraId="4AA0EA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нижней части графы после знака «№» указывается ИНН грузоотправителя, а в случае, когда от имени отправителя выступает его структурное подразделение, указывается ИНН структурного подразделения, затем после знака «/» указывается код района (города) в соответствии с Классификатором районов и городов Республики Узбекистан, приведенным в приложении № 15 к настоящей Инструкции, по юридическому адресу (постоянному месту жительства физического лица). При декларировании товаров, перемещаемых лицами, не имеющими ИНН, указывается код «999999999».</w:t>
      </w:r>
    </w:p>
    <w:p w14:paraId="1A5ECA8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 с 01.01.2020г)</w:t>
      </w:r>
    </w:p>
    <w:p w14:paraId="418D216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нижней части графы после знака № указывается </w:t>
      </w:r>
      <w:r w:rsidRPr="00103325">
        <w:rPr>
          <w:rFonts w:ascii="Times New Roman" w:eastAsia="Times New Roman" w:hAnsi="Times New Roman" w:cs="Times New Roman"/>
          <w:b/>
          <w:bCs/>
          <w:color w:val="FF0000"/>
          <w:sz w:val="24"/>
          <w:szCs w:val="24"/>
          <w:lang w:eastAsia="ru-RU"/>
        </w:rPr>
        <w:t xml:space="preserve">(Старая редакция) </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ИНН экспортера, затем после знака «/»</w:t>
      </w:r>
      <w:r w:rsidRPr="00103325">
        <w:rPr>
          <w:rFonts w:ascii="Times New Roman" w:eastAsia="Times New Roman" w:hAnsi="Times New Roman" w:cs="Times New Roman"/>
          <w:sz w:val="24"/>
          <w:szCs w:val="24"/>
          <w:lang w:eastAsia="ru-RU"/>
        </w:rPr>
        <w:t xml:space="preserve"> ИНН грузоотправителя, а в случае, когда от имени отправителя выступает его структурное подразделение, указывается ИНН подразделения. При декларировании товаров, перемещаемых лицами, не имеющими ИНН, указывается код «999999999».</w:t>
      </w:r>
    </w:p>
    <w:p w14:paraId="5E47E76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декларировании товаров в бумажной форме на добавочных листах графа не заполняется;</w:t>
      </w:r>
    </w:p>
    <w:p w14:paraId="07862D7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 графа 3. «Добавочные листы».</w:t>
      </w:r>
    </w:p>
    <w:p w14:paraId="418B2B8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первом подразделе графы указывается порядковый номер листа, во втором — общее количество представляемых листов ГТД, включая основной и все добавочные. </w:t>
      </w:r>
    </w:p>
    <w:p w14:paraId="13110F0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Например, если имеется одна ГТД с двумя добавочными листами, в самой декларации следует указать — «1/3», в первом добавочном листе — «2/3», во втором — «3/3». Если ГТД не имеет добавочных листов, указывается «1/1».</w:t>
      </w:r>
    </w:p>
    <w:p w14:paraId="107AD34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декларировании товаров в электронной форме в графе, в порядке установленной в настоящем подпункте, указывается порядковый номер листа и общее количество листов ГТД, как если бы электронная ГТД распечатывалась на бумажный носитель;</w:t>
      </w:r>
    </w:p>
    <w:p w14:paraId="5308A3D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 графа 5. «Всего наименований товаров».</w:t>
      </w:r>
    </w:p>
    <w:p w14:paraId="0D8310E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проставляется общее число наименований товаров, указанных в графах 31 ГТД. Это число должно соответствовать количеству заполненных граф 31 ГТД;</w:t>
      </w:r>
    </w:p>
    <w:p w14:paraId="782D446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5) графа 7. «Регистрационный номер ГТД».</w:t>
      </w:r>
    </w:p>
    <w:p w14:paraId="7BA67B0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пятизначный цифровой код таможенного поста, на который будет подана ГТД для оформления, согласно Классификатору таможенных постов, приведённому в приложении № 4 к настоящей Инструкции;</w:t>
      </w:r>
    </w:p>
    <w:p w14:paraId="3CCBE5A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6) графа 8. «Импортер/грузополучатель».</w:t>
      </w:r>
    </w:p>
    <w:p w14:paraId="75365DE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сведения о лице, указанном в транспортных документах в качестве получателя товаров.</w:t>
      </w:r>
    </w:p>
    <w:p w14:paraId="41BE75F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w:t>
      </w:r>
    </w:p>
    <w:p w14:paraId="42C12E9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грузополучатель физическое лицо — фамилия, имя, отчество физического лица, его место жительства (краткое наименование страны согласно Классификатору стран мира, приведенному в приложении № 5 к настоящей Инструкции и адрес);</w:t>
      </w:r>
    </w:p>
    <w:p w14:paraId="082471B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грузополучатель юридическое лицо — его краткое наименование и местонахождение (краткое наименование страны согласно Классификатору стран мира и адрес).</w:t>
      </w:r>
    </w:p>
    <w:p w14:paraId="792AD7F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7BACD75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«Алибаев Нуридин Камалович</w:t>
      </w:r>
    </w:p>
    <w:p w14:paraId="30CDAA3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 xml:space="preserve">Казахстан, г. Алма-Аты, проспект Суюнбая, дом 450» </w:t>
      </w:r>
    </w:p>
    <w:p w14:paraId="5D083E8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или «ООО «Ros-Torg»</w:t>
      </w:r>
    </w:p>
    <w:p w14:paraId="2053712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Россия, г. Иваново, ул. Смирнова, д. 62».</w:t>
      </w:r>
    </w:p>
    <w:p w14:paraId="3C2889C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грузополучатель принимает товар по поручению другого лица или в других аналогичных случаях, в графе сначала указывается краткое наименование и местонахождение (юридический адрес) грузополучателя, затем краткое наименование и местонахождение (юридический адрес) лица, по поручению которого получатель принимает товар.</w:t>
      </w:r>
    </w:p>
    <w:p w14:paraId="7A3B9D3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lastRenderedPageBreak/>
        <w:t>Например:</w:t>
      </w:r>
    </w:p>
    <w:p w14:paraId="5C0B511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«ООО «Ros-Torg»</w:t>
      </w:r>
    </w:p>
    <w:p w14:paraId="393216C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Россия, г. Химки, ул. Карлова, д. 362</w:t>
      </w:r>
    </w:p>
    <w:p w14:paraId="519F9D3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по поручению ООО «Faraon»</w:t>
      </w:r>
    </w:p>
    <w:p w14:paraId="735F1C2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Россия, г. Москва, ул. Большая полянка, 563».</w:t>
      </w:r>
    </w:p>
    <w:p w14:paraId="22C8B1F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декларировании товаров в бумажной форме на добавочных листах графа не заполняется;</w:t>
      </w:r>
    </w:p>
    <w:p w14:paraId="0860B68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 </w:t>
      </w:r>
      <w:hyperlink r:id="rId114" w:history="1">
        <w:r w:rsidRPr="00103325">
          <w:rPr>
            <w:rFonts w:ascii="Times New Roman" w:eastAsia="Times New Roman" w:hAnsi="Times New Roman" w:cs="Times New Roman"/>
            <w:b/>
            <w:bCs/>
            <w:color w:val="0000FF"/>
            <w:sz w:val="24"/>
            <w:szCs w:val="24"/>
            <w:u w:val="single"/>
            <w:lang w:eastAsia="ru-RU"/>
          </w:rPr>
          <w:t>МЮ № 2773-3 от</w:t>
        </w:r>
      </w:hyperlink>
      <w:r w:rsidRPr="00103325">
        <w:rPr>
          <w:rFonts w:ascii="Times New Roman" w:eastAsia="Times New Roman" w:hAnsi="Times New Roman" w:cs="Times New Roman"/>
          <w:b/>
          <w:bCs/>
          <w:sz w:val="24"/>
          <w:szCs w:val="24"/>
          <w:lang w:eastAsia="ru-RU"/>
        </w:rPr>
        <w:t> </w:t>
      </w:r>
      <w:hyperlink r:id="rId115" w:history="1">
        <w:r w:rsidRPr="00103325">
          <w:rPr>
            <w:rFonts w:ascii="Times New Roman" w:eastAsia="Times New Roman" w:hAnsi="Times New Roman" w:cs="Times New Roman"/>
            <w:b/>
            <w:bCs/>
            <w:color w:val="0000FF"/>
            <w:sz w:val="24"/>
            <w:szCs w:val="24"/>
            <w:u w:val="single"/>
            <w:lang w:eastAsia="ru-RU"/>
          </w:rPr>
          <w:t>25.02.2019</w:t>
        </w:r>
      </w:hyperlink>
      <w:hyperlink r:id="rId116" w:history="1">
        <w:r w:rsidRPr="00103325">
          <w:rPr>
            <w:rFonts w:ascii="Times New Roman" w:eastAsia="Times New Roman" w:hAnsi="Times New Roman" w:cs="Times New Roman"/>
            <w:b/>
            <w:bCs/>
            <w:color w:val="0000FF"/>
            <w:sz w:val="24"/>
            <w:szCs w:val="24"/>
            <w:u w:val="single"/>
            <w:lang w:eastAsia="ru-RU"/>
          </w:rPr>
          <w:t>г.</w:t>
        </w:r>
      </w:hyperlink>
    </w:p>
    <w:p w14:paraId="014783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Внесенные изменения на основании МЮ № </w:t>
      </w:r>
      <w:hyperlink r:id="rId117" w:history="1">
        <w:r w:rsidRPr="00103325">
          <w:rPr>
            <w:rFonts w:ascii="Times New Roman" w:eastAsia="Times New Roman" w:hAnsi="Times New Roman" w:cs="Times New Roman"/>
            <w:b/>
            <w:bCs/>
            <w:color w:val="0000FF"/>
            <w:sz w:val="24"/>
            <w:szCs w:val="24"/>
            <w:u w:val="single"/>
            <w:lang w:eastAsia="ru-RU"/>
          </w:rPr>
          <w:t>2773-4 от 29.11.2019г.</w:t>
        </w:r>
      </w:hyperlink>
      <w:r w:rsidRPr="00103325">
        <w:rPr>
          <w:rFonts w:ascii="Times New Roman" w:eastAsia="Times New Roman" w:hAnsi="Times New Roman" w:cs="Times New Roman"/>
          <w:b/>
          <w:bCs/>
          <w:color w:val="FF0000"/>
          <w:sz w:val="24"/>
          <w:szCs w:val="24"/>
          <w:lang w:eastAsia="ru-RU"/>
        </w:rPr>
        <w:t> вступают в силу с 01.01.2020г.</w:t>
      </w:r>
    </w:p>
    <w:p w14:paraId="2F7E6F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7) графа 9. «Лицо, ответственное за финансовое урегулирование».</w:t>
      </w:r>
    </w:p>
    <w:p w14:paraId="207F5B3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графе указываются краткое наименование, местонахождение (юридический адрес), номер телефона и адрес электронной почты (при наличии) юридического лица или фамилия, имя, отчество, место жительства, </w:t>
      </w:r>
      <w:r w:rsidRPr="00103325">
        <w:rPr>
          <w:rFonts w:ascii="Times New Roman" w:eastAsia="Times New Roman" w:hAnsi="Times New Roman" w:cs="Times New Roman"/>
          <w:color w:val="000000"/>
          <w:sz w:val="24"/>
          <w:szCs w:val="24"/>
          <w:lang w:eastAsia="ru-RU"/>
        </w:rPr>
        <w:t>а также номер телефона</w:t>
      </w:r>
      <w:r w:rsidRPr="00103325">
        <w:rPr>
          <w:rFonts w:ascii="Times New Roman" w:eastAsia="Times New Roman" w:hAnsi="Times New Roman" w:cs="Times New Roman"/>
          <w:sz w:val="24"/>
          <w:szCs w:val="24"/>
          <w:lang w:eastAsia="ru-RU"/>
        </w:rPr>
        <w:t xml:space="preserve"> </w:t>
      </w:r>
      <w:r w:rsidRPr="00103325">
        <w:rPr>
          <w:rFonts w:ascii="Times New Roman" w:eastAsia="Times New Roman" w:hAnsi="Times New Roman" w:cs="Times New Roman"/>
          <w:strike/>
          <w:sz w:val="24"/>
          <w:szCs w:val="24"/>
          <w:lang w:eastAsia="ru-RU"/>
        </w:rPr>
        <w:t>номер телефона и сведения о документе, удостоверяющем личность</w:t>
      </w:r>
      <w:r w:rsidRPr="00103325">
        <w:rPr>
          <w:rFonts w:ascii="Times New Roman" w:eastAsia="Times New Roman" w:hAnsi="Times New Roman" w:cs="Times New Roman"/>
          <w:sz w:val="24"/>
          <w:szCs w:val="24"/>
          <w:lang w:eastAsia="ru-RU"/>
        </w:rPr>
        <w:t xml:space="preserve"> физического лица, заключившего внешнеторговый контракт (договор, соглашение) и ответственного за расчеты по данному внешнеторговому контракту (договору, соглашению).</w:t>
      </w:r>
    </w:p>
    <w:p w14:paraId="50DB5EA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В верхней части графы после знака «№», если лицами являются:</w:t>
      </w:r>
    </w:p>
    <w:p w14:paraId="0ACC078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верхней части графы после знака «№» указывается код ОКПО лица.</w:t>
      </w:r>
    </w:p>
    <w:p w14:paraId="504A6F35"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физические лица - резиденты, указывается код «00000001»; физические лица - нерезиденты, указывается код «00000002»; дипломатические представительства и консульские учреждения указывается код «99999999»;</w:t>
      </w:r>
    </w:p>
    <w:p w14:paraId="52992CEE"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представительства международных межправительственных организаций, представительства правительственных организаций иностранных государств по экономическому, техническому сотрудничеству и оказанию гуманитарной помощи, постоянные учреждения указывается код «88888888»;</w:t>
      </w:r>
    </w:p>
    <w:p w14:paraId="595D76C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лица, не указанные в абзацах четвертом - седьмом данного подпункта, то данные не указываются.</w:t>
      </w:r>
    </w:p>
    <w:p w14:paraId="71A2CC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Внесенные изменения на основании МЮ № </w:t>
      </w:r>
      <w:hyperlink r:id="rId118" w:history="1">
        <w:r w:rsidRPr="00103325">
          <w:rPr>
            <w:rFonts w:ascii="Times New Roman" w:eastAsia="Times New Roman" w:hAnsi="Times New Roman" w:cs="Times New Roman"/>
            <w:b/>
            <w:bCs/>
            <w:color w:val="0000FF"/>
            <w:sz w:val="24"/>
            <w:szCs w:val="24"/>
            <w:u w:val="single"/>
            <w:lang w:eastAsia="ru-RU"/>
          </w:rPr>
          <w:t>2773-4 от 29.11.2019г.</w:t>
        </w:r>
      </w:hyperlink>
      <w:r w:rsidRPr="00103325">
        <w:rPr>
          <w:rFonts w:ascii="Times New Roman" w:eastAsia="Times New Roman" w:hAnsi="Times New Roman" w:cs="Times New Roman"/>
          <w:b/>
          <w:bCs/>
          <w:color w:val="FF0000"/>
          <w:sz w:val="24"/>
          <w:szCs w:val="24"/>
          <w:lang w:eastAsia="ru-RU"/>
        </w:rPr>
        <w:t> вступают в силу с 01.01.2020г.</w:t>
      </w:r>
    </w:p>
    <w:p w14:paraId="0D7B9A3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нижней части графы после знака «№» указывается ИНН лица, ответственного за финансовое урегулирование, затем после знака «/» указывается код района (города) в соответствии с Классификатором районов и городов Республики Узбекистан, приведенным в приложении № 15 к настоящей Инструкции, по его юридическому адресу (постоянному месту жительства физического лица). При декларировании товаров, перемещаемых лицами, не имеющими ИНН, указывается код «999999999».</w:t>
      </w:r>
    </w:p>
    <w:p w14:paraId="59D81B8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52A3F07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нижней части графы после знака «№» указывается ИНН. При декларировании товаров, перемещаемых лицами, не имеющими ИНН, указывается код «999999999».</w:t>
      </w:r>
    </w:p>
    <w:p w14:paraId="764BEAF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не заполняется в случае перемещения товаров по сделкам, осуществляемым на безвозмездной основе;</w:t>
      </w:r>
    </w:p>
    <w:p w14:paraId="59816C8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8) графа 11. «Торгующая страна».</w:t>
      </w:r>
    </w:p>
    <w:p w14:paraId="552E5C3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цифровой код торгующей страны в соответствии с Классификатором стран мира.</w:t>
      </w:r>
    </w:p>
    <w:p w14:paraId="6E94F25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Торгующей страной следует считать страну, где зарегистрировано или постоянно проживает лицо, с которым указанное в графе 9 ГТД лицо заключило внешнеторговый контракт (договор, соглашение), в соответствии с которым товары перемещаются через таможенную границу Республики Узбекистан, либо с целью исполнения которого изменяется таможенный режим товаров.</w:t>
      </w:r>
    </w:p>
    <w:p w14:paraId="6321C23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Если перемещение товаров через таможенную границу или изменение их таможенного режима осуществляется не в связи с исполнением внешнеторгового контракта (договора, </w:t>
      </w:r>
      <w:r w:rsidRPr="00103325">
        <w:rPr>
          <w:rFonts w:ascii="Times New Roman" w:eastAsia="Times New Roman" w:hAnsi="Times New Roman" w:cs="Times New Roman"/>
          <w:sz w:val="24"/>
          <w:szCs w:val="24"/>
          <w:lang w:eastAsia="ru-RU"/>
        </w:rPr>
        <w:lastRenderedPageBreak/>
        <w:t>соглашения), указывается цифровой код страны в соответствии с Классификатором стран мира на основании товаросопроводительных документов;</w:t>
      </w:r>
    </w:p>
    <w:p w14:paraId="2124339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9) графа 12. «Общая таможенная стоимость».</w:t>
      </w:r>
    </w:p>
    <w:p w14:paraId="04DAD9A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в валюте, цифровой код которой указан в графе 22 ГТД, проставляется общая таможенная стоимость декларируемых товаров, полученная как сумма таможенных стоимостей товаров, указанных в графах 45 ГТД;</w:t>
      </w:r>
    </w:p>
    <w:p w14:paraId="5ADCBA4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10) графа 13.</w:t>
      </w:r>
    </w:p>
    <w:p w14:paraId="60E4059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курс доллара США по отношению к национальной валюте Республики Узбекистан, установленный Центральным банком Республики Узбекистан на дату принятия ГТД к таможенному оформлению;</w:t>
      </w:r>
    </w:p>
    <w:p w14:paraId="26B882F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 </w:t>
      </w:r>
      <w:hyperlink r:id="rId119" w:history="1">
        <w:r w:rsidRPr="00103325">
          <w:rPr>
            <w:rFonts w:ascii="Times New Roman" w:eastAsia="Times New Roman" w:hAnsi="Times New Roman" w:cs="Times New Roman"/>
            <w:b/>
            <w:bCs/>
            <w:color w:val="0000FF"/>
            <w:sz w:val="24"/>
            <w:szCs w:val="24"/>
            <w:u w:val="single"/>
            <w:lang w:eastAsia="ru-RU"/>
          </w:rPr>
          <w:t>МЮ № 2773-3 от 25.02.2019 г.</w:t>
        </w:r>
      </w:hyperlink>
    </w:p>
    <w:p w14:paraId="0F8464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11) графа 14. «Декларант/таможенный брокер».</w:t>
      </w:r>
    </w:p>
    <w:p w14:paraId="6501A37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В графе указываются краткое наименование, местонахождение (юридический адрес), номер телефона и адрес электронной почты (при наличии) таможенного брокера или декларанта, заполнившего и подающего ГТД в таможенные органы.</w:t>
      </w:r>
    </w:p>
    <w:p w14:paraId="0AE8305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FF0000"/>
          <w:sz w:val="24"/>
          <w:szCs w:val="24"/>
          <w:lang w:eastAsia="ru-RU"/>
        </w:rPr>
        <w:t>(Старая редакция)</w:t>
      </w:r>
    </w:p>
    <w:p w14:paraId="08946BD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В графе указываются краткое наименование и местонахождение (юридический адрес), номер телефона, а также адрес электронной почты (при наличии) таможенного брокера или декларанта, в штате которого находится специалист, заполнивший и подающий ГТД в таможенный органы. </w:t>
      </w:r>
    </w:p>
    <w:p w14:paraId="40F96A2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верхней части графы после знака «№» указывается </w:t>
      </w:r>
      <w:r w:rsidRPr="00103325">
        <w:rPr>
          <w:rFonts w:ascii="Times New Roman" w:eastAsia="Times New Roman" w:hAnsi="Times New Roman" w:cs="Times New Roman"/>
          <w:color w:val="000000"/>
          <w:sz w:val="24"/>
          <w:szCs w:val="24"/>
          <w:lang w:eastAsia="ru-RU"/>
        </w:rPr>
        <w:t>ИНН</w:t>
      </w:r>
      <w:r w:rsidRPr="00103325">
        <w:rPr>
          <w:rFonts w:ascii="Times New Roman" w:eastAsia="Times New Roman" w:hAnsi="Times New Roman" w:cs="Times New Roman"/>
          <w:sz w:val="24"/>
          <w:szCs w:val="24"/>
          <w:lang w:eastAsia="ru-RU"/>
        </w:rPr>
        <w:t xml:space="preserve"> </w:t>
      </w:r>
      <w:r w:rsidRPr="00103325">
        <w:rPr>
          <w:rFonts w:ascii="Times New Roman" w:eastAsia="Times New Roman" w:hAnsi="Times New Roman" w:cs="Times New Roman"/>
          <w:strike/>
          <w:sz w:val="24"/>
          <w:szCs w:val="24"/>
          <w:lang w:eastAsia="ru-RU"/>
        </w:rPr>
        <w:t>код ОКПО</w:t>
      </w:r>
      <w:r w:rsidRPr="00103325">
        <w:rPr>
          <w:rFonts w:ascii="Times New Roman" w:eastAsia="Times New Roman" w:hAnsi="Times New Roman" w:cs="Times New Roman"/>
          <w:sz w:val="24"/>
          <w:szCs w:val="24"/>
          <w:lang w:eastAsia="ru-RU"/>
        </w:rPr>
        <w:t xml:space="preserve"> этого таможенного брокера или декларанта;</w:t>
      </w:r>
    </w:p>
    <w:p w14:paraId="3B6A0E3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12) графа 17. «Страна назначения».</w:t>
      </w:r>
    </w:p>
    <w:p w14:paraId="6EB1439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краткое наименование страны назначения товаров согласно Классификатору стран мира.</w:t>
      </w:r>
    </w:p>
    <w:p w14:paraId="217A638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Страна назначения товаров — последняя страна, в которую должны быть доставлены товары;</w:t>
      </w:r>
    </w:p>
    <w:p w14:paraId="6F49E98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13) графа 17а. «Код страны назначения».</w:t>
      </w:r>
    </w:p>
    <w:p w14:paraId="0190703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цифровой код страны назначения товаров согласно Классификатору стран мира;</w:t>
      </w:r>
    </w:p>
    <w:p w14:paraId="1D2E43E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14) графа 18. «Транспортное средство при отправлении/прибытии».</w:t>
      </w:r>
    </w:p>
    <w:p w14:paraId="12EFBEC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сведения о транспортных средствах, на которые товары должны быть погружены для доставки в пункт пропуска на таможенной границе Республики Узбекистан.</w:t>
      </w:r>
    </w:p>
    <w:p w14:paraId="1277813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левом подразделе графы проставляются количество транспортных средств, затем после одного пробела, краткое наименование транспортного средства, согласно Классификатору видов транспорта, приведенному в приложении № 6 к настоящей Инструкции, далее после двоеточия через знак разделителя «;» указываются сведения о транспортном средстве, на которое производится погрузка товаров для перевозки их в пункт пропуска на таможенной границе, а в случае перегрузки товара до пересечения таможенной границы сведения о транспортном средстве, на которое производится погрузка товаров для перевозки их до места перегрузки (название морского или речного судна, номер рейса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и бортовой номер</w:t>
      </w:r>
      <w:r w:rsidRPr="00103325">
        <w:rPr>
          <w:rFonts w:ascii="Times New Roman" w:eastAsia="Times New Roman" w:hAnsi="Times New Roman" w:cs="Times New Roman"/>
          <w:sz w:val="24"/>
          <w:szCs w:val="24"/>
          <w:lang w:eastAsia="ru-RU"/>
        </w:rPr>
        <w:t xml:space="preserve"> воздушного судна, номер железнодорожного вагона, регистрационный номер дорожного транспортного средства и тому подобные сведения).</w:t>
      </w:r>
    </w:p>
    <w:p w14:paraId="0DA43EA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val="en-US" w:eastAsia="ru-RU"/>
        </w:rPr>
      </w:pPr>
      <w:r w:rsidRPr="00103325">
        <w:rPr>
          <w:rFonts w:ascii="Times New Roman" w:eastAsia="Times New Roman" w:hAnsi="Times New Roman" w:cs="Times New Roman"/>
          <w:i/>
          <w:iCs/>
          <w:sz w:val="24"/>
          <w:szCs w:val="24"/>
          <w:lang w:eastAsia="ru-RU"/>
        </w:rPr>
        <w:t>Например</w:t>
      </w:r>
      <w:r w:rsidRPr="00103325">
        <w:rPr>
          <w:rFonts w:ascii="Times New Roman" w:eastAsia="Times New Roman" w:hAnsi="Times New Roman" w:cs="Times New Roman"/>
          <w:i/>
          <w:iCs/>
          <w:sz w:val="24"/>
          <w:szCs w:val="24"/>
          <w:lang w:val="en-US" w:eastAsia="ru-RU"/>
        </w:rPr>
        <w:t>:</w:t>
      </w:r>
    </w:p>
    <w:p w14:paraId="7103986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val="en-US" w:eastAsia="ru-RU"/>
        </w:rPr>
      </w:pPr>
      <w:r w:rsidRPr="00103325">
        <w:rPr>
          <w:rFonts w:ascii="Times New Roman" w:eastAsia="Times New Roman" w:hAnsi="Times New Roman" w:cs="Times New Roman"/>
          <w:i/>
          <w:iCs/>
          <w:sz w:val="24"/>
          <w:szCs w:val="24"/>
          <w:lang w:val="en-US" w:eastAsia="ru-RU"/>
        </w:rPr>
        <w:t xml:space="preserve">4 </w:t>
      </w:r>
      <w:r w:rsidRPr="00103325">
        <w:rPr>
          <w:rFonts w:ascii="Times New Roman" w:eastAsia="Times New Roman" w:hAnsi="Times New Roman" w:cs="Times New Roman"/>
          <w:i/>
          <w:iCs/>
          <w:sz w:val="24"/>
          <w:szCs w:val="24"/>
          <w:lang w:eastAsia="ru-RU"/>
        </w:rPr>
        <w:t>АВТО</w:t>
      </w:r>
      <w:r w:rsidRPr="00103325">
        <w:rPr>
          <w:rFonts w:ascii="Times New Roman" w:eastAsia="Times New Roman" w:hAnsi="Times New Roman" w:cs="Times New Roman"/>
          <w:i/>
          <w:iCs/>
          <w:sz w:val="24"/>
          <w:szCs w:val="24"/>
          <w:lang w:val="en-US" w:eastAsia="ru-RU"/>
        </w:rPr>
        <w:t>: A987SA; S654DA; B587NM; K967LV.</w:t>
      </w:r>
    </w:p>
    <w:p w14:paraId="31FB0E9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товары перевозятся составом автотранспортных средств, после регистрационного номера транспортного средства через знак разделителя «/» указываются номера прицепов, полуприцепов и др.</w:t>
      </w:r>
    </w:p>
    <w:p w14:paraId="076C4EB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val="en-US" w:eastAsia="ru-RU"/>
        </w:rPr>
      </w:pPr>
      <w:r w:rsidRPr="00103325">
        <w:rPr>
          <w:rFonts w:ascii="Times New Roman" w:eastAsia="Times New Roman" w:hAnsi="Times New Roman" w:cs="Times New Roman"/>
          <w:i/>
          <w:iCs/>
          <w:sz w:val="24"/>
          <w:szCs w:val="24"/>
          <w:lang w:eastAsia="ru-RU"/>
        </w:rPr>
        <w:t>Например</w:t>
      </w:r>
      <w:r w:rsidRPr="00103325">
        <w:rPr>
          <w:rFonts w:ascii="Times New Roman" w:eastAsia="Times New Roman" w:hAnsi="Times New Roman" w:cs="Times New Roman"/>
          <w:i/>
          <w:iCs/>
          <w:sz w:val="24"/>
          <w:szCs w:val="24"/>
          <w:lang w:val="en-US" w:eastAsia="ru-RU"/>
        </w:rPr>
        <w:t>:</w:t>
      </w:r>
    </w:p>
    <w:p w14:paraId="6114865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val="en-US" w:eastAsia="ru-RU"/>
        </w:rPr>
      </w:pPr>
      <w:r w:rsidRPr="00103325">
        <w:rPr>
          <w:rFonts w:ascii="Times New Roman" w:eastAsia="Times New Roman" w:hAnsi="Times New Roman" w:cs="Times New Roman"/>
          <w:i/>
          <w:iCs/>
          <w:sz w:val="24"/>
          <w:szCs w:val="24"/>
          <w:lang w:val="en-US" w:eastAsia="ru-RU"/>
        </w:rPr>
        <w:t xml:space="preserve">2 </w:t>
      </w:r>
      <w:r w:rsidRPr="00103325">
        <w:rPr>
          <w:rFonts w:ascii="Times New Roman" w:eastAsia="Times New Roman" w:hAnsi="Times New Roman" w:cs="Times New Roman"/>
          <w:i/>
          <w:iCs/>
          <w:sz w:val="24"/>
          <w:szCs w:val="24"/>
          <w:lang w:eastAsia="ru-RU"/>
        </w:rPr>
        <w:t>АВТО</w:t>
      </w:r>
      <w:r w:rsidRPr="00103325">
        <w:rPr>
          <w:rFonts w:ascii="Times New Roman" w:eastAsia="Times New Roman" w:hAnsi="Times New Roman" w:cs="Times New Roman"/>
          <w:i/>
          <w:iCs/>
          <w:sz w:val="24"/>
          <w:szCs w:val="24"/>
          <w:lang w:val="en-US" w:eastAsia="ru-RU"/>
        </w:rPr>
        <w:t>: A987SA/K118DS; S654DA/P312LK.</w:t>
      </w:r>
    </w:p>
    <w:p w14:paraId="6B738D5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правом подразделе графы указывается цифровой код страны, которой принадлежит транспортное средство, согласно Классификатору стран мира.</w:t>
      </w:r>
    </w:p>
    <w:p w14:paraId="4B02A14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Если в перевозке использовался состав автотранспортных средств, указывается цифровой код страны, в которой зарегистрировано автотранспортное средство, приводящее в движение эти транспортные средства (прицепы, полуприцепы и т. д.).</w:t>
      </w:r>
    </w:p>
    <w:p w14:paraId="3EF28DC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Если транспортные средства принадлежат нескольким странам, в левом подразделе графы проставляется количество транспортных средств, далее после пробела делается ссылка «см. на обороте» (в бумажной форме ГТД) в правом подразделе графы указывается код «999». На оборотной стороне бумажной формы ГТД указывается краткое наименование транспортного средства согласно Классификатору видов транспорта, далее после двоеточия номера транспортных средств и после дефиса цифровой код страны, которой принадлежит транспортное средство. </w:t>
      </w:r>
    </w:p>
    <w:p w14:paraId="7A366C8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электронной ГТД такая ссылка не допускается и все сведения указываются непосредственно в самой электронной ГТД.</w:t>
      </w:r>
    </w:p>
    <w:p w14:paraId="14EE515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перемещении товаров по линиям электропередачи или трубопроводным транспортом указывается согласно Классификатору видов транспорта краткое наименование транспортного средства: «ТРУБОПРОВОД», «ЛЭП»;</w:t>
      </w:r>
    </w:p>
    <w:p w14:paraId="15B2FF1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w:t>
      </w:r>
      <w:r w:rsidRPr="00103325">
        <w:rPr>
          <w:rFonts w:ascii="Times New Roman" w:eastAsia="Times New Roman" w:hAnsi="Times New Roman" w:cs="Times New Roman"/>
          <w:b/>
          <w:bCs/>
          <w:sz w:val="24"/>
          <w:szCs w:val="24"/>
          <w:lang w:eastAsia="ru-RU"/>
        </w:rPr>
        <w:t> </w:t>
      </w:r>
      <w:hyperlink r:id="rId120" w:history="1">
        <w:r w:rsidRPr="00103325">
          <w:rPr>
            <w:rFonts w:ascii="Times New Roman" w:eastAsia="Times New Roman" w:hAnsi="Times New Roman" w:cs="Times New Roman"/>
            <w:b/>
            <w:bCs/>
            <w:color w:val="0000FF"/>
            <w:sz w:val="24"/>
            <w:szCs w:val="24"/>
            <w:u w:val="single"/>
            <w:lang w:eastAsia="ru-RU"/>
          </w:rPr>
          <w:t>МЮ № 2773-3 от </w:t>
        </w:r>
      </w:hyperlink>
      <w:hyperlink r:id="rId121" w:history="1">
        <w:r w:rsidRPr="00103325">
          <w:rPr>
            <w:rFonts w:ascii="Times New Roman" w:eastAsia="Times New Roman" w:hAnsi="Times New Roman" w:cs="Times New Roman"/>
            <w:b/>
            <w:bCs/>
            <w:color w:val="0000FF"/>
            <w:sz w:val="24"/>
            <w:szCs w:val="24"/>
            <w:u w:val="single"/>
            <w:lang w:eastAsia="ru-RU"/>
          </w:rPr>
          <w:t>25.02.2019</w:t>
        </w:r>
      </w:hyperlink>
      <w:hyperlink r:id="rId122" w:history="1">
        <w:r w:rsidRPr="00103325">
          <w:rPr>
            <w:rFonts w:ascii="Times New Roman" w:eastAsia="Times New Roman" w:hAnsi="Times New Roman" w:cs="Times New Roman"/>
            <w:b/>
            <w:bCs/>
            <w:color w:val="0000FF"/>
            <w:sz w:val="24"/>
            <w:szCs w:val="24"/>
            <w:u w:val="single"/>
            <w:lang w:eastAsia="ru-RU"/>
          </w:rPr>
          <w:t> г.</w:t>
        </w:r>
      </w:hyperlink>
    </w:p>
    <w:p w14:paraId="0EF0438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15) графа 19. «Контейнер».</w:t>
      </w:r>
    </w:p>
    <w:p w14:paraId="325BAB1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w:t>
      </w:r>
    </w:p>
    <w:p w14:paraId="01C0A1A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 — если товары перемещаются не в контейнере;</w:t>
      </w:r>
    </w:p>
    <w:p w14:paraId="5605370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«1» - если товары перемещаются в контейнере или контейнер оформляется в качестве товара;</w:t>
      </w:r>
    </w:p>
    <w:p w14:paraId="211D522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 — если товары перемещаются в контейнере;</w:t>
      </w:r>
    </w:p>
    <w:p w14:paraId="7CE572A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w:t>
      </w:r>
      <w:r w:rsidRPr="00103325">
        <w:rPr>
          <w:rFonts w:ascii="Times New Roman" w:eastAsia="Times New Roman" w:hAnsi="Times New Roman" w:cs="Times New Roman"/>
          <w:b/>
          <w:bCs/>
          <w:sz w:val="24"/>
          <w:szCs w:val="24"/>
          <w:lang w:eastAsia="ru-RU"/>
        </w:rPr>
        <w:t> </w:t>
      </w:r>
      <w:hyperlink r:id="rId123" w:history="1">
        <w:r w:rsidRPr="00103325">
          <w:rPr>
            <w:rFonts w:ascii="Times New Roman" w:eastAsia="Times New Roman" w:hAnsi="Times New Roman" w:cs="Times New Roman"/>
            <w:b/>
            <w:bCs/>
            <w:color w:val="0000FF"/>
            <w:sz w:val="24"/>
            <w:szCs w:val="24"/>
            <w:u w:val="single"/>
            <w:lang w:eastAsia="ru-RU"/>
          </w:rPr>
          <w:t>МЮ № 2773-3 от </w:t>
        </w:r>
      </w:hyperlink>
      <w:hyperlink r:id="rId124" w:history="1">
        <w:r w:rsidRPr="00103325">
          <w:rPr>
            <w:rFonts w:ascii="Times New Roman" w:eastAsia="Times New Roman" w:hAnsi="Times New Roman" w:cs="Times New Roman"/>
            <w:b/>
            <w:bCs/>
            <w:color w:val="0000FF"/>
            <w:sz w:val="24"/>
            <w:szCs w:val="24"/>
            <w:u w:val="single"/>
            <w:lang w:eastAsia="ru-RU"/>
          </w:rPr>
          <w:t>25.02.2019</w:t>
        </w:r>
      </w:hyperlink>
      <w:hyperlink r:id="rId125" w:history="1">
        <w:r w:rsidRPr="00103325">
          <w:rPr>
            <w:rFonts w:ascii="Times New Roman" w:eastAsia="Times New Roman" w:hAnsi="Times New Roman" w:cs="Times New Roman"/>
            <w:b/>
            <w:bCs/>
            <w:color w:val="0000FF"/>
            <w:sz w:val="24"/>
            <w:szCs w:val="24"/>
            <w:u w:val="single"/>
            <w:lang w:eastAsia="ru-RU"/>
          </w:rPr>
          <w:t> г.</w:t>
        </w:r>
      </w:hyperlink>
    </w:p>
    <w:p w14:paraId="096BDA9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16) графа 20. «Условия поставки».</w:t>
      </w:r>
    </w:p>
    <w:p w14:paraId="09ACB03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сведения об условиях поставки товаров на основании внешнеторговой сделки. При перемещении товаров, по безвозмездным поставкам, условия поставки товара указываются на основании товаросопроводительных документов.</w:t>
      </w:r>
    </w:p>
    <w:p w14:paraId="40EFEE2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первом подразделе графы указывается цифровой код условия поставки, согласно Классификатору условий поставки, приведённому в </w:t>
      </w:r>
      <w:hyperlink r:id="rId126" w:history="1">
        <w:r w:rsidRPr="00103325">
          <w:rPr>
            <w:rFonts w:ascii="Times New Roman" w:eastAsia="Times New Roman" w:hAnsi="Times New Roman" w:cs="Times New Roman"/>
            <w:color w:val="0000FF"/>
            <w:sz w:val="24"/>
            <w:szCs w:val="24"/>
            <w:u w:val="single"/>
            <w:lang w:eastAsia="ru-RU"/>
          </w:rPr>
          <w:t>приложение № 7</w:t>
        </w:r>
      </w:hyperlink>
      <w:r w:rsidRPr="00103325">
        <w:rPr>
          <w:rFonts w:ascii="Times New Roman" w:eastAsia="Times New Roman" w:hAnsi="Times New Roman" w:cs="Times New Roman"/>
          <w:sz w:val="24"/>
          <w:szCs w:val="24"/>
          <w:lang w:eastAsia="ru-RU"/>
        </w:rPr>
        <w:t xml:space="preserve"> к настоящей Инструкции.</w:t>
      </w:r>
    </w:p>
    <w:p w14:paraId="4F909B1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Во втором подразделе графы указывается буквенный код условия поставки, согласно Классификатору условий поставки, с указанием географического пункта, </w:t>
      </w:r>
      <w:r w:rsidRPr="00103325">
        <w:rPr>
          <w:rFonts w:ascii="Times New Roman" w:eastAsia="Times New Roman" w:hAnsi="Times New Roman" w:cs="Times New Roman"/>
          <w:strike/>
          <w:sz w:val="24"/>
          <w:szCs w:val="24"/>
          <w:lang w:eastAsia="ru-RU"/>
        </w:rPr>
        <w:t>в скобках указывается, согласно Классификатору стран мира, буквенный код страны, где расположен географический пункт.</w:t>
      </w:r>
    </w:p>
    <w:p w14:paraId="799ADFC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Если географический пункт расположен на границе двух стран, то в скобках указываются буквенные коды этих стран, проставляя между ними дефис.</w:t>
      </w:r>
    </w:p>
    <w:p w14:paraId="4586C88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третьем подразделе графы указывается двузначный цифровой код применяемой формы расчетов за экспортируемые товары на основании ГТД, в соответствии с условиями внешнеторгового контракта (договора, соглашения):</w:t>
      </w:r>
    </w:p>
    <w:p w14:paraId="5EC6CB2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«10» — предоплата;</w:t>
      </w:r>
    </w:p>
    <w:p w14:paraId="0B6CDCF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«20» — аккредитив;</w:t>
      </w:r>
    </w:p>
    <w:p w14:paraId="6A66510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«30» — гарантия банка покупателя;</w:t>
      </w:r>
    </w:p>
    <w:p w14:paraId="723FCDE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«40» — полис страхования экспортных контрактов от политических и коммерческих рисков;</w:t>
      </w:r>
    </w:p>
    <w:p w14:paraId="14CA74D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«50 — по факту экспорта.»</w:t>
      </w:r>
      <w:r w:rsidRPr="00103325">
        <w:rPr>
          <w:rFonts w:ascii="Times New Roman" w:eastAsia="Times New Roman" w:hAnsi="Times New Roman" w:cs="Times New Roman"/>
          <w:sz w:val="24"/>
          <w:szCs w:val="24"/>
          <w:lang w:eastAsia="ru-RU"/>
        </w:rPr>
        <w:t>.</w:t>
      </w:r>
    </w:p>
    <w:p w14:paraId="35F0AA2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6CBB87E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 xml:space="preserve">02 FCA г. ОРЕНБУРГ </w:t>
      </w:r>
      <w:r w:rsidRPr="00103325">
        <w:rPr>
          <w:rFonts w:ascii="Times New Roman" w:eastAsia="Times New Roman" w:hAnsi="Times New Roman" w:cs="Times New Roman"/>
          <w:i/>
          <w:iCs/>
          <w:strike/>
          <w:sz w:val="24"/>
          <w:szCs w:val="24"/>
          <w:lang w:eastAsia="ru-RU"/>
        </w:rPr>
        <w:t>(RU)</w:t>
      </w:r>
      <w:r w:rsidRPr="00103325">
        <w:rPr>
          <w:rFonts w:ascii="Times New Roman" w:eastAsia="Times New Roman" w:hAnsi="Times New Roman" w:cs="Times New Roman"/>
          <w:i/>
          <w:iCs/>
          <w:sz w:val="24"/>
          <w:szCs w:val="24"/>
          <w:lang w:eastAsia="ru-RU"/>
        </w:rPr>
        <w:t xml:space="preserve"> 20;</w:t>
      </w:r>
    </w:p>
    <w:p w14:paraId="7159B9E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 xml:space="preserve">07 CPT станция Сары Агач </w:t>
      </w:r>
      <w:r w:rsidRPr="00103325">
        <w:rPr>
          <w:rFonts w:ascii="Times New Roman" w:eastAsia="Times New Roman" w:hAnsi="Times New Roman" w:cs="Times New Roman"/>
          <w:i/>
          <w:iCs/>
          <w:strike/>
          <w:sz w:val="24"/>
          <w:szCs w:val="24"/>
          <w:lang w:eastAsia="ru-RU"/>
        </w:rPr>
        <w:t>(KZ-UZ)</w:t>
      </w:r>
      <w:r w:rsidRPr="00103325">
        <w:rPr>
          <w:rFonts w:ascii="Times New Roman" w:eastAsia="Times New Roman" w:hAnsi="Times New Roman" w:cs="Times New Roman"/>
          <w:i/>
          <w:iCs/>
          <w:sz w:val="24"/>
          <w:szCs w:val="24"/>
          <w:lang w:eastAsia="ru-RU"/>
        </w:rPr>
        <w:t xml:space="preserve"> 30.</w:t>
      </w:r>
    </w:p>
    <w:p w14:paraId="1A3DBF0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случае применения смешанных форм расчетов в графе указывается форма, имеющая преимущество в абсолютном выражении.</w:t>
      </w:r>
    </w:p>
    <w:p w14:paraId="4DD6C0A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следующих случаях третий подраздел графы не заполняется:</w:t>
      </w:r>
    </w:p>
    <w:p w14:paraId="42AA386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поставке товаров по сделкам на безвозмездной основе;</w:t>
      </w:r>
    </w:p>
    <w:p w14:paraId="174206C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при бартерных операциях;</w:t>
      </w:r>
    </w:p>
    <w:p w14:paraId="5B09FD5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исполнении контрактов (договоров, соглашений) с расчетами в национальной валюте Республики Узбекистан;</w:t>
      </w:r>
    </w:p>
    <w:p w14:paraId="2947F92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поставке товаров по консигнационным контрактам (договорам, соглашениям);</w:t>
      </w:r>
    </w:p>
    <w:p w14:paraId="492DEFC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w:t>
      </w:r>
      <w:r w:rsidRPr="00103325">
        <w:rPr>
          <w:rFonts w:ascii="Times New Roman" w:eastAsia="Times New Roman" w:hAnsi="Times New Roman" w:cs="Times New Roman"/>
          <w:b/>
          <w:bCs/>
          <w:sz w:val="24"/>
          <w:szCs w:val="24"/>
          <w:lang w:eastAsia="ru-RU"/>
        </w:rPr>
        <w:t> </w:t>
      </w:r>
      <w:hyperlink r:id="rId127" w:history="1">
        <w:r w:rsidRPr="00103325">
          <w:rPr>
            <w:rFonts w:ascii="Times New Roman" w:eastAsia="Times New Roman" w:hAnsi="Times New Roman" w:cs="Times New Roman"/>
            <w:b/>
            <w:bCs/>
            <w:color w:val="0000FF"/>
            <w:sz w:val="24"/>
            <w:szCs w:val="24"/>
            <w:u w:val="single"/>
            <w:lang w:eastAsia="ru-RU"/>
          </w:rPr>
          <w:t>МЮ № 2773-3 от </w:t>
        </w:r>
      </w:hyperlink>
      <w:hyperlink r:id="rId128" w:history="1">
        <w:r w:rsidRPr="00103325">
          <w:rPr>
            <w:rFonts w:ascii="Times New Roman" w:eastAsia="Times New Roman" w:hAnsi="Times New Roman" w:cs="Times New Roman"/>
            <w:b/>
            <w:bCs/>
            <w:color w:val="0000FF"/>
            <w:sz w:val="24"/>
            <w:szCs w:val="24"/>
            <w:u w:val="single"/>
            <w:lang w:eastAsia="ru-RU"/>
          </w:rPr>
          <w:t>25.02.2019</w:t>
        </w:r>
      </w:hyperlink>
      <w:hyperlink r:id="rId129" w:history="1">
        <w:r w:rsidRPr="00103325">
          <w:rPr>
            <w:rFonts w:ascii="Times New Roman" w:eastAsia="Times New Roman" w:hAnsi="Times New Roman" w:cs="Times New Roman"/>
            <w:b/>
            <w:bCs/>
            <w:color w:val="0000FF"/>
            <w:sz w:val="24"/>
            <w:szCs w:val="24"/>
            <w:u w:val="single"/>
            <w:lang w:eastAsia="ru-RU"/>
          </w:rPr>
          <w:t> г.</w:t>
        </w:r>
      </w:hyperlink>
    </w:p>
    <w:p w14:paraId="0254C8B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17) графа 21. «Транспортное средство на границе».</w:t>
      </w:r>
    </w:p>
    <w:p w14:paraId="09A4CE0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графе указываются сведения о транспортных средствах, на которых товары будут фактически перемещены через таможенную границу Республики Узбекистан.</w:t>
      </w:r>
    </w:p>
    <w:p w14:paraId="1280A93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В левом подразделе графы проставляются количество транспортных средств, затем после одного пробела, краткое наименование транспортного средства, согласно Классификатору видов транспорта, далее после двоеточия через знак разделителя «;» указываются сведения о транспортном средстве, на котором товары будут вывезены за пределы таможенной территории (название морского или речного судна, номер рейса </w:t>
      </w:r>
      <w:r w:rsidRPr="00103325">
        <w:rPr>
          <w:rFonts w:ascii="Times New Roman" w:eastAsia="Times New Roman" w:hAnsi="Times New Roman" w:cs="Times New Roman"/>
          <w:b/>
          <w:bCs/>
          <w:strike/>
          <w:color w:val="FF0000"/>
          <w:sz w:val="24"/>
          <w:szCs w:val="24"/>
          <w:lang w:eastAsia="ru-RU"/>
        </w:rPr>
        <w:t>(Старая редакция)</w:t>
      </w:r>
      <w:r w:rsidRPr="00103325">
        <w:rPr>
          <w:rFonts w:ascii="Times New Roman" w:eastAsia="Times New Roman" w:hAnsi="Times New Roman" w:cs="Times New Roman"/>
          <w:strike/>
          <w:sz w:val="24"/>
          <w:szCs w:val="24"/>
          <w:lang w:eastAsia="ru-RU"/>
        </w:rPr>
        <w:t> и бортовой номер воздушного судна, номер железнодорожного вагона, регистрационный номер дорожного транспортного средства и тому подобные сведения).</w:t>
      </w:r>
    </w:p>
    <w:p w14:paraId="6CE8055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val="en-US" w:eastAsia="ru-RU"/>
        </w:rPr>
      </w:pPr>
      <w:r w:rsidRPr="00103325">
        <w:rPr>
          <w:rFonts w:ascii="Times New Roman" w:eastAsia="Times New Roman" w:hAnsi="Times New Roman" w:cs="Times New Roman"/>
          <w:i/>
          <w:iCs/>
          <w:strike/>
          <w:sz w:val="24"/>
          <w:szCs w:val="24"/>
          <w:lang w:eastAsia="ru-RU"/>
        </w:rPr>
        <w:t>Например</w:t>
      </w:r>
      <w:r w:rsidRPr="00103325">
        <w:rPr>
          <w:rFonts w:ascii="Times New Roman" w:eastAsia="Times New Roman" w:hAnsi="Times New Roman" w:cs="Times New Roman"/>
          <w:i/>
          <w:iCs/>
          <w:strike/>
          <w:sz w:val="24"/>
          <w:szCs w:val="24"/>
          <w:lang w:val="en-US" w:eastAsia="ru-RU"/>
        </w:rPr>
        <w:t>:</w:t>
      </w:r>
    </w:p>
    <w:p w14:paraId="1C23082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val="en-US" w:eastAsia="ru-RU"/>
        </w:rPr>
      </w:pPr>
      <w:r w:rsidRPr="00103325">
        <w:rPr>
          <w:rFonts w:ascii="Times New Roman" w:eastAsia="Times New Roman" w:hAnsi="Times New Roman" w:cs="Times New Roman"/>
          <w:i/>
          <w:iCs/>
          <w:strike/>
          <w:sz w:val="24"/>
          <w:szCs w:val="24"/>
          <w:lang w:val="en-US" w:eastAsia="ru-RU"/>
        </w:rPr>
        <w:t xml:space="preserve">4 </w:t>
      </w:r>
      <w:r w:rsidRPr="00103325">
        <w:rPr>
          <w:rFonts w:ascii="Times New Roman" w:eastAsia="Times New Roman" w:hAnsi="Times New Roman" w:cs="Times New Roman"/>
          <w:i/>
          <w:iCs/>
          <w:strike/>
          <w:sz w:val="24"/>
          <w:szCs w:val="24"/>
          <w:lang w:eastAsia="ru-RU"/>
        </w:rPr>
        <w:t>АВТО</w:t>
      </w:r>
      <w:r w:rsidRPr="00103325">
        <w:rPr>
          <w:rFonts w:ascii="Times New Roman" w:eastAsia="Times New Roman" w:hAnsi="Times New Roman" w:cs="Times New Roman"/>
          <w:i/>
          <w:iCs/>
          <w:strike/>
          <w:sz w:val="24"/>
          <w:szCs w:val="24"/>
          <w:lang w:val="en-US" w:eastAsia="ru-RU"/>
        </w:rPr>
        <w:t>: A987SA; S654DA; B587NM; K967LV.</w:t>
      </w:r>
    </w:p>
    <w:p w14:paraId="06FBD0E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Если товары перевозятся составом автотранспортных средств, после регистрационного номера транспортного средства через знак разделителя «/» указываются номера прицепов, полуприцепов и др.</w:t>
      </w:r>
    </w:p>
    <w:p w14:paraId="0589EB8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val="en-US" w:eastAsia="ru-RU"/>
        </w:rPr>
      </w:pPr>
      <w:r w:rsidRPr="00103325">
        <w:rPr>
          <w:rFonts w:ascii="Times New Roman" w:eastAsia="Times New Roman" w:hAnsi="Times New Roman" w:cs="Times New Roman"/>
          <w:i/>
          <w:iCs/>
          <w:strike/>
          <w:sz w:val="24"/>
          <w:szCs w:val="24"/>
          <w:lang w:eastAsia="ru-RU"/>
        </w:rPr>
        <w:t>Например</w:t>
      </w:r>
      <w:r w:rsidRPr="00103325">
        <w:rPr>
          <w:rFonts w:ascii="Times New Roman" w:eastAsia="Times New Roman" w:hAnsi="Times New Roman" w:cs="Times New Roman"/>
          <w:i/>
          <w:iCs/>
          <w:strike/>
          <w:sz w:val="24"/>
          <w:szCs w:val="24"/>
          <w:lang w:val="en-US" w:eastAsia="ru-RU"/>
        </w:rPr>
        <w:t>:</w:t>
      </w:r>
    </w:p>
    <w:p w14:paraId="171CBFE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val="en-US" w:eastAsia="ru-RU"/>
        </w:rPr>
      </w:pPr>
      <w:r w:rsidRPr="00103325">
        <w:rPr>
          <w:rFonts w:ascii="Times New Roman" w:eastAsia="Times New Roman" w:hAnsi="Times New Roman" w:cs="Times New Roman"/>
          <w:i/>
          <w:iCs/>
          <w:strike/>
          <w:sz w:val="24"/>
          <w:szCs w:val="24"/>
          <w:lang w:val="en-US" w:eastAsia="ru-RU"/>
        </w:rPr>
        <w:t xml:space="preserve">2 </w:t>
      </w:r>
      <w:r w:rsidRPr="00103325">
        <w:rPr>
          <w:rFonts w:ascii="Times New Roman" w:eastAsia="Times New Roman" w:hAnsi="Times New Roman" w:cs="Times New Roman"/>
          <w:i/>
          <w:iCs/>
          <w:strike/>
          <w:sz w:val="24"/>
          <w:szCs w:val="24"/>
          <w:lang w:eastAsia="ru-RU"/>
        </w:rPr>
        <w:t>АВТО</w:t>
      </w:r>
      <w:r w:rsidRPr="00103325">
        <w:rPr>
          <w:rFonts w:ascii="Times New Roman" w:eastAsia="Times New Roman" w:hAnsi="Times New Roman" w:cs="Times New Roman"/>
          <w:i/>
          <w:iCs/>
          <w:strike/>
          <w:sz w:val="24"/>
          <w:szCs w:val="24"/>
          <w:lang w:val="en-US" w:eastAsia="ru-RU"/>
        </w:rPr>
        <w:t>: A987SA/K118DS; S654DA/P312LK.</w:t>
      </w:r>
    </w:p>
    <w:p w14:paraId="44FAED6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правом подразделе графы указывается цифровой код страны, которой принадлежит транспортное средство, согласно Классификатору стран мира.</w:t>
      </w:r>
    </w:p>
    <w:p w14:paraId="6972D5F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Если в перевозке использовался состав автотранспортных средств, указывается цифровой код той страны, в которой зарегистрировано автотранспортное средство, приводящее в движение эти транспортные средства (прицепы, полуприцепы и т. д.).</w:t>
      </w:r>
    </w:p>
    <w:p w14:paraId="758687F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Если товары будут перемещаться на несколько транспортных средствах, которые принадлежат разным странам, в левом подразделе графы проставляется количество транспортных средств, далее после пробела делается ссылка «см. на обороте» (в бумажной форме ГТД), в правом подразделе графы указывается код «999». На оборотной стороне бумажной формы ГТД указывается краткое наименование транспортного средства в соответствии с Классификатором видов транспорта, далее после двоеточия — номера транспортных средств и после дефиса — цифровой код страны, которой принадлежит транспортное средство. </w:t>
      </w:r>
    </w:p>
    <w:p w14:paraId="451B13E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электронной ГТД такая ссылка не допускается и все сведения указываются непосредственно в самой электронной ГТД.</w:t>
      </w:r>
    </w:p>
    <w:p w14:paraId="3AD6700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 перемещении товаров по линиям электропередачи или трубопроводным транспортом указывается согласно Классификатору видов транспорта краткое наименование транспортного средства: «ТРУБОПРОВОД», «ЛЭП».</w:t>
      </w:r>
    </w:p>
    <w:p w14:paraId="4F94E62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Графа не заполняется в случае отсутствия у декларанта сведений о транспортном средстве, на котором товары будут вывезены за пределы таможенной территории (например, при перегрузке товаров под таможенным контролем);</w:t>
      </w:r>
    </w:p>
    <w:p w14:paraId="1E4F558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18) графа 22. «Валюта и общая фактурная стоимость товаров».</w:t>
      </w:r>
    </w:p>
    <w:p w14:paraId="64917F6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левом подразделе графы указывается цифровой код валюты внешнеторгового контракта (договора, соглашения) согласно Классификатору валют, приведенному в </w:t>
      </w:r>
      <w:hyperlink r:id="rId130" w:history="1">
        <w:r w:rsidRPr="00103325">
          <w:rPr>
            <w:rFonts w:ascii="Times New Roman" w:eastAsia="Times New Roman" w:hAnsi="Times New Roman" w:cs="Times New Roman"/>
            <w:color w:val="0000FF"/>
            <w:sz w:val="24"/>
            <w:szCs w:val="24"/>
            <w:u w:val="single"/>
            <w:lang w:eastAsia="ru-RU"/>
          </w:rPr>
          <w:t>приложение № 8</w:t>
        </w:r>
      </w:hyperlink>
      <w:r w:rsidRPr="00103325">
        <w:rPr>
          <w:rFonts w:ascii="Times New Roman" w:eastAsia="Times New Roman" w:hAnsi="Times New Roman" w:cs="Times New Roman"/>
          <w:sz w:val="24"/>
          <w:szCs w:val="24"/>
          <w:lang w:eastAsia="ru-RU"/>
        </w:rPr>
        <w:t xml:space="preserve"> к настоящей Инструкции.</w:t>
      </w:r>
    </w:p>
    <w:p w14:paraId="3CD0637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Под валютой внешнеторгового контракта (договора, соглашения) понимается валюта, в которой согласно внешнеторговому контракту (договору, соглашению) поставляемый товар оценен. Если товар перемещается не во исполнение внешнеторгового контракта (договора, соглашения), код валюты указывается на основании товаросопроводительных документов.</w:t>
      </w:r>
    </w:p>
    <w:p w14:paraId="21847AB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В правом подразделе указывается цифрами общая фактурная стоимость декларируемой партии товаров. Общую фактурную стоимость составляет сумма фактурных стоимостей, указанных в графах 42 ГТД;</w:t>
      </w:r>
    </w:p>
    <w:p w14:paraId="72637D1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19) графа 23. «Курс валюты».</w:t>
      </w:r>
    </w:p>
    <w:p w14:paraId="6DC2BC4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графе проставляется курс валюты, код которой указан в графе 22 ГТД, по отношению к национальной валюте Республике Узбекистан, установленный Центральным банком на дату принятия ГТД к таможенному оформлению. </w:t>
      </w:r>
    </w:p>
    <w:p w14:paraId="62BF24B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59EFC68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если 1 российский рубль = 63,41 сум., то в графе указывается «1/63,41»;</w:t>
      </w:r>
    </w:p>
    <w:p w14:paraId="5EA14C7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если 10 японских йен = 220,09 сум., в графе указывается «10/220,09»;</w:t>
      </w:r>
    </w:p>
    <w:p w14:paraId="6D0050D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если валютой контракта является национальная валюта Республики Узбекистан, в графе указывается «1/1»;</w:t>
      </w:r>
    </w:p>
    <w:p w14:paraId="402B3F5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20) графа 24. «Характер сделки».</w:t>
      </w:r>
    </w:p>
    <w:p w14:paraId="562A05F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левом подразделе графы указывается код характера сделки согласно Классификатору характеров сделки, приведённому в </w:t>
      </w:r>
      <w:hyperlink r:id="rId131" w:history="1">
        <w:r w:rsidRPr="00103325">
          <w:rPr>
            <w:rFonts w:ascii="Times New Roman" w:eastAsia="Times New Roman" w:hAnsi="Times New Roman" w:cs="Times New Roman"/>
            <w:color w:val="0000FF"/>
            <w:sz w:val="24"/>
            <w:szCs w:val="24"/>
            <w:u w:val="single"/>
            <w:lang w:eastAsia="ru-RU"/>
          </w:rPr>
          <w:t>приложение № 9</w:t>
        </w:r>
      </w:hyperlink>
      <w:r w:rsidRPr="00103325">
        <w:rPr>
          <w:rFonts w:ascii="Times New Roman" w:eastAsia="Times New Roman" w:hAnsi="Times New Roman" w:cs="Times New Roman"/>
          <w:sz w:val="24"/>
          <w:szCs w:val="24"/>
          <w:lang w:eastAsia="ru-RU"/>
        </w:rPr>
        <w:t xml:space="preserve"> к настоящей Инструкции.</w:t>
      </w:r>
    </w:p>
    <w:p w14:paraId="2534676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правом подразделе графы указывается цифровой код валюты расчета с контрагентом за поставляемый товар согласно Классификатору валют.</w:t>
      </w:r>
    </w:p>
    <w:p w14:paraId="667049A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Под валютой расчета понимается валюта, в которой осуществлен или будет осуществлен взаиморасчет по внешнеторговому контракту (договору, соглашению) лица, указанного в графе 9 ГТД, а при отсутствии внешнеторгового контракта (договора, соглашения) валюта, указанная в товаросопроводительных документах;</w:t>
      </w:r>
    </w:p>
    <w:p w14:paraId="7CC6D7C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w:t>
      </w:r>
      <w:r w:rsidRPr="00103325">
        <w:rPr>
          <w:rFonts w:ascii="Times New Roman" w:eastAsia="Times New Roman" w:hAnsi="Times New Roman" w:cs="Times New Roman"/>
          <w:b/>
          <w:bCs/>
          <w:sz w:val="24"/>
          <w:szCs w:val="24"/>
          <w:lang w:eastAsia="ru-RU"/>
        </w:rPr>
        <w:t> </w:t>
      </w:r>
      <w:hyperlink r:id="rId132" w:history="1">
        <w:r w:rsidRPr="00103325">
          <w:rPr>
            <w:rFonts w:ascii="Times New Roman" w:eastAsia="Times New Roman" w:hAnsi="Times New Roman" w:cs="Times New Roman"/>
            <w:b/>
            <w:bCs/>
            <w:color w:val="0000FF"/>
            <w:sz w:val="24"/>
            <w:szCs w:val="24"/>
            <w:u w:val="single"/>
            <w:lang w:eastAsia="ru-RU"/>
          </w:rPr>
          <w:t>МЮ № 2773-3 от </w:t>
        </w:r>
      </w:hyperlink>
      <w:hyperlink r:id="rId133" w:history="1">
        <w:r w:rsidRPr="00103325">
          <w:rPr>
            <w:rFonts w:ascii="Times New Roman" w:eastAsia="Times New Roman" w:hAnsi="Times New Roman" w:cs="Times New Roman"/>
            <w:b/>
            <w:bCs/>
            <w:color w:val="0000FF"/>
            <w:sz w:val="24"/>
            <w:szCs w:val="24"/>
            <w:u w:val="single"/>
            <w:lang w:eastAsia="ru-RU"/>
          </w:rPr>
          <w:t>25.02.2019</w:t>
        </w:r>
      </w:hyperlink>
      <w:hyperlink r:id="rId134" w:history="1">
        <w:r w:rsidRPr="00103325">
          <w:rPr>
            <w:rFonts w:ascii="Times New Roman" w:eastAsia="Times New Roman" w:hAnsi="Times New Roman" w:cs="Times New Roman"/>
            <w:b/>
            <w:bCs/>
            <w:color w:val="0000FF"/>
            <w:sz w:val="24"/>
            <w:szCs w:val="24"/>
            <w:u w:val="single"/>
            <w:lang w:eastAsia="ru-RU"/>
          </w:rPr>
          <w:t> г.</w:t>
        </w:r>
      </w:hyperlink>
    </w:p>
    <w:p w14:paraId="735098A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21) графа 25. «Вид транспорта на границе».</w:t>
      </w:r>
    </w:p>
    <w:p w14:paraId="75FE054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графе указывается код вида транспортного средства, </w:t>
      </w:r>
      <w:r w:rsidRPr="00103325">
        <w:rPr>
          <w:rFonts w:ascii="Times New Roman" w:eastAsia="Times New Roman" w:hAnsi="Times New Roman" w:cs="Times New Roman"/>
          <w:color w:val="000000"/>
          <w:sz w:val="24"/>
          <w:szCs w:val="24"/>
          <w:lang w:eastAsia="ru-RU"/>
        </w:rPr>
        <w:t>на котором товары будут фактически перемещены через таможенную границу Республики Узбекистан</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указанного в графе 21</w:t>
      </w:r>
      <w:r w:rsidRPr="00103325">
        <w:rPr>
          <w:rFonts w:ascii="Times New Roman" w:eastAsia="Times New Roman" w:hAnsi="Times New Roman" w:cs="Times New Roman"/>
          <w:sz w:val="24"/>
          <w:szCs w:val="24"/>
          <w:lang w:eastAsia="ru-RU"/>
        </w:rPr>
        <w:t>, согласно Классификатору видов транспорта.</w:t>
      </w:r>
    </w:p>
    <w:p w14:paraId="2D1D6C4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Графа не заполняется в случае отсутствия у декларанта сведений о виде транспортного средства, на котором товары будут вывезены за пределы таможенной территории (например, при перегрузке товаров под таможенным контролем);</w:t>
      </w:r>
    </w:p>
    <w:p w14:paraId="5CD0BB6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4EB190A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Графа не заполняется в случае отсутствия у декларанта сведений о транспортном средстве, на котором товары будут вывезены за пределы таможенной территории (например, при перегрузке товаров под таможенным контролем);</w:t>
      </w:r>
    </w:p>
    <w:p w14:paraId="0D06CEF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22) графа 26. «Вид транспорта внутри страны».</w:t>
      </w:r>
    </w:p>
    <w:p w14:paraId="593E254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код вида транспортного средства, указанного в графе 18, согласно Классификатору видов транспорта;</w:t>
      </w:r>
    </w:p>
    <w:p w14:paraId="40290F4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23) графа 28. «Финансовые и банковские сведения».</w:t>
      </w:r>
    </w:p>
    <w:p w14:paraId="023CD62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финансовые и банковские сведения лица, оплачивающего таможенные платежи, начиная каждый из реквизитов с новой строки и проставляя перед каждым из них порядковый номер:</w:t>
      </w:r>
    </w:p>
    <w:p w14:paraId="72EFDC6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 — ИНН плательщика/ИНН банка (при оплате таможенных платежей нерезидентом Республики Узбекистан ИНН таможенного брокера или декларанта);</w:t>
      </w:r>
    </w:p>
    <w:p w14:paraId="76E70D2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 — полное наименование банка;</w:t>
      </w:r>
    </w:p>
    <w:p w14:paraId="18F132E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 — почтовый адрес банка;</w:t>
      </w:r>
    </w:p>
    <w:p w14:paraId="783B246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 — номер расчётного счёта плательщика в национальной валюте Республики Узбекистан/МФО банка;</w:t>
      </w:r>
    </w:p>
    <w:p w14:paraId="0FF17F9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 — номер расчётного счёта плательщика в иностранной валюте/МФО банка при уплате таможенных платежей в иностранной валюте;</w:t>
      </w:r>
    </w:p>
    <w:p w14:paraId="3EB929A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24) графа 29. «Таможня на границе».</w:t>
      </w:r>
    </w:p>
    <w:p w14:paraId="608015C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код и наименование таможенного поста, через который товары будут вывозиться из Республики Узбекистан, согласно Классификатору таможенных постов.</w:t>
      </w:r>
    </w:p>
    <w:p w14:paraId="2CCF736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При декларировании товаров, перемещаемых по линиям электропередачи или трубопроводным транспортом, указывается код и наименование таможенного поста контроля;</w:t>
      </w:r>
    </w:p>
    <w:p w14:paraId="2D8A9A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Внесенные изменения на основании МЮ № </w:t>
      </w:r>
      <w:hyperlink r:id="rId135" w:history="1">
        <w:r w:rsidRPr="00103325">
          <w:rPr>
            <w:rFonts w:ascii="Times New Roman" w:eastAsia="Times New Roman" w:hAnsi="Times New Roman" w:cs="Times New Roman"/>
            <w:b/>
            <w:bCs/>
            <w:color w:val="0000FF"/>
            <w:sz w:val="24"/>
            <w:szCs w:val="24"/>
            <w:u w:val="single"/>
            <w:lang w:eastAsia="ru-RU"/>
          </w:rPr>
          <w:t>2773-4 от 29.11.2019г.</w:t>
        </w:r>
      </w:hyperlink>
      <w:r w:rsidRPr="00103325">
        <w:rPr>
          <w:rFonts w:ascii="Times New Roman" w:eastAsia="Times New Roman" w:hAnsi="Times New Roman" w:cs="Times New Roman"/>
          <w:b/>
          <w:bCs/>
          <w:color w:val="FF0000"/>
          <w:sz w:val="24"/>
          <w:szCs w:val="24"/>
          <w:lang w:eastAsia="ru-RU"/>
        </w:rPr>
        <w:t> вступают в силу с 01.01.2020г.</w:t>
      </w:r>
    </w:p>
    <w:p w14:paraId="396330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25) графа 30. «Местонахождение товаров</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b/>
          <w:bCs/>
          <w:color w:val="FF0000"/>
          <w:sz w:val="24"/>
          <w:szCs w:val="24"/>
          <w:lang w:eastAsia="ru-RU"/>
        </w:rPr>
        <w:t>(Старая редакция с 01.01.2020г)</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b/>
          <w:bCs/>
          <w:sz w:val="24"/>
          <w:szCs w:val="24"/>
          <w:lang w:eastAsia="ru-RU"/>
        </w:rPr>
        <w:t>Место досмотра товаров».</w:t>
      </w:r>
    </w:p>
    <w:p w14:paraId="2D40E00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графе указывается </w:t>
      </w:r>
      <w:r w:rsidRPr="00103325">
        <w:rPr>
          <w:rFonts w:ascii="Times New Roman" w:eastAsia="Times New Roman" w:hAnsi="Times New Roman" w:cs="Times New Roman"/>
          <w:b/>
          <w:bCs/>
          <w:color w:val="FF0000"/>
          <w:sz w:val="24"/>
          <w:szCs w:val="24"/>
          <w:lang w:eastAsia="ru-RU"/>
        </w:rPr>
        <w:t xml:space="preserve">(Старая редакция) </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код таможенного поста, в зоне деятельности которого находятся товары, согласно Классификатору таможенных постов, а также</w:t>
      </w:r>
      <w:r w:rsidRPr="00103325">
        <w:rPr>
          <w:rFonts w:ascii="Times New Roman" w:eastAsia="Times New Roman" w:hAnsi="Times New Roman" w:cs="Times New Roman"/>
          <w:sz w:val="24"/>
          <w:szCs w:val="24"/>
          <w:lang w:eastAsia="ru-RU"/>
        </w:rPr>
        <w:t xml:space="preserve"> сведения о месте нахождения товаров на момент подачи ГТД:</w:t>
      </w:r>
    </w:p>
    <w:p w14:paraId="2CDF2F2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 xml:space="preserve">если товары находятся на местах, имеющих статус таможенного склада, либо магазина беспошлинной торговли - номер и дата выдачи лицензии на учреждение таможенного или свободного склада, либо магазина беспошлинной торговли; </w:t>
      </w:r>
    </w:p>
    <w:p w14:paraId="0920D75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4BF2EFB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если товары находятся на таможенном или свободном складе, либо в магазине беспошлинной торговли — номер и дата выдачи лицензии на учреждение таможенного или свободного склада, либо магазина беспошлинной торговли;</w:t>
      </w:r>
    </w:p>
    <w:p w14:paraId="41E30CA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товары находятся на местах, не имеющих статуса таможенного склада — почтовый адрес места нахождения товара (без почтового индекса);</w:t>
      </w:r>
    </w:p>
    <w:p w14:paraId="3E69665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товары находится на железнодорожной станции — наименование железнодорожной станции.</w:t>
      </w:r>
    </w:p>
    <w:p w14:paraId="6C8710B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не заполняется при декларировании товаров, перемещаемых по линиям электропередачи или трубопроводным транспортом;</w:t>
      </w:r>
    </w:p>
    <w:p w14:paraId="1499D7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Внесенные изменения на основании МЮ № </w:t>
      </w:r>
      <w:hyperlink r:id="rId136" w:history="1">
        <w:r w:rsidRPr="00103325">
          <w:rPr>
            <w:rFonts w:ascii="Times New Roman" w:eastAsia="Times New Roman" w:hAnsi="Times New Roman" w:cs="Times New Roman"/>
            <w:b/>
            <w:bCs/>
            <w:color w:val="0000FF"/>
            <w:sz w:val="24"/>
            <w:szCs w:val="24"/>
            <w:u w:val="single"/>
            <w:lang w:eastAsia="ru-RU"/>
          </w:rPr>
          <w:t>2773-4 от 29.11.2019г.</w:t>
        </w:r>
      </w:hyperlink>
      <w:r w:rsidRPr="00103325">
        <w:rPr>
          <w:rFonts w:ascii="Times New Roman" w:eastAsia="Times New Roman" w:hAnsi="Times New Roman" w:cs="Times New Roman"/>
          <w:b/>
          <w:bCs/>
          <w:color w:val="FF0000"/>
          <w:sz w:val="24"/>
          <w:szCs w:val="24"/>
          <w:lang w:eastAsia="ru-RU"/>
        </w:rPr>
        <w:t> вступают в силу с 01.01.2020г.</w:t>
      </w:r>
    </w:p>
    <w:p w14:paraId="6CFDCB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26) Графа 31. «Грузовые места и описание товара». «Маркировка и количество — номера контейнеров — описание товара».</w:t>
      </w:r>
    </w:p>
    <w:p w14:paraId="5F6F529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сведения о декларируемом товаре. Сведения о товаре должны позволять однозначно классифицировать декларируемые товары в определенную десятизначную подсубпозицию, в соответствии с правилами классификации товаров по ТН ВЭД. Каждые сведения указываются начиная с новой строки и перед каждым из них проставляется порядковый номер.</w:t>
      </w:r>
    </w:p>
    <w:p w14:paraId="4CC0B13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Под номером 1 указываются:</w:t>
      </w:r>
    </w:p>
    <w:p w14:paraId="175A771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наименование (торговое, коммерческое или иное традиционное наименование) товара, сведения о товарных знаках, марках, моделях, артикулах, сортах, стандартах и иных технических и коммерческих характеристиках (государственные стандарты, технические регламенты и стандарты и т. д.), а также сведения о количественном и качественном составе декларируемого товара. В электронной ГТД наименование марки или брэнда товара также указывается в отдельно выделенном поле;</w:t>
      </w:r>
    </w:p>
    <w:p w14:paraId="0496D85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сведения о характеристиках и параметрах товара в единицах измерения отличных от основной или дополнительной единицы измерения (количество и условное обозначение), а также дата выпуска (изготовления) товара в случае, если такие сведения необходимы для исчисления и взимания таможенных платежей и (или) для применения мер экономической политики (запретов, ограничений и т. д.).</w:t>
      </w:r>
    </w:p>
    <w:p w14:paraId="29F548A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Не допускается указание декларируемых товаров общим наименованием товарной позиции, приведенным в ТН ВЭД.</w:t>
      </w:r>
    </w:p>
    <w:p w14:paraId="41F2305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Под номером 2 указываются:</w:t>
      </w:r>
    </w:p>
    <w:p w14:paraId="0334B65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для товара, имеющего упаковку — общее количество грузовых мест, занятых товаром, вид упаковки товара и количество упаковок. Если товары, декларируемые в этой графе, занимают не все грузовые места в графе указывается «часть коробки» и т. д. При этом под упаковкой понимаются любые изделия и материалы, служащие или предназначенные для упаковки, защиты, размещения и крепления или разделения товаров, за исключением </w:t>
      </w:r>
      <w:r w:rsidRPr="00103325">
        <w:rPr>
          <w:rFonts w:ascii="Times New Roman" w:eastAsia="Times New Roman" w:hAnsi="Times New Roman" w:cs="Times New Roman"/>
          <w:sz w:val="24"/>
          <w:szCs w:val="24"/>
          <w:lang w:eastAsia="ru-RU"/>
        </w:rPr>
        <w:lastRenderedPageBreak/>
        <w:t>упаковочных материалов (солома, бумага, стекловолокно, стружка и т. п.), ввозимых навалом;</w:t>
      </w:r>
    </w:p>
    <w:p w14:paraId="18433D4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для товаров, перевозимых без упаковки, насыпом, навалом, наливом указывается соответственно «насыпь», «навал», «налив» и т. д.</w:t>
      </w:r>
    </w:p>
    <w:p w14:paraId="6692D6A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декларировании товаров, перемещаемых по линиям электропередачи или трубопроводным транспортом, под номером 2 сведения не заполняются.</w:t>
      </w:r>
    </w:p>
    <w:p w14:paraId="2A420AA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Под номером 3 указываются для товара, перевозимого в контейнерах или в случаях, когда в качестве товара оформляется контейнер — номера контейнеров через запятую. Если декларируемые товары занимают не весь контейнер, после номера производится запись: «часть». В электронной ГТД номера контейнеров указываются в отдельном поле, каждый по отдельности.</w:t>
      </w:r>
    </w:p>
    <w:p w14:paraId="429E984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Под номером 4 указываются для маркированных подакцизных товаров — серия, номера и количество акцизных марок по каждой серии.</w:t>
      </w:r>
    </w:p>
    <w:p w14:paraId="5944DB2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Сведения о номерах акцизных марок, следующих подряд, указываются путем проставления через дефис первого и последнего номера соответствующего диапазона.</w:t>
      </w:r>
    </w:p>
    <w:p w14:paraId="4198F8B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Под номером 5, при декларировании товаров, перемещаемых трубопроводным транспортом, по линиям электропередачи указывается: «Поставка в период с XX.XX.XXXX по XX.XX.XXXX», где цифровыми символами указываются «день, месяц, год» начала и «день, месяц, год» окончания периода поставки товаров.</w:t>
      </w:r>
    </w:p>
    <w:p w14:paraId="248AFE4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Внесенные изменения на основании МЮ № </w:t>
      </w:r>
      <w:hyperlink r:id="rId137" w:history="1">
        <w:r w:rsidRPr="00103325">
          <w:rPr>
            <w:rFonts w:ascii="Times New Roman" w:eastAsia="Times New Roman" w:hAnsi="Times New Roman" w:cs="Times New Roman"/>
            <w:b/>
            <w:bCs/>
            <w:color w:val="0000FF"/>
            <w:sz w:val="24"/>
            <w:szCs w:val="24"/>
            <w:u w:val="single"/>
            <w:lang w:eastAsia="ru-RU"/>
          </w:rPr>
          <w:t>2773-4 от 29.11.2019г.</w:t>
        </w:r>
      </w:hyperlink>
      <w:r w:rsidRPr="00103325">
        <w:rPr>
          <w:rFonts w:ascii="Times New Roman" w:eastAsia="Times New Roman" w:hAnsi="Times New Roman" w:cs="Times New Roman"/>
          <w:b/>
          <w:bCs/>
          <w:color w:val="FF0000"/>
          <w:sz w:val="24"/>
          <w:szCs w:val="24"/>
          <w:lang w:eastAsia="ru-RU"/>
        </w:rPr>
        <w:t> вступают в силу с 01.01.2020г.</w:t>
      </w:r>
    </w:p>
    <w:p w14:paraId="034A4D5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левом нижнем углу в отдельно выделенном поле указывается ИНН лица, которым произведен (изготовлен, выращен) декларируемый товар, затем после знака «/» указывается код района (города) в соответствии с Классификатором районов и городов Республики Узбекистан, приведенным в приложении № 15 к настоящей Инструкции, по юридическому адресу (постоянному месту жительства физического лица).</w:t>
      </w:r>
    </w:p>
    <w:p w14:paraId="548641D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изготовитель данного товара неизвестен или товар произведен (изготовлен, выращен) несколькими лицами, то указывается ИНН и код территории отправителя.</w:t>
      </w:r>
    </w:p>
    <w:p w14:paraId="3D98041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правом нижнем углу графы в специально выделенном поле указываются количество товаров в дополнительной единице измерения и условное обозначение единицы измерения в соответствии с ТН ВЭД (код дополнительной единицы измерения проставляется в графе 41). В электронной ГТД указывается только количество товаров в дополнительной единице измерения, без проставления условного обозначения единицы измерения.</w:t>
      </w:r>
    </w:p>
    <w:p w14:paraId="0BE2897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Количество товара в дополнительной единице измерения указывается с точностью до двух знаков после запятой.</w:t>
      </w:r>
    </w:p>
    <w:p w14:paraId="0CBFF47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количество товара в дополнительной единице измерения меньше «0,01», в графе указывается количество товара в дополнительной единице измерения с точностью до шестого знака после запятой.</w:t>
      </w:r>
    </w:p>
    <w:p w14:paraId="3B12647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случае применения только основной единицы измерения «кг» — правый нижний угол графы не заполняется.</w:t>
      </w:r>
    </w:p>
    <w:p w14:paraId="4BA48D3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левом нижнем углу в специально выделенном поле указывается код ОКПО организации, которым изготовлен (произведен, выращен) декларируемый товар.</w:t>
      </w:r>
    </w:p>
    <w:p w14:paraId="02CA06A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Если изготовитель данного товара не установлен или изготовлен несколькими организациями, то указывается код ОКПО организации, которая экспортирует данный товар;</w:t>
      </w:r>
    </w:p>
    <w:p w14:paraId="1B6D99F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27) графа 32. «Товар №».</w:t>
      </w:r>
    </w:p>
    <w:p w14:paraId="56B98C0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порядковый номер товара, декларируемого в графе 31.</w:t>
      </w:r>
    </w:p>
    <w:p w14:paraId="273CCDF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декларируются товары одного наименования, в графе ставится «1»;</w:t>
      </w:r>
    </w:p>
    <w:p w14:paraId="62B6612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28) графа 33. «Код товара».</w:t>
      </w:r>
    </w:p>
    <w:p w14:paraId="09B93E7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левой части графы указывается десятизначный код товара по ТН ВЭД, декларируемого в графе 31. Данный код записывается без пробелов и иных разделительных знаков;</w:t>
      </w:r>
    </w:p>
    <w:p w14:paraId="229EA21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29) графа 34. «Код страны происхождения».</w:t>
      </w:r>
    </w:p>
    <w:p w14:paraId="3ABD290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В левом подразделе графы, согласно Классификатору стран мира, указывается цифровой код страны происхождения товара, декларируемого в графе 31.</w:t>
      </w:r>
    </w:p>
    <w:p w14:paraId="05DC58E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в момент таможенного оформления страна происхождения неизвестна, то проставляется код «000».</w:t>
      </w:r>
    </w:p>
    <w:p w14:paraId="714C2BF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в сертификате о происхождении товара не указана конкретная страна Европейского союза, а указан в качестве страны происхождения товара Европейский союз, указывается двузначный буквенный код латинскими буквами «EU»;</w:t>
      </w:r>
    </w:p>
    <w:p w14:paraId="123FF24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30) графа 35. «Вес брутто (кг)».</w:t>
      </w:r>
    </w:p>
    <w:p w14:paraId="3A3E93B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в килограммах масса «брутто» товара, декларируемого в графе 31 ГТД. Под массой «брутто» понимается общая масса товара, включая все виды его упаковки, необходимые для обеспечения неизменности их состояния до поступления в оборот, но исключая контейнеры и другое транспортное оборудование.</w:t>
      </w:r>
    </w:p>
    <w:p w14:paraId="0DB4B77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Вес брутто округляется по математическим правилам до трех знаков после запятой.</w:t>
      </w:r>
    </w:p>
    <w:p w14:paraId="68EFBCC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общая масса товара составляет менее одного килограмма, вес брутто указывается с точностью до трех знаков после запятой.</w:t>
      </w:r>
    </w:p>
    <w:p w14:paraId="502A08F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общая масса товара составляет менее одного грамма, то вес брутто указывается с точностью до шести знаков после запятой.</w:t>
      </w:r>
    </w:p>
    <w:p w14:paraId="77A7C4E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декларировании товаров, перемещаемых трубопроводным транспортом, указывается общая масса товара.</w:t>
      </w:r>
    </w:p>
    <w:p w14:paraId="7A3A8AF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не заполняется при декларировании товаров, перемещаемых по линиям электропередачи;</w:t>
      </w:r>
    </w:p>
    <w:p w14:paraId="32F2220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w:t>
      </w:r>
      <w:r w:rsidRPr="00103325">
        <w:rPr>
          <w:rFonts w:ascii="Times New Roman" w:eastAsia="Times New Roman" w:hAnsi="Times New Roman" w:cs="Times New Roman"/>
          <w:b/>
          <w:bCs/>
          <w:sz w:val="24"/>
          <w:szCs w:val="24"/>
          <w:lang w:eastAsia="ru-RU"/>
        </w:rPr>
        <w:t> </w:t>
      </w:r>
      <w:hyperlink r:id="rId138" w:history="1">
        <w:r w:rsidRPr="00103325">
          <w:rPr>
            <w:rFonts w:ascii="Times New Roman" w:eastAsia="Times New Roman" w:hAnsi="Times New Roman" w:cs="Times New Roman"/>
            <w:b/>
            <w:bCs/>
            <w:color w:val="0000FF"/>
            <w:sz w:val="24"/>
            <w:szCs w:val="24"/>
            <w:u w:val="single"/>
            <w:lang w:eastAsia="ru-RU"/>
          </w:rPr>
          <w:t>МЮ № 2773-3 от </w:t>
        </w:r>
      </w:hyperlink>
      <w:hyperlink r:id="rId139" w:history="1">
        <w:r w:rsidRPr="00103325">
          <w:rPr>
            <w:rFonts w:ascii="Times New Roman" w:eastAsia="Times New Roman" w:hAnsi="Times New Roman" w:cs="Times New Roman"/>
            <w:b/>
            <w:bCs/>
            <w:color w:val="0000FF"/>
            <w:sz w:val="24"/>
            <w:szCs w:val="24"/>
            <w:u w:val="single"/>
            <w:lang w:eastAsia="ru-RU"/>
          </w:rPr>
          <w:t>25.02.2019</w:t>
        </w:r>
      </w:hyperlink>
      <w:hyperlink r:id="rId140" w:history="1">
        <w:r w:rsidRPr="00103325">
          <w:rPr>
            <w:rFonts w:ascii="Times New Roman" w:eastAsia="Times New Roman" w:hAnsi="Times New Roman" w:cs="Times New Roman"/>
            <w:b/>
            <w:bCs/>
            <w:color w:val="0000FF"/>
            <w:sz w:val="24"/>
            <w:szCs w:val="24"/>
            <w:u w:val="single"/>
            <w:lang w:eastAsia="ru-RU"/>
          </w:rPr>
          <w:t> г.</w:t>
        </w:r>
      </w:hyperlink>
    </w:p>
    <w:p w14:paraId="0E109A4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31) графа 36. «Преференция».</w:t>
      </w:r>
    </w:p>
    <w:p w14:paraId="2DFC261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графе указываются буквенные коды предоставленных преференций, льгот или иных особенностей по уплате таможенных платежей, согласно Классификатору преференций, льгот и иных особенностей уплаты таможенных платежей, приведенному в приложении № 10 к настоящей Инструкции по следующей схеме:</w:t>
      </w:r>
    </w:p>
    <w:p w14:paraId="3D4DD09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1/2/3/4, где соответственно:</w:t>
      </w:r>
    </w:p>
    <w:p w14:paraId="6D4900D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 — код особенности по уплате таможенных сборов за таможенное оформление;</w:t>
      </w:r>
    </w:p>
    <w:p w14:paraId="24B1D78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 — код особенности по уплате таможенной пошлины;</w:t>
      </w:r>
    </w:p>
    <w:p w14:paraId="55A5278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 — код особенности по уплате акцизного налога;</w:t>
      </w:r>
    </w:p>
    <w:p w14:paraId="3BEA8B0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 — код особенности по уплате налога на добавленную стоимость;</w:t>
      </w:r>
    </w:p>
    <w:p w14:paraId="2FE4B11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32) графа 37. «Процедура».</w:t>
      </w:r>
    </w:p>
    <w:p w14:paraId="73696FA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семизначный код процедуры перемещения товаров через таможенную границу Республики Узбекистан. Данный код состоит из следующих трех составляющих:</w:t>
      </w:r>
    </w:p>
    <w:p w14:paraId="2EED466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первые две цифры — код заявляемого таможенного режима согласно Классификатору таможенных режимов;</w:t>
      </w:r>
    </w:p>
    <w:p w14:paraId="5FB2336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вторые две цифры — код предшествующего таможенного режима, согласно Классификатору таможенных режимов. Если предшествующий таможенный режим отсутствует, то проставляется «00»;</w:t>
      </w:r>
    </w:p>
    <w:p w14:paraId="526A144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последние три цифры — код особенности перемещения декларируемых товаров, согласно Классификатору особенностей перемещения товаров, приведенному в приложении № 11 к настоящей Инструкции. Если особенность перемещения товаров не установлена, проставляется «000»;</w:t>
      </w:r>
    </w:p>
    <w:p w14:paraId="4A982A2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33) графа 38. «Вес нетто (кг)».</w:t>
      </w:r>
    </w:p>
    <w:p w14:paraId="4A94FB0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в килограммах масса «нетто» декларируемого товара.</w:t>
      </w:r>
    </w:p>
    <w:p w14:paraId="506ED02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Для товара, перемещаемого в упакованном виде:</w:t>
      </w:r>
    </w:p>
    <w:p w14:paraId="463419C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масса декларируемого товара с учетом только первичной упаковки, если в такой упаковке, исходя из потребительских свойств, товары предоставляются для розничной продажи и (или) первичная упаковка, способствующая сохранению товара при его продаже, не может быть отделена от товара до его потребления без нарушения потребительских свойств товаров (например, кофе в банке и т. д.);</w:t>
      </w:r>
    </w:p>
    <w:p w14:paraId="57CD7DD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масса декларируемого товара без учета какой-либо упаковки в остальных случаях.</w:t>
      </w:r>
    </w:p>
    <w:p w14:paraId="0161BB2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Для товара, перемещаемого без упаковки (насыпом, наливом, навалом) указывается общая масса товара.</w:t>
      </w:r>
    </w:p>
    <w:p w14:paraId="1D55D8C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Вес нетто округляется по математическим правилам до трех знаков после запятой.</w:t>
      </w:r>
    </w:p>
    <w:p w14:paraId="01693B2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общая масса товара составляет менее одного килограмма, вес нетто указывается с точностью до трёх знаков после запятой.</w:t>
      </w:r>
    </w:p>
    <w:p w14:paraId="3D103B9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масса товара составляет менее одного грамма, то вес нетто указывается с точностью до шести знаков после запятой.</w:t>
      </w:r>
    </w:p>
    <w:p w14:paraId="32CB43A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декларировании товаров, перемещаемых трубопроводным транспортом, указывается масса товара, указанная в графе 35 ГТД.</w:t>
      </w:r>
    </w:p>
    <w:p w14:paraId="3AEF039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не заполняется при декларировании товаров, перемещаемых по линиям электропередачи;</w:t>
      </w:r>
    </w:p>
    <w:p w14:paraId="7E69418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34) графа 39. «Квота».</w:t>
      </w:r>
    </w:p>
    <w:p w14:paraId="270375B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Заполняется для товаров, на которые установлены количественные ограничения.</w:t>
      </w:r>
    </w:p>
    <w:p w14:paraId="4AC7C49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в единицах измерения, согласно полученной лицензии, остаток выделенной квоты. Декларируемая партия товаров при определении остатка квоты не учитывается.</w:t>
      </w:r>
    </w:p>
    <w:p w14:paraId="6CCEEB1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591EB23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выделенная квота по лицензии — 10000 куб. м; декларируемая первая партия товаров — 4000 куб. м. В графе 39 указывается — «10000 куб. м».</w:t>
      </w:r>
    </w:p>
    <w:p w14:paraId="09A6E8F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При декларировании следующей партии товаров в счет выделенной квоты по данной лицензии в графе 39 указывается остаток квоты — «6000 куб. м»;</w:t>
      </w:r>
    </w:p>
    <w:p w14:paraId="63449D3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35) графа 40. «Общая декларация/предшествующий документ».</w:t>
      </w:r>
    </w:p>
    <w:p w14:paraId="5A50B52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Если товары до заявляемого таможенного режима были помещены под иной таможенный режим, в графе указываются следующие сведения о ГТД, на основании которого товары были помещены под предшествующий таможенный режим: </w:t>
      </w:r>
    </w:p>
    <w:p w14:paraId="654369E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код предшествующего документа — в данном случае «ГТД»;</w:t>
      </w:r>
    </w:p>
    <w:p w14:paraId="66425B4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регистрационный номер предшествующей ГТД; </w:t>
      </w:r>
    </w:p>
    <w:p w14:paraId="1AB4412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номер товара в предшествующей ГТД, указанного в графе 32; </w:t>
      </w:r>
    </w:p>
    <w:p w14:paraId="103556C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вес брутто в килограммах оформляемого товара, указанного в графе 32 предшествующей ГТД; </w:t>
      </w:r>
    </w:p>
    <w:p w14:paraId="694E0A2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вес нетто в килограммах оформляемого товара, указанного в графе 32 предшествующей ГТД; </w:t>
      </w:r>
    </w:p>
    <w:p w14:paraId="71E90E9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количество в дополнительной единице измерения (если таковая имеется); </w:t>
      </w:r>
    </w:p>
    <w:p w14:paraId="14E1206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условное обозначение дополнительной единицы измерения в соответствии с ТН ВЭД (если таковая имеется). </w:t>
      </w:r>
    </w:p>
    <w:p w14:paraId="1BA3F03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7B42888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ГТД 14010/31.03.2012/0353761 — 2 — 5980 кг — 5900 кг — 250,2 м</w:t>
      </w:r>
      <w:r w:rsidRPr="00103325">
        <w:rPr>
          <w:rFonts w:ascii="Times New Roman" w:eastAsia="Times New Roman" w:hAnsi="Times New Roman" w:cs="Times New Roman"/>
          <w:i/>
          <w:iCs/>
          <w:sz w:val="12"/>
          <w:szCs w:val="12"/>
          <w:lang w:eastAsia="ru-RU"/>
        </w:rPr>
        <w:t>3</w:t>
      </w:r>
      <w:r w:rsidRPr="00103325">
        <w:rPr>
          <w:rFonts w:ascii="Times New Roman" w:eastAsia="Times New Roman" w:hAnsi="Times New Roman" w:cs="Times New Roman"/>
          <w:i/>
          <w:iCs/>
          <w:sz w:val="24"/>
          <w:szCs w:val="24"/>
          <w:lang w:eastAsia="ru-RU"/>
        </w:rPr>
        <w:t>.</w:t>
      </w:r>
    </w:p>
    <w:p w14:paraId="427C7F2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декларируемый товар ранее был разделен на несколько партий и оформлен несколькими ГТД, сведения о каждой ранее оформленной ГТД указываются отдельно с новой строки, в вышеуказанном порядке;</w:t>
      </w:r>
    </w:p>
    <w:p w14:paraId="3D25F7F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w:t>
      </w:r>
      <w:r w:rsidRPr="00103325">
        <w:rPr>
          <w:rFonts w:ascii="Times New Roman" w:eastAsia="Times New Roman" w:hAnsi="Times New Roman" w:cs="Times New Roman"/>
          <w:b/>
          <w:bCs/>
          <w:sz w:val="24"/>
          <w:szCs w:val="24"/>
          <w:lang w:eastAsia="ru-RU"/>
        </w:rPr>
        <w:t> </w:t>
      </w:r>
      <w:hyperlink r:id="rId141" w:history="1">
        <w:r w:rsidRPr="00103325">
          <w:rPr>
            <w:rFonts w:ascii="Times New Roman" w:eastAsia="Times New Roman" w:hAnsi="Times New Roman" w:cs="Times New Roman"/>
            <w:b/>
            <w:bCs/>
            <w:color w:val="0000FF"/>
            <w:sz w:val="24"/>
            <w:szCs w:val="24"/>
            <w:u w:val="single"/>
            <w:lang w:eastAsia="ru-RU"/>
          </w:rPr>
          <w:t>МЮ № 2773-3 от </w:t>
        </w:r>
      </w:hyperlink>
      <w:hyperlink r:id="rId142" w:history="1">
        <w:r w:rsidRPr="00103325">
          <w:rPr>
            <w:rFonts w:ascii="Times New Roman" w:eastAsia="Times New Roman" w:hAnsi="Times New Roman" w:cs="Times New Roman"/>
            <w:b/>
            <w:bCs/>
            <w:color w:val="0000FF"/>
            <w:sz w:val="24"/>
            <w:szCs w:val="24"/>
            <w:u w:val="single"/>
            <w:lang w:eastAsia="ru-RU"/>
          </w:rPr>
          <w:t>25.02.2019</w:t>
        </w:r>
      </w:hyperlink>
      <w:hyperlink r:id="rId143" w:history="1">
        <w:r w:rsidRPr="00103325">
          <w:rPr>
            <w:rFonts w:ascii="Times New Roman" w:eastAsia="Times New Roman" w:hAnsi="Times New Roman" w:cs="Times New Roman"/>
            <w:b/>
            <w:bCs/>
            <w:color w:val="0000FF"/>
            <w:sz w:val="24"/>
            <w:szCs w:val="24"/>
            <w:u w:val="single"/>
            <w:lang w:eastAsia="ru-RU"/>
          </w:rPr>
          <w:t> г.</w:t>
        </w:r>
      </w:hyperlink>
    </w:p>
    <w:p w14:paraId="74A6BCE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36) графа 41. «Дополнительная единица измерения».</w:t>
      </w:r>
    </w:p>
    <w:p w14:paraId="3BAA0BF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код дополнительной единицы измерения количества товара, указанного в правом нижнем подразделе графы 31, в соответствии с «Таблицей единиц измерения», приведенной в ТН ВЭД.</w:t>
      </w:r>
    </w:p>
    <w:p w14:paraId="059ABE8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Если для данного товара по ТН ВЭД применяется только основная единица измерения (кг), </w:t>
      </w:r>
      <w:r w:rsidRPr="00103325">
        <w:rPr>
          <w:rFonts w:ascii="Times New Roman" w:eastAsia="Times New Roman" w:hAnsi="Times New Roman" w:cs="Times New Roman"/>
          <w:color w:val="000000"/>
          <w:sz w:val="24"/>
          <w:szCs w:val="24"/>
          <w:lang w:eastAsia="ru-RU"/>
        </w:rPr>
        <w:t>то графа не заполняется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в графе указывается ее код (166);</w:t>
      </w:r>
    </w:p>
    <w:p w14:paraId="1C8D18A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37) графа 42. «Фактурная стоимость товара».</w:t>
      </w:r>
    </w:p>
    <w:p w14:paraId="6BF80BB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графе указывается в валюте внешнеторгового контракта (договора, соглашения) фактурная стоимость товара, декларируемого в графе 31, фактически уплаченная или </w:t>
      </w:r>
      <w:r w:rsidRPr="00103325">
        <w:rPr>
          <w:rFonts w:ascii="Times New Roman" w:eastAsia="Times New Roman" w:hAnsi="Times New Roman" w:cs="Times New Roman"/>
          <w:sz w:val="24"/>
          <w:szCs w:val="24"/>
          <w:lang w:eastAsia="ru-RU"/>
        </w:rPr>
        <w:lastRenderedPageBreak/>
        <w:t xml:space="preserve">подлежащая уплате либо компенсируемая встречными поставками товаров, в соответствии с условиями внешнеторгового контракта (договора, соглашения). </w:t>
      </w:r>
    </w:p>
    <w:p w14:paraId="25E77DF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экспорте товаров, по безвозмездным поставкам или поставок товаров, без заключения внешнеторгового контракта (договора, соглашения) фактурная стоимость товара указывается на основании товаросопроводительных документов.</w:t>
      </w:r>
    </w:p>
    <w:p w14:paraId="3CD970C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случае декларирования наличной валюты в графе указывается сумма перемещаемой валюты, а при декларировании ценных бумаг, имеющих номинальную стоимость — номинальная стоимость ценных бумаг.</w:t>
      </w:r>
    </w:p>
    <w:p w14:paraId="7CC89DF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Фактурная стоимость округляется по математическим правилам с точностью до двух знаков после запятой;</w:t>
      </w:r>
    </w:p>
    <w:p w14:paraId="3762045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38) графа 43.</w:t>
      </w:r>
    </w:p>
    <w:p w14:paraId="464D938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w:t>
      </w:r>
    </w:p>
    <w:p w14:paraId="2921DA5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 — если грузоотправитель экспортирует продукцию не собственного производства;</w:t>
      </w:r>
    </w:p>
    <w:p w14:paraId="12C31BB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 — если грузоотправитель экспортирует продукцию собственного производства;</w:t>
      </w:r>
    </w:p>
    <w:p w14:paraId="620A437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w:t>
      </w:r>
      <w:r w:rsidRPr="00103325">
        <w:rPr>
          <w:rFonts w:ascii="Times New Roman" w:eastAsia="Times New Roman" w:hAnsi="Times New Roman" w:cs="Times New Roman"/>
          <w:b/>
          <w:bCs/>
          <w:sz w:val="24"/>
          <w:szCs w:val="24"/>
          <w:lang w:eastAsia="ru-RU"/>
        </w:rPr>
        <w:t> </w:t>
      </w:r>
      <w:hyperlink r:id="rId144" w:history="1">
        <w:r w:rsidRPr="00103325">
          <w:rPr>
            <w:rFonts w:ascii="Times New Roman" w:eastAsia="Times New Roman" w:hAnsi="Times New Roman" w:cs="Times New Roman"/>
            <w:b/>
            <w:bCs/>
            <w:color w:val="0000FF"/>
            <w:sz w:val="24"/>
            <w:szCs w:val="24"/>
            <w:u w:val="single"/>
            <w:lang w:eastAsia="ru-RU"/>
          </w:rPr>
          <w:t>МЮ № 2773-3 от </w:t>
        </w:r>
      </w:hyperlink>
      <w:hyperlink r:id="rId145" w:history="1">
        <w:r w:rsidRPr="00103325">
          <w:rPr>
            <w:rFonts w:ascii="Times New Roman" w:eastAsia="Times New Roman" w:hAnsi="Times New Roman" w:cs="Times New Roman"/>
            <w:b/>
            <w:bCs/>
            <w:color w:val="0000FF"/>
            <w:sz w:val="24"/>
            <w:szCs w:val="24"/>
            <w:u w:val="single"/>
            <w:lang w:eastAsia="ru-RU"/>
          </w:rPr>
          <w:t>25.02.2019</w:t>
        </w:r>
      </w:hyperlink>
      <w:hyperlink r:id="rId146" w:history="1">
        <w:r w:rsidRPr="00103325">
          <w:rPr>
            <w:rFonts w:ascii="Times New Roman" w:eastAsia="Times New Roman" w:hAnsi="Times New Roman" w:cs="Times New Roman"/>
            <w:b/>
            <w:bCs/>
            <w:color w:val="0000FF"/>
            <w:sz w:val="24"/>
            <w:szCs w:val="24"/>
            <w:u w:val="single"/>
            <w:lang w:eastAsia="ru-RU"/>
          </w:rPr>
          <w:t> г.</w:t>
        </w:r>
      </w:hyperlink>
    </w:p>
    <w:p w14:paraId="3ECA46B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bookmarkStart w:id="17" w:name="39"/>
      <w:r w:rsidRPr="00103325">
        <w:rPr>
          <w:rFonts w:ascii="Times New Roman" w:eastAsia="Times New Roman" w:hAnsi="Times New Roman" w:cs="Times New Roman"/>
          <w:b/>
          <w:bCs/>
          <w:sz w:val="24"/>
          <w:szCs w:val="24"/>
          <w:lang w:eastAsia="ru-RU"/>
        </w:rPr>
        <w:t>39</w:t>
      </w:r>
      <w:bookmarkEnd w:id="17"/>
      <w:r w:rsidRPr="00103325">
        <w:rPr>
          <w:rFonts w:ascii="Times New Roman" w:eastAsia="Times New Roman" w:hAnsi="Times New Roman" w:cs="Times New Roman"/>
          <w:b/>
          <w:bCs/>
          <w:sz w:val="24"/>
          <w:szCs w:val="24"/>
          <w:lang w:eastAsia="ru-RU"/>
        </w:rPr>
        <w:t>) графа 44. «Дополнительная информация/представляемые документы».</w:t>
      </w:r>
    </w:p>
    <w:p w14:paraId="71073C8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сведения о документах, на основании которых заполнена ГТД, подтверждающих заявленные сведения о каждом товаре, указанном в графе 31 ГТД.</w:t>
      </w:r>
    </w:p>
    <w:p w14:paraId="3DA92E4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Сведения о каждом документе указываются с проставлением его порядкового номера и буквенного кода согласно Классификатору видов документов и сведений, используемых при заполнении грузовой таможенной декларации, приведенному в приложении № 12 к настоящей Инструкции (начиная каждый из реквизитов с новой строки):</w:t>
      </w:r>
    </w:p>
    <w:p w14:paraId="1E60442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 регистрационный номер и дата выдачи лицензии, а также срок ее действия для лицензируемых товаров. </w:t>
      </w:r>
    </w:p>
    <w:p w14:paraId="6E23BCD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6C10B68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101 ЛИЦЕНЗИЯ № 998344400002 от 26.11.2015 г. Срок действия — 31.12.2015 г.;</w:t>
      </w:r>
    </w:p>
    <w:p w14:paraId="583685C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б) номера (регистрационный номер) транспортных и коммерческих документов. </w:t>
      </w:r>
    </w:p>
    <w:p w14:paraId="3EB7C49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2AFDBAC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205 АВИА № 259-12586814 от 18.11.2015 г.;</w:t>
      </w:r>
    </w:p>
    <w:p w14:paraId="62F27F8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 xml:space="preserve">220 ИНВ № 987 от 15.11.2015 г.; </w:t>
      </w:r>
    </w:p>
    <w:p w14:paraId="0C12B90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в) номер и дата контракта (договора, соглашения), по которому (которым) осуществляется таможенное оформление товара</w:t>
      </w:r>
    </w:p>
    <w:p w14:paraId="455125B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5520FE6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в) номер и дата контракта (договора, соглашения), дополнительного соглашения к контракту (договору, соглашению), по которому (которым) осуществляется таможенное оформление товара, а также общая сумма контракта (договора, соглашения), номер </w:t>
      </w:r>
      <w:r w:rsidRPr="00103325">
        <w:rPr>
          <w:rFonts w:ascii="Times New Roman" w:eastAsia="Times New Roman" w:hAnsi="Times New Roman" w:cs="Times New Roman"/>
          <w:strike/>
          <w:color w:val="000000"/>
          <w:sz w:val="24"/>
          <w:szCs w:val="24"/>
          <w:lang w:eastAsia="ru-RU"/>
        </w:rPr>
        <w:t xml:space="preserve">и дата справки о расчетах и сумма, определенная для данного товара на основании этой </w:t>
      </w:r>
      <w:r w:rsidRPr="00103325">
        <w:rPr>
          <w:rFonts w:ascii="Times New Roman" w:eastAsia="Times New Roman" w:hAnsi="Times New Roman" w:cs="Times New Roman"/>
          <w:b/>
          <w:bCs/>
          <w:strike/>
          <w:color w:val="FF0000"/>
          <w:sz w:val="24"/>
          <w:szCs w:val="24"/>
          <w:lang w:eastAsia="ru-RU"/>
        </w:rPr>
        <w:t>(Старая редакция)</w:t>
      </w:r>
      <w:r w:rsidRPr="00103325">
        <w:rPr>
          <w:rFonts w:ascii="Times New Roman" w:eastAsia="Times New Roman" w:hAnsi="Times New Roman" w:cs="Times New Roman"/>
          <w:strike/>
          <w:color w:val="000000"/>
          <w:sz w:val="24"/>
          <w:szCs w:val="24"/>
          <w:lang w:eastAsia="ru-RU"/>
        </w:rPr>
        <w:t> </w:t>
      </w:r>
      <w:r w:rsidRPr="00103325">
        <w:rPr>
          <w:rFonts w:ascii="Times New Roman" w:eastAsia="Times New Roman" w:hAnsi="Times New Roman" w:cs="Times New Roman"/>
          <w:strike/>
          <w:sz w:val="24"/>
          <w:szCs w:val="24"/>
          <w:lang w:eastAsia="ru-RU"/>
        </w:rPr>
        <w:t xml:space="preserve">, дата и сумма справки о расчётах. </w:t>
      </w:r>
    </w:p>
    <w:p w14:paraId="6DCD7BB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7F10907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301 КНТ № ЭКС-654 от 13.09.2015 г. на сумму</w:t>
      </w:r>
      <w:r w:rsidRPr="00103325">
        <w:rPr>
          <w:rFonts w:ascii="Times New Roman" w:eastAsia="Times New Roman" w:hAnsi="Times New Roman" w:cs="Times New Roman"/>
          <w:b/>
          <w:bCs/>
          <w:color w:val="FF0000"/>
          <w:sz w:val="24"/>
          <w:szCs w:val="24"/>
          <w:lang w:eastAsia="ru-RU"/>
        </w:rPr>
        <w:t> (старая редакция) </w:t>
      </w:r>
      <w:r w:rsidRPr="00103325">
        <w:rPr>
          <w:rFonts w:ascii="Times New Roman" w:eastAsia="Times New Roman" w:hAnsi="Times New Roman" w:cs="Times New Roman"/>
          <w:i/>
          <w:iCs/>
          <w:strike/>
          <w:sz w:val="24"/>
          <w:szCs w:val="24"/>
          <w:lang w:eastAsia="ru-RU"/>
        </w:rPr>
        <w:t>1000000 долл. США</w:t>
      </w:r>
      <w:r w:rsidRPr="00103325">
        <w:rPr>
          <w:rFonts w:ascii="Times New Roman" w:eastAsia="Times New Roman" w:hAnsi="Times New Roman" w:cs="Times New Roman"/>
          <w:i/>
          <w:iCs/>
          <w:sz w:val="24"/>
          <w:szCs w:val="24"/>
          <w:lang w:eastAsia="ru-RU"/>
        </w:rPr>
        <w:t>;</w:t>
      </w:r>
    </w:p>
    <w:p w14:paraId="398430C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 (старая редакция) </w:t>
      </w:r>
    </w:p>
    <w:p w14:paraId="1F5017A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 </w:t>
      </w:r>
      <w:r w:rsidRPr="00103325">
        <w:rPr>
          <w:rFonts w:ascii="Times New Roman" w:eastAsia="Times New Roman" w:hAnsi="Times New Roman" w:cs="Times New Roman"/>
          <w:i/>
          <w:iCs/>
          <w:strike/>
          <w:sz w:val="24"/>
          <w:szCs w:val="24"/>
          <w:lang w:eastAsia="ru-RU"/>
        </w:rPr>
        <w:t>302 ДОП № 1 от 13.11.2015 г.;</w:t>
      </w:r>
    </w:p>
    <w:p w14:paraId="5EA79DC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trike/>
          <w:sz w:val="24"/>
          <w:szCs w:val="24"/>
          <w:lang w:eastAsia="ru-RU"/>
        </w:rPr>
        <w:t>304 СПРРС № 1 от 25.11.2015 г. на сумму 15000 долл. США;</w:t>
      </w:r>
    </w:p>
    <w:p w14:paraId="5F5CEC2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г) регистрационный номер и дата выдачи разрешений, заключений и иных документов (сертификатов, удостоверений и т. д.), представляемых иными уполномоченными органами в случаях, предусмотренных нормативно-правовыми актами. </w:t>
      </w:r>
    </w:p>
    <w:p w14:paraId="0ADB8C1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239A7A5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417 ССТ № UZ.SMT.01.065.1783700 от 15.10.2015 г.;</w:t>
      </w:r>
    </w:p>
    <w:p w14:paraId="78534A1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419 ФТСС № 431771 от 04.11.2015 г.;</w:t>
      </w:r>
    </w:p>
    <w:p w14:paraId="2E4E5E4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 регистрационный номер и дата регистрации внешнеторгового контракта (договора, соглашения) в </w:t>
      </w:r>
      <w:r w:rsidRPr="00103325">
        <w:rPr>
          <w:rFonts w:ascii="Times New Roman" w:eastAsia="Times New Roman" w:hAnsi="Times New Roman" w:cs="Times New Roman"/>
          <w:color w:val="000000"/>
          <w:sz w:val="24"/>
          <w:szCs w:val="24"/>
          <w:lang w:eastAsia="ru-RU"/>
        </w:rPr>
        <w:t xml:space="preserve">уполномоченных органах </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b/>
          <w:bCs/>
          <w:color w:val="FF0000"/>
          <w:sz w:val="24"/>
          <w:szCs w:val="24"/>
          <w:lang w:eastAsia="ru-RU"/>
        </w:rPr>
        <w:t xml:space="preserve">(Старая редакция) </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Министерстве внешних экономических связей, инвестиций и торговли Республики Узбекистан</w:t>
      </w:r>
      <w:r w:rsidRPr="00103325">
        <w:rPr>
          <w:rFonts w:ascii="Times New Roman" w:eastAsia="Times New Roman" w:hAnsi="Times New Roman" w:cs="Times New Roman"/>
          <w:sz w:val="24"/>
          <w:szCs w:val="24"/>
          <w:lang w:eastAsia="ru-RU"/>
        </w:rPr>
        <w:t xml:space="preserve">. В случае </w:t>
      </w:r>
      <w:r w:rsidRPr="00103325">
        <w:rPr>
          <w:rFonts w:ascii="Times New Roman" w:eastAsia="Times New Roman" w:hAnsi="Times New Roman" w:cs="Times New Roman"/>
          <w:sz w:val="24"/>
          <w:szCs w:val="24"/>
          <w:lang w:eastAsia="ru-RU"/>
        </w:rPr>
        <w:lastRenderedPageBreak/>
        <w:t xml:space="preserve">декларирования товаров индивидуальными предпринимателями указывается номер и дата свидетельства о государственной регистрации индивидуального предпринимателя с правом осуществлять экспортно-импортные операции. </w:t>
      </w:r>
    </w:p>
    <w:p w14:paraId="0F8472E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673829C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501 рег.</w:t>
      </w:r>
      <w:bookmarkStart w:id="18" w:name="OLE_LINK3"/>
      <w:r w:rsidRPr="00103325">
        <w:rPr>
          <w:rFonts w:ascii="Times New Roman" w:eastAsia="Times New Roman" w:hAnsi="Times New Roman" w:cs="Times New Roman"/>
          <w:color w:val="000000"/>
          <w:sz w:val="24"/>
          <w:szCs w:val="24"/>
          <w:lang w:eastAsia="ru-RU"/>
        </w:rPr>
        <w:t>МИВТ </w:t>
      </w:r>
      <w:bookmarkEnd w:id="18"/>
      <w:r w:rsidRPr="00103325">
        <w:rPr>
          <w:rFonts w:ascii="Times New Roman" w:eastAsia="Times New Roman" w:hAnsi="Times New Roman" w:cs="Times New Roman"/>
          <w:b/>
          <w:bCs/>
          <w:color w:val="FF0000"/>
          <w:sz w:val="24"/>
          <w:szCs w:val="24"/>
          <w:lang w:eastAsia="ru-RU"/>
        </w:rPr>
        <w:t>(Старая редакция) </w:t>
      </w:r>
      <w:r w:rsidRPr="00103325">
        <w:rPr>
          <w:rFonts w:ascii="Times New Roman" w:eastAsia="Times New Roman" w:hAnsi="Times New Roman" w:cs="Times New Roman"/>
          <w:i/>
          <w:iCs/>
          <w:strike/>
          <w:sz w:val="24"/>
          <w:szCs w:val="24"/>
          <w:lang w:eastAsia="ru-RU"/>
        </w:rPr>
        <w:t>МВЭСИТ</w:t>
      </w:r>
      <w:r w:rsidRPr="00103325">
        <w:rPr>
          <w:rFonts w:ascii="Times New Roman" w:eastAsia="Times New Roman" w:hAnsi="Times New Roman" w:cs="Times New Roman"/>
          <w:i/>
          <w:iCs/>
          <w:sz w:val="24"/>
          <w:szCs w:val="24"/>
          <w:lang w:eastAsia="ru-RU"/>
        </w:rPr>
        <w:t xml:space="preserve"> № 96200126 от 15.04.2014 г.;</w:t>
      </w:r>
    </w:p>
    <w:p w14:paraId="70A8BEA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502 СвИПБЮЛ № 010176/198 от 04.08.2015 г.;</w:t>
      </w:r>
    </w:p>
    <w:p w14:paraId="14A68E9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 после цифры «6» код вида таможенного платежа согласно Классификатору таможенных платежей, приведенному в приложении № 13 к настоящей Инструкции, далее сведения о нормативно-правовом акте, предусматривающего освобождение от таможенных платежей, согласно Классификатору нормативно-правовых актов, подтверждающих наличие льготы по уплате таможенных платежей и используемых при заявлении сведений в графе 44 ГТД, приведенному в приложении № 14 к настоящей Инструкции.</w:t>
      </w:r>
    </w:p>
    <w:p w14:paraId="54BA12B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 освобождении от уплаты таможенных платежей в соответствии с международным договором проставляется код «МД» и указывается полное наименование и дата подписания договора. Если декларирование осуществляется в бумажной форме, указывается код «МД» и делается отметка «см. на обороте». На оборотной стороне ГТД записывается полное наименование и дата подписания международного договора. </w:t>
      </w:r>
    </w:p>
    <w:p w14:paraId="016E10F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случаях, когда во исполнение нормативно-правового акта, предусматривающего освобождение от таможенных платежей принят дополнительный нормативно-правовой акт (например, когда в установленном порядке утверждаются перечни товаров, освобождаемых от уплаты таможенных платежей), то указываются сведения о двух нормативно-правовых актах: сведения об основном нормативно-правовом акте, подтверждающего наличие льготы по уплате таможенных платежей, и в скобках сведения о дополнительном нормативно-правовом акте (например, код, номер и дата нормативно-правового акта, утверждающего перечень товаров, освобождаемых от уплаты таможенных платежей). </w:t>
      </w:r>
    </w:p>
    <w:p w14:paraId="768CA21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случаях, если отсутствует освобождение от таможенных платежей или ставки таможенных платежей не установлены, данная часть графы не заполняется.</w:t>
      </w:r>
    </w:p>
    <w:p w14:paraId="0C32996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0C33FC6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610 ТК 299/1;</w:t>
      </w:r>
    </w:p>
    <w:p w14:paraId="4165E7A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ж) регистрационный номер и дата сертификата о происхождении товара. </w:t>
      </w:r>
    </w:p>
    <w:p w14:paraId="7D7510B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0F10146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702 СПТЭК № UZKZ50209586 от 20.11.2015 г.;</w:t>
      </w:r>
    </w:p>
    <w:p w14:paraId="76EB831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з) иные документы и сведения, необходимые при таможенном оформлении (отсрочка уплаты таможенных платежей, договор комиссии (залога и т. д.), протоколы о нарушении таможенного законодательства и другие документы и сведения, предусмотренные законодательством);</w:t>
      </w:r>
    </w:p>
    <w:p w14:paraId="4410003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w:t>
      </w:r>
      <w:r w:rsidRPr="00103325">
        <w:rPr>
          <w:rFonts w:ascii="Times New Roman" w:eastAsia="Times New Roman" w:hAnsi="Times New Roman" w:cs="Times New Roman"/>
          <w:b/>
          <w:bCs/>
          <w:sz w:val="24"/>
          <w:szCs w:val="24"/>
          <w:lang w:eastAsia="ru-RU"/>
        </w:rPr>
        <w:t> </w:t>
      </w:r>
      <w:hyperlink r:id="rId147" w:history="1">
        <w:r w:rsidRPr="00103325">
          <w:rPr>
            <w:rFonts w:ascii="Times New Roman" w:eastAsia="Times New Roman" w:hAnsi="Times New Roman" w:cs="Times New Roman"/>
            <w:b/>
            <w:bCs/>
            <w:color w:val="0000FF"/>
            <w:sz w:val="24"/>
            <w:szCs w:val="24"/>
            <w:u w:val="single"/>
            <w:lang w:eastAsia="ru-RU"/>
          </w:rPr>
          <w:t>МЮ № 2773-3 от </w:t>
        </w:r>
      </w:hyperlink>
      <w:hyperlink r:id="rId148" w:history="1">
        <w:r w:rsidRPr="00103325">
          <w:rPr>
            <w:rFonts w:ascii="Times New Roman" w:eastAsia="Times New Roman" w:hAnsi="Times New Roman" w:cs="Times New Roman"/>
            <w:b/>
            <w:bCs/>
            <w:color w:val="0000FF"/>
            <w:sz w:val="24"/>
            <w:szCs w:val="24"/>
            <w:u w:val="single"/>
            <w:lang w:eastAsia="ru-RU"/>
          </w:rPr>
          <w:t>25.02.2019</w:t>
        </w:r>
      </w:hyperlink>
      <w:hyperlink r:id="rId149" w:history="1">
        <w:r w:rsidRPr="00103325">
          <w:rPr>
            <w:rFonts w:ascii="Times New Roman" w:eastAsia="Times New Roman" w:hAnsi="Times New Roman" w:cs="Times New Roman"/>
            <w:b/>
            <w:bCs/>
            <w:color w:val="0000FF"/>
            <w:sz w:val="24"/>
            <w:szCs w:val="24"/>
            <w:u w:val="single"/>
            <w:lang w:eastAsia="ru-RU"/>
          </w:rPr>
          <w:t> г.</w:t>
        </w:r>
      </w:hyperlink>
    </w:p>
    <w:p w14:paraId="34E5EEB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40) графа 45. «Таможенная стоимость».</w:t>
      </w:r>
    </w:p>
    <w:p w14:paraId="7403B20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правом подразделе графы указывается, в валюте внешнеторгового контракта (договора, соглашения), таможенная стоимость товара, декларируемого в графе 31.</w:t>
      </w:r>
    </w:p>
    <w:p w14:paraId="4CD2992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экспорте товаров, по безвозмездным поставкам или поставке товаров, без заключения внешнеторгового контракта (договора, соглашения) таможенная стоимость товара приводится в валюте, указанной в товаросопроводительных документах.</w:t>
      </w:r>
    </w:p>
    <w:p w14:paraId="464B485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bookmarkStart w:id="19" w:name="OLE_LINK8"/>
      <w:r w:rsidRPr="00103325">
        <w:rPr>
          <w:rFonts w:ascii="Times New Roman" w:eastAsia="Times New Roman" w:hAnsi="Times New Roman" w:cs="Times New Roman"/>
          <w:color w:val="000000"/>
          <w:sz w:val="24"/>
          <w:szCs w:val="24"/>
          <w:lang w:eastAsia="ru-RU"/>
        </w:rPr>
        <w:t>Таможенная стоимость определяется в соответствии с требованиями</w:t>
      </w:r>
      <w:r w:rsidRPr="00103325">
        <w:rPr>
          <w:rFonts w:ascii="Times New Roman" w:eastAsia="Times New Roman" w:hAnsi="Times New Roman" w:cs="Times New Roman"/>
          <w:sz w:val="24"/>
          <w:szCs w:val="24"/>
          <w:lang w:eastAsia="ru-RU"/>
        </w:rPr>
        <w:t xml:space="preserve"> </w:t>
      </w:r>
      <w:bookmarkEnd w:id="19"/>
      <w:r w:rsidRPr="00103325">
        <w:rPr>
          <w:rFonts w:ascii="Times New Roman" w:eastAsia="Times New Roman" w:hAnsi="Times New Roman" w:cs="Times New Roman"/>
          <w:color w:val="000000"/>
          <w:sz w:val="24"/>
          <w:szCs w:val="24"/>
          <w:lang w:eastAsia="ru-RU"/>
        </w:rPr>
        <w:t>Таможенного кодекса Республики Узбекистан</w:t>
      </w:r>
    </w:p>
    <w:p w14:paraId="5121ED4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1D9933F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Таможенная стоимость определяется в соответствии с требованиями Таможенного кодекса Республики Узбекистан, а также постановления Кабинета Министров Республики Узбекистан от 19 сентября 2007 года № 198 «Об утверждении Положения о порядке определения и декларирования таможенной стоимости товаров, вывозимых с таможенной территории Республики Узбекистан».</w:t>
      </w:r>
    </w:p>
    <w:p w14:paraId="196C06F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Таможенная стоимость округляется по математическим правилам с точностью до двух знаков после запятой;</w:t>
      </w:r>
    </w:p>
    <w:p w14:paraId="60530E7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41) графа 46. «Статистическая стоимость».</w:t>
      </w:r>
    </w:p>
    <w:p w14:paraId="6D5EA69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в тысячах долларах США статистическая стоимость товаров, пересчитанная по таможенной стоимости, приведенной в графе 45, округленная по математическим правилам с точностью до трёх знаков после запятой.</w:t>
      </w:r>
    </w:p>
    <w:p w14:paraId="632929D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расчете статистической стоимости применяется курс, установленный Центральным банком Республики Узбекистан на дату принятия ГТД к таможенному оформлению;</w:t>
      </w:r>
    </w:p>
    <w:p w14:paraId="3D37389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42) графа 47. «Исчисление таможенных платежей».</w:t>
      </w:r>
    </w:p>
    <w:p w14:paraId="0A82824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Исчисление сумм таможенных платежей производится раздельно по видам таможенных платежей по каждому товару, заявленному в графах 31 ГТД, за исключением таможенных сборов за таможенное оформление, которые всегда указываются в графе 47, основного листа ГТД (в электронной ГТД в графе 47 товара, под порядковым номером 1 в графе 32).</w:t>
      </w:r>
    </w:p>
    <w:p w14:paraId="4BCD731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колонке «Вид платежа» указывается код вида таможенного платежа согласно Классификатору таможенных платежей.</w:t>
      </w:r>
    </w:p>
    <w:p w14:paraId="23C58FF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колонке «Основа начисления» указывается основа исчисления таможенного платежа.</w:t>
      </w:r>
    </w:p>
    <w:p w14:paraId="6D303F8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Основа исчисления указывается в национальной валюте Республики Узбекистан, за исключением следующих случаев:</w:t>
      </w:r>
    </w:p>
    <w:p w14:paraId="6F013D1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законодательством основа исчисления установлена в иностранной валюте, либо взимание таможенных сборов предусмотрено в иностранной валюте (например, при взимании таможенных сборов на территориях свободных таможенных зон и свободных складов) основа исчисления приводится в иностранной валюте, с указанием буквенного кода валюты согласно Классификатору валют;</w:t>
      </w:r>
    </w:p>
    <w:p w14:paraId="1D914D5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если в законодательстве основа исчисления установлена не денежными единицами, а другими единицами измерения (например, за определенный период времени (час), за выдачу определенных документов, основной и добавочный лист ГТД и т. д.) — указывается соответственно количество (1, 2 и т. д.) и единица измерения (час, шт, основной лист, дополнительный лист и т. д.). </w:t>
      </w:r>
    </w:p>
    <w:p w14:paraId="6A5095B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определении основы начисления в национальной валюте Республики Узбекистан пересчет указанных в графах 12 и 45 стоимостей товара, производится по курсу Центрального банка на дату принятия ГТД к таможенному оформлению.</w:t>
      </w:r>
    </w:p>
    <w:p w14:paraId="308C4D2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колонке «Ставка» указывается установленный размер ставки таможенных платежей, применяемый при исчислении суммы таможенного платежа.</w:t>
      </w:r>
    </w:p>
    <w:p w14:paraId="1179539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колонке «Сумма» указывается исчисленная сумма таможенного платежа в национальной валюте Республики Узбекистан. Если законодательством установлено взимание таможенного платежа в иностранной валюте, исчисленная сумма таможенного платежа приводится в соответствующей иностранной валюте, с указанием буквенного кода валюты согласно Классификатору валют.</w:t>
      </w:r>
    </w:p>
    <w:p w14:paraId="7688DA6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колонке «СП» указывается двузначный буквенный код способа платежа:</w:t>
      </w:r>
    </w:p>
    <w:p w14:paraId="7B2FF96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«БН» — безналичный расчет через банк;</w:t>
      </w:r>
    </w:p>
    <w:p w14:paraId="7A810AE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«КТ» — оплата суммы таможенных платежей наличными;</w:t>
      </w:r>
    </w:p>
    <w:p w14:paraId="438D7D8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«УН» — условное начисление таможенных платежей;</w:t>
      </w:r>
    </w:p>
    <w:p w14:paraId="2615133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«ОП» — предоставлена отсрочка по уплате таможенных платежей;</w:t>
      </w:r>
    </w:p>
    <w:p w14:paraId="118DD0F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«РП» — предоставлена рассрочка по уплате таможенных платежей;</w:t>
      </w:r>
    </w:p>
    <w:p w14:paraId="0895390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«ОО» — платеж производиться не должен.</w:t>
      </w:r>
    </w:p>
    <w:p w14:paraId="5FB9204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графу не вносятся сведения о таможенном платеже, если в соответствии с законодательством для декларируемых товаров не установлена ставка или установлена нулевая ставка, либо в соответствии с условиями заявляемого таможенного режима не возникает обязанность по уплате этого вида таможенного платежа;</w:t>
      </w:r>
    </w:p>
    <w:p w14:paraId="5C1804C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43) графа 48. «Отсрочка платежей».</w:t>
      </w:r>
    </w:p>
    <w:p w14:paraId="207B4C7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окончательный срок уплаты таможенных платежей при предоставлении отсрочки или рассрочки по уплате таких платежей по следующей схеме:</w:t>
      </w:r>
    </w:p>
    <w:p w14:paraId="3531175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ДД.ММ.ГГГ, где:</w:t>
      </w:r>
    </w:p>
    <w:p w14:paraId="375A5C7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ДД — день;</w:t>
      </w:r>
    </w:p>
    <w:p w14:paraId="20995F7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ММ — месяц;</w:t>
      </w:r>
    </w:p>
    <w:p w14:paraId="36EF970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ГГГГ — год;</w:t>
      </w:r>
    </w:p>
    <w:p w14:paraId="208259C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44) графа 49. «Наименование склада».</w:t>
      </w:r>
    </w:p>
    <w:p w14:paraId="43BB573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номер и дата выдачи лицензии на учреждение таможенного или свободного склада, если декларируемые товары ранее были помещены в таможенные режимы, предусматривающие хранение товаров в таможенном или свободном складе.</w:t>
      </w:r>
    </w:p>
    <w:p w14:paraId="050E126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товары были помещены на места, не имеющих статуса таможенного склада, графа не заполняется;</w:t>
      </w:r>
    </w:p>
    <w:p w14:paraId="07E5CEF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45) графа 50. «Доверитель».</w:t>
      </w:r>
    </w:p>
    <w:p w14:paraId="1640CA3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делается запись следующего содержания:</w:t>
      </w:r>
    </w:p>
    <w:p w14:paraId="4E9B8C6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«Ответственность за представленные сведения несет ......», далее указываются фамилия, имя, отчество, должность и номер телефона доверителя — представителя грузоотправителя либо физического лица, перемещающего товары и транспортные средства через таможенную границу, предоставившего </w:t>
      </w:r>
      <w:r w:rsidRPr="00103325">
        <w:rPr>
          <w:rFonts w:ascii="Times New Roman" w:eastAsia="Times New Roman" w:hAnsi="Times New Roman" w:cs="Times New Roman"/>
          <w:color w:val="000000"/>
          <w:sz w:val="24"/>
          <w:szCs w:val="24"/>
          <w:lang w:eastAsia="ru-RU"/>
        </w:rPr>
        <w:t xml:space="preserve">декларирующее лицо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специалисту</w:t>
      </w:r>
      <w:r w:rsidRPr="00103325">
        <w:rPr>
          <w:rFonts w:ascii="Times New Roman" w:eastAsia="Times New Roman" w:hAnsi="Times New Roman" w:cs="Times New Roman"/>
          <w:sz w:val="24"/>
          <w:szCs w:val="24"/>
          <w:lang w:eastAsia="ru-RU"/>
        </w:rPr>
        <w:t xml:space="preserve"> необходимые сведения для внесения в ГТД, проставляется его личная подпись (только в бумажной форме ГТД) и дата.</w:t>
      </w:r>
    </w:p>
    <w:p w14:paraId="406744F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Если доверителем является декларирующее лицо, заполнивший ГТД, то указываются сведения о декларирующем лице.</w:t>
      </w:r>
    </w:p>
    <w:p w14:paraId="54CE360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05FBE3D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Если доверителем является специалист, заполнивший ГТД, то указываются сведения о специалисте.</w:t>
      </w:r>
    </w:p>
    <w:p w14:paraId="2B60908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Также в данной графе указывается номер, дата и срок действия документа, удостоверяющего полномочия доверителя организации;</w:t>
      </w:r>
    </w:p>
    <w:p w14:paraId="3294D08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w:t>
      </w:r>
      <w:r w:rsidRPr="00103325">
        <w:rPr>
          <w:rFonts w:ascii="Times New Roman" w:eastAsia="Times New Roman" w:hAnsi="Times New Roman" w:cs="Times New Roman"/>
          <w:b/>
          <w:bCs/>
          <w:sz w:val="24"/>
          <w:szCs w:val="24"/>
          <w:lang w:eastAsia="ru-RU"/>
        </w:rPr>
        <w:t> </w:t>
      </w:r>
      <w:hyperlink r:id="rId150" w:history="1">
        <w:r w:rsidRPr="00103325">
          <w:rPr>
            <w:rFonts w:ascii="Times New Roman" w:eastAsia="Times New Roman" w:hAnsi="Times New Roman" w:cs="Times New Roman"/>
            <w:b/>
            <w:bCs/>
            <w:color w:val="0000FF"/>
            <w:sz w:val="24"/>
            <w:szCs w:val="24"/>
            <w:u w:val="single"/>
            <w:lang w:eastAsia="ru-RU"/>
          </w:rPr>
          <w:t>МЮ № 2773-3 от </w:t>
        </w:r>
      </w:hyperlink>
      <w:hyperlink r:id="rId151" w:history="1">
        <w:r w:rsidRPr="00103325">
          <w:rPr>
            <w:rFonts w:ascii="Times New Roman" w:eastAsia="Times New Roman" w:hAnsi="Times New Roman" w:cs="Times New Roman"/>
            <w:b/>
            <w:bCs/>
            <w:color w:val="0000FF"/>
            <w:sz w:val="24"/>
            <w:szCs w:val="24"/>
            <w:u w:val="single"/>
            <w:lang w:eastAsia="ru-RU"/>
          </w:rPr>
          <w:t>25.02.2019</w:t>
        </w:r>
      </w:hyperlink>
      <w:hyperlink r:id="rId152" w:history="1">
        <w:r w:rsidRPr="00103325">
          <w:rPr>
            <w:rFonts w:ascii="Times New Roman" w:eastAsia="Times New Roman" w:hAnsi="Times New Roman" w:cs="Times New Roman"/>
            <w:b/>
            <w:bCs/>
            <w:color w:val="0000FF"/>
            <w:sz w:val="24"/>
            <w:szCs w:val="24"/>
            <w:u w:val="single"/>
            <w:lang w:eastAsia="ru-RU"/>
          </w:rPr>
          <w:t> г.</w:t>
        </w:r>
      </w:hyperlink>
    </w:p>
    <w:p w14:paraId="121083D7"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000000"/>
          <w:sz w:val="24"/>
          <w:szCs w:val="24"/>
          <w:lang w:eastAsia="ru-RU"/>
        </w:rPr>
        <w:t>46) графа 54. «Место и дата».</w:t>
      </w:r>
    </w:p>
    <w:p w14:paraId="1E9E9CCF"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В графе указываются следующие сведения о декларирующем лице, подающем ГТД от имени лица, указанного в графе 14 (начиная каждый из реквизитов с новой строки и проставляя перед каждым из них порядковый номер):</w:t>
      </w:r>
    </w:p>
    <w:p w14:paraId="45F27289"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1 - место заполнения ГТД;</w:t>
      </w:r>
    </w:p>
    <w:p w14:paraId="0120DA99"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2 - фамилия, имя и отчество, а также адрес электронной почты (при наличии) декларирующего лица;</w:t>
      </w:r>
    </w:p>
    <w:p w14:paraId="646ED77A"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3 - номер телефона декларирующего лица;</w:t>
      </w:r>
    </w:p>
    <w:p w14:paraId="0B4D507F"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4 - если декларирование товаров производится таможенным брокером, также указывается номер и дата договора между таможенным брокером и лицом, по поручению которого представляется ГТД;</w:t>
      </w:r>
    </w:p>
    <w:p w14:paraId="3015C9AA" w14:textId="77777777" w:rsidR="00103325" w:rsidRPr="00103325" w:rsidRDefault="00103325" w:rsidP="00103325">
      <w:pPr>
        <w:spacing w:after="0" w:line="240" w:lineRule="auto"/>
        <w:ind w:left="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 xml:space="preserve">5 - номер ГТД, присвоенный декларирующим лицом, в следующем порядке: </w:t>
      </w:r>
    </w:p>
    <w:p w14:paraId="4EE65B12" w14:textId="77777777" w:rsidR="00103325" w:rsidRPr="00103325" w:rsidRDefault="00103325" w:rsidP="00103325">
      <w:pPr>
        <w:spacing w:after="0" w:line="240" w:lineRule="auto"/>
        <w:ind w:left="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999999999/99.99.9999/999999, где:</w:t>
      </w:r>
    </w:p>
    <w:p w14:paraId="764092FC" w14:textId="77777777" w:rsidR="00103325" w:rsidRPr="00103325" w:rsidRDefault="00103325" w:rsidP="00103325">
      <w:pPr>
        <w:spacing w:after="0" w:line="240" w:lineRule="auto"/>
        <w:ind w:left="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   1                   2                3</w:t>
      </w:r>
    </w:p>
    <w:p w14:paraId="2653B86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1 - элемент    - ИНН декларирующего лица;</w:t>
      </w:r>
    </w:p>
    <w:p w14:paraId="74D5D56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2 - элемент    - дата заполнения ГТД;</w:t>
      </w:r>
    </w:p>
    <w:p w14:paraId="4A69B58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3 - элемент    - порядковый номер ГТД, присвоенный декларирующим лицом (нарастающим итогом в текущем году, по окончании года нумерация возобновляется).</w:t>
      </w:r>
    </w:p>
    <w:p w14:paraId="5465CA7E"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 xml:space="preserve">Номер ГТД, присвоенный декларирующим лицом, не должен повторяться. </w:t>
      </w:r>
    </w:p>
    <w:p w14:paraId="6016246E"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Достоверность сведений, заявленных в ГТД, в электронной ГТД удостоверяется ЭЦП декларирующего лица, в бумажной форме ГТД - подписью декларирующего лица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color w:val="000000"/>
          <w:sz w:val="24"/>
          <w:szCs w:val="24"/>
          <w:lang w:eastAsia="ru-RU"/>
        </w:rPr>
        <w:t> </w:t>
      </w:r>
      <w:r w:rsidRPr="00103325">
        <w:rPr>
          <w:rFonts w:ascii="Times New Roman" w:eastAsia="Times New Roman" w:hAnsi="Times New Roman" w:cs="Times New Roman"/>
          <w:strike/>
          <w:color w:val="000000"/>
          <w:sz w:val="24"/>
          <w:szCs w:val="24"/>
          <w:lang w:eastAsia="ru-RU"/>
        </w:rPr>
        <w:t>и печатью (при наличии печати) таможенного брокера или декларанта.</w:t>
      </w:r>
    </w:p>
    <w:p w14:paraId="4C8075F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В бумажной форме ГТД такое удостоверение осуществляется также в графе «С» каждого добавочного листа;</w:t>
      </w:r>
    </w:p>
    <w:p w14:paraId="77395A3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6E45FA1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lastRenderedPageBreak/>
        <w:t>(Старая редакция)</w:t>
      </w:r>
    </w:p>
    <w:p w14:paraId="0D99358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46) графа 54. «Место и дата».</w:t>
      </w:r>
    </w:p>
    <w:p w14:paraId="49A753C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графе указываются следующие сведения о специалисте, подающем ГТД от имени лица, указанного в графе 14 (начиная каждый из реквизитов с новой строки и проставляя перед каждым из них порядковый номер):</w:t>
      </w:r>
    </w:p>
    <w:p w14:paraId="3346146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 — место заполнения ГТД;</w:t>
      </w:r>
    </w:p>
    <w:p w14:paraId="2289406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 — фамилия, имя и отчество, а также адрес электронной почты (при наличии) специалиста;</w:t>
      </w:r>
    </w:p>
    <w:p w14:paraId="0677B35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 — номер телефона специалиста;</w:t>
      </w:r>
    </w:p>
    <w:p w14:paraId="3927CBE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 — если декларирование товаров производится таможенным брокером, также указывается номер и дата договора между таможенным брокером и лицом, по поручению которого представляется ГТД;</w:t>
      </w:r>
    </w:p>
    <w:p w14:paraId="46C51DD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 — номер ГТД, присвоенный специалистом в следующем порядке:</w:t>
      </w:r>
    </w:p>
    <w:p w14:paraId="131706F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9999/9999/99.99.9999/999999, где:</w:t>
      </w:r>
    </w:p>
    <w:p w14:paraId="75740D1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1                      2          3          4</w:t>
      </w:r>
    </w:p>
    <w:p w14:paraId="0027553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1-элемент — год выдачи квалификационного аттестата специалиста;</w:t>
      </w:r>
    </w:p>
    <w:p w14:paraId="7FFD16C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2-элемент — номер квалификационного аттестата;</w:t>
      </w:r>
    </w:p>
    <w:p w14:paraId="2B602E3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3-элемент — дата заполнения ГТД;</w:t>
      </w:r>
    </w:p>
    <w:p w14:paraId="23DA766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4-элемент — порядковый номер ГТД, присвоенный специалистом (нарастающим итогом в текущем году, по окончании года нумерация возобновляется).</w:t>
      </w:r>
    </w:p>
    <w:p w14:paraId="0EFD5FF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Номер ГТД, присвоенный специалистом не должен повторяться.</w:t>
      </w:r>
    </w:p>
    <w:p w14:paraId="2957DEC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Достоверность сведений, заявленных в ГТД, в электронной ГТД удостоверяется ЭЦП специалиста, в бумажной форме ГТД подписью специалиста и печатью (при наличии печати) таможенного брокера или декларанта, в штате которого состоит специалист. </w:t>
      </w:r>
    </w:p>
    <w:p w14:paraId="2B0938E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бумажной форме ГТД такое удостоверение осуществляется также в графе «С» каждого добавочного листа;</w:t>
      </w:r>
    </w:p>
    <w:p w14:paraId="1BD9B96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w:t>
      </w:r>
      <w:r w:rsidRPr="00103325">
        <w:rPr>
          <w:rFonts w:ascii="Times New Roman" w:eastAsia="Times New Roman" w:hAnsi="Times New Roman" w:cs="Times New Roman"/>
          <w:b/>
          <w:bCs/>
          <w:sz w:val="24"/>
          <w:szCs w:val="24"/>
          <w:lang w:eastAsia="ru-RU"/>
        </w:rPr>
        <w:t> </w:t>
      </w:r>
      <w:hyperlink r:id="rId153" w:history="1">
        <w:r w:rsidRPr="00103325">
          <w:rPr>
            <w:rFonts w:ascii="Times New Roman" w:eastAsia="Times New Roman" w:hAnsi="Times New Roman" w:cs="Times New Roman"/>
            <w:b/>
            <w:bCs/>
            <w:color w:val="0000FF"/>
            <w:sz w:val="24"/>
            <w:szCs w:val="24"/>
            <w:u w:val="single"/>
            <w:lang w:eastAsia="ru-RU"/>
          </w:rPr>
          <w:t>МЮ № 2773-3 от </w:t>
        </w:r>
      </w:hyperlink>
      <w:hyperlink r:id="rId154" w:history="1">
        <w:r w:rsidRPr="00103325">
          <w:rPr>
            <w:rFonts w:ascii="Times New Roman" w:eastAsia="Times New Roman" w:hAnsi="Times New Roman" w:cs="Times New Roman"/>
            <w:b/>
            <w:bCs/>
            <w:color w:val="0000FF"/>
            <w:sz w:val="24"/>
            <w:szCs w:val="24"/>
            <w:u w:val="single"/>
            <w:lang w:eastAsia="ru-RU"/>
          </w:rPr>
          <w:t>25.02.2019</w:t>
        </w:r>
      </w:hyperlink>
      <w:hyperlink r:id="rId155" w:history="1">
        <w:r w:rsidRPr="00103325">
          <w:rPr>
            <w:rFonts w:ascii="Times New Roman" w:eastAsia="Times New Roman" w:hAnsi="Times New Roman" w:cs="Times New Roman"/>
            <w:b/>
            <w:bCs/>
            <w:color w:val="0000FF"/>
            <w:sz w:val="24"/>
            <w:szCs w:val="24"/>
            <w:u w:val="single"/>
            <w:lang w:eastAsia="ru-RU"/>
          </w:rPr>
          <w:t> г.</w:t>
        </w:r>
      </w:hyperlink>
    </w:p>
    <w:p w14:paraId="0AA9C3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47) графа «B». «Подробности подсчета».</w:t>
      </w:r>
    </w:p>
    <w:p w14:paraId="2DCD9D4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4417B29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графе указываются код платежа согласно Классификатору таможенных платежей, общая сумма платежей по данному коду, состоящая из суммы платежей по всем товарам, декларируемых по данной ГТД.</w:t>
      </w:r>
    </w:p>
    <w:p w14:paraId="5C2C1A9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 освобождении от таможенных платежей в графе дополнительно указывается код платежа согласно Классификатору таможенных платежей к настоящей Инструкции, общая сумма начисленных льгот по уплате таможенного платежа по данному коду, состоящая из платежей по всем товарам, декларируемых по данной ГТД, и делается отметка «без оплаты»;</w:t>
      </w:r>
    </w:p>
    <w:p w14:paraId="2305A9E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48) графа «С».</w:t>
      </w:r>
    </w:p>
    <w:p w14:paraId="2B5353C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под цифрой 1 указывается идентификационный номер внешнеторгового контракта (договора, соглашения) в Единой электронной информационной системе внешнеторговых операций.</w:t>
      </w:r>
    </w:p>
    <w:p w14:paraId="36C23C8F" w14:textId="77777777" w:rsidR="00103325" w:rsidRPr="00103325" w:rsidRDefault="00103325" w:rsidP="00103325">
      <w:pPr>
        <w:spacing w:before="283" w:after="283" w:line="240" w:lineRule="auto"/>
        <w:textAlignment w:val="top"/>
        <w:rPr>
          <w:rFonts w:ascii="Times New Roman" w:eastAsia="Times New Roman" w:hAnsi="Times New Roman" w:cs="Times New Roman"/>
          <w:sz w:val="24"/>
          <w:szCs w:val="24"/>
          <w:lang w:eastAsia="ru-RU"/>
        </w:rPr>
      </w:pPr>
      <w:bookmarkStart w:id="20" w:name="Глава_5._Заполнение_ГТД_при_помещении_то"/>
      <w:r w:rsidRPr="00103325">
        <w:rPr>
          <w:rFonts w:ascii="Times New Roman" w:eastAsia="Times New Roman" w:hAnsi="Times New Roman" w:cs="Times New Roman"/>
          <w:b/>
          <w:bCs/>
          <w:sz w:val="24"/>
          <w:szCs w:val="24"/>
          <w:lang w:eastAsia="ru-RU"/>
        </w:rPr>
        <w:t>Глава 5. Заполнение ГТД при помещении товаров под таможенный режим выпуска для свободного обращения (импорт)</w:t>
      </w:r>
      <w:bookmarkEnd w:id="20"/>
    </w:p>
    <w:p w14:paraId="5499FB1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23. При помещении под таможенный режим выпуска для свободного обращения (импорт) товары декларируются путем представления в таможенный орган ГТД, заполненной в соответствии с пунктами 24 и 25 настоящей Инструкции.</w:t>
      </w:r>
    </w:p>
    <w:p w14:paraId="324168B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24 внесены изменения на основании</w:t>
      </w:r>
      <w:r w:rsidRPr="00103325">
        <w:rPr>
          <w:rFonts w:ascii="Times New Roman" w:eastAsia="Times New Roman" w:hAnsi="Times New Roman" w:cs="Times New Roman"/>
          <w:sz w:val="24"/>
          <w:szCs w:val="24"/>
          <w:lang w:eastAsia="ru-RU"/>
        </w:rPr>
        <w:t xml:space="preserve"> </w:t>
      </w:r>
      <w:hyperlink r:id="rId156"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hyperlink r:id="rId157" w:history="1">
        <w:r w:rsidRPr="00103325">
          <w:rPr>
            <w:rFonts w:ascii="Times New Roman" w:eastAsia="Times New Roman" w:hAnsi="Times New Roman" w:cs="Times New Roman"/>
            <w:b/>
            <w:bCs/>
            <w:color w:val="0000FF"/>
            <w:sz w:val="24"/>
            <w:szCs w:val="24"/>
            <w:u w:val="single"/>
            <w:lang w:eastAsia="ru-RU"/>
          </w:rPr>
          <w:t>МЮ № 2773-3 от </w:t>
        </w:r>
      </w:hyperlink>
      <w:hyperlink r:id="rId158" w:history="1">
        <w:r w:rsidRPr="00103325">
          <w:rPr>
            <w:rFonts w:ascii="Times New Roman" w:eastAsia="Times New Roman" w:hAnsi="Times New Roman" w:cs="Times New Roman"/>
            <w:b/>
            <w:bCs/>
            <w:color w:val="0000FF"/>
            <w:sz w:val="24"/>
            <w:szCs w:val="24"/>
            <w:u w:val="single"/>
            <w:lang w:eastAsia="ru-RU"/>
          </w:rPr>
          <w:t>25.02.2019</w:t>
        </w:r>
      </w:hyperlink>
      <w:hyperlink r:id="rId159" w:history="1">
        <w:r w:rsidRPr="00103325">
          <w:rPr>
            <w:rFonts w:ascii="Times New Roman" w:eastAsia="Times New Roman" w:hAnsi="Times New Roman" w:cs="Times New Roman"/>
            <w:b/>
            <w:bCs/>
            <w:color w:val="0000FF"/>
            <w:sz w:val="24"/>
            <w:szCs w:val="24"/>
            <w:u w:val="single"/>
            <w:lang w:eastAsia="ru-RU"/>
          </w:rPr>
          <w:t> г.</w:t>
        </w:r>
      </w:hyperlink>
    </w:p>
    <w:p w14:paraId="125BB88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bookmarkStart w:id="21" w:name="24"/>
      <w:r w:rsidRPr="00103325">
        <w:rPr>
          <w:rFonts w:ascii="Times New Roman" w:eastAsia="Times New Roman" w:hAnsi="Times New Roman" w:cs="Times New Roman"/>
          <w:color w:val="000000"/>
          <w:sz w:val="24"/>
          <w:szCs w:val="24"/>
          <w:lang w:eastAsia="ru-RU"/>
        </w:rPr>
        <w:t>24</w:t>
      </w:r>
      <w:bookmarkEnd w:id="21"/>
      <w:r w:rsidRPr="00103325">
        <w:rPr>
          <w:rFonts w:ascii="Times New Roman" w:eastAsia="Times New Roman" w:hAnsi="Times New Roman" w:cs="Times New Roman"/>
          <w:color w:val="000000"/>
          <w:sz w:val="24"/>
          <w:szCs w:val="24"/>
          <w:lang w:eastAsia="ru-RU"/>
        </w:rPr>
        <w:t>. Декларирующим лицом заполняются следующие графы ГТД: 1, 2, 3, 5, 7 (код поста), 8, 9, 11, 12,13, 14, 15, 15а, 18, 19, 20, 21, 22, 23, 24, 25, 26, 28, 29, 30, 31, 32, 33, 34, 35, 37, 38, 39, 40, 41, 42, 43, 44, 45, 46, 47, 48, 49, 50, 54, «С».</w:t>
      </w:r>
    </w:p>
    <w:p w14:paraId="63C40BA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lastRenderedPageBreak/>
        <w:t>(старая редакция)</w:t>
      </w:r>
    </w:p>
    <w:p w14:paraId="72FF1CD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24. </w:t>
      </w:r>
      <w:bookmarkStart w:id="22" w:name="OLE_LINK53"/>
      <w:r w:rsidRPr="00103325">
        <w:rPr>
          <w:rFonts w:ascii="Times New Roman" w:eastAsia="Times New Roman" w:hAnsi="Times New Roman" w:cs="Times New Roman"/>
          <w:strike/>
          <w:color w:val="000000"/>
          <w:sz w:val="24"/>
          <w:szCs w:val="24"/>
          <w:lang w:eastAsia="ru-RU"/>
        </w:rPr>
        <w:t>Декларирующим лицом</w:t>
      </w:r>
      <w:bookmarkEnd w:id="22"/>
      <w:r w:rsidRPr="00103325">
        <w:rPr>
          <w:rFonts w:ascii="Times New Roman" w:eastAsia="Times New Roman" w:hAnsi="Times New Roman" w:cs="Times New Roman"/>
          <w:strike/>
          <w:sz w:val="24"/>
          <w:szCs w:val="24"/>
          <w:lang w:eastAsia="ru-RU"/>
        </w:rPr>
        <w:t> </w:t>
      </w:r>
      <w:r w:rsidRPr="00103325">
        <w:rPr>
          <w:rFonts w:ascii="Times New Roman" w:eastAsia="Times New Roman" w:hAnsi="Times New Roman" w:cs="Times New Roman"/>
          <w:b/>
          <w:bCs/>
          <w:strike/>
          <w:color w:val="FF0000"/>
          <w:sz w:val="24"/>
          <w:szCs w:val="24"/>
          <w:lang w:eastAsia="ru-RU"/>
        </w:rPr>
        <w:t>(Старая редакция)</w:t>
      </w:r>
      <w:r w:rsidRPr="00103325">
        <w:rPr>
          <w:rFonts w:ascii="Times New Roman" w:eastAsia="Times New Roman" w:hAnsi="Times New Roman" w:cs="Times New Roman"/>
          <w:strike/>
          <w:sz w:val="24"/>
          <w:szCs w:val="24"/>
          <w:lang w:eastAsia="ru-RU"/>
        </w:rPr>
        <w:t> Специалистом заполняются следующие графы ГТД: 1, 2, 3, 5, 7 (код поста), 8, 9, 11, 12, 13, 14, 15, 15а, 18, 19, 20, 21, 22, 23, 24, 25, 26, 28, 29, 30, 31, 32, 33, 34, 35, 36, 37, 38, 39, 40, 41, 42, 43, 44, 45, 46, 47, 48, 49, 50, 54, «В» и «С».</w:t>
      </w:r>
    </w:p>
    <w:p w14:paraId="40025FE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25 внесены изменения на основании</w:t>
      </w:r>
      <w:r w:rsidRPr="00103325">
        <w:rPr>
          <w:rFonts w:ascii="Times New Roman" w:eastAsia="Times New Roman" w:hAnsi="Times New Roman" w:cs="Times New Roman"/>
          <w:sz w:val="24"/>
          <w:szCs w:val="24"/>
          <w:lang w:eastAsia="ru-RU"/>
        </w:rPr>
        <w:t> </w:t>
      </w:r>
      <w:hyperlink r:id="rId160"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hyperlink r:id="rId161" w:history="1">
        <w:r w:rsidRPr="00103325">
          <w:rPr>
            <w:rFonts w:ascii="Times New Roman" w:eastAsia="Times New Roman" w:hAnsi="Times New Roman" w:cs="Times New Roman"/>
            <w:b/>
            <w:bCs/>
            <w:color w:val="0000FF"/>
            <w:sz w:val="24"/>
            <w:szCs w:val="24"/>
            <w:u w:val="single"/>
            <w:lang w:eastAsia="ru-RU"/>
          </w:rPr>
          <w:t>МЮ № 2773-3 от </w:t>
        </w:r>
      </w:hyperlink>
      <w:hyperlink r:id="rId162" w:history="1">
        <w:r w:rsidRPr="00103325">
          <w:rPr>
            <w:rFonts w:ascii="Times New Roman" w:eastAsia="Times New Roman" w:hAnsi="Times New Roman" w:cs="Times New Roman"/>
            <w:b/>
            <w:bCs/>
            <w:color w:val="0000FF"/>
            <w:sz w:val="24"/>
            <w:szCs w:val="24"/>
            <w:u w:val="single"/>
            <w:lang w:eastAsia="ru-RU"/>
          </w:rPr>
          <w:t>25.02.2019</w:t>
        </w:r>
      </w:hyperlink>
      <w:hyperlink r:id="rId163" w:history="1">
        <w:r w:rsidRPr="00103325">
          <w:rPr>
            <w:rFonts w:ascii="Times New Roman" w:eastAsia="Times New Roman" w:hAnsi="Times New Roman" w:cs="Times New Roman"/>
            <w:b/>
            <w:bCs/>
            <w:color w:val="0000FF"/>
            <w:sz w:val="24"/>
            <w:szCs w:val="24"/>
            <w:u w:val="single"/>
            <w:lang w:eastAsia="ru-RU"/>
          </w:rPr>
          <w:t> г.</w:t>
        </w:r>
      </w:hyperlink>
    </w:p>
    <w:p w14:paraId="362564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Внесенные изменения на основании МЮ № </w:t>
      </w:r>
      <w:hyperlink r:id="rId164" w:history="1">
        <w:r w:rsidRPr="00103325">
          <w:rPr>
            <w:rFonts w:ascii="Times New Roman" w:eastAsia="Times New Roman" w:hAnsi="Times New Roman" w:cs="Times New Roman"/>
            <w:b/>
            <w:bCs/>
            <w:color w:val="0000FF"/>
            <w:sz w:val="24"/>
            <w:szCs w:val="24"/>
            <w:u w:val="single"/>
            <w:lang w:eastAsia="ru-RU"/>
          </w:rPr>
          <w:t>2773-4 от 29.11.2019г.</w:t>
        </w:r>
      </w:hyperlink>
      <w:r w:rsidRPr="00103325">
        <w:rPr>
          <w:rFonts w:ascii="Times New Roman" w:eastAsia="Times New Roman" w:hAnsi="Times New Roman" w:cs="Times New Roman"/>
          <w:b/>
          <w:bCs/>
          <w:color w:val="FF0000"/>
          <w:sz w:val="24"/>
          <w:szCs w:val="24"/>
          <w:lang w:eastAsia="ru-RU"/>
        </w:rPr>
        <w:t> вступают в силу с 01.01.2020г.</w:t>
      </w:r>
    </w:p>
    <w:p w14:paraId="537A3A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25. Заполнение граф декларирующим лицом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специалистом:</w:t>
      </w:r>
    </w:p>
    <w:p w14:paraId="131D6D2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 графа 1. «Тип декларации».</w:t>
      </w:r>
    </w:p>
    <w:p w14:paraId="6AF2596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первом подразделе графы указывается направление перемещения товаров — «ИМ».</w:t>
      </w:r>
    </w:p>
    <w:p w14:paraId="6E5D6AA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Во втором подразделе графы указывается двузначный код таможенного режима согласно Классификатору таможенных режимов.</w:t>
      </w:r>
    </w:p>
    <w:p w14:paraId="10D1BAE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третий подраздел графы не заполняется</w:t>
      </w:r>
    </w:p>
    <w:p w14:paraId="58FCCE5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7585D5C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 декларировании товаров в электронной форме в третьем подразделе графы производится запись «ЭД». При декларировании товаров в бумажной форме данный подраздел не заполняется;</w:t>
      </w:r>
    </w:p>
    <w:p w14:paraId="2A67D14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 графа 2. «Экспортер/грузоотправитель».</w:t>
      </w:r>
    </w:p>
    <w:p w14:paraId="6BD5108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сведения о лице, указанном в транспортных документах в качестве отправителя товаров.</w:t>
      </w:r>
    </w:p>
    <w:p w14:paraId="67E7BC3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w:t>
      </w:r>
    </w:p>
    <w:p w14:paraId="402BA9F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грузоотправитель физическое лицо — фамилия, имя, отчество физического лица, его место жительства (краткое наименование страны согласно Классификатору стран мира и адрес);</w:t>
      </w:r>
    </w:p>
    <w:p w14:paraId="662581B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грузоотправитель юридическое лицо — его краткое наименование и местонахождение (краткое наименование страны согласно Классификатору стран мира и адрес).</w:t>
      </w:r>
    </w:p>
    <w:p w14:paraId="47ED25E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6FD447D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«Алибаев Нуридин Камалович</w:t>
      </w:r>
    </w:p>
    <w:p w14:paraId="3DD4E80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 xml:space="preserve">Казахстан, г. Алма-Аты, проспект Суюнбая, дом 450» </w:t>
      </w:r>
    </w:p>
    <w:p w14:paraId="2BD66E8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или «ООО «Ros-Torg»</w:t>
      </w:r>
    </w:p>
    <w:p w14:paraId="5C5AC89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Россия, г. Иваново, ул. Смирнова, д. 62».</w:t>
      </w:r>
    </w:p>
    <w:p w14:paraId="21CD643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грузоотправитель отправляет товар по поручению другого лица или в других аналогичных случаях в графе сначала указывается краткое наименование и местонахождение (юридический адрес) грузоотправителя, затем краткое наименование и местонахождение (юридический адрес) лица, по поручению которого отправитель отправляет товар.</w:t>
      </w:r>
    </w:p>
    <w:p w14:paraId="5F8AE11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6DE9BE9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«ООО «Ros-Torg»</w:t>
      </w:r>
    </w:p>
    <w:p w14:paraId="3B4095A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Россия, г. Химки, ул. Карлова, д. 362</w:t>
      </w:r>
    </w:p>
    <w:p w14:paraId="37B9B42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по поручению ООО «Faraon»</w:t>
      </w:r>
    </w:p>
    <w:p w14:paraId="6A422F5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Россия, г. Москва, ул. Большая полянка, 563».</w:t>
      </w:r>
    </w:p>
    <w:p w14:paraId="081FD6C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декларировании товаров в бумажной форме на добавочных листах графа не заполняется;</w:t>
      </w:r>
    </w:p>
    <w:p w14:paraId="487F81E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 графа 3. «Добавочные листы».</w:t>
      </w:r>
    </w:p>
    <w:p w14:paraId="5EA6A30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первом подразделе графы указывается порядковый номер листа, во втором — общее количество представляемых листов ГТД, включая основной и все добавочные. </w:t>
      </w:r>
    </w:p>
    <w:p w14:paraId="39C91AE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Например, если имеется одна ГТД с двумя добавочными листами, в самой ГТД следует указать — «1/3», в первом добавочном листе — «2/3», во втором — «3/3». Если ГТД не имеет добавочных листов, указывается «1/1».</w:t>
      </w:r>
    </w:p>
    <w:p w14:paraId="731A2E8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При декларировании товаров в электронной форме в графе, в порядке установленной в настоящем подпункте, указывается порядковый номер листа и общее количество листов ГТД, если бы электронная ГТД распечатывалась на бумажный носитель;</w:t>
      </w:r>
    </w:p>
    <w:p w14:paraId="4E78526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 графа 5. «Всего наименований товаров».</w:t>
      </w:r>
    </w:p>
    <w:p w14:paraId="78FF07D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проставляется общее число наименований товаров, указанных в графах 31 ГТД. Это число должно соответствовать количеству заполненных граф 31 ГТД;</w:t>
      </w:r>
    </w:p>
    <w:p w14:paraId="6ADBF68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5) графа 7. «Регистрационный номер ГТД».</w:t>
      </w:r>
    </w:p>
    <w:p w14:paraId="138D80F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пятизначный цифровой код таможенного поста, на который будет подана ГТД для оформления, согласно Классификатору таможенных постов;</w:t>
      </w:r>
    </w:p>
    <w:p w14:paraId="369981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Внесенные изменения на основании МЮ № </w:t>
      </w:r>
      <w:hyperlink r:id="rId165" w:history="1">
        <w:r w:rsidRPr="00103325">
          <w:rPr>
            <w:rFonts w:ascii="Times New Roman" w:eastAsia="Times New Roman" w:hAnsi="Times New Roman" w:cs="Times New Roman"/>
            <w:b/>
            <w:bCs/>
            <w:color w:val="0000FF"/>
            <w:sz w:val="24"/>
            <w:szCs w:val="24"/>
            <w:u w:val="single"/>
            <w:lang w:eastAsia="ru-RU"/>
          </w:rPr>
          <w:t>2773-4 от 29.11.2019г.</w:t>
        </w:r>
      </w:hyperlink>
      <w:r w:rsidRPr="00103325">
        <w:rPr>
          <w:rFonts w:ascii="Times New Roman" w:eastAsia="Times New Roman" w:hAnsi="Times New Roman" w:cs="Times New Roman"/>
          <w:b/>
          <w:bCs/>
          <w:color w:val="FF0000"/>
          <w:sz w:val="24"/>
          <w:szCs w:val="24"/>
          <w:lang w:eastAsia="ru-RU"/>
        </w:rPr>
        <w:t> вступают в силу с 01.01.2020г.</w:t>
      </w:r>
    </w:p>
    <w:p w14:paraId="3A0B3D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6) графа 8. «Импортер/грузополучатель».</w:t>
      </w:r>
    </w:p>
    <w:p w14:paraId="5C485A0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В графе указываются сведения о получателе </w:t>
      </w:r>
      <w:r w:rsidRPr="00103325">
        <w:rPr>
          <w:rFonts w:ascii="Times New Roman" w:eastAsia="Times New Roman" w:hAnsi="Times New Roman" w:cs="Times New Roman"/>
          <w:sz w:val="24"/>
          <w:szCs w:val="24"/>
          <w:u w:val="single"/>
          <w:lang w:eastAsia="ru-RU"/>
        </w:rPr>
        <w:t>и импортере</w:t>
      </w:r>
      <w:r w:rsidRPr="00103325">
        <w:rPr>
          <w:rFonts w:ascii="Times New Roman" w:eastAsia="Times New Roman" w:hAnsi="Times New Roman" w:cs="Times New Roman"/>
          <w:color w:val="000000"/>
          <w:sz w:val="24"/>
          <w:szCs w:val="24"/>
          <w:lang w:eastAsia="ru-RU"/>
        </w:rPr>
        <w:t>товаров.</w:t>
      </w:r>
    </w:p>
    <w:p w14:paraId="5EB280C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0103420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графе указываются сведения об импортере и получателе товаров.</w:t>
      </w:r>
    </w:p>
    <w:p w14:paraId="7508404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импортер и получатель товаров является одно и тоже лицо:</w:t>
      </w:r>
    </w:p>
    <w:p w14:paraId="589615A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для физического лица — указываются его фамилия, имя, отчество и адрес его постоянного места жительства, </w:t>
      </w:r>
      <w:r w:rsidRPr="00103325">
        <w:rPr>
          <w:rFonts w:ascii="Times New Roman" w:eastAsia="Times New Roman" w:hAnsi="Times New Roman" w:cs="Times New Roman"/>
          <w:color w:val="000000"/>
          <w:sz w:val="24"/>
          <w:szCs w:val="24"/>
          <w:lang w:eastAsia="ru-RU"/>
        </w:rPr>
        <w:t>а также номер телефона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номер телефона, а также сведения о документе, удостоверяющем личность.</w:t>
      </w:r>
      <w:r w:rsidRPr="00103325">
        <w:rPr>
          <w:rFonts w:ascii="Times New Roman" w:eastAsia="Times New Roman" w:hAnsi="Times New Roman" w:cs="Times New Roman"/>
          <w:sz w:val="24"/>
          <w:szCs w:val="24"/>
          <w:lang w:eastAsia="ru-RU"/>
        </w:rPr>
        <w:t xml:space="preserve"> </w:t>
      </w:r>
    </w:p>
    <w:p w14:paraId="10C92F1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1120382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«Кабиров Абдукарим Солиевич</w:t>
      </w:r>
    </w:p>
    <w:p w14:paraId="1C17363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Самаркандская область, г. Самарканд, ул. Шердор, дом 6, квартира 8, телефон: 8-366-999-99-99</w:t>
      </w:r>
    </w:p>
    <w:p w14:paraId="4187B41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i/>
          <w:iCs/>
          <w:color w:val="FF0000"/>
          <w:sz w:val="24"/>
          <w:szCs w:val="24"/>
          <w:lang w:eastAsia="ru-RU"/>
        </w:rPr>
        <w:t>(старая редакция)</w:t>
      </w:r>
    </w:p>
    <w:p w14:paraId="0E14EDF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trike/>
          <w:sz w:val="24"/>
          <w:szCs w:val="24"/>
          <w:lang w:eastAsia="ru-RU"/>
        </w:rPr>
        <w:t>паспорт AA9999999 от 31.12.2013 выдан ОВД г. Самарканда УВД Самаркандской области»;</w:t>
      </w:r>
    </w:p>
    <w:p w14:paraId="53F8D54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для юридического лица — указываются его краткое наименование и местонахождение (юридический адрес), номер телефона, а также адрес электронной почты (при наличии). </w:t>
      </w:r>
    </w:p>
    <w:p w14:paraId="0C1AA40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7513E3A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«ООО «Trans group»</w:t>
      </w:r>
    </w:p>
    <w:p w14:paraId="17117D9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г. Ташкент, Юнусабадский район, ул. Уч терак, дом 3, квартира 19, телефон: +99871-999-99-99, электронная почта: pochta@pochta.uz».</w:t>
      </w:r>
    </w:p>
    <w:p w14:paraId="150B264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Если от имени импортёра и грузополучателя выступает структурное подразделение юридического лица, указываются краткое наименование, местонахождение (юридический адрес), номер телефона и адрес электронной почты (при наличии) структурного подразделения, а также названные выше сведения о юридическом лице. </w:t>
      </w:r>
    </w:p>
    <w:p w14:paraId="67C83C4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07BD120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«ООО «Vodiy-Farg’ona»</w:t>
      </w:r>
    </w:p>
    <w:p w14:paraId="7B69BD7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Ферганская область, г. Фергана, ул. Саноат, дом 2, телефон: 8-373-999-99-99, электронная почта: pochta@pochta.uz</w:t>
      </w:r>
    </w:p>
    <w:p w14:paraId="22970C3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филиал ООО «Vodiy»</w:t>
      </w:r>
    </w:p>
    <w:p w14:paraId="17BBC56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 xml:space="preserve">Андижанская область, г. Андижан, ул. Бобур, дом 597, телефон: 8-374-999-99-99, электронная почта: </w:t>
      </w:r>
      <w:hyperlink r:id="rId166" w:history="1">
        <w:r w:rsidRPr="00103325">
          <w:rPr>
            <w:rFonts w:ascii="Times New Roman" w:eastAsia="Times New Roman" w:hAnsi="Times New Roman" w:cs="Times New Roman"/>
            <w:i/>
            <w:iCs/>
            <w:color w:val="0000FF"/>
            <w:sz w:val="24"/>
            <w:szCs w:val="24"/>
            <w:u w:val="single"/>
            <w:lang w:eastAsia="ru-RU"/>
          </w:rPr>
          <w:t>pochta@pochta.uz</w:t>
        </w:r>
      </w:hyperlink>
      <w:r w:rsidRPr="00103325">
        <w:rPr>
          <w:rFonts w:ascii="Times New Roman" w:eastAsia="Times New Roman" w:hAnsi="Times New Roman" w:cs="Times New Roman"/>
          <w:i/>
          <w:iCs/>
          <w:sz w:val="24"/>
          <w:szCs w:val="24"/>
          <w:lang w:eastAsia="ru-RU"/>
        </w:rPr>
        <w:t>».</w:t>
      </w:r>
    </w:p>
    <w:p w14:paraId="19903E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Внесенные изменения на основании МЮ № </w:t>
      </w:r>
      <w:hyperlink r:id="rId167" w:history="1">
        <w:r w:rsidRPr="00103325">
          <w:rPr>
            <w:rFonts w:ascii="Times New Roman" w:eastAsia="Times New Roman" w:hAnsi="Times New Roman" w:cs="Times New Roman"/>
            <w:b/>
            <w:bCs/>
            <w:color w:val="0000FF"/>
            <w:sz w:val="24"/>
            <w:szCs w:val="24"/>
            <w:u w:val="single"/>
            <w:lang w:eastAsia="ru-RU"/>
          </w:rPr>
          <w:t>2773-4 от 29.11.2019г. </w:t>
        </w:r>
      </w:hyperlink>
      <w:r w:rsidRPr="00103325">
        <w:rPr>
          <w:rFonts w:ascii="Times New Roman" w:eastAsia="Times New Roman" w:hAnsi="Times New Roman" w:cs="Times New Roman"/>
          <w:b/>
          <w:bCs/>
          <w:color w:val="FF0000"/>
          <w:sz w:val="24"/>
          <w:szCs w:val="24"/>
          <w:lang w:eastAsia="ru-RU"/>
        </w:rPr>
        <w:t>вступают в силу с 01.01.2020г.</w:t>
      </w:r>
    </w:p>
    <w:p w14:paraId="4DA8954B" w14:textId="77777777" w:rsidR="00103325" w:rsidRPr="00103325" w:rsidRDefault="00103325" w:rsidP="00103325">
      <w:pPr>
        <w:shd w:val="clear" w:color="auto" w:fill="FFFFFF"/>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импортером и грузополучателем являются различные лица, то есть получатель поставляет товар по поручению импортера, либо в других аналогичных случаях в графе сначала указывается краткое наименование получателя, его местонахождение (юридический адрес) и номер телефона, затем краткое наименование и местонахождение (юридический адрес) импортера (лица, по поручению которого поставляется товар).</w:t>
      </w:r>
    </w:p>
    <w:p w14:paraId="577436A9" w14:textId="77777777" w:rsidR="00103325" w:rsidRPr="00103325" w:rsidRDefault="00103325" w:rsidP="00103325">
      <w:pPr>
        <w:shd w:val="clear" w:color="auto" w:fill="FFFFFF"/>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Например:</w:t>
      </w:r>
    </w:p>
    <w:p w14:paraId="2061D820" w14:textId="77777777" w:rsidR="00103325" w:rsidRPr="00103325" w:rsidRDefault="00103325" w:rsidP="00103325">
      <w:pPr>
        <w:shd w:val="clear" w:color="auto" w:fill="FFFFFF"/>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ООО «Холис»</w:t>
      </w:r>
    </w:p>
    <w:p w14:paraId="64ACF839" w14:textId="77777777" w:rsidR="00103325" w:rsidRPr="00103325" w:rsidRDefault="00103325" w:rsidP="00103325">
      <w:pPr>
        <w:shd w:val="clear" w:color="auto" w:fill="FFFFFF"/>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Ташкентская обл., Чиназский район, ул. Укитувчилар, дом 17, телефон: +998ХХ-ХХХ-ХХ-ХХ</w:t>
      </w:r>
    </w:p>
    <w:p w14:paraId="5ABB902D" w14:textId="77777777" w:rsidR="00103325" w:rsidRPr="00103325" w:rsidRDefault="00103325" w:rsidP="00103325">
      <w:pPr>
        <w:shd w:val="clear" w:color="auto" w:fill="FFFFFF"/>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по поручению АО «Таминот», г. Ташкент, Шайхонтахурский район, ул. А. Ходжаев, дом 310.</w:t>
      </w:r>
    </w:p>
    <w:p w14:paraId="6896F6A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в графе 9 ГТД указаны сведения об импортере, то в данной графе после получателя указание сведений об импортере не требуется.</w:t>
      </w:r>
    </w:p>
    <w:p w14:paraId="0281122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2CA21F7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Если импортер и получатель различные лица, то есть получатель принимает товар по поручению импортера или другого лица, либо в других аналогичных случаях в графе сначала указывается краткое наименование импортера (лица, по поручению которого поставляется товар), затем краткое наименование, местонахождение (юридический адрес), номер телефона и адрес электронной почты (при наличии) получателя.</w:t>
      </w:r>
    </w:p>
    <w:p w14:paraId="629DBBA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trike/>
          <w:sz w:val="24"/>
          <w:szCs w:val="24"/>
          <w:lang w:eastAsia="ru-RU"/>
        </w:rPr>
        <w:t>Например:</w:t>
      </w:r>
    </w:p>
    <w:p w14:paraId="5835A31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trike/>
          <w:sz w:val="24"/>
          <w:szCs w:val="24"/>
          <w:lang w:eastAsia="ru-RU"/>
        </w:rPr>
        <w:t>«по поручению ГАВК «O’zmarkazimpeks»</w:t>
      </w:r>
    </w:p>
    <w:p w14:paraId="1CBF12A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trike/>
          <w:sz w:val="24"/>
          <w:szCs w:val="24"/>
          <w:lang w:eastAsia="ru-RU"/>
        </w:rPr>
        <w:t>«ООО «G’uncha»</w:t>
      </w:r>
    </w:p>
    <w:p w14:paraId="693C8F2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trike/>
          <w:sz w:val="24"/>
          <w:szCs w:val="24"/>
          <w:lang w:eastAsia="ru-RU"/>
        </w:rPr>
        <w:t xml:space="preserve">Ташкентская область, Янгиюльский район, ул. Самаркандская, 305, телефон: +99890-999-99-99, электронная почта: </w:t>
      </w:r>
      <w:hyperlink r:id="rId168" w:history="1">
        <w:r w:rsidRPr="00103325">
          <w:rPr>
            <w:rFonts w:ascii="Times New Roman" w:eastAsia="Times New Roman" w:hAnsi="Times New Roman" w:cs="Times New Roman"/>
            <w:i/>
            <w:iCs/>
            <w:strike/>
            <w:color w:val="0000FF"/>
            <w:sz w:val="24"/>
            <w:szCs w:val="24"/>
            <w:u w:val="single"/>
            <w:lang w:eastAsia="ru-RU"/>
          </w:rPr>
          <w:t>pochta@pochta.uz»</w:t>
        </w:r>
      </w:hyperlink>
      <w:r w:rsidRPr="00103325">
        <w:rPr>
          <w:rFonts w:ascii="Times New Roman" w:eastAsia="Times New Roman" w:hAnsi="Times New Roman" w:cs="Times New Roman"/>
          <w:i/>
          <w:iCs/>
          <w:strike/>
          <w:sz w:val="24"/>
          <w:szCs w:val="24"/>
          <w:lang w:eastAsia="ru-RU"/>
        </w:rPr>
        <w:t>.</w:t>
      </w:r>
    </w:p>
    <w:p w14:paraId="534D95C0"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В правой верхней части графы после знака «№», если грузополучателями являются:</w:t>
      </w:r>
    </w:p>
    <w:p w14:paraId="6276CFDF"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физические лица - резиденты, указывается код «00000001»; физические лица - нерезиденты, указывается код «00000002»; дополнить абзацами двадцать первым - двадцать третьим следующего содержание: «дипломатические представительства и консульские учреждения указывается код «99999999»;</w:t>
      </w:r>
    </w:p>
    <w:p w14:paraId="03119826"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представительства международных межправительственных организаций, представительства правительственных организаций иностранных государств по экономическому, техническому сотрудничеству и оказанию гуманитарной помощи, постоянные учреждения указывается код «88888888»;</w:t>
      </w:r>
    </w:p>
    <w:p w14:paraId="5506A02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лица, не указанные в абзацах восемнадцатым - двадцать первым данного подпункта, то данные не указываются.</w:t>
      </w:r>
    </w:p>
    <w:p w14:paraId="7A39DFE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1950014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В правой верхней части графы после знака «№» указывается </w:t>
      </w:r>
      <w:r w:rsidRPr="00103325">
        <w:rPr>
          <w:rFonts w:ascii="Times New Roman" w:eastAsia="Times New Roman" w:hAnsi="Times New Roman" w:cs="Times New Roman"/>
          <w:b/>
          <w:bCs/>
          <w:strike/>
          <w:color w:val="FF0000"/>
          <w:sz w:val="24"/>
          <w:szCs w:val="24"/>
          <w:lang w:eastAsia="ru-RU"/>
        </w:rPr>
        <w:t xml:space="preserve">(Старая редакция) </w:t>
      </w:r>
      <w:r w:rsidRPr="00103325">
        <w:rPr>
          <w:rFonts w:ascii="Times New Roman" w:eastAsia="Times New Roman" w:hAnsi="Times New Roman" w:cs="Times New Roman"/>
          <w:strike/>
          <w:sz w:val="24"/>
          <w:szCs w:val="24"/>
          <w:lang w:eastAsia="ru-RU"/>
        </w:rPr>
        <w:t> код ОКПО импортера, затем после знака «/» код ОКПО грузополучателя, а в случае, когда от имени импортера или грузополучателя выступает его структурное подразделение, указывается код ОКПО подразделения.</w:t>
      </w:r>
    </w:p>
    <w:p w14:paraId="2D4CEE2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При декларировании товаров, принадлежащих организациям, не имеющим кодов ОКПО (дипломатические представительства и консульские учреждения, представительства международных межправительственных организаций, представительства правительственных организаций иностранных государств по экономическому, техническому сотрудничеству и оказанию гуманитарной помощи, постоянные учреждения, а также другие юридические лица, не имеющие кодов ОКПО), указывается код «99999999». </w:t>
      </w:r>
    </w:p>
    <w:p w14:paraId="7B5962A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Если импортером и получателем является физическое лицо, в правой верхней части после знака «№» проставляются цифры «00000001».</w:t>
      </w:r>
    </w:p>
    <w:p w14:paraId="2F2B612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Внесенные изменения на основании МЮ № </w:t>
      </w:r>
      <w:hyperlink r:id="rId169" w:history="1">
        <w:r w:rsidRPr="00103325">
          <w:rPr>
            <w:rFonts w:ascii="Times New Roman" w:eastAsia="Times New Roman" w:hAnsi="Times New Roman" w:cs="Times New Roman"/>
            <w:b/>
            <w:bCs/>
            <w:color w:val="0000FF"/>
            <w:sz w:val="24"/>
            <w:szCs w:val="24"/>
            <w:u w:val="single"/>
            <w:lang w:eastAsia="ru-RU"/>
          </w:rPr>
          <w:t>2773-4 от 29.11.2019г.</w:t>
        </w:r>
      </w:hyperlink>
      <w:r w:rsidRPr="00103325">
        <w:rPr>
          <w:rFonts w:ascii="Times New Roman" w:eastAsia="Times New Roman" w:hAnsi="Times New Roman" w:cs="Times New Roman"/>
          <w:b/>
          <w:bCs/>
          <w:color w:val="FF0000"/>
          <w:sz w:val="24"/>
          <w:szCs w:val="24"/>
          <w:lang w:eastAsia="ru-RU"/>
        </w:rPr>
        <w:t> вступают в силу с 01.01.2020г.</w:t>
      </w:r>
    </w:p>
    <w:p w14:paraId="2E3A50E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нижней части графы после знака «№» указывается ИНН грузополучателя, а в случае, когда от имени получателя выступает его структурное подразделение, указывается ИНН структурного подразделения, затем после знака «/» указывается код района (города) в соответствии с Классификатором районов и городов Республики Узбекистан, приведенным в приложении № 15 к настоящей Инструкции, по юридическому адресу (постоянному месту жительства физического лица). При декларировании товаров, перемещаемых лицами, не имеющими ИНН, указывается код «999999999».</w:t>
      </w:r>
    </w:p>
    <w:p w14:paraId="0E3EC24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 с 01.01.2020г.)</w:t>
      </w:r>
    </w:p>
    <w:p w14:paraId="18AFEA2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xml:space="preserve">В нижней части графы после знака «№» указывается </w:t>
      </w:r>
      <w:r w:rsidRPr="00103325">
        <w:rPr>
          <w:rFonts w:ascii="Times New Roman" w:eastAsia="Times New Roman" w:hAnsi="Times New Roman" w:cs="Times New Roman"/>
          <w:strike/>
          <w:sz w:val="24"/>
          <w:szCs w:val="24"/>
          <w:lang w:eastAsia="ru-RU"/>
        </w:rPr>
        <w:t>ИНН импортера, затем после знака «/»</w:t>
      </w:r>
      <w:r w:rsidRPr="00103325">
        <w:rPr>
          <w:rFonts w:ascii="Times New Roman" w:eastAsia="Times New Roman" w:hAnsi="Times New Roman" w:cs="Times New Roman"/>
          <w:sz w:val="24"/>
          <w:szCs w:val="24"/>
          <w:lang w:eastAsia="ru-RU"/>
        </w:rPr>
        <w:t xml:space="preserve"> ИНН грузополучателя, а в случае, когда от имени получателя выступает его структурное подразделение, указывается ИНН подразделения. При декларировании товаров, перемещаемых лицами, не имеющими ИНН, указывается код «999999999».</w:t>
      </w:r>
    </w:p>
    <w:p w14:paraId="2FB66AC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042C20C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декларировании товаров в бумажной форме на добавочных листах графа не заполняется;</w:t>
      </w:r>
    </w:p>
    <w:p w14:paraId="2BF13D4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w:t>
      </w:r>
      <w:r w:rsidRPr="00103325">
        <w:rPr>
          <w:rFonts w:ascii="Times New Roman" w:eastAsia="Times New Roman" w:hAnsi="Times New Roman" w:cs="Times New Roman"/>
          <w:b/>
          <w:bCs/>
          <w:sz w:val="24"/>
          <w:szCs w:val="24"/>
          <w:lang w:eastAsia="ru-RU"/>
        </w:rPr>
        <w:t> </w:t>
      </w:r>
      <w:hyperlink r:id="rId170" w:history="1">
        <w:r w:rsidRPr="00103325">
          <w:rPr>
            <w:rFonts w:ascii="Times New Roman" w:eastAsia="Times New Roman" w:hAnsi="Times New Roman" w:cs="Times New Roman"/>
            <w:b/>
            <w:bCs/>
            <w:color w:val="0000FF"/>
            <w:sz w:val="24"/>
            <w:szCs w:val="24"/>
            <w:u w:val="single"/>
            <w:lang w:eastAsia="ru-RU"/>
          </w:rPr>
          <w:t>МЮ № 2773-3 от </w:t>
        </w:r>
      </w:hyperlink>
      <w:hyperlink r:id="rId171" w:history="1">
        <w:r w:rsidRPr="00103325">
          <w:rPr>
            <w:rFonts w:ascii="Times New Roman" w:eastAsia="Times New Roman" w:hAnsi="Times New Roman" w:cs="Times New Roman"/>
            <w:b/>
            <w:bCs/>
            <w:color w:val="0000FF"/>
            <w:sz w:val="24"/>
            <w:szCs w:val="24"/>
            <w:u w:val="single"/>
            <w:lang w:eastAsia="ru-RU"/>
          </w:rPr>
          <w:t>25.02.2019</w:t>
        </w:r>
      </w:hyperlink>
      <w:hyperlink r:id="rId172" w:history="1">
        <w:r w:rsidRPr="00103325">
          <w:rPr>
            <w:rFonts w:ascii="Times New Roman" w:eastAsia="Times New Roman" w:hAnsi="Times New Roman" w:cs="Times New Roman"/>
            <w:b/>
            <w:bCs/>
            <w:color w:val="0000FF"/>
            <w:sz w:val="24"/>
            <w:szCs w:val="24"/>
            <w:u w:val="single"/>
            <w:lang w:eastAsia="ru-RU"/>
          </w:rPr>
          <w:t> г.</w:t>
        </w:r>
      </w:hyperlink>
    </w:p>
    <w:p w14:paraId="60C8398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bookmarkStart w:id="23" w:name="7"/>
      <w:r w:rsidRPr="00103325">
        <w:rPr>
          <w:rFonts w:ascii="Times New Roman" w:eastAsia="Times New Roman" w:hAnsi="Times New Roman" w:cs="Times New Roman"/>
          <w:b/>
          <w:bCs/>
          <w:sz w:val="24"/>
          <w:szCs w:val="24"/>
          <w:lang w:eastAsia="ru-RU"/>
        </w:rPr>
        <w:t>7</w:t>
      </w:r>
      <w:bookmarkEnd w:id="23"/>
      <w:r w:rsidRPr="00103325">
        <w:rPr>
          <w:rFonts w:ascii="Times New Roman" w:eastAsia="Times New Roman" w:hAnsi="Times New Roman" w:cs="Times New Roman"/>
          <w:b/>
          <w:bCs/>
          <w:sz w:val="24"/>
          <w:szCs w:val="24"/>
          <w:lang w:eastAsia="ru-RU"/>
        </w:rPr>
        <w:t>) графа 9. «Лицо, ответственное за финансовое урегулирование».</w:t>
      </w:r>
    </w:p>
    <w:p w14:paraId="7C5422D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графе указываются краткое наименование, местонахождение (юридический адрес), номер телефона и адрес электронной почты (при наличии) юридического лица или фамилия, имя, отчество, место жительства, </w:t>
      </w:r>
      <w:r w:rsidRPr="00103325">
        <w:rPr>
          <w:rFonts w:ascii="Times New Roman" w:eastAsia="Times New Roman" w:hAnsi="Times New Roman" w:cs="Times New Roman"/>
          <w:color w:val="000000"/>
          <w:sz w:val="24"/>
          <w:szCs w:val="24"/>
          <w:lang w:eastAsia="ru-RU"/>
        </w:rPr>
        <w:t>а также номер телефона </w:t>
      </w:r>
      <w:r w:rsidRPr="00103325">
        <w:rPr>
          <w:rFonts w:ascii="Times New Roman" w:eastAsia="Times New Roman" w:hAnsi="Times New Roman" w:cs="Times New Roman"/>
          <w:b/>
          <w:bCs/>
          <w:color w:val="FF0000"/>
          <w:sz w:val="24"/>
          <w:szCs w:val="24"/>
          <w:lang w:eastAsia="ru-RU"/>
        </w:rPr>
        <w:t xml:space="preserve">(старая редакция) </w:t>
      </w:r>
      <w:r w:rsidRPr="00103325">
        <w:rPr>
          <w:rFonts w:ascii="Times New Roman" w:eastAsia="Times New Roman" w:hAnsi="Times New Roman" w:cs="Times New Roman"/>
          <w:strike/>
          <w:sz w:val="24"/>
          <w:szCs w:val="24"/>
          <w:lang w:eastAsia="ru-RU"/>
        </w:rPr>
        <w:t>номер телефона и сведения о документе, удостоверяющем личность</w:t>
      </w:r>
      <w:r w:rsidRPr="00103325">
        <w:rPr>
          <w:rFonts w:ascii="Times New Roman" w:eastAsia="Times New Roman" w:hAnsi="Times New Roman" w:cs="Times New Roman"/>
          <w:sz w:val="24"/>
          <w:szCs w:val="24"/>
          <w:lang w:eastAsia="ru-RU"/>
        </w:rPr>
        <w:t xml:space="preserve"> физического лица, заключившего внешнеторговый контракт (договор, соглашение) и ответственного за расчеты по данному внешнеторговому контракту (договору, соглашению).</w:t>
      </w:r>
    </w:p>
    <w:p w14:paraId="42C8BB44" w14:textId="77777777" w:rsidR="00103325" w:rsidRPr="00103325" w:rsidRDefault="00103325" w:rsidP="00103325">
      <w:pPr>
        <w:spacing w:after="0" w:line="276"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В верхней части графы после знака «№», если лицами являются:», дополнить абзацами четвертым - восьмым следующего содержание:</w:t>
      </w:r>
    </w:p>
    <w:p w14:paraId="29C4E59D" w14:textId="77777777" w:rsidR="00103325" w:rsidRPr="00103325" w:rsidRDefault="00103325" w:rsidP="00103325">
      <w:pPr>
        <w:spacing w:after="0" w:line="276"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«физические лица - резиденты, указывается код «00000001»; физические лица - нерезиденты, указывается код «00000002»; дипломатические представительства и консульские учреждения указывается код «99999999»;</w:t>
      </w:r>
    </w:p>
    <w:p w14:paraId="01A97D93" w14:textId="77777777" w:rsidR="00103325" w:rsidRPr="00103325" w:rsidRDefault="00103325" w:rsidP="00103325">
      <w:pPr>
        <w:spacing w:after="0" w:line="276"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представительства международных межправительственных организаций, представительства правительственных организаций иностранных государств по экономическому, техническому сотрудничеству и оказанию гуманитарной помощи, постоянные учреждения указывается код «88888888»;</w:t>
      </w:r>
    </w:p>
    <w:p w14:paraId="5E43131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лица, не указанные в абзацах четвертым - восьмым данного подпункта, то данные не указываются.</w:t>
      </w:r>
    </w:p>
    <w:p w14:paraId="4E405D6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164B397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верхней части графы после знака «№» указывается код ОКПО лица.</w:t>
      </w:r>
    </w:p>
    <w:p w14:paraId="5EE955C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Внесенные изменения на основании МЮ № </w:t>
      </w:r>
      <w:hyperlink r:id="rId173" w:history="1">
        <w:r w:rsidRPr="00103325">
          <w:rPr>
            <w:rFonts w:ascii="Times New Roman" w:eastAsia="Times New Roman" w:hAnsi="Times New Roman" w:cs="Times New Roman"/>
            <w:b/>
            <w:bCs/>
            <w:color w:val="0000FF"/>
            <w:sz w:val="24"/>
            <w:szCs w:val="24"/>
            <w:u w:val="single"/>
            <w:lang w:eastAsia="ru-RU"/>
          </w:rPr>
          <w:t>2773-4 от 29.11.2019г.</w:t>
        </w:r>
      </w:hyperlink>
      <w:r w:rsidRPr="00103325">
        <w:rPr>
          <w:rFonts w:ascii="Times New Roman" w:eastAsia="Times New Roman" w:hAnsi="Times New Roman" w:cs="Times New Roman"/>
          <w:b/>
          <w:bCs/>
          <w:color w:val="FF0000"/>
          <w:sz w:val="24"/>
          <w:szCs w:val="24"/>
          <w:lang w:eastAsia="ru-RU"/>
        </w:rPr>
        <w:t> вступают в силу с 01.01.2020г.</w:t>
      </w:r>
    </w:p>
    <w:p w14:paraId="388CF7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shd w:val="clear" w:color="auto" w:fill="FFFFFF"/>
          <w:lang w:eastAsia="ru-RU"/>
        </w:rPr>
        <w:t>В нижней части графы после знака «№» указывается ИНН лица, ответственного за финансовое урегулирование, затем после знака «/» указывается код района (города) в соответствии с Классификатором районов и городов Республики Узбекистан, приведенным в приложении № 15 к настоящей Инструкции, по его юридическому адресу (постоянному месту жительства физического лица). При декларировании товаров, перемещаемых лицами, не имеющими ИНН, указывается код «999999999».</w:t>
      </w:r>
    </w:p>
    <w:p w14:paraId="12ECCC4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 с 01.01.2020г.)</w:t>
      </w:r>
    </w:p>
    <w:p w14:paraId="2165EE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нижней части графы после знака «№» указывается ИНН. При декларировании товаров, перемещаемых лицами, не имеющими ИНН, указывается код «999999999».</w:t>
      </w:r>
    </w:p>
    <w:p w14:paraId="5E6B3BC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не заполняется в случае перемещения товаров по сделкам, осуществляемым на безвозмездной основе;</w:t>
      </w:r>
    </w:p>
    <w:p w14:paraId="52E0F1D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8) графа 11. «Торгующая страна».</w:t>
      </w:r>
    </w:p>
    <w:p w14:paraId="1AAAE04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цифровой код торгующей страны в соответствии с Классификатором стран мира.</w:t>
      </w:r>
    </w:p>
    <w:p w14:paraId="286B0AD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Торгующей страной следует считать страну, где зарегистрировано или постоянно проживает лицо, с которым указанное в графе 9 ГТД лицо заключило внешнеторговый контракт (договор, соглашение), в соответствии с которым товары перемещаются через таможенную границу Республики Узбекистан, либо с целью исполнения которого изменяется таможенный режим товаров.</w:t>
      </w:r>
    </w:p>
    <w:p w14:paraId="2D8AB38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Если перемещение товаров через таможенную границу или изменение их таможенного режима осуществляется не в связи с исполнением внешнеторгового контракта (договора, </w:t>
      </w:r>
      <w:r w:rsidRPr="00103325">
        <w:rPr>
          <w:rFonts w:ascii="Times New Roman" w:eastAsia="Times New Roman" w:hAnsi="Times New Roman" w:cs="Times New Roman"/>
          <w:sz w:val="24"/>
          <w:szCs w:val="24"/>
          <w:lang w:eastAsia="ru-RU"/>
        </w:rPr>
        <w:lastRenderedPageBreak/>
        <w:t>соглашения) указывается цифровой код страны в соответствии с Классификатором стран мира на основании товаросопроводительных документов;</w:t>
      </w:r>
    </w:p>
    <w:p w14:paraId="3D16972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9) графа 12. «Общая таможенная стоимость».</w:t>
      </w:r>
    </w:p>
    <w:p w14:paraId="26B10A0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в валюте, цифровой код которой указан в графе 22 ГТД, проставляется общая таможенная стоимость декларируемых товаров, полученная как сумма таможенных стоимостей товаров, указанных в графах 45 ГТД;</w:t>
      </w:r>
    </w:p>
    <w:p w14:paraId="70DAB97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10) графа 13.</w:t>
      </w:r>
    </w:p>
    <w:p w14:paraId="1209B49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курс доллара США по отношению к национальной валюте Республики Узбекистан, установленный Центральным банком Республики Узбекистан на дату принятия ГТД к таможенному оформлению;</w:t>
      </w:r>
    </w:p>
    <w:p w14:paraId="1960EA4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w:t>
      </w:r>
      <w:r w:rsidRPr="00103325">
        <w:rPr>
          <w:rFonts w:ascii="Times New Roman" w:eastAsia="Times New Roman" w:hAnsi="Times New Roman" w:cs="Times New Roman"/>
          <w:b/>
          <w:bCs/>
          <w:sz w:val="24"/>
          <w:szCs w:val="24"/>
          <w:lang w:eastAsia="ru-RU"/>
        </w:rPr>
        <w:t> </w:t>
      </w:r>
      <w:hyperlink r:id="rId174" w:history="1">
        <w:r w:rsidRPr="00103325">
          <w:rPr>
            <w:rFonts w:ascii="Times New Roman" w:eastAsia="Times New Roman" w:hAnsi="Times New Roman" w:cs="Times New Roman"/>
            <w:b/>
            <w:bCs/>
            <w:color w:val="0000FF"/>
            <w:sz w:val="24"/>
            <w:szCs w:val="24"/>
            <w:u w:val="single"/>
            <w:lang w:eastAsia="ru-RU"/>
          </w:rPr>
          <w:t>МЮ № 2773-3 от </w:t>
        </w:r>
      </w:hyperlink>
      <w:hyperlink r:id="rId175" w:history="1">
        <w:r w:rsidRPr="00103325">
          <w:rPr>
            <w:rFonts w:ascii="Times New Roman" w:eastAsia="Times New Roman" w:hAnsi="Times New Roman" w:cs="Times New Roman"/>
            <w:b/>
            <w:bCs/>
            <w:color w:val="0000FF"/>
            <w:sz w:val="24"/>
            <w:szCs w:val="24"/>
            <w:u w:val="single"/>
            <w:lang w:eastAsia="ru-RU"/>
          </w:rPr>
          <w:t>25.02.2019</w:t>
        </w:r>
      </w:hyperlink>
      <w:hyperlink r:id="rId176" w:history="1">
        <w:r w:rsidRPr="00103325">
          <w:rPr>
            <w:rFonts w:ascii="Times New Roman" w:eastAsia="Times New Roman" w:hAnsi="Times New Roman" w:cs="Times New Roman"/>
            <w:b/>
            <w:bCs/>
            <w:color w:val="0000FF"/>
            <w:sz w:val="24"/>
            <w:szCs w:val="24"/>
            <w:u w:val="single"/>
            <w:lang w:eastAsia="ru-RU"/>
          </w:rPr>
          <w:t> г.</w:t>
        </w:r>
      </w:hyperlink>
    </w:p>
    <w:p w14:paraId="36088A3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bookmarkStart w:id="24" w:name="11"/>
      <w:r w:rsidRPr="00103325">
        <w:rPr>
          <w:rFonts w:ascii="Times New Roman" w:eastAsia="Times New Roman" w:hAnsi="Times New Roman" w:cs="Times New Roman"/>
          <w:b/>
          <w:bCs/>
          <w:sz w:val="24"/>
          <w:szCs w:val="24"/>
          <w:lang w:eastAsia="ru-RU"/>
        </w:rPr>
        <w:t>11</w:t>
      </w:r>
      <w:bookmarkEnd w:id="24"/>
      <w:r w:rsidRPr="00103325">
        <w:rPr>
          <w:rFonts w:ascii="Times New Roman" w:eastAsia="Times New Roman" w:hAnsi="Times New Roman" w:cs="Times New Roman"/>
          <w:b/>
          <w:bCs/>
          <w:sz w:val="24"/>
          <w:szCs w:val="24"/>
          <w:lang w:eastAsia="ru-RU"/>
        </w:rPr>
        <w:t>) графа 14. «Декларант/таможенный брокер».</w:t>
      </w:r>
    </w:p>
    <w:p w14:paraId="00AA894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В графе указываются краткое наименование, местонахождение (юридический адрес), номер телефона и адрес электронной почты (при наличии) таможенного брокера или декларанта, заполнившего и подающего ГТД в таможенные органы.</w:t>
      </w:r>
    </w:p>
    <w:p w14:paraId="2961AFA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239C765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В графе указываются краткое наименование и местонахождение (юридический адрес), номер телефона, а также адрес электронной почты (при наличии) таможенного брокера или декларанта, в штате которого находится специалист, заполнивший и подающий ГТД в таможенный орган. </w:t>
      </w:r>
    </w:p>
    <w:p w14:paraId="44755A7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верхней части графы после знака «№» указывается код </w:t>
      </w:r>
      <w:r w:rsidRPr="00103325">
        <w:rPr>
          <w:rFonts w:ascii="Times New Roman" w:eastAsia="Times New Roman" w:hAnsi="Times New Roman" w:cs="Times New Roman"/>
          <w:color w:val="000000"/>
          <w:sz w:val="24"/>
          <w:szCs w:val="24"/>
          <w:lang w:eastAsia="ru-RU"/>
        </w:rPr>
        <w:t>ИНН </w:t>
      </w:r>
      <w:r w:rsidRPr="00103325">
        <w:rPr>
          <w:rFonts w:ascii="Times New Roman" w:eastAsia="Times New Roman" w:hAnsi="Times New Roman" w:cs="Times New Roman"/>
          <w:b/>
          <w:bCs/>
          <w:color w:val="FF0000"/>
          <w:sz w:val="24"/>
          <w:szCs w:val="24"/>
          <w:lang w:eastAsia="ru-RU"/>
        </w:rPr>
        <w:t>(старая редакция) </w:t>
      </w:r>
      <w:r w:rsidRPr="00103325">
        <w:rPr>
          <w:rFonts w:ascii="Times New Roman" w:eastAsia="Times New Roman" w:hAnsi="Times New Roman" w:cs="Times New Roman"/>
          <w:strike/>
          <w:sz w:val="24"/>
          <w:szCs w:val="24"/>
          <w:lang w:eastAsia="ru-RU"/>
        </w:rPr>
        <w:t>ОКПО</w:t>
      </w:r>
      <w:r w:rsidRPr="00103325">
        <w:rPr>
          <w:rFonts w:ascii="Times New Roman" w:eastAsia="Times New Roman" w:hAnsi="Times New Roman" w:cs="Times New Roman"/>
          <w:sz w:val="24"/>
          <w:szCs w:val="24"/>
          <w:lang w:eastAsia="ru-RU"/>
        </w:rPr>
        <w:t xml:space="preserve"> этого таможенного брокера или декларанта;</w:t>
      </w:r>
    </w:p>
    <w:p w14:paraId="651D2BF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12) графа 15. «Страна отправления».</w:t>
      </w:r>
    </w:p>
    <w:p w14:paraId="2B2B731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краткое наименование страны отправления товаров согласно Классификатору стран мира.</w:t>
      </w:r>
    </w:p>
    <w:p w14:paraId="3CEB68E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Страна отправления товаров — страна, из которой товары были отправлены в Республику Узбекистан без совершения в промежуточных странах каких-либо коммерческих сделок или других операций, которые меняют юридический статус этих товаров.</w:t>
      </w:r>
    </w:p>
    <w:p w14:paraId="2E24A2E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Страна отправления определяется на основании сведений, приведенных в транспортных документах, в соответствии с которыми начата международная перевозка товаров.</w:t>
      </w:r>
    </w:p>
    <w:p w14:paraId="4E89BC0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международная перевозка осуществлялась по нескольким транспортным документам в графе указывается краткое наименование первой страны, в которой заявленные в ГТД товары были приняты к перевозке для доставки в адрес получателя, указанного в графе 8 ГТД;</w:t>
      </w:r>
    </w:p>
    <w:p w14:paraId="1500138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13) графа 15а. «Код страны отправления».</w:t>
      </w:r>
    </w:p>
    <w:p w14:paraId="3EFA86A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цифровой код страны отправления товаров согласно Классификатору стран мира;</w:t>
      </w:r>
    </w:p>
    <w:p w14:paraId="2C0C6F4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14) графа 18. «Транспортное средство при отправлении/прибытии».</w:t>
      </w:r>
    </w:p>
    <w:p w14:paraId="741538D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сведения о транспортном средстве, перевозившем по таможенной территории Республики Узбекистан товары, которые предоставляются в таможенный орган для помещения под таможенный режим.</w:t>
      </w:r>
    </w:p>
    <w:p w14:paraId="6D31EE8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левом подразделе графы проставляется количество транспортных средств, затем после одного пробела краткое наименование транспортного средства, согласно Классификатору видов транспорта, далее после двоеточия через знак разделителя «;» указываются сведения о транспортном средстве (название морского или речного судна, номер рейса </w:t>
      </w:r>
      <w:r w:rsidRPr="00103325">
        <w:rPr>
          <w:rFonts w:ascii="Times New Roman" w:eastAsia="Times New Roman" w:hAnsi="Times New Roman" w:cs="Times New Roman"/>
          <w:b/>
          <w:bCs/>
          <w:color w:val="FF0000"/>
          <w:sz w:val="24"/>
          <w:szCs w:val="24"/>
          <w:lang w:eastAsia="ru-RU"/>
        </w:rPr>
        <w:t xml:space="preserve">(Старая редакция) </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и бортовой номер</w:t>
      </w:r>
      <w:r w:rsidRPr="00103325">
        <w:rPr>
          <w:rFonts w:ascii="Times New Roman" w:eastAsia="Times New Roman" w:hAnsi="Times New Roman" w:cs="Times New Roman"/>
          <w:sz w:val="24"/>
          <w:szCs w:val="24"/>
          <w:lang w:eastAsia="ru-RU"/>
        </w:rPr>
        <w:t xml:space="preserve"> воздушного судна, номер железнодорожного вагона, регистрационный номер дорожного транспортного средства и тому подобные сведения).</w:t>
      </w:r>
    </w:p>
    <w:p w14:paraId="2F98EF9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val="en-US" w:eastAsia="ru-RU"/>
        </w:rPr>
      </w:pPr>
      <w:r w:rsidRPr="00103325">
        <w:rPr>
          <w:rFonts w:ascii="Times New Roman" w:eastAsia="Times New Roman" w:hAnsi="Times New Roman" w:cs="Times New Roman"/>
          <w:i/>
          <w:iCs/>
          <w:sz w:val="24"/>
          <w:szCs w:val="24"/>
          <w:lang w:eastAsia="ru-RU"/>
        </w:rPr>
        <w:t>Например</w:t>
      </w:r>
      <w:r w:rsidRPr="00103325">
        <w:rPr>
          <w:rFonts w:ascii="Times New Roman" w:eastAsia="Times New Roman" w:hAnsi="Times New Roman" w:cs="Times New Roman"/>
          <w:i/>
          <w:iCs/>
          <w:sz w:val="24"/>
          <w:szCs w:val="24"/>
          <w:lang w:val="en-US" w:eastAsia="ru-RU"/>
        </w:rPr>
        <w:t>:</w:t>
      </w:r>
    </w:p>
    <w:p w14:paraId="192C240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val="en-US" w:eastAsia="ru-RU"/>
        </w:rPr>
      </w:pPr>
      <w:r w:rsidRPr="00103325">
        <w:rPr>
          <w:rFonts w:ascii="Times New Roman" w:eastAsia="Times New Roman" w:hAnsi="Times New Roman" w:cs="Times New Roman"/>
          <w:i/>
          <w:iCs/>
          <w:sz w:val="24"/>
          <w:szCs w:val="24"/>
          <w:lang w:val="en-US" w:eastAsia="ru-RU"/>
        </w:rPr>
        <w:t xml:space="preserve">4 </w:t>
      </w:r>
      <w:r w:rsidRPr="00103325">
        <w:rPr>
          <w:rFonts w:ascii="Times New Roman" w:eastAsia="Times New Roman" w:hAnsi="Times New Roman" w:cs="Times New Roman"/>
          <w:i/>
          <w:iCs/>
          <w:sz w:val="24"/>
          <w:szCs w:val="24"/>
          <w:lang w:eastAsia="ru-RU"/>
        </w:rPr>
        <w:t>АВТО</w:t>
      </w:r>
      <w:r w:rsidRPr="00103325">
        <w:rPr>
          <w:rFonts w:ascii="Times New Roman" w:eastAsia="Times New Roman" w:hAnsi="Times New Roman" w:cs="Times New Roman"/>
          <w:i/>
          <w:iCs/>
          <w:sz w:val="24"/>
          <w:szCs w:val="24"/>
          <w:lang w:val="en-US" w:eastAsia="ru-RU"/>
        </w:rPr>
        <w:t>: A987SA; S654DA; B587NM; K967LV.</w:t>
      </w:r>
    </w:p>
    <w:p w14:paraId="4D6F3F3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товары перевозились составом автотранспортных средств после регистрационного номера транспортного средства через знак разделителя «/» указываются номера прицепов, полуприцепов и др.</w:t>
      </w:r>
    </w:p>
    <w:p w14:paraId="3FD9FC6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val="en-US" w:eastAsia="ru-RU"/>
        </w:rPr>
      </w:pPr>
      <w:r w:rsidRPr="00103325">
        <w:rPr>
          <w:rFonts w:ascii="Times New Roman" w:eastAsia="Times New Roman" w:hAnsi="Times New Roman" w:cs="Times New Roman"/>
          <w:i/>
          <w:iCs/>
          <w:sz w:val="24"/>
          <w:szCs w:val="24"/>
          <w:lang w:eastAsia="ru-RU"/>
        </w:rPr>
        <w:lastRenderedPageBreak/>
        <w:t>Например</w:t>
      </w:r>
      <w:r w:rsidRPr="00103325">
        <w:rPr>
          <w:rFonts w:ascii="Times New Roman" w:eastAsia="Times New Roman" w:hAnsi="Times New Roman" w:cs="Times New Roman"/>
          <w:i/>
          <w:iCs/>
          <w:sz w:val="24"/>
          <w:szCs w:val="24"/>
          <w:lang w:val="en-US" w:eastAsia="ru-RU"/>
        </w:rPr>
        <w:t>:</w:t>
      </w:r>
    </w:p>
    <w:p w14:paraId="28B59F5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val="en-US" w:eastAsia="ru-RU"/>
        </w:rPr>
      </w:pPr>
      <w:r w:rsidRPr="00103325">
        <w:rPr>
          <w:rFonts w:ascii="Times New Roman" w:eastAsia="Times New Roman" w:hAnsi="Times New Roman" w:cs="Times New Roman"/>
          <w:i/>
          <w:iCs/>
          <w:sz w:val="24"/>
          <w:szCs w:val="24"/>
          <w:lang w:val="en-US" w:eastAsia="ru-RU"/>
        </w:rPr>
        <w:t xml:space="preserve">2 </w:t>
      </w:r>
      <w:r w:rsidRPr="00103325">
        <w:rPr>
          <w:rFonts w:ascii="Times New Roman" w:eastAsia="Times New Roman" w:hAnsi="Times New Roman" w:cs="Times New Roman"/>
          <w:i/>
          <w:iCs/>
          <w:sz w:val="24"/>
          <w:szCs w:val="24"/>
          <w:lang w:eastAsia="ru-RU"/>
        </w:rPr>
        <w:t>АВТО</w:t>
      </w:r>
      <w:r w:rsidRPr="00103325">
        <w:rPr>
          <w:rFonts w:ascii="Times New Roman" w:eastAsia="Times New Roman" w:hAnsi="Times New Roman" w:cs="Times New Roman"/>
          <w:i/>
          <w:iCs/>
          <w:sz w:val="24"/>
          <w:szCs w:val="24"/>
          <w:lang w:val="en-US" w:eastAsia="ru-RU"/>
        </w:rPr>
        <w:t>: A987SA/K118DS; S654DA/P312LK.</w:t>
      </w:r>
    </w:p>
    <w:p w14:paraId="5AAE99D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правом подразделе графы указывается цифровой код страны, которой принадлежит транспортное средство, согласно Классификатору стран мира.</w:t>
      </w:r>
    </w:p>
    <w:p w14:paraId="77514AC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в перевозке использовался состав автотранспортных средств, указывается цифровой код той страны, в которой зарегистрировано автотранспортное средство, приводящее в движение эти транспортные средства (прицепы, полуприцепы и т. д.).</w:t>
      </w:r>
    </w:p>
    <w:p w14:paraId="04AFE8C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Если транспортные средства принадлежат нескольким странам, в левом подразделе графы проставляется количество транспортных средств, далее после пробела делается ссылка «см. на обороте» (в бумажной форме ГТД), в правом подразделе графы указывается код «999». На оборотной стороне бумажной формы ГТД указывается краткое наименование транспортного средства согласно Классификатору видов транспорта, далее после двоеточия — номера транспортных средств и после дефиса — цифровой код страны, которой принадлежит транспортное средство. </w:t>
      </w:r>
    </w:p>
    <w:p w14:paraId="6B80E9D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электронной ГТД такая ссылка не допускается, и все сведения указываются непосредственно в самой электронной ГТД.</w:t>
      </w:r>
    </w:p>
    <w:p w14:paraId="4B9799A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перемещении товаров по линиям электропередачи или трубопроводным транспортом указывается краткое наименование транспортного средства, согласно Классификатору видов транспорта: «ТРУБОПРОВОД», «ЛЭП»;</w:t>
      </w:r>
    </w:p>
    <w:p w14:paraId="11EE462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w:t>
      </w:r>
      <w:r w:rsidRPr="00103325">
        <w:rPr>
          <w:rFonts w:ascii="Times New Roman" w:eastAsia="Times New Roman" w:hAnsi="Times New Roman" w:cs="Times New Roman"/>
          <w:b/>
          <w:bCs/>
          <w:sz w:val="24"/>
          <w:szCs w:val="24"/>
          <w:lang w:eastAsia="ru-RU"/>
        </w:rPr>
        <w:t> </w:t>
      </w:r>
      <w:hyperlink r:id="rId177" w:history="1">
        <w:r w:rsidRPr="00103325">
          <w:rPr>
            <w:rFonts w:ascii="Times New Roman" w:eastAsia="Times New Roman" w:hAnsi="Times New Roman" w:cs="Times New Roman"/>
            <w:b/>
            <w:bCs/>
            <w:color w:val="0000FF"/>
            <w:sz w:val="24"/>
            <w:szCs w:val="24"/>
            <w:u w:val="single"/>
            <w:lang w:eastAsia="ru-RU"/>
          </w:rPr>
          <w:t>МЮ № 2773-3 от </w:t>
        </w:r>
      </w:hyperlink>
      <w:hyperlink r:id="rId178" w:history="1">
        <w:r w:rsidRPr="00103325">
          <w:rPr>
            <w:rFonts w:ascii="Times New Roman" w:eastAsia="Times New Roman" w:hAnsi="Times New Roman" w:cs="Times New Roman"/>
            <w:b/>
            <w:bCs/>
            <w:color w:val="0000FF"/>
            <w:sz w:val="24"/>
            <w:szCs w:val="24"/>
            <w:u w:val="single"/>
            <w:lang w:eastAsia="ru-RU"/>
          </w:rPr>
          <w:t>25.02.2019</w:t>
        </w:r>
      </w:hyperlink>
      <w:hyperlink r:id="rId179" w:history="1">
        <w:r w:rsidRPr="00103325">
          <w:rPr>
            <w:rFonts w:ascii="Times New Roman" w:eastAsia="Times New Roman" w:hAnsi="Times New Roman" w:cs="Times New Roman"/>
            <w:b/>
            <w:bCs/>
            <w:color w:val="0000FF"/>
            <w:sz w:val="24"/>
            <w:szCs w:val="24"/>
            <w:u w:val="single"/>
            <w:lang w:eastAsia="ru-RU"/>
          </w:rPr>
          <w:t> г.</w:t>
        </w:r>
      </w:hyperlink>
    </w:p>
    <w:p w14:paraId="7D061FA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15) графа 19. «Контейнер».</w:t>
      </w:r>
    </w:p>
    <w:p w14:paraId="6EF85F0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w:t>
      </w:r>
    </w:p>
    <w:p w14:paraId="4963171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 — если товары перемещаются не в контейнере;</w:t>
      </w:r>
    </w:p>
    <w:p w14:paraId="7978BA91" w14:textId="77777777" w:rsidR="00103325" w:rsidRPr="00103325" w:rsidRDefault="00103325" w:rsidP="00103325">
      <w:pPr>
        <w:spacing w:after="0" w:line="276"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«1»-если товары перемещаются в контейнере или контейнер оформляется в качестве товара»;</w:t>
      </w:r>
    </w:p>
    <w:p w14:paraId="279A5340" w14:textId="77777777" w:rsidR="00103325" w:rsidRPr="00103325" w:rsidRDefault="00103325" w:rsidP="00103325">
      <w:pPr>
        <w:spacing w:after="0" w:line="276"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66787A6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 — если товары перемещаются в контейнере;</w:t>
      </w:r>
    </w:p>
    <w:p w14:paraId="36FD2F3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w:t>
      </w:r>
      <w:r w:rsidRPr="00103325">
        <w:rPr>
          <w:rFonts w:ascii="Times New Roman" w:eastAsia="Times New Roman" w:hAnsi="Times New Roman" w:cs="Times New Roman"/>
          <w:b/>
          <w:bCs/>
          <w:sz w:val="24"/>
          <w:szCs w:val="24"/>
          <w:lang w:eastAsia="ru-RU"/>
        </w:rPr>
        <w:t> </w:t>
      </w:r>
      <w:hyperlink r:id="rId180" w:history="1">
        <w:r w:rsidRPr="00103325">
          <w:rPr>
            <w:rFonts w:ascii="Times New Roman" w:eastAsia="Times New Roman" w:hAnsi="Times New Roman" w:cs="Times New Roman"/>
            <w:b/>
            <w:bCs/>
            <w:color w:val="0000FF"/>
            <w:sz w:val="24"/>
            <w:szCs w:val="24"/>
            <w:u w:val="single"/>
            <w:lang w:eastAsia="ru-RU"/>
          </w:rPr>
          <w:t>МЮ № 2773-3 от </w:t>
        </w:r>
      </w:hyperlink>
      <w:hyperlink r:id="rId181" w:history="1">
        <w:r w:rsidRPr="00103325">
          <w:rPr>
            <w:rFonts w:ascii="Times New Roman" w:eastAsia="Times New Roman" w:hAnsi="Times New Roman" w:cs="Times New Roman"/>
            <w:b/>
            <w:bCs/>
            <w:color w:val="0000FF"/>
            <w:sz w:val="24"/>
            <w:szCs w:val="24"/>
            <w:u w:val="single"/>
            <w:lang w:eastAsia="ru-RU"/>
          </w:rPr>
          <w:t>25.02.2019</w:t>
        </w:r>
      </w:hyperlink>
      <w:hyperlink r:id="rId182" w:history="1">
        <w:r w:rsidRPr="00103325">
          <w:rPr>
            <w:rFonts w:ascii="Times New Roman" w:eastAsia="Times New Roman" w:hAnsi="Times New Roman" w:cs="Times New Roman"/>
            <w:b/>
            <w:bCs/>
            <w:color w:val="0000FF"/>
            <w:sz w:val="24"/>
            <w:szCs w:val="24"/>
            <w:u w:val="single"/>
            <w:lang w:eastAsia="ru-RU"/>
          </w:rPr>
          <w:t> г.</w:t>
        </w:r>
      </w:hyperlink>
    </w:p>
    <w:p w14:paraId="2A0A253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16) графа 20. «Условия поставки».</w:t>
      </w:r>
    </w:p>
    <w:p w14:paraId="62431BC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сведения об условиях поставки товаров на основании внешнеторговой сделки. При перемещении товаров, по безвозмездным поставкам, условия поставки товара указываются на основании товаросопроводительных документов.</w:t>
      </w:r>
    </w:p>
    <w:p w14:paraId="438C945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первом подразделе графы указывается цифровой код условия поставки согласно Классификатору условий поставки.</w:t>
      </w:r>
    </w:p>
    <w:p w14:paraId="0324275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Во втором подразделе графы указывается буквенный код условия поставки согласно Классификатору условий поставки с указанием географического пункта,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в скобках указывается, согласно Классификатору стран мира, буквенный код страны, где расположен географический пункт</w:t>
      </w:r>
      <w:r w:rsidRPr="00103325">
        <w:rPr>
          <w:rFonts w:ascii="Times New Roman" w:eastAsia="Times New Roman" w:hAnsi="Times New Roman" w:cs="Times New Roman"/>
          <w:sz w:val="24"/>
          <w:szCs w:val="24"/>
          <w:lang w:eastAsia="ru-RU"/>
        </w:rPr>
        <w:t>.</w:t>
      </w:r>
    </w:p>
    <w:p w14:paraId="1D06555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Если географический пункт расположен на границе двух стран, то в скобках указываются буквенные коды этих стран, проставляя между ними дефис.</w:t>
      </w:r>
    </w:p>
    <w:p w14:paraId="170442C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198171F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 xml:space="preserve">02 FCA г. ОРЕНБУРГ </w:t>
      </w:r>
      <w:r w:rsidRPr="00103325">
        <w:rPr>
          <w:rFonts w:ascii="Times New Roman" w:eastAsia="Times New Roman" w:hAnsi="Times New Roman" w:cs="Times New Roman"/>
          <w:b/>
          <w:bCs/>
          <w:i/>
          <w:iCs/>
          <w:color w:val="FF0000"/>
          <w:sz w:val="24"/>
          <w:szCs w:val="24"/>
          <w:lang w:eastAsia="ru-RU"/>
        </w:rPr>
        <w:t xml:space="preserve">(старая редакция) </w:t>
      </w:r>
      <w:r w:rsidRPr="00103325">
        <w:rPr>
          <w:rFonts w:ascii="Times New Roman" w:eastAsia="Times New Roman" w:hAnsi="Times New Roman" w:cs="Times New Roman"/>
          <w:i/>
          <w:iCs/>
          <w:strike/>
          <w:sz w:val="24"/>
          <w:szCs w:val="24"/>
          <w:lang w:eastAsia="ru-RU"/>
        </w:rPr>
        <w:t>(RU)</w:t>
      </w:r>
      <w:r w:rsidRPr="00103325">
        <w:rPr>
          <w:rFonts w:ascii="Times New Roman" w:eastAsia="Times New Roman" w:hAnsi="Times New Roman" w:cs="Times New Roman"/>
          <w:i/>
          <w:iCs/>
          <w:sz w:val="24"/>
          <w:szCs w:val="24"/>
          <w:lang w:eastAsia="ru-RU"/>
        </w:rPr>
        <w:t>;</w:t>
      </w:r>
    </w:p>
    <w:p w14:paraId="15FD6BF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07 CPT станция Сары Агач </w:t>
      </w:r>
      <w:r w:rsidRPr="00103325">
        <w:rPr>
          <w:rFonts w:ascii="Times New Roman" w:eastAsia="Times New Roman" w:hAnsi="Times New Roman" w:cs="Times New Roman"/>
          <w:b/>
          <w:bCs/>
          <w:i/>
          <w:iCs/>
          <w:color w:val="FF0000"/>
          <w:sz w:val="24"/>
          <w:szCs w:val="24"/>
          <w:lang w:eastAsia="ru-RU"/>
        </w:rPr>
        <w:t>(старая редакция)</w:t>
      </w:r>
      <w:r w:rsidRPr="00103325">
        <w:rPr>
          <w:rFonts w:ascii="Times New Roman" w:eastAsia="Times New Roman" w:hAnsi="Times New Roman" w:cs="Times New Roman"/>
          <w:i/>
          <w:iCs/>
          <w:sz w:val="24"/>
          <w:szCs w:val="24"/>
          <w:lang w:eastAsia="ru-RU"/>
        </w:rPr>
        <w:t> </w:t>
      </w:r>
      <w:r w:rsidRPr="00103325">
        <w:rPr>
          <w:rFonts w:ascii="Times New Roman" w:eastAsia="Times New Roman" w:hAnsi="Times New Roman" w:cs="Times New Roman"/>
          <w:i/>
          <w:iCs/>
          <w:strike/>
          <w:sz w:val="24"/>
          <w:szCs w:val="24"/>
          <w:lang w:eastAsia="ru-RU"/>
        </w:rPr>
        <w:t>(KZ-UZ)</w:t>
      </w:r>
      <w:r w:rsidRPr="00103325">
        <w:rPr>
          <w:rFonts w:ascii="Times New Roman" w:eastAsia="Times New Roman" w:hAnsi="Times New Roman" w:cs="Times New Roman"/>
          <w:i/>
          <w:iCs/>
          <w:sz w:val="24"/>
          <w:szCs w:val="24"/>
          <w:lang w:eastAsia="ru-RU"/>
        </w:rPr>
        <w:t>;</w:t>
      </w:r>
    </w:p>
    <w:p w14:paraId="3622CF4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17) графа 21. «Транспортное средство на границе».</w:t>
      </w:r>
    </w:p>
    <w:p w14:paraId="7076784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сведения о транспортных средствах, на которых декларируемые товары фактически перемещены через таможенную границу Республики Узбекистан.</w:t>
      </w:r>
    </w:p>
    <w:p w14:paraId="0BF169C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левом подразделе графы проставляется количество транспортных средств, затем после одного пробела краткое наименование транспортного средства, согласно Классификатору видов транспорта, далее после двоеточия через знак разделителя «;» указываются сведения о транспортном средстве, на котором товары ввезены на таможенную территорию Республики Узбекистан (название морского или речного судна, номер рейса и бортовой </w:t>
      </w:r>
      <w:r w:rsidRPr="00103325">
        <w:rPr>
          <w:rFonts w:ascii="Times New Roman" w:eastAsia="Times New Roman" w:hAnsi="Times New Roman" w:cs="Times New Roman"/>
          <w:sz w:val="24"/>
          <w:szCs w:val="24"/>
          <w:lang w:eastAsia="ru-RU"/>
        </w:rPr>
        <w:lastRenderedPageBreak/>
        <w:t>номер воздушного судна, номер железнодорожного вагона, регистрационный номер дорожного транспортного средства и тому подобные сведения).</w:t>
      </w:r>
    </w:p>
    <w:p w14:paraId="4773C87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val="en-US" w:eastAsia="ru-RU"/>
        </w:rPr>
      </w:pPr>
      <w:r w:rsidRPr="00103325">
        <w:rPr>
          <w:rFonts w:ascii="Times New Roman" w:eastAsia="Times New Roman" w:hAnsi="Times New Roman" w:cs="Times New Roman"/>
          <w:i/>
          <w:iCs/>
          <w:sz w:val="24"/>
          <w:szCs w:val="24"/>
          <w:lang w:eastAsia="ru-RU"/>
        </w:rPr>
        <w:t>Например</w:t>
      </w:r>
      <w:r w:rsidRPr="00103325">
        <w:rPr>
          <w:rFonts w:ascii="Times New Roman" w:eastAsia="Times New Roman" w:hAnsi="Times New Roman" w:cs="Times New Roman"/>
          <w:i/>
          <w:iCs/>
          <w:sz w:val="24"/>
          <w:szCs w:val="24"/>
          <w:lang w:val="en-US" w:eastAsia="ru-RU"/>
        </w:rPr>
        <w:t>:</w:t>
      </w:r>
    </w:p>
    <w:p w14:paraId="3FDD660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val="en-US" w:eastAsia="ru-RU"/>
        </w:rPr>
      </w:pPr>
      <w:r w:rsidRPr="00103325">
        <w:rPr>
          <w:rFonts w:ascii="Times New Roman" w:eastAsia="Times New Roman" w:hAnsi="Times New Roman" w:cs="Times New Roman"/>
          <w:i/>
          <w:iCs/>
          <w:sz w:val="24"/>
          <w:szCs w:val="24"/>
          <w:lang w:val="en-US" w:eastAsia="ru-RU"/>
        </w:rPr>
        <w:t xml:space="preserve">4 </w:t>
      </w:r>
      <w:r w:rsidRPr="00103325">
        <w:rPr>
          <w:rFonts w:ascii="Times New Roman" w:eastAsia="Times New Roman" w:hAnsi="Times New Roman" w:cs="Times New Roman"/>
          <w:i/>
          <w:iCs/>
          <w:sz w:val="24"/>
          <w:szCs w:val="24"/>
          <w:lang w:eastAsia="ru-RU"/>
        </w:rPr>
        <w:t>АВТО</w:t>
      </w:r>
      <w:r w:rsidRPr="00103325">
        <w:rPr>
          <w:rFonts w:ascii="Times New Roman" w:eastAsia="Times New Roman" w:hAnsi="Times New Roman" w:cs="Times New Roman"/>
          <w:i/>
          <w:iCs/>
          <w:sz w:val="24"/>
          <w:szCs w:val="24"/>
          <w:lang w:val="en-US" w:eastAsia="ru-RU"/>
        </w:rPr>
        <w:t>: A987SA; S654DA; B587NM; K967LV.</w:t>
      </w:r>
    </w:p>
    <w:p w14:paraId="2B9FDF4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товары перевозятся составом автотранспортных средств после регистрационного номера транспортного средства через знак разделителя «/», указываются номера прицепов, полуприцепов и др.</w:t>
      </w:r>
    </w:p>
    <w:p w14:paraId="2F4489B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val="en-US" w:eastAsia="ru-RU"/>
        </w:rPr>
      </w:pPr>
      <w:r w:rsidRPr="00103325">
        <w:rPr>
          <w:rFonts w:ascii="Times New Roman" w:eastAsia="Times New Roman" w:hAnsi="Times New Roman" w:cs="Times New Roman"/>
          <w:i/>
          <w:iCs/>
          <w:sz w:val="24"/>
          <w:szCs w:val="24"/>
          <w:lang w:eastAsia="ru-RU"/>
        </w:rPr>
        <w:t>Например</w:t>
      </w:r>
      <w:r w:rsidRPr="00103325">
        <w:rPr>
          <w:rFonts w:ascii="Times New Roman" w:eastAsia="Times New Roman" w:hAnsi="Times New Roman" w:cs="Times New Roman"/>
          <w:i/>
          <w:iCs/>
          <w:sz w:val="24"/>
          <w:szCs w:val="24"/>
          <w:lang w:val="en-US" w:eastAsia="ru-RU"/>
        </w:rPr>
        <w:t>:</w:t>
      </w:r>
    </w:p>
    <w:p w14:paraId="736522A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val="en-US" w:eastAsia="ru-RU"/>
        </w:rPr>
      </w:pPr>
      <w:r w:rsidRPr="00103325">
        <w:rPr>
          <w:rFonts w:ascii="Times New Roman" w:eastAsia="Times New Roman" w:hAnsi="Times New Roman" w:cs="Times New Roman"/>
          <w:i/>
          <w:iCs/>
          <w:sz w:val="24"/>
          <w:szCs w:val="24"/>
          <w:lang w:val="en-US" w:eastAsia="ru-RU"/>
        </w:rPr>
        <w:t xml:space="preserve">2 </w:t>
      </w:r>
      <w:r w:rsidRPr="00103325">
        <w:rPr>
          <w:rFonts w:ascii="Times New Roman" w:eastAsia="Times New Roman" w:hAnsi="Times New Roman" w:cs="Times New Roman"/>
          <w:i/>
          <w:iCs/>
          <w:sz w:val="24"/>
          <w:szCs w:val="24"/>
          <w:lang w:eastAsia="ru-RU"/>
        </w:rPr>
        <w:t>АВТО</w:t>
      </w:r>
      <w:r w:rsidRPr="00103325">
        <w:rPr>
          <w:rFonts w:ascii="Times New Roman" w:eastAsia="Times New Roman" w:hAnsi="Times New Roman" w:cs="Times New Roman"/>
          <w:i/>
          <w:iCs/>
          <w:sz w:val="24"/>
          <w:szCs w:val="24"/>
          <w:lang w:val="en-US" w:eastAsia="ru-RU"/>
        </w:rPr>
        <w:t>: A987SA/K118DS; S654DA/P312LK.</w:t>
      </w:r>
    </w:p>
    <w:p w14:paraId="09EF385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правом подразделе графы указывается цифровой код страны, которой принадлежит транспортное средство, согласно Классификатору стран мира.</w:t>
      </w:r>
    </w:p>
    <w:p w14:paraId="395102C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в перевозке использовался состав автотранспортных средств, указывается цифровой код страны, в которой зарегистрировано автотранспортное средство, приводящее в движение эти транспортные средства (прицепы, полуприцепы и т. д.).</w:t>
      </w:r>
    </w:p>
    <w:p w14:paraId="73E537D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Если транспортные средства принадлежат нескольким странам, в левом подразделе графы проставляется количество транспортных средств, далее после пробела делается ссылка «см. на обороте» (в бумажной форме ГТД), в правом подразделе графы указывается код «999». На оборотной стороне бумажной формы ГТД указывается краткое наименование транспортного средства согласно Классификатору видов транспорта, далее после двоеточия — номера транспортных средств и после дефиса — цифровой код страны, которой принадлежит транспортное средство. </w:t>
      </w:r>
    </w:p>
    <w:p w14:paraId="3B9CAE0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электронной ГТД такая ссылка не допускается, и все сведения указываются непосредственно в самой электронной ГТД.</w:t>
      </w:r>
    </w:p>
    <w:p w14:paraId="04CD9B9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перемещении товаров по линиям электропередачи или трубопроводным транспортом указывается краткое наименование транспортного средства: «ТРУБОПРОВОД», «ЛЭП», согласно Классификатору видов транспорта.</w:t>
      </w:r>
    </w:p>
    <w:p w14:paraId="5ED791A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не заполняется, если товары ранее не были перемещены через таможенную границу Республики Узбекистан;</w:t>
      </w:r>
    </w:p>
    <w:p w14:paraId="0EFC8A2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18) графа 22. «Валюта и общая фактурная стоимость товаров».</w:t>
      </w:r>
    </w:p>
    <w:p w14:paraId="094D51D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левом подразделе графы указывается цифровой код валюты внешнеторгового контракта (договора, соглашения) согласно Классификатору валют.</w:t>
      </w:r>
    </w:p>
    <w:p w14:paraId="7648694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Под валютой внешнеторгового контракта (договора, соглашения) понимается валюта, в которой согласно внешнеторговому контракту (договору, соглашению) поставляемый товар оценен. Если товар перемещается не во исполнение внешнеторгового контракта (договора, соглашения), код валюты указывается на основании товаросопроводительных документов. </w:t>
      </w:r>
    </w:p>
    <w:p w14:paraId="52FAFAD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правом подразделе указывается цифрами общая фактурная стоимость декларируемой партии товаров, полученная как сумма фактурных стоимостей, указанных в графах 42 ГТД;</w:t>
      </w:r>
    </w:p>
    <w:p w14:paraId="0176F41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19) графа 23. «Курс валюты».</w:t>
      </w:r>
    </w:p>
    <w:p w14:paraId="4B7EB6E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графе проставляется курс валюты, код которой указан в графе 22 ГТД, по отношению к национальной валюте Республики Узбекистан, установленный Центральным банком Республики Узбекистан на дату принятия ГТД к таможенному оформлению. </w:t>
      </w:r>
    </w:p>
    <w:p w14:paraId="573A82C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7AB7AB3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если 1 российский рубль = 63,41 сум., то в графе указывается «1/63,41»;</w:t>
      </w:r>
    </w:p>
    <w:p w14:paraId="73311DA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если 10 японских йен = 220,09 сум., в графе указывается «10/220,09»;</w:t>
      </w:r>
    </w:p>
    <w:p w14:paraId="3E4C398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если валютой контракта является национальная валюта Республики Узбекистан, в графе указывается «1/1»;</w:t>
      </w:r>
    </w:p>
    <w:p w14:paraId="0D470AF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20) графа 24. «Характер сделки».</w:t>
      </w:r>
    </w:p>
    <w:p w14:paraId="797C7E4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левом подразделе графы указывается код характера сделки согласно Классификатору характеров сделки.</w:t>
      </w:r>
    </w:p>
    <w:p w14:paraId="3805F7E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правом подразделе графы указывается цифровой код валюты расчета с контрагентом за поставляемый товар согласно Классификатору валют.</w:t>
      </w:r>
    </w:p>
    <w:p w14:paraId="5804787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Под валютой расчета понимается валюта, в которой осуществлен или будет осуществлен взаиморасчет по внешнеторговому контракту (договору, соглашению) организации, указанной в графе 9 ГТД, а при отсутствии внешнеторгового контракта (договора, соглашения) валюта, указанная в товаросопроводительных документах;</w:t>
      </w:r>
    </w:p>
    <w:p w14:paraId="3E8D55E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21) графа 25. «Вид транспорта на границе».</w:t>
      </w:r>
    </w:p>
    <w:p w14:paraId="4F244F8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код вида транспортного средства, указанного в графе 21, согласно Классификатору видов транспорта.</w:t>
      </w:r>
    </w:p>
    <w:p w14:paraId="3F0B25F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не заполняется, если товары ранее не были перемещены через таможенную границу Республики Узбекистан;</w:t>
      </w:r>
    </w:p>
    <w:p w14:paraId="29BC324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22) графа 26. «Вид транспорта внутри страны».</w:t>
      </w:r>
    </w:p>
    <w:p w14:paraId="33E0799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код вида транспортного средства, указанного в графе 18, согласно Классификатору видов транспорта;</w:t>
      </w:r>
    </w:p>
    <w:p w14:paraId="45A5ACD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w:t>
      </w:r>
      <w:r w:rsidRPr="00103325">
        <w:rPr>
          <w:rFonts w:ascii="Times New Roman" w:eastAsia="Times New Roman" w:hAnsi="Times New Roman" w:cs="Times New Roman"/>
          <w:b/>
          <w:bCs/>
          <w:sz w:val="24"/>
          <w:szCs w:val="24"/>
          <w:lang w:eastAsia="ru-RU"/>
        </w:rPr>
        <w:t> </w:t>
      </w:r>
      <w:hyperlink r:id="rId183" w:history="1">
        <w:r w:rsidRPr="00103325">
          <w:rPr>
            <w:rFonts w:ascii="Times New Roman" w:eastAsia="Times New Roman" w:hAnsi="Times New Roman" w:cs="Times New Roman"/>
            <w:b/>
            <w:bCs/>
            <w:color w:val="0000FF"/>
            <w:sz w:val="24"/>
            <w:szCs w:val="24"/>
            <w:u w:val="single"/>
            <w:lang w:eastAsia="ru-RU"/>
          </w:rPr>
          <w:t>МЮ № 2773-3 от </w:t>
        </w:r>
      </w:hyperlink>
      <w:hyperlink r:id="rId184" w:history="1">
        <w:r w:rsidRPr="00103325">
          <w:rPr>
            <w:rFonts w:ascii="Times New Roman" w:eastAsia="Times New Roman" w:hAnsi="Times New Roman" w:cs="Times New Roman"/>
            <w:b/>
            <w:bCs/>
            <w:color w:val="0000FF"/>
            <w:sz w:val="24"/>
            <w:szCs w:val="24"/>
            <w:u w:val="single"/>
            <w:lang w:eastAsia="ru-RU"/>
          </w:rPr>
          <w:t>25.02.2019</w:t>
        </w:r>
      </w:hyperlink>
      <w:hyperlink r:id="rId185" w:history="1">
        <w:r w:rsidRPr="00103325">
          <w:rPr>
            <w:rFonts w:ascii="Times New Roman" w:eastAsia="Times New Roman" w:hAnsi="Times New Roman" w:cs="Times New Roman"/>
            <w:b/>
            <w:bCs/>
            <w:color w:val="0000FF"/>
            <w:sz w:val="24"/>
            <w:szCs w:val="24"/>
            <w:u w:val="single"/>
            <w:lang w:eastAsia="ru-RU"/>
          </w:rPr>
          <w:t> г.</w:t>
        </w:r>
      </w:hyperlink>
    </w:p>
    <w:p w14:paraId="7FE467C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23) графа 28. «Финансовые и банковские сведения».</w:t>
      </w:r>
    </w:p>
    <w:p w14:paraId="786F306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финансовые и банковские сведения лица, оплачивающего таможенные платежи, начиная каждый из реквизитов с новой строки и проставляя перед каждым из них порядковый номер:</w:t>
      </w:r>
    </w:p>
    <w:p w14:paraId="5CA11F9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 — ИНН плательщика/ИНН банка (при оплате таможенных платежей нерезидентом Республики Узбекистан ИНН таможенного брокера или декларанта);</w:t>
      </w:r>
    </w:p>
    <w:p w14:paraId="2C467A1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 — полное наименование банка;</w:t>
      </w:r>
    </w:p>
    <w:p w14:paraId="26C5A23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06ECC8C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 — почтовый адрес банка;</w:t>
      </w:r>
    </w:p>
    <w:p w14:paraId="44DE9DD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 — номер расчетного счета плательщика в национальной валюте Республики Узбекистан/МФО банка;</w:t>
      </w:r>
    </w:p>
    <w:p w14:paraId="2B59C8A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 — номер расчетного счета плательщика в иностранной валюте/МФО банка при уплате таможенных</w:t>
      </w:r>
      <w:r w:rsidRPr="00103325">
        <w:rPr>
          <w:rFonts w:ascii="Times New Roman" w:eastAsia="Times New Roman" w:hAnsi="Times New Roman" w:cs="Times New Roman"/>
          <w:sz w:val="24"/>
          <w:szCs w:val="24"/>
          <w:lang w:eastAsia="ru-RU"/>
        </w:rPr>
        <w:t>платежей в иностранной валюте;</w:t>
      </w:r>
    </w:p>
    <w:p w14:paraId="2E74559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24) графа 29. «Таможня на границе».</w:t>
      </w:r>
    </w:p>
    <w:p w14:paraId="400432E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код и наименование таможенного поста, через который товары ввезены в Республику Узбекистан, согласно Классификатору таможенных постов.</w:t>
      </w:r>
    </w:p>
    <w:p w14:paraId="7C22D3B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декларировании товаров, перемещаемых по линиям электропередачи или трубопроводным транспортом, указываются код и наименование таможенного поста контроля.</w:t>
      </w:r>
    </w:p>
    <w:p w14:paraId="5F1FF11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не заполняется, если товары ранее не были перемещены через таможенную границу Республики Узбекистан;</w:t>
      </w:r>
    </w:p>
    <w:p w14:paraId="6771A7D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Внесенные изменения на основании МЮ № </w:t>
      </w:r>
      <w:hyperlink r:id="rId186" w:history="1">
        <w:r w:rsidRPr="00103325">
          <w:rPr>
            <w:rFonts w:ascii="Times New Roman" w:eastAsia="Times New Roman" w:hAnsi="Times New Roman" w:cs="Times New Roman"/>
            <w:b/>
            <w:bCs/>
            <w:color w:val="0000FF"/>
            <w:sz w:val="24"/>
            <w:szCs w:val="24"/>
            <w:u w:val="single"/>
            <w:lang w:eastAsia="ru-RU"/>
          </w:rPr>
          <w:t>2773-4 от 29.11.2019г.</w:t>
        </w:r>
      </w:hyperlink>
      <w:r w:rsidRPr="00103325">
        <w:rPr>
          <w:rFonts w:ascii="Times New Roman" w:eastAsia="Times New Roman" w:hAnsi="Times New Roman" w:cs="Times New Roman"/>
          <w:b/>
          <w:bCs/>
          <w:color w:val="FF0000"/>
          <w:sz w:val="24"/>
          <w:szCs w:val="24"/>
          <w:lang w:eastAsia="ru-RU"/>
        </w:rPr>
        <w:t> вступают в силу с 01.01.2020г.</w:t>
      </w:r>
    </w:p>
    <w:p w14:paraId="0E4100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25) графа 30. «</w:t>
      </w:r>
      <w:r w:rsidRPr="00103325">
        <w:rPr>
          <w:rFonts w:ascii="Times New Roman" w:eastAsia="Times New Roman" w:hAnsi="Times New Roman" w:cs="Times New Roman"/>
          <w:b/>
          <w:bCs/>
          <w:sz w:val="24"/>
          <w:szCs w:val="24"/>
          <w:shd w:val="clear" w:color="auto" w:fill="FFFFFF"/>
          <w:lang w:eastAsia="ru-RU"/>
        </w:rPr>
        <w:t>Местонахождение товаров </w:t>
      </w:r>
      <w:r w:rsidRPr="00103325">
        <w:rPr>
          <w:rFonts w:ascii="Times New Roman" w:eastAsia="Times New Roman" w:hAnsi="Times New Roman" w:cs="Times New Roman"/>
          <w:b/>
          <w:bCs/>
          <w:color w:val="FF0000"/>
          <w:sz w:val="24"/>
          <w:szCs w:val="24"/>
          <w:lang w:eastAsia="ru-RU"/>
        </w:rPr>
        <w:t>(Старая редакция с 01.01.2020г.)</w:t>
      </w:r>
      <w:r w:rsidRPr="00103325">
        <w:rPr>
          <w:rFonts w:ascii="Times New Roman" w:eastAsia="Times New Roman" w:hAnsi="Times New Roman" w:cs="Times New Roman"/>
          <w:b/>
          <w:bCs/>
          <w:sz w:val="24"/>
          <w:szCs w:val="24"/>
          <w:shd w:val="clear" w:color="auto" w:fill="FFFFFF"/>
          <w:lang w:eastAsia="ru-RU"/>
        </w:rPr>
        <w:t> </w:t>
      </w:r>
      <w:r w:rsidRPr="00103325">
        <w:rPr>
          <w:rFonts w:ascii="Times New Roman" w:eastAsia="Times New Roman" w:hAnsi="Times New Roman" w:cs="Times New Roman"/>
          <w:b/>
          <w:bCs/>
          <w:sz w:val="24"/>
          <w:szCs w:val="24"/>
          <w:lang w:eastAsia="ru-RU"/>
        </w:rPr>
        <w:t>Место досмотра товаров».</w:t>
      </w:r>
    </w:p>
    <w:p w14:paraId="6EAFCD9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графе указывается </w:t>
      </w:r>
      <w:r w:rsidRPr="00103325">
        <w:rPr>
          <w:rFonts w:ascii="Times New Roman" w:eastAsia="Times New Roman" w:hAnsi="Times New Roman" w:cs="Times New Roman"/>
          <w:b/>
          <w:bCs/>
          <w:color w:val="FF0000"/>
          <w:sz w:val="24"/>
          <w:szCs w:val="24"/>
          <w:lang w:eastAsia="ru-RU"/>
        </w:rPr>
        <w:t xml:space="preserve">(Старая редакция) </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код таможенного поста, в зоне деятельности которого находятся товары, согласно Классификатору таможенных постов, а также</w:t>
      </w:r>
      <w:r w:rsidRPr="00103325">
        <w:rPr>
          <w:rFonts w:ascii="Times New Roman" w:eastAsia="Times New Roman" w:hAnsi="Times New Roman" w:cs="Times New Roman"/>
          <w:sz w:val="24"/>
          <w:szCs w:val="24"/>
          <w:lang w:eastAsia="ru-RU"/>
        </w:rPr>
        <w:t xml:space="preserve"> сведения о месте нахождения товаров на момент подачи ГТД:</w:t>
      </w:r>
    </w:p>
    <w:p w14:paraId="696E98C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если товары находятся на местах, имеющих статус таможенного или свободного склада, либо магазина беспошлинной торговли - номер и дата выдачи лицензии на учреждение таможенного или свободного склада, либо магазина беспошлинной торговли:</w:t>
      </w:r>
    </w:p>
    <w:p w14:paraId="52E9025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500C4FF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если товары находятся на таможенном или свободном складе, либо в магазине беспошлинной торговли — номер и дата выдачи лицензии на учреждение таможенного или свободного склада, либо магазина беспошлинной торговли;</w:t>
      </w:r>
    </w:p>
    <w:p w14:paraId="0365DBE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товары находятся на местах, не имеющих статуса таможенного склада — почтовый адрес места нахождения товара (без почтового индекса);</w:t>
      </w:r>
    </w:p>
    <w:p w14:paraId="75B206D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товары находятся на железнодорожной станции — наименование железнодорожной станции.</w:t>
      </w:r>
    </w:p>
    <w:p w14:paraId="49BCF20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Графа не заполняется при декларировании товаров, перемещаемых по линиям электропередачи или трубопроводным транспортом;</w:t>
      </w:r>
    </w:p>
    <w:p w14:paraId="709D7F2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w:t>
      </w:r>
      <w:r w:rsidRPr="00103325">
        <w:rPr>
          <w:rFonts w:ascii="Times New Roman" w:eastAsia="Times New Roman" w:hAnsi="Times New Roman" w:cs="Times New Roman"/>
          <w:b/>
          <w:bCs/>
          <w:sz w:val="24"/>
          <w:szCs w:val="24"/>
          <w:lang w:eastAsia="ru-RU"/>
        </w:rPr>
        <w:t> </w:t>
      </w:r>
      <w:hyperlink r:id="rId187" w:history="1">
        <w:r w:rsidRPr="00103325">
          <w:rPr>
            <w:rFonts w:ascii="Times New Roman" w:eastAsia="Times New Roman" w:hAnsi="Times New Roman" w:cs="Times New Roman"/>
            <w:b/>
            <w:bCs/>
            <w:color w:val="0000FF"/>
            <w:sz w:val="24"/>
            <w:szCs w:val="24"/>
            <w:u w:val="single"/>
            <w:lang w:eastAsia="ru-RU"/>
          </w:rPr>
          <w:t>МЮ № 2773-3 от </w:t>
        </w:r>
      </w:hyperlink>
      <w:hyperlink r:id="rId188" w:history="1">
        <w:r w:rsidRPr="00103325">
          <w:rPr>
            <w:rFonts w:ascii="Times New Roman" w:eastAsia="Times New Roman" w:hAnsi="Times New Roman" w:cs="Times New Roman"/>
            <w:b/>
            <w:bCs/>
            <w:color w:val="0000FF"/>
            <w:sz w:val="24"/>
            <w:szCs w:val="24"/>
            <w:u w:val="single"/>
            <w:lang w:eastAsia="ru-RU"/>
          </w:rPr>
          <w:t>25.02.2019</w:t>
        </w:r>
      </w:hyperlink>
      <w:hyperlink r:id="rId189" w:history="1">
        <w:r w:rsidRPr="00103325">
          <w:rPr>
            <w:rFonts w:ascii="Times New Roman" w:eastAsia="Times New Roman" w:hAnsi="Times New Roman" w:cs="Times New Roman"/>
            <w:b/>
            <w:bCs/>
            <w:color w:val="0000FF"/>
            <w:sz w:val="24"/>
            <w:szCs w:val="24"/>
            <w:u w:val="single"/>
            <w:lang w:eastAsia="ru-RU"/>
          </w:rPr>
          <w:t> г.</w:t>
        </w:r>
      </w:hyperlink>
    </w:p>
    <w:p w14:paraId="65241D7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Внесенные изменения на основании МЮ № </w:t>
      </w:r>
      <w:hyperlink r:id="rId190" w:history="1">
        <w:r w:rsidRPr="00103325">
          <w:rPr>
            <w:rFonts w:ascii="Times New Roman" w:eastAsia="Times New Roman" w:hAnsi="Times New Roman" w:cs="Times New Roman"/>
            <w:b/>
            <w:bCs/>
            <w:color w:val="0000FF"/>
            <w:sz w:val="24"/>
            <w:szCs w:val="24"/>
            <w:u w:val="single"/>
            <w:lang w:eastAsia="ru-RU"/>
          </w:rPr>
          <w:t>2773-4 от 29.11.2019г.</w:t>
        </w:r>
      </w:hyperlink>
      <w:r w:rsidRPr="00103325">
        <w:rPr>
          <w:rFonts w:ascii="Times New Roman" w:eastAsia="Times New Roman" w:hAnsi="Times New Roman" w:cs="Times New Roman"/>
          <w:b/>
          <w:bCs/>
          <w:color w:val="FF0000"/>
          <w:sz w:val="24"/>
          <w:szCs w:val="24"/>
          <w:lang w:eastAsia="ru-RU"/>
        </w:rPr>
        <w:t> вступают в силу с 01.01.2020г.</w:t>
      </w:r>
    </w:p>
    <w:p w14:paraId="358B22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26) графа 31. «Грузовые места и описание товара». «Маркировка и количество — номера контейнеров — описание товара».</w:t>
      </w:r>
    </w:p>
    <w:p w14:paraId="35B7017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сведения о декларируемом товаре. Сведения о товаре должны позволять однозначно классифицировать декларируемые товары в определенную десятизначную подсубпозицию, в соответствии с правилами классификации товаров по ТН ВЭД. Каждые сведения указываются начиная с новой строки и перед каждым из них проставляется порядковый номер.</w:t>
      </w:r>
    </w:p>
    <w:p w14:paraId="48BFBC7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Под номером 1 указываются:</w:t>
      </w:r>
    </w:p>
    <w:p w14:paraId="7EAF298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наименование (торговое, коммерческое или иное традиционное наименование) товара, сведения о товарных знаках, марках, моделях, артикулах, сортах, стандартах и иных технических и коммерческих характеристиках (государственные стандарты, технические регламенты и стандарты и т. д.), а также сведения о количественном и качественном составе декларируемого товара. Для товаров, указанных в приложении к постановлению Кабинета Министров Республики Узбекистан от 9 апреля 2015 года № 86 «О мерах по внедрению в республике системы обязательной энергетической маркировки и сертификации реализуемых бытовых электроприборов, вновь строящихся зданий и сооружений« указывается информация о классе энергоэффективности.</w:t>
      </w:r>
    </w:p>
    <w:p w14:paraId="20DA092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электронной ГТД наименование марки или брэнда товара, информация о классе энергоэффективности также указывается в отдельно выделенном поле;</w:t>
      </w:r>
    </w:p>
    <w:p w14:paraId="679CD0B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сведения о характеристиках и параметрах товара в единицах измерения отличных от основной или дополнительной единицы измерения (количество и условное обозначение), а также дата выпуска (изготовления) товара в случае, если такие сведения необходимы для исчисления и взимания таможенных платежей и (или) для применения мер экономической политики (запретов, ограничений и т. д.).</w:t>
      </w:r>
    </w:p>
    <w:p w14:paraId="05FED56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Не допускается указание декларируемых товаров общим наименованием товарной позиции, приведенным в ТН ВЭД.</w:t>
      </w:r>
    </w:p>
    <w:p w14:paraId="1C4D34E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Под номером 2 указываются:</w:t>
      </w:r>
    </w:p>
    <w:p w14:paraId="58F4022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для товара, имеющего упаковку — общее количество грузовых мест, занятых товаром, вид упаковки товара и количество упаковок. Если товар, декларируемый в этой графе, занимает не все грузовые места, в графе указывается «часть коробки» и т. д. При этом под упаковкой понимаются любые изделия и материалы, служащие или предназначенные для упаковки, защиты, размещения и крепления или разделения товаров, за исключением упаковочных материалов (солома, бумага, стекловолокно, стружка и т. п.), ввозимых навалом;</w:t>
      </w:r>
    </w:p>
    <w:p w14:paraId="240433E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для товара, перевозимого без упаковки, насыпом, навалом, наливом указывается соответственно «насыпь», «навал», «налив» и т. д;</w:t>
      </w:r>
    </w:p>
    <w:p w14:paraId="5048815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декларировании товаров, перемещаемых по линиям электропередачи или трубопроводным транспортом, под номером 2 сведения не заполняются.</w:t>
      </w:r>
    </w:p>
    <w:p w14:paraId="089768B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Под номером 3 указываются для товара, перевозимого в контейнерах или в случаях, когда в качестве товара оформляется контейнер — номера контейнеров через запятую. Если декларируемые товары занимают не весь контейнер, после номера производится запись: «часть». В электронной ГТД номера контейнеров указываются в отдельном поле каждый по отдельности.</w:t>
      </w:r>
    </w:p>
    <w:p w14:paraId="3399C49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контейнер остается в качестве собственности владельца груза, то после номера контейнера в скобках (в электронной ГТД в отдельном поле) указываются слова «Собственность владельца груза».</w:t>
      </w:r>
    </w:p>
    <w:p w14:paraId="2D18D6D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Под номером 4 указываются для маркированных подакцизных товаров — серия, номера и количество акцизных марок по каждой серии.</w:t>
      </w:r>
    </w:p>
    <w:p w14:paraId="2CF5B53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Сведения о номерах акцизных марок, следующих подряд, указываются путём проставления через дефис первого и последнего номера соответствующего диапазона.</w:t>
      </w:r>
    </w:p>
    <w:p w14:paraId="6936D08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Под номером 5, при декларировании товаров, перемещаемых трубопроводным транспортом, по линиям электропередачи указывается: «Поставка в период с XX.XX.XXXX по XX.XX.XXXX», где цифровыми символами указываются «день, месяц, год» начала и «день, месяц, год» окончания периода поставки товаров.</w:t>
      </w:r>
    </w:p>
    <w:p w14:paraId="76EAD66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Под номером 6 (в электронной ГТД в отдельной детализированной таблице) при декларировании ввозимых потребительских товаров, которые подлежат обязательному маркированию специальными контрольными идентификационными знаками в соответствии с постановлением Кабинета Министров Республики Узбекистан от 12 декабря 2011 года № 324 «О реализации мер по совершенствованию ввоза отдельных групп потребительских товаров в Республику Узбекистан» указывается информация о серийных номерах товаров, проставляемых заводом изготовителем.</w:t>
      </w:r>
    </w:p>
    <w:p w14:paraId="2A304E4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Под номером 7 указывается срок годности (использования) продовольственных товаров и лекарственных средств. В электронном ГТД данные сведения указываются в отдельно выделенном поле</w:t>
      </w:r>
      <w:r w:rsidRPr="00103325">
        <w:rPr>
          <w:rFonts w:ascii="Times New Roman" w:eastAsia="Times New Roman" w:hAnsi="Times New Roman" w:cs="Times New Roman"/>
          <w:sz w:val="24"/>
          <w:szCs w:val="24"/>
          <w:lang w:eastAsia="ru-RU"/>
        </w:rPr>
        <w:t>.</w:t>
      </w:r>
    </w:p>
    <w:p w14:paraId="1A38462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Внесенные изменения на основании МЮ № </w:t>
      </w:r>
      <w:hyperlink r:id="rId191" w:history="1">
        <w:r w:rsidRPr="00103325">
          <w:rPr>
            <w:rFonts w:ascii="Times New Roman" w:eastAsia="Times New Roman" w:hAnsi="Times New Roman" w:cs="Times New Roman"/>
            <w:b/>
            <w:bCs/>
            <w:color w:val="0000FF"/>
            <w:sz w:val="24"/>
            <w:szCs w:val="24"/>
            <w:u w:val="single"/>
            <w:lang w:eastAsia="ru-RU"/>
          </w:rPr>
          <w:t>2773-4 от 29.11.2019г.</w:t>
        </w:r>
      </w:hyperlink>
      <w:r w:rsidRPr="00103325">
        <w:rPr>
          <w:rFonts w:ascii="Times New Roman" w:eastAsia="Times New Roman" w:hAnsi="Times New Roman" w:cs="Times New Roman"/>
          <w:b/>
          <w:bCs/>
          <w:color w:val="FF0000"/>
          <w:sz w:val="24"/>
          <w:szCs w:val="24"/>
          <w:lang w:eastAsia="ru-RU"/>
        </w:rPr>
        <w:t> вступают в силу с 01.01.2020г.</w:t>
      </w:r>
    </w:p>
    <w:p w14:paraId="7BE6F9E9" w14:textId="77777777" w:rsidR="00103325" w:rsidRPr="00103325" w:rsidRDefault="00103325" w:rsidP="00103325">
      <w:pPr>
        <w:shd w:val="clear" w:color="auto" w:fill="FFFFFF"/>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Под номером 8 указываются следующие коды:</w:t>
      </w:r>
    </w:p>
    <w:p w14:paraId="670E5A00" w14:textId="77777777" w:rsidR="00103325" w:rsidRPr="00103325" w:rsidRDefault="00103325" w:rsidP="00103325">
      <w:pPr>
        <w:shd w:val="clear" w:color="auto" w:fill="FFFFFF"/>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«101» — если товары ввозятся в рамках инвестиционных проектов с участием прямых иностранных инвестиций, включенных в Инвестиционную программу, утвержденную решением Президента Республики Узбекистан;</w:t>
      </w:r>
    </w:p>
    <w:p w14:paraId="2C9FA3AB" w14:textId="77777777" w:rsidR="00103325" w:rsidRPr="00103325" w:rsidRDefault="00103325" w:rsidP="00103325">
      <w:pPr>
        <w:shd w:val="clear" w:color="auto" w:fill="FFFFFF"/>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«102» — если товары ввозятся в рамках инвестиционных проектов, осуществляемых за счет кредитных средств международных финансовых организаций, привлеченных под государственные гарантии Республики Узбекистан, включенных в Инвестиционную программу, утвержденную решением Президента Республики Узбекистан;</w:t>
      </w:r>
    </w:p>
    <w:p w14:paraId="03569FA8" w14:textId="77777777" w:rsidR="00103325" w:rsidRPr="00103325" w:rsidRDefault="00103325" w:rsidP="00103325">
      <w:pPr>
        <w:shd w:val="clear" w:color="auto" w:fill="FFFFFF"/>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«103» — если товары ввозятся в рамках инвестиционных проектов, утвержденных решением Президента Республики Узбекистан, не указанных в абзацах двадцатом и двадцать первом настоящего подпункта;</w:t>
      </w:r>
    </w:p>
    <w:p w14:paraId="2D379CEA" w14:textId="77777777" w:rsidR="00103325" w:rsidRPr="00103325" w:rsidRDefault="00103325" w:rsidP="00103325">
      <w:pPr>
        <w:shd w:val="clear" w:color="auto" w:fill="FFFFFF"/>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«201» — если товары ввозятся в рамках инвестиционных проектов развития территорий, утвержденных решениями Правительства и хокимов областей, осуществляемых с участием прямых иностранных инвестиций;</w:t>
      </w:r>
    </w:p>
    <w:p w14:paraId="498B8F47" w14:textId="77777777" w:rsidR="00103325" w:rsidRPr="00103325" w:rsidRDefault="00103325" w:rsidP="00103325">
      <w:pPr>
        <w:shd w:val="clear" w:color="auto" w:fill="FFFFFF"/>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«202» — если товары ввозятся в рамках инвестиционных проектов развития территорий, утвержденных решениями Правительства и хокимов областей, осуществляемых за счет кредитных средств местных банков;</w:t>
      </w:r>
    </w:p>
    <w:p w14:paraId="0A048192" w14:textId="77777777" w:rsidR="00103325" w:rsidRPr="00103325" w:rsidRDefault="00103325" w:rsidP="00103325">
      <w:pPr>
        <w:shd w:val="clear" w:color="auto" w:fill="FFFFFF"/>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«203» — если товары ввозятся в рамках инвестиционных проектов развития территорий, утвержденных решениями Правительства и хокимов областей, не предусмотренных в абзацах двадцать третьем и двадцать четвертом настоящего подпункта;</w:t>
      </w:r>
    </w:p>
    <w:p w14:paraId="69EB6B4B" w14:textId="77777777" w:rsidR="00103325" w:rsidRPr="00103325" w:rsidRDefault="00103325" w:rsidP="00103325">
      <w:pPr>
        <w:shd w:val="clear" w:color="auto" w:fill="FFFFFF"/>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«301» — если товары ввозятся в рамках проектов инвестиционной программы, не предусмотренных абзацами двадцатым — двадцать пятым настоящего подпункта;</w:t>
      </w:r>
    </w:p>
    <w:p w14:paraId="0780115D" w14:textId="77777777" w:rsidR="00103325" w:rsidRPr="00103325" w:rsidRDefault="00103325" w:rsidP="00103325">
      <w:pPr>
        <w:shd w:val="clear" w:color="auto" w:fill="FFFFFF"/>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«000» — если товары не относятся к проекту инвестиционной программы.</w:t>
      </w:r>
    </w:p>
    <w:p w14:paraId="5726CC97" w14:textId="77777777" w:rsidR="00103325" w:rsidRPr="00103325" w:rsidRDefault="00103325" w:rsidP="00103325">
      <w:pPr>
        <w:shd w:val="clear" w:color="auto" w:fill="FFFFFF"/>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Под номером 9 указывается трехзначный код технологического оборудования в соответствии с Классификатором основных сфер, приведенным в приложении № 16 к настоящей Инструкции, классифицируемых в товарных позициях 8401 — 8414 (кроме 8414 20 200 0, 8414 20 800 0, 8414 51 000 0), 8415 (кроме 8415 10 100 0, 8415 10 900 0), 8416 — 8418 (кроме 8418 10 — 8418 50), 8419 — 8422 (кроме 8422 11 000 0), 8423 (кроме 8423 10 100 0), 8424 — 8450 (кроме 8450 11 — 8450 19), 8451, 8452 (кроме 8452 10), 8453 — 8466, 8474 — 8480, 8486, 8501 — 8504, 8514, 8515, 8526, 8530, 8531, 8537, 8538, 8543, 9006 — 9008, 9010 — 9016, 9018 (кроме 9018 31 100 1, 9018 31 100 9, 9018 31 900 1, 9018 31 900 9, 9018 32 100 0, 9018 32 900 0, 9018 39 000 0, 9018 49 100 0, 9018 49 900 0, 9018 90 500 1), </w:t>
      </w:r>
      <w:r w:rsidRPr="00103325">
        <w:rPr>
          <w:rFonts w:ascii="Times New Roman" w:eastAsia="Times New Roman" w:hAnsi="Times New Roman" w:cs="Times New Roman"/>
          <w:sz w:val="24"/>
          <w:szCs w:val="24"/>
          <w:lang w:eastAsia="ru-RU"/>
        </w:rPr>
        <w:lastRenderedPageBreak/>
        <w:t>9019, 9020, 9022 — 9024, 9027, 9030 — 9033 ТН ВЭД. Если сфера ввозимого товара не указана в Классификаторе основных сфер, то указывается «000».</w:t>
      </w:r>
    </w:p>
    <w:p w14:paraId="0683925A" w14:textId="77777777" w:rsidR="00103325" w:rsidRPr="00103325" w:rsidRDefault="00103325" w:rsidP="00103325">
      <w:pPr>
        <w:shd w:val="clear" w:color="auto" w:fill="FFFFFF"/>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Под номером 10 указывается год изготовления технологического оборудования, приведенного в абзаце двадцать седьмом настоящего подпункта, затем после знака «/» указываются его технические параметры.</w:t>
      </w:r>
    </w:p>
    <w:p w14:paraId="009243D7" w14:textId="77777777" w:rsidR="00103325" w:rsidRPr="00103325" w:rsidRDefault="00103325" w:rsidP="00103325">
      <w:pPr>
        <w:shd w:val="clear" w:color="auto" w:fill="FFFFFF"/>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левом нижнем углу в отдельно выделенном поле графы, указывается ИНН потребителя декларируемого товара, после знака «/» код района (города) по юридическому адресу (постоянному месту жительства физического лица) в соответствии с Классификатором районов и городов Республики Узбекистан, приведенным в приложении № 15 к настоящей Инструкции.</w:t>
      </w:r>
    </w:p>
    <w:p w14:paraId="06414AFA" w14:textId="77777777" w:rsidR="00103325" w:rsidRPr="00103325" w:rsidRDefault="00103325" w:rsidP="00103325">
      <w:pPr>
        <w:shd w:val="clear" w:color="auto" w:fill="FFFFFF"/>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потребитель данного товара неизвестен или их несколько, то указывается ИНН и код района (города) получателя товара.</w:t>
      </w:r>
    </w:p>
    <w:p w14:paraId="11E611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p w14:paraId="4233341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правом нижнем углу графы в специально выделенном поле указываются количество товаров в дополнительной единице измерения и условное обозначение единицы измерения в соответствии с ТН ВЭД (код дополнительной единицы измерения проставляется в графе 41). В электронной ГТД указывается только количество товаров в дополнительной единице измерения, без проставления условного обозначения единицы измерения.</w:t>
      </w:r>
    </w:p>
    <w:p w14:paraId="4163156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Количество товара в дополнительной единице измерения указывается с точностью до двух знаков после запятой.</w:t>
      </w:r>
    </w:p>
    <w:p w14:paraId="11381C4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количество товара в дополнительной единице измерения меньше «0,01», в графе указывается количество товара в дополнительной единице измерения с точностью до шестого знака после запятой.</w:t>
      </w:r>
    </w:p>
    <w:p w14:paraId="30A1BB2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случае применения только основной единицы измерения «кг» — правый нижний угол графы не заполняется.</w:t>
      </w:r>
    </w:p>
    <w:p w14:paraId="47961F4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653A217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левом нижнем углу графы в выделенном поле указывается код ОКПО организации-потребителя декларируемого товара.</w:t>
      </w:r>
    </w:p>
    <w:p w14:paraId="02236B3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Если потребитель неизвестен или их несколько, то указывается код ОКПО организации, которая импортирует данный товар;</w:t>
      </w:r>
    </w:p>
    <w:p w14:paraId="23D4D64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27) графа 32. «Товар №».</w:t>
      </w:r>
    </w:p>
    <w:p w14:paraId="372E201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порядковый номер товара, декларируемого в графе 31.</w:t>
      </w:r>
    </w:p>
    <w:p w14:paraId="7F91F43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декларируются товары одного наименования, в графе ставится «1»;</w:t>
      </w:r>
    </w:p>
    <w:p w14:paraId="1D529E0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28) графа 33. «Код товара».</w:t>
      </w:r>
    </w:p>
    <w:p w14:paraId="05842C8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левой части графы указывается десятизначный код товаров по ТН ВЭД, декларируемых в графе 31. Данный код записывается без пробелов и иных разделительных знаков;</w:t>
      </w:r>
    </w:p>
    <w:p w14:paraId="3AAC4E2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29) графа 34. «Код страны происхождения».</w:t>
      </w:r>
    </w:p>
    <w:p w14:paraId="7F3EAFE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левом подразделе графы, согласно Классификатору стран мира, указывается цифровой код страны происхождения товара, декларируемого в графе 31.</w:t>
      </w:r>
    </w:p>
    <w:p w14:paraId="22EE9E7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в момент таможенного оформления страна происхождения неизвестна, то проставляется код «000».</w:t>
      </w:r>
    </w:p>
    <w:p w14:paraId="3742E12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в сертификате о происхождении товара не указана конкретная страна Европейского союза, а указан в качестве страны происхождения товара Европейский союз, указывается двузначный буквенный код латинскими буквами «EU»;</w:t>
      </w:r>
    </w:p>
    <w:p w14:paraId="1BC544E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30) графа 35. «Вес брутто (кг)».</w:t>
      </w:r>
    </w:p>
    <w:p w14:paraId="79F2202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в килограммах масса «брутто» товара, декларируемого в графе 31 ГТД. Под массой «брутто» понимается общая масса товара, включая все виды его упаковки, необходимые для обеспечения неизменности их состояния до поступления в оборот, но исключая контейнеры и другое транспортное оборудование.</w:t>
      </w:r>
    </w:p>
    <w:p w14:paraId="58C91D4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Вес брутто округляется по математическим правилам до трех знаков после запятой.</w:t>
      </w:r>
    </w:p>
    <w:p w14:paraId="3675698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общая масса товара составляет менее одного килограмма, вес брутто указывается с точностью до трех знаков после запятой.</w:t>
      </w:r>
    </w:p>
    <w:p w14:paraId="515E9BD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Если общая масса товара составляет менее одного грамма, то вес брутто указывается с точностью до шести знаков после запятой.</w:t>
      </w:r>
    </w:p>
    <w:p w14:paraId="358C5BB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декларировании товаров, перемещаемых трубопроводным транспортом, указывается общая масса товара.</w:t>
      </w:r>
    </w:p>
    <w:p w14:paraId="64A8786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не заполняется при декларировании товаров, перемещаемых по линиям электропередачи;</w:t>
      </w:r>
    </w:p>
    <w:p w14:paraId="2E20660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w:t>
      </w:r>
      <w:r w:rsidRPr="00103325">
        <w:rPr>
          <w:rFonts w:ascii="Times New Roman" w:eastAsia="Times New Roman" w:hAnsi="Times New Roman" w:cs="Times New Roman"/>
          <w:b/>
          <w:bCs/>
          <w:sz w:val="24"/>
          <w:szCs w:val="24"/>
          <w:lang w:eastAsia="ru-RU"/>
        </w:rPr>
        <w:t> </w:t>
      </w:r>
      <w:hyperlink r:id="rId192" w:history="1">
        <w:r w:rsidRPr="00103325">
          <w:rPr>
            <w:rFonts w:ascii="Times New Roman" w:eastAsia="Times New Roman" w:hAnsi="Times New Roman" w:cs="Times New Roman"/>
            <w:b/>
            <w:bCs/>
            <w:color w:val="0000FF"/>
            <w:sz w:val="24"/>
            <w:szCs w:val="24"/>
            <w:u w:val="single"/>
            <w:lang w:eastAsia="ru-RU"/>
          </w:rPr>
          <w:t>МЮ № 2773-3 от </w:t>
        </w:r>
      </w:hyperlink>
      <w:hyperlink r:id="rId193" w:history="1">
        <w:r w:rsidRPr="00103325">
          <w:rPr>
            <w:rFonts w:ascii="Times New Roman" w:eastAsia="Times New Roman" w:hAnsi="Times New Roman" w:cs="Times New Roman"/>
            <w:b/>
            <w:bCs/>
            <w:color w:val="0000FF"/>
            <w:sz w:val="24"/>
            <w:szCs w:val="24"/>
            <w:u w:val="single"/>
            <w:lang w:eastAsia="ru-RU"/>
          </w:rPr>
          <w:t>25.02.2019</w:t>
        </w:r>
      </w:hyperlink>
      <w:hyperlink r:id="rId194" w:history="1">
        <w:r w:rsidRPr="00103325">
          <w:rPr>
            <w:rFonts w:ascii="Times New Roman" w:eastAsia="Times New Roman" w:hAnsi="Times New Roman" w:cs="Times New Roman"/>
            <w:b/>
            <w:bCs/>
            <w:color w:val="0000FF"/>
            <w:sz w:val="24"/>
            <w:szCs w:val="24"/>
            <w:u w:val="single"/>
            <w:lang w:eastAsia="ru-RU"/>
          </w:rPr>
          <w:t> г.</w:t>
        </w:r>
      </w:hyperlink>
    </w:p>
    <w:p w14:paraId="2BF70D7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31) графа 36. «Преференция».</w:t>
      </w:r>
    </w:p>
    <w:p w14:paraId="3FCD19F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графе указываются буквенные коды предоставленных преференций, льгот или иных особенностей по уплате таможенных платежей, согласно Классификатору преференций, льгот и иных особенностей уплаты таможенных платежей по следующей схеме:</w:t>
      </w:r>
    </w:p>
    <w:p w14:paraId="3A69593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1/2/3/4, где соответственно:</w:t>
      </w:r>
    </w:p>
    <w:p w14:paraId="768F857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 — код особенности по уплате таможенных сборов за таможенное оформление;</w:t>
      </w:r>
    </w:p>
    <w:p w14:paraId="7AFF155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 — код особенности по уплате таможенной пошлины;</w:t>
      </w:r>
    </w:p>
    <w:p w14:paraId="26E1B98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 — код особенности по уплате акцизного налога;</w:t>
      </w:r>
    </w:p>
    <w:p w14:paraId="3C97B96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 — код особенности по уплате налога на добавленную стоимость;</w:t>
      </w:r>
    </w:p>
    <w:p w14:paraId="23AF745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32) графа 37. «Процедура».</w:t>
      </w:r>
    </w:p>
    <w:p w14:paraId="1D0EE6A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семизначный код процедуры перемещения товаров через таможенную границу Республики Узбекистан. Данный код состоит из следующих трех составляющих:</w:t>
      </w:r>
    </w:p>
    <w:p w14:paraId="5FB26AB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первые две цифры — код заявляемого таможенного режима согласно Классификатору таможенных режимов;</w:t>
      </w:r>
    </w:p>
    <w:p w14:paraId="5AB5634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вторые две цифры — код предшествующего таможенного режима, согласно Классификатору таможенных режимов. Если предшествующий таможенный режим отсутствует, то проставляется «00»;</w:t>
      </w:r>
    </w:p>
    <w:p w14:paraId="7BAE380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последние три цифры — код особенности перемещения декларируемых товаров, согласно Классификатору особенностей перемещения товаров. Если особенность перемещения товаров не установлена проставляется «000»;</w:t>
      </w:r>
    </w:p>
    <w:p w14:paraId="65A7C52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33) графа 38. «Вес нетто (кг)».</w:t>
      </w:r>
    </w:p>
    <w:p w14:paraId="7043189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в килограммах масса «нетто» декларируемого товара.</w:t>
      </w:r>
    </w:p>
    <w:p w14:paraId="59137E9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Для товара, перемещаемого в упакованном виде:</w:t>
      </w:r>
    </w:p>
    <w:p w14:paraId="5BEC855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масса декларируемого товара с учетом только первичной упаковки, если в такой упаковке, исходя из потребительских свойств, товары предоставляются для розничной продажи и (или) первичная упаковка, способствующая сохранению товара при его продаже, не может быть отделена от товара до его потребления без нарушения потребительских свойств товаров (например, кофе в банке и т. д.);</w:t>
      </w:r>
    </w:p>
    <w:p w14:paraId="1BC3C7E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масса декларируемого товара без учета какой-либо упаковки в остальных случаях.</w:t>
      </w:r>
    </w:p>
    <w:p w14:paraId="40D7A67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Для товара, перемещаемого без упаковки (насыпом, наливом, навалом), указывается общая масса товара.</w:t>
      </w:r>
    </w:p>
    <w:p w14:paraId="2C1A88D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Вес нетто округляется по математическим правилам до трех знаков после запятой.</w:t>
      </w:r>
    </w:p>
    <w:p w14:paraId="10FF5C0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общая масса товара составляет менее одного килограмма, вес нетто указывается с точностью до трёх знаков после запятой.</w:t>
      </w:r>
    </w:p>
    <w:p w14:paraId="2F79F81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масса товара составляет менее одного грамма, то вес нетто указывается с точностью до шести знаков после запятой.</w:t>
      </w:r>
    </w:p>
    <w:p w14:paraId="752F871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декларировании товаров, перемещаемых трубопроводным транспортом, указывается масса товара, указанная в графе 35 ГТД.</w:t>
      </w:r>
    </w:p>
    <w:p w14:paraId="3B5F279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не заполняется при декларировании товаров, перемещаемых по линиям электропередачи;</w:t>
      </w:r>
    </w:p>
    <w:p w14:paraId="4C7DE32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34) графа 39. «Квота».</w:t>
      </w:r>
    </w:p>
    <w:p w14:paraId="14813F1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Заполняется для товаров, на которые установлены количественные ограничения.</w:t>
      </w:r>
    </w:p>
    <w:p w14:paraId="3D5D437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в единицах измерения, согласно полученной лицензии, остаток выделенной квоты. Декларируемые товары при определении остатка квоты не учитывается.</w:t>
      </w:r>
    </w:p>
    <w:p w14:paraId="3DF239B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109C391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lastRenderedPageBreak/>
        <w:t>выделенная квота по лицензии — 10000 куб. м; декларируемая первая партия товаров — 4000 куб. м. В графе 39 указывается — «10000 куб. м».</w:t>
      </w:r>
    </w:p>
    <w:p w14:paraId="544799A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При декларировании следующей партии товаров в счет выделенной квоты по данной лицензии в графе 39 указывается остаток квоты — «6000 куб. м»;</w:t>
      </w:r>
    </w:p>
    <w:p w14:paraId="59DF45A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35) графа 40. «Общая декларация/предшествующий документ».</w:t>
      </w:r>
    </w:p>
    <w:p w14:paraId="658026A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товары до заявляемого таможенного режима были помещены под иной таможенный режим, в графе указываются следующие сведения о ГТД, на основании которого товары были помещены под предшествующий таможенный режим:</w:t>
      </w:r>
    </w:p>
    <w:p w14:paraId="0056DE3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код предшествующего документа — в данном случае «ГТД»;</w:t>
      </w:r>
    </w:p>
    <w:p w14:paraId="1F976A6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регистрационный номер предшествующей ГТД; </w:t>
      </w:r>
    </w:p>
    <w:p w14:paraId="0EDAA2E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номер товара в предшествующей ГТД, указанного в графе 32; </w:t>
      </w:r>
    </w:p>
    <w:p w14:paraId="74A84ED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вес брутто в килограммах оформляемого товара, указанного в графе 32 предшествующей ГТД; </w:t>
      </w:r>
    </w:p>
    <w:p w14:paraId="77E5363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вес нетто в килограммах оформляемого товара, указанного в графе 32 предшествующей ГТД; </w:t>
      </w:r>
    </w:p>
    <w:p w14:paraId="2F5CD68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количество в дополнительной единице измерения (если таковая имеется); </w:t>
      </w:r>
    </w:p>
    <w:p w14:paraId="179F0C6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условное обозначение дополнительной единицы измерения в соответствии с ТН ВЭД (если таковая имеется). </w:t>
      </w:r>
    </w:p>
    <w:p w14:paraId="4BAC967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3714A65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ГТД 14010/31.03.2012/0353761 — 2 — 5980 кг — 5900 кг — 250,2 м</w:t>
      </w:r>
      <w:r w:rsidRPr="00103325">
        <w:rPr>
          <w:rFonts w:ascii="Times New Roman" w:eastAsia="Times New Roman" w:hAnsi="Times New Roman" w:cs="Times New Roman"/>
          <w:i/>
          <w:iCs/>
          <w:sz w:val="12"/>
          <w:szCs w:val="12"/>
          <w:lang w:eastAsia="ru-RU"/>
        </w:rPr>
        <w:t>3</w:t>
      </w:r>
      <w:r w:rsidRPr="00103325">
        <w:rPr>
          <w:rFonts w:ascii="Times New Roman" w:eastAsia="Times New Roman" w:hAnsi="Times New Roman" w:cs="Times New Roman"/>
          <w:i/>
          <w:iCs/>
          <w:sz w:val="24"/>
          <w:szCs w:val="24"/>
          <w:lang w:eastAsia="ru-RU"/>
        </w:rPr>
        <w:t>.</w:t>
      </w:r>
    </w:p>
    <w:p w14:paraId="2E3E85B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декларируемый товар ранее был разделён на несколько партий и оформлен несколькими ГТД, сведения о каждой ранее оформленной ГТД указываются отдельно с новой строки, в вышеуказанном порядке.</w:t>
      </w:r>
    </w:p>
    <w:p w14:paraId="2F9D829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в отношении товаров ранее не была представлена ГТД, в графе указываются следующие сведения о документах контроля доставки (книжка контроля доставки груза, книжка МДП), на основании которых товары доставлялись во внутренний таможенный орган для проведения таможенного оформления:</w:t>
      </w:r>
    </w:p>
    <w:p w14:paraId="48A7E06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код документа контроля доставки: для книжки контроля доставки груза — ККДГ, для книжки МДП — МДП;</w:t>
      </w:r>
    </w:p>
    <w:p w14:paraId="6B57B6F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номер документа контроля доставки (99999/99.99.9999/ИМ999999 — код поста/дата/номер книжки контроля доставки груза, 99999/99.99.9999/ZX99999999 — код поста/дата/номер книжки МДП). При этом, буквы в номере книжки контроля доставки груза указываются строго в кириллице, а в номере книжки МДП строго в латинице;</w:t>
      </w:r>
    </w:p>
    <w:p w14:paraId="1F11FCE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вес брутто в килограммах оформляемого товара, указанного в документе контроля доставки.</w:t>
      </w:r>
    </w:p>
    <w:p w14:paraId="101F794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227CEA2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ККДГ 06006/31.03.2012/ИМ003761 — 15000 кг;</w:t>
      </w:r>
    </w:p>
    <w:p w14:paraId="2D2F544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МДП 27002/01.01.2014/XY00156239 — 19456 кг.</w:t>
      </w:r>
    </w:p>
    <w:p w14:paraId="0BBFE7A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товар оформляется из нескольких документов контроля доставки, каждые сведения указываются отдельно с новой строки, в вышеуказанном порядке;</w:t>
      </w:r>
    </w:p>
    <w:p w14:paraId="5C27BC2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w:t>
      </w:r>
      <w:r w:rsidRPr="00103325">
        <w:rPr>
          <w:rFonts w:ascii="Times New Roman" w:eastAsia="Times New Roman" w:hAnsi="Times New Roman" w:cs="Times New Roman"/>
          <w:b/>
          <w:bCs/>
          <w:sz w:val="24"/>
          <w:szCs w:val="24"/>
          <w:lang w:eastAsia="ru-RU"/>
        </w:rPr>
        <w:t> </w:t>
      </w:r>
      <w:hyperlink r:id="rId195" w:history="1">
        <w:r w:rsidRPr="00103325">
          <w:rPr>
            <w:rFonts w:ascii="Times New Roman" w:eastAsia="Times New Roman" w:hAnsi="Times New Roman" w:cs="Times New Roman"/>
            <w:b/>
            <w:bCs/>
            <w:color w:val="0000FF"/>
            <w:sz w:val="24"/>
            <w:szCs w:val="24"/>
            <w:u w:val="single"/>
            <w:lang w:eastAsia="ru-RU"/>
          </w:rPr>
          <w:t>МЮ № 2773-3 от </w:t>
        </w:r>
      </w:hyperlink>
      <w:hyperlink r:id="rId196" w:history="1">
        <w:r w:rsidRPr="00103325">
          <w:rPr>
            <w:rFonts w:ascii="Times New Roman" w:eastAsia="Times New Roman" w:hAnsi="Times New Roman" w:cs="Times New Roman"/>
            <w:b/>
            <w:bCs/>
            <w:color w:val="0000FF"/>
            <w:sz w:val="24"/>
            <w:szCs w:val="24"/>
            <w:u w:val="single"/>
            <w:lang w:eastAsia="ru-RU"/>
          </w:rPr>
          <w:t>25.02.2019</w:t>
        </w:r>
      </w:hyperlink>
      <w:hyperlink r:id="rId197" w:history="1">
        <w:r w:rsidRPr="00103325">
          <w:rPr>
            <w:rFonts w:ascii="Times New Roman" w:eastAsia="Times New Roman" w:hAnsi="Times New Roman" w:cs="Times New Roman"/>
            <w:b/>
            <w:bCs/>
            <w:color w:val="0000FF"/>
            <w:sz w:val="24"/>
            <w:szCs w:val="24"/>
            <w:u w:val="single"/>
            <w:lang w:eastAsia="ru-RU"/>
          </w:rPr>
          <w:t> г.</w:t>
        </w:r>
      </w:hyperlink>
    </w:p>
    <w:p w14:paraId="7B6AEC8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36) графа 41. «Дополнительная единица измерения».</w:t>
      </w:r>
    </w:p>
    <w:p w14:paraId="4FFFE8C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код дополнительной единицы измерения количества товара, указанного в правом нижнем подразделе графы 31, в соответствии с «Таблицей единиц измерения», приведенной в ТН ВЭД.</w:t>
      </w:r>
    </w:p>
    <w:p w14:paraId="2791108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для данного товара по ТН ВЭД применяется только основная единица измерения (кг),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в графе указывается ее код (166);</w:t>
      </w:r>
    </w:p>
    <w:p w14:paraId="0332D6E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37) графа 42. «Фактурная стоимость товара».</w:t>
      </w:r>
    </w:p>
    <w:p w14:paraId="506BB5B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графе указывается в валюте внешнеторгового контракта (договора, соглашения) фактурная стоимость товара, декларируемого в графе 31, фактически уплаченная или подлежащая уплате либо компенсируемая встречными поставками товаров, в соответствии с условиями внешнеторгового контракта (договора, соглашения). </w:t>
      </w:r>
    </w:p>
    <w:p w14:paraId="4F27C84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При импорте товаров, по безвозмездным поставкам или поставок товаров, без заключения внешнеторгового контракта (договора, соглашения) фактурная стоимость товара указывается на основании товаросопроводительных документов.</w:t>
      </w:r>
    </w:p>
    <w:p w14:paraId="443A907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случае декларирования наличной валюты в графе указывается сумма перемещаемой валюты, а при декларировании ценных бумаг, имеющих номинальную стоимость — номинальная стоимость ценных бумаг.</w:t>
      </w:r>
    </w:p>
    <w:p w14:paraId="15C46B0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Фактурная стоимость округляется по математическим правилам с точностью до двух знаков после запятой;</w:t>
      </w:r>
    </w:p>
    <w:p w14:paraId="2B4A26C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38) графа 43.</w:t>
      </w:r>
    </w:p>
    <w:p w14:paraId="56BDC40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w:t>
      </w:r>
    </w:p>
    <w:p w14:paraId="4917364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 — если грузополучатель ввозит продукцию, не предназначенную для собственных нужд;</w:t>
      </w:r>
    </w:p>
    <w:p w14:paraId="1A8A694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 — если грузополучатель ввозит продукцию, предназначенную для собственных нужд;</w:t>
      </w:r>
    </w:p>
    <w:p w14:paraId="4AF4E18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w:t>
      </w:r>
      <w:r w:rsidRPr="00103325">
        <w:rPr>
          <w:rFonts w:ascii="Times New Roman" w:eastAsia="Times New Roman" w:hAnsi="Times New Roman" w:cs="Times New Roman"/>
          <w:b/>
          <w:bCs/>
          <w:sz w:val="24"/>
          <w:szCs w:val="24"/>
          <w:lang w:eastAsia="ru-RU"/>
        </w:rPr>
        <w:t> </w:t>
      </w:r>
      <w:hyperlink r:id="rId198" w:history="1">
        <w:r w:rsidRPr="00103325">
          <w:rPr>
            <w:rFonts w:ascii="Times New Roman" w:eastAsia="Times New Roman" w:hAnsi="Times New Roman" w:cs="Times New Roman"/>
            <w:b/>
            <w:bCs/>
            <w:color w:val="0000FF"/>
            <w:sz w:val="24"/>
            <w:szCs w:val="24"/>
            <w:u w:val="single"/>
            <w:lang w:eastAsia="ru-RU"/>
          </w:rPr>
          <w:t>МЮ № 2773-3 от </w:t>
        </w:r>
      </w:hyperlink>
      <w:hyperlink r:id="rId199" w:history="1">
        <w:r w:rsidRPr="00103325">
          <w:rPr>
            <w:rFonts w:ascii="Times New Roman" w:eastAsia="Times New Roman" w:hAnsi="Times New Roman" w:cs="Times New Roman"/>
            <w:b/>
            <w:bCs/>
            <w:color w:val="0000FF"/>
            <w:sz w:val="24"/>
            <w:szCs w:val="24"/>
            <w:u w:val="single"/>
            <w:lang w:eastAsia="ru-RU"/>
          </w:rPr>
          <w:t>25.02.2019</w:t>
        </w:r>
      </w:hyperlink>
      <w:hyperlink r:id="rId200" w:history="1">
        <w:r w:rsidRPr="00103325">
          <w:rPr>
            <w:rFonts w:ascii="Times New Roman" w:eastAsia="Times New Roman" w:hAnsi="Times New Roman" w:cs="Times New Roman"/>
            <w:b/>
            <w:bCs/>
            <w:color w:val="0000FF"/>
            <w:sz w:val="24"/>
            <w:szCs w:val="24"/>
            <w:u w:val="single"/>
            <w:lang w:eastAsia="ru-RU"/>
          </w:rPr>
          <w:t> г.</w:t>
        </w:r>
      </w:hyperlink>
    </w:p>
    <w:p w14:paraId="2F7D5FC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39) графа 44. «Дополнительная информация/представляемые документы».</w:t>
      </w:r>
    </w:p>
    <w:p w14:paraId="77D0E7D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сведения о документах, на основании которых заполнена ГТД, подтверждающих заявленные сведения о каждом товаре, указанном в графе 31 ГТД.</w:t>
      </w:r>
    </w:p>
    <w:p w14:paraId="245A9E3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Сведения о каждом документе указываются с проставлением его порядкового номера и буквенного кода согласно Классификатору видов документов и сведений, используемых при заполнении грузовой таможенной декларации (начиная каждый из реквизитов с новой строки):</w:t>
      </w:r>
    </w:p>
    <w:p w14:paraId="4375452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 регистрационный номер и дата выдачи лицензии, а также срок ее действия для лицензируемых товаров. </w:t>
      </w:r>
    </w:p>
    <w:p w14:paraId="04E9DAF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1A81A5E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101 ЛИЦЕНЗИЯ № 998344400002 от 26.11.2015 г. Срок действия — 31.12.2015 г.;</w:t>
      </w:r>
    </w:p>
    <w:p w14:paraId="7AC71C0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б) номера (регистрационный номер) транспортных и коммерческих документов. </w:t>
      </w:r>
    </w:p>
    <w:p w14:paraId="438C56A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79E5DB9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205 АВИА № 259-12586814 от 18.11.2015 г.;</w:t>
      </w:r>
    </w:p>
    <w:p w14:paraId="02276C7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 xml:space="preserve">220 ИНВ № 987 от 15.11.2015 г.; </w:t>
      </w:r>
    </w:p>
    <w:p w14:paraId="3D797F2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в) номер и дата контракта (договора, соглашения), по которому (которым) осуществляется таможенное оформление товара</w:t>
      </w:r>
    </w:p>
    <w:p w14:paraId="790EE3A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4B40D6F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в) номер и дата контракта (договора, соглашения), дополнительного соглашения к контракту (договору, соглашению), по которому (которым) осуществляется таможенное оформление товара, а также общая сумма контракта (договора, соглашения). </w:t>
      </w:r>
    </w:p>
    <w:p w14:paraId="11836BE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79CFD3F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301 КНТ № ЭКС-654 от 13.09.2015 г. на сумму </w:t>
      </w:r>
      <w:r w:rsidRPr="00103325">
        <w:rPr>
          <w:rFonts w:ascii="Times New Roman" w:eastAsia="Times New Roman" w:hAnsi="Times New Roman" w:cs="Times New Roman"/>
          <w:b/>
          <w:bCs/>
          <w:i/>
          <w:iCs/>
          <w:color w:val="FF0000"/>
          <w:sz w:val="24"/>
          <w:szCs w:val="24"/>
          <w:lang w:eastAsia="ru-RU"/>
        </w:rPr>
        <w:t>(старая редакция)</w:t>
      </w:r>
      <w:r w:rsidRPr="00103325">
        <w:rPr>
          <w:rFonts w:ascii="Times New Roman" w:eastAsia="Times New Roman" w:hAnsi="Times New Roman" w:cs="Times New Roman"/>
          <w:i/>
          <w:iCs/>
          <w:sz w:val="24"/>
          <w:szCs w:val="24"/>
          <w:lang w:eastAsia="ru-RU"/>
        </w:rPr>
        <w:t> </w:t>
      </w:r>
      <w:r w:rsidRPr="00103325">
        <w:rPr>
          <w:rFonts w:ascii="Times New Roman" w:eastAsia="Times New Roman" w:hAnsi="Times New Roman" w:cs="Times New Roman"/>
          <w:i/>
          <w:iCs/>
          <w:strike/>
          <w:sz w:val="24"/>
          <w:szCs w:val="24"/>
          <w:lang w:eastAsia="ru-RU"/>
        </w:rPr>
        <w:t>1000000 долл. США</w:t>
      </w:r>
      <w:r w:rsidRPr="00103325">
        <w:rPr>
          <w:rFonts w:ascii="Times New Roman" w:eastAsia="Times New Roman" w:hAnsi="Times New Roman" w:cs="Times New Roman"/>
          <w:i/>
          <w:iCs/>
          <w:sz w:val="24"/>
          <w:szCs w:val="24"/>
          <w:lang w:eastAsia="ru-RU"/>
        </w:rPr>
        <w:t>;</w:t>
      </w:r>
    </w:p>
    <w:p w14:paraId="35036A0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trike/>
          <w:sz w:val="24"/>
          <w:szCs w:val="24"/>
          <w:lang w:eastAsia="ru-RU"/>
        </w:rPr>
        <w:t>302 ДОП № 1 от 13.11.2015 г.;</w:t>
      </w:r>
    </w:p>
    <w:p w14:paraId="5F08149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г) регистрационный номер и дата выдачи разрешений, заключений и иных документов (сертификатов, удостоверений и т. д.), представляемых иными уполномоченными органами в случаях, предусмотренных нормативно-правовыми актами. </w:t>
      </w:r>
    </w:p>
    <w:p w14:paraId="5409E01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19E6649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417 ССТ № UZ.SMT.01.065.1783700 от 15.10.2015 г.;</w:t>
      </w:r>
    </w:p>
    <w:p w14:paraId="36ACC77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419 ФТСС № 431771 от 04.11.2015 г.;</w:t>
      </w:r>
    </w:p>
    <w:p w14:paraId="1D6D3AA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 регистрационный номер и дата регистрации внешнеторгового контракта (договора, соглашения) в </w:t>
      </w:r>
      <w:r w:rsidRPr="00103325">
        <w:rPr>
          <w:rFonts w:ascii="Times New Roman" w:eastAsia="Times New Roman" w:hAnsi="Times New Roman" w:cs="Times New Roman"/>
          <w:color w:val="000000"/>
          <w:sz w:val="24"/>
          <w:szCs w:val="24"/>
          <w:lang w:eastAsia="ru-RU"/>
        </w:rPr>
        <w:t xml:space="preserve">уполномоченных органах </w:t>
      </w:r>
      <w:bookmarkStart w:id="25" w:name="OLE_LINK6"/>
      <w:r w:rsidRPr="00103325">
        <w:rPr>
          <w:rFonts w:ascii="Times New Roman" w:eastAsia="Times New Roman" w:hAnsi="Times New Roman" w:cs="Times New Roman"/>
          <w:b/>
          <w:bCs/>
          <w:color w:val="FF0000"/>
          <w:sz w:val="24"/>
          <w:szCs w:val="24"/>
          <w:lang w:eastAsia="ru-RU"/>
        </w:rPr>
        <w:t>(Старая редакция)</w:t>
      </w:r>
      <w:bookmarkEnd w:id="25"/>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Министерстве внешних экономических связей, инвестиций и торговли Республики Узбекистан</w:t>
      </w:r>
      <w:r w:rsidRPr="00103325">
        <w:rPr>
          <w:rFonts w:ascii="Times New Roman" w:eastAsia="Times New Roman" w:hAnsi="Times New Roman" w:cs="Times New Roman"/>
          <w:sz w:val="24"/>
          <w:szCs w:val="24"/>
          <w:lang w:eastAsia="ru-RU"/>
        </w:rPr>
        <w:t xml:space="preserve">. В случае декларирования товаров индивидуальными предпринимателями указывается номер и дата свидетельства о государственной регистрации индивидуального предпринимателя с правом осуществлять экспортно-импортные операции. </w:t>
      </w:r>
    </w:p>
    <w:p w14:paraId="027026B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238ABCC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 xml:space="preserve">501 рег </w:t>
      </w:r>
      <w:r w:rsidRPr="00103325">
        <w:rPr>
          <w:rFonts w:ascii="Times New Roman" w:eastAsia="Times New Roman" w:hAnsi="Times New Roman" w:cs="Times New Roman"/>
          <w:color w:val="000000"/>
          <w:sz w:val="24"/>
          <w:szCs w:val="24"/>
          <w:lang w:eastAsia="ru-RU"/>
        </w:rPr>
        <w:t>МИВТ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i/>
          <w:iCs/>
          <w:sz w:val="24"/>
          <w:szCs w:val="24"/>
          <w:lang w:eastAsia="ru-RU"/>
        </w:rPr>
        <w:t> </w:t>
      </w:r>
      <w:r w:rsidRPr="00103325">
        <w:rPr>
          <w:rFonts w:ascii="Times New Roman" w:eastAsia="Times New Roman" w:hAnsi="Times New Roman" w:cs="Times New Roman"/>
          <w:i/>
          <w:iCs/>
          <w:strike/>
          <w:sz w:val="24"/>
          <w:szCs w:val="24"/>
          <w:lang w:eastAsia="ru-RU"/>
        </w:rPr>
        <w:t>МВЭСИТ</w:t>
      </w:r>
      <w:r w:rsidRPr="00103325">
        <w:rPr>
          <w:rFonts w:ascii="Times New Roman" w:eastAsia="Times New Roman" w:hAnsi="Times New Roman" w:cs="Times New Roman"/>
          <w:i/>
          <w:iCs/>
          <w:sz w:val="24"/>
          <w:szCs w:val="24"/>
          <w:lang w:eastAsia="ru-RU"/>
        </w:rPr>
        <w:t xml:space="preserve"> № 96200126 от 15.04.2014 г.;</w:t>
      </w:r>
    </w:p>
    <w:p w14:paraId="1C783CB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lastRenderedPageBreak/>
        <w:t>502 СвИПБЮЛ № 010176/198 от 04.08.2015 г.;</w:t>
      </w:r>
    </w:p>
    <w:p w14:paraId="4BBEFC7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 после цифры «6» код вида таможенного платежа согласно Классификатору таможенных платежей, далее сведения о нормативно-правовом акте, предусматривающего освобождение от таможенных платежей, согласно Классификатору нормативно-правовых актов, подтверждающих наличие льготы по уплате таможенных платежей и используемых при заявлении сведений в графе 44 ГТД.</w:t>
      </w:r>
    </w:p>
    <w:p w14:paraId="78E8715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 освобождении от уплаты таможенных платежей в соответствии с международным договором проставляется код «МД» и указывается полное наименование и дата подписания договора. Если декларирование осуществляется в бумажной форме, указывается код «МД» и делается отметка «см. на обороте». На оборотной стороне ГТД записывается полное наименование и дата подписания международного договора. </w:t>
      </w:r>
    </w:p>
    <w:p w14:paraId="0850159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случаях, когда во исполнение нормативно-правового акта, предусматривающего освобождение от таможенных платежей принят дополнительный нормативно-правовой акт (например, когда в установленном порядке утверждаются перечни товаров, освобождаемых от уплаты таможенных платежей), то указываются сведения о двух нормативно-правовых актах: сведения об основном нормативно-правовом акте, подтверждающего наличие льготы по уплате таможенных платежей, и в скобках сведения о дополнительном нормативно-правовом акте (например, код, номер и дата нормативно-правового акта, утверждающего перечень товаров, освобождаемых от уплаты таможенных платежей). </w:t>
      </w:r>
    </w:p>
    <w:p w14:paraId="0358B10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случаях, если отсутствует освобождение от таможенных платежей или ставки таможенных платежей не установлены, данная часть графы не заполняется.</w:t>
      </w:r>
    </w:p>
    <w:p w14:paraId="7C8B057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7C5EB15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620 ПП № ПП-2120 / 04.02.2014 г.;</w:t>
      </w:r>
    </w:p>
    <w:p w14:paraId="57C5B56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629 ПП № ПП-2120 / 04.02.2014 г.;</w:t>
      </w:r>
    </w:p>
    <w:p w14:paraId="56CD6B8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629 НК 211/7 (МЮ № 2436 / 20.03.2013г.);</w:t>
      </w:r>
    </w:p>
    <w:p w14:paraId="21A26FC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620 МД Протокол о применении Договора о создании зоны свободной торговли от 18 октября 2011 года между его сторонами и Республикой Узбекистан / 31.05.2013 г.;</w:t>
      </w:r>
    </w:p>
    <w:p w14:paraId="6FA73AC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620 МД Соглашение о создании зоны свободной торговли / 15.04.1994 г.;</w:t>
      </w:r>
    </w:p>
    <w:p w14:paraId="7D86A61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ж) регистрационный номер и дата сертификата о происхождении товара. </w:t>
      </w:r>
    </w:p>
    <w:p w14:paraId="319E39B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1E17E87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701 СПТИМ № KZUZ50209586 от 20.11.2015 г.;</w:t>
      </w:r>
    </w:p>
    <w:p w14:paraId="163EA4D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з) иные документы и сведения, необходимые при таможенном оформлении (отсрочка уплаты таможенных платежей, договор комиссии (залога и т. д.), протоколы о нарушении таможенного законодательства и другие документы и сведения, предусмотренные законодательством);</w:t>
      </w:r>
    </w:p>
    <w:p w14:paraId="7C46334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40) графа 45. «Таможенная стоимость».</w:t>
      </w:r>
    </w:p>
    <w:p w14:paraId="2C2B0C7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правом подразделе графы указывается, в валюте внешнеторгового контракта (договора, соглашения), таможенная стоимость товара, декларируемого в графе 31.</w:t>
      </w:r>
    </w:p>
    <w:p w14:paraId="0A89A52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импорте товаров, по безвозмездным поставкам или поставке товаров, без заключения внешнеторгового контракта (договора, соглашения) таможенная стоимость товара приводится в валюте, указанной в товаросопроводительных документах.</w:t>
      </w:r>
    </w:p>
    <w:p w14:paraId="5D92331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Таможенная стоимость товара рассчитывается согласно методам определения таможенной стоимости товаров, установленным Таможенным кодексом Республики Узбекистан.</w:t>
      </w:r>
    </w:p>
    <w:p w14:paraId="4CBEFCB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Таможенная стоимость округляется по математическим правилам с точностью до двух знаков после запятой;</w:t>
      </w:r>
    </w:p>
    <w:p w14:paraId="55F16F3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41) графа 46. «Статистическая стоимость».</w:t>
      </w:r>
    </w:p>
    <w:p w14:paraId="2A43709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графе указывается в тысячах долларах США статистическая стоимость товара, пересчитанная по фактурной стоимости, указанной в графе 42 и приведенная к ценам условия поставки «CIP (CIF) — граница Республики Узбекистан». </w:t>
      </w:r>
    </w:p>
    <w:p w14:paraId="7841FBE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Статистическая стоимость округляется по математическим правилам с точностью до трех знаков после запятой.</w:t>
      </w:r>
    </w:p>
    <w:p w14:paraId="1669EAF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При расчете статистической стоимости применяется курс, установленный Центральным банком Республики Узбекистан на дату принятия ГТД к таможенному оформлению;</w:t>
      </w:r>
    </w:p>
    <w:p w14:paraId="7866FC8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42) графа 47. «Исчисление таможенных платежей».</w:t>
      </w:r>
    </w:p>
    <w:p w14:paraId="21F2FD9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Исчисление сумм таможенных платежей производится раздельно по видам таможенных платежей по каждому товару, заявленному в графах 31 ГТД, за исключением таможенных сборов за таможенное оформление, которые всегда указываются в графе 47 основного листа ГТД (в электронной ГТД в графе 47 товара, под порядковым номером 1 в графе 32).</w:t>
      </w:r>
    </w:p>
    <w:p w14:paraId="01F68FC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колонке «Вид платежа» указывается код вида таможенного платежа согласно Классификатору таможенных платежей.</w:t>
      </w:r>
    </w:p>
    <w:p w14:paraId="6AF7631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колонке «Основа начисления» указывается основа исчисления таможенного платежа.</w:t>
      </w:r>
    </w:p>
    <w:p w14:paraId="2FA07AD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Основа исчисления указывается в национальной валюте Республики Узбекистан, за исключением следующих случаев:</w:t>
      </w:r>
    </w:p>
    <w:p w14:paraId="3A9557A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законодательством основа исчисления установлена в иностранной валюте, либо взимание таможенных сборов предусмотрено в иностранной валюте (например, при взимании таможенных сборов на территориях свободных таможенных зон и свободных складов) основа исчисления приводится в иностранной валюте, с указанием буквенного кода валюты согласно Классификатору валют;</w:t>
      </w:r>
    </w:p>
    <w:p w14:paraId="0E50A1C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если в законодательстве основа исчисления установлена не денежными единицами, а другими единицами измерения (например, за определённый период времени (час), за выдачу определённых документов, основной и добавочный лист ГТД и т. д.) — указывается соответственно количество (1, 2 и т. д.) и единица измерения (час, шт., основной лист, дополнительный лист и т. д.). </w:t>
      </w:r>
    </w:p>
    <w:p w14:paraId="465BD9D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определении основы начисления в национальной валюте Республики Узбекистан пересчет указанных в графах 12 и 45 стоимостей товара, производится по курсу Центрального банка Республики Узбекистан на дату принятия ГТД к таможенному оформлению.</w:t>
      </w:r>
    </w:p>
    <w:p w14:paraId="4CBFDE1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колонке «Ставка» указывается установленный размер ставки таможенных платежей, применяемый при исчислении суммы таможенного платежа.</w:t>
      </w:r>
    </w:p>
    <w:p w14:paraId="77B74CC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колонке «Сумма» указывается исчисленная сумма таможенного платежа в национальной валюте Республики Узбекистан. Если законодательством установлено взимание таможенного платежа в иностранной валюте, исчисленная сумма таможенного платежа приводится в соответствующей иностранной валюте, с указанием буквенного кода валюты согласно Классификатору валют.</w:t>
      </w:r>
    </w:p>
    <w:p w14:paraId="4E08576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колонке «СП» указывается двузначный буквенный код способа платежа:</w:t>
      </w:r>
    </w:p>
    <w:p w14:paraId="310D51B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«БН» — безналичный расчет через банк;</w:t>
      </w:r>
    </w:p>
    <w:p w14:paraId="6704069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«КТ» — оплата суммы таможенных платежей наличными;</w:t>
      </w:r>
    </w:p>
    <w:p w14:paraId="207E6C8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«УН» — условное начисление таможенных платежей;</w:t>
      </w:r>
    </w:p>
    <w:p w14:paraId="2D17744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«ОП» — предоставлена отсрочка по уплате таможенных платежей;</w:t>
      </w:r>
    </w:p>
    <w:p w14:paraId="77D4A8D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«РП» — предоставлена рассрочка по уплате таможенных платежей;</w:t>
      </w:r>
    </w:p>
    <w:p w14:paraId="345D891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«ОО» — платеж производиться не должен.</w:t>
      </w:r>
    </w:p>
    <w:p w14:paraId="0361C4B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графу не вносятся сведения о таможенном платеже, если в соответствии с законодательством для декларируемых товаров не установлена ставка или установлена нулевая ставка, либо в соответствии с условиями заявляемого таможенного режима не возникает обязанность по уплате этого вида таможенного платежа;</w:t>
      </w:r>
    </w:p>
    <w:p w14:paraId="58C4C6F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43) графа 48. «Отсрочка платежей».</w:t>
      </w:r>
    </w:p>
    <w:p w14:paraId="1012092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окончательный срок уплаты таможенных платежей при предоставлении отсрочки или рассрочки по уплате таких платежей по следующей схеме:</w:t>
      </w:r>
    </w:p>
    <w:p w14:paraId="1EF6476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ДД.ММ.ГГГ, где:</w:t>
      </w:r>
    </w:p>
    <w:p w14:paraId="691E2EA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ДД — день;</w:t>
      </w:r>
    </w:p>
    <w:p w14:paraId="45EFCC2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ММ — месяц;</w:t>
      </w:r>
    </w:p>
    <w:p w14:paraId="1B76C83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ГГГГ — год;</w:t>
      </w:r>
    </w:p>
    <w:p w14:paraId="36EB784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44) графа 49. «Наименование склада».</w:t>
      </w:r>
    </w:p>
    <w:p w14:paraId="0271887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В графе указывается номер и дата выдачи лицензии на учреждение таможенного или свободного склада, если декларируемые товары ранее были помещены в таможенные режимы, предусматривающие хранение товаров в таможенном или свободном складе.</w:t>
      </w:r>
    </w:p>
    <w:p w14:paraId="588D2D2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товары были помещены на места, не имеющих статуса таможенного склада графа не заполняется;</w:t>
      </w:r>
    </w:p>
    <w:p w14:paraId="3B0AD91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45) графа 50. «Доверитель».</w:t>
      </w:r>
    </w:p>
    <w:p w14:paraId="2A3610C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делается запись следующего содержания:</w:t>
      </w:r>
    </w:p>
    <w:p w14:paraId="772DA31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«Ответственность за представленные сведения несет ......», далее указываются фамилия, имя, отчество, должность и номер телефона доверителя — представителя грузополучателя либо физического лица, перемещающего товары и транспортные средства через таможенную границу, предоставившего </w:t>
      </w:r>
      <w:r w:rsidRPr="00103325">
        <w:rPr>
          <w:rFonts w:ascii="Times New Roman" w:eastAsia="Times New Roman" w:hAnsi="Times New Roman" w:cs="Times New Roman"/>
          <w:color w:val="000000"/>
          <w:sz w:val="24"/>
          <w:szCs w:val="24"/>
          <w:lang w:eastAsia="ru-RU"/>
        </w:rPr>
        <w:t>декларирующему лицу</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специалисту по таможенному оформлению</w:t>
      </w:r>
      <w:r w:rsidRPr="00103325">
        <w:rPr>
          <w:rFonts w:ascii="Times New Roman" w:eastAsia="Times New Roman" w:hAnsi="Times New Roman" w:cs="Times New Roman"/>
          <w:sz w:val="24"/>
          <w:szCs w:val="24"/>
          <w:lang w:eastAsia="ru-RU"/>
        </w:rPr>
        <w:t xml:space="preserve"> необходимые сведения для внесения в ГТД, проставляется его личная подпись (только в бумажной форме ГТД) и дата. </w:t>
      </w:r>
    </w:p>
    <w:p w14:paraId="2CD58CA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Если доверителем является декларирующее лицо, заполнивший ГТД, то указываются сведения о декларирующем лице.</w:t>
      </w:r>
    </w:p>
    <w:p w14:paraId="1782D06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10817CB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Если доверителем является специалист, заполнивший ГТД, то указываются сведения о специалисте.</w:t>
      </w:r>
    </w:p>
    <w:p w14:paraId="529A8A5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Также в данной графе указывается номер, дата и срок действия документа, удостоверяющего полномочия доверителя организации;</w:t>
      </w:r>
    </w:p>
    <w:p w14:paraId="0DBB04B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w:t>
      </w:r>
      <w:r w:rsidRPr="00103325">
        <w:rPr>
          <w:rFonts w:ascii="Times New Roman" w:eastAsia="Times New Roman" w:hAnsi="Times New Roman" w:cs="Times New Roman"/>
          <w:b/>
          <w:bCs/>
          <w:sz w:val="24"/>
          <w:szCs w:val="24"/>
          <w:lang w:eastAsia="ru-RU"/>
        </w:rPr>
        <w:t> </w:t>
      </w:r>
      <w:hyperlink r:id="rId201" w:history="1">
        <w:r w:rsidRPr="00103325">
          <w:rPr>
            <w:rFonts w:ascii="Times New Roman" w:eastAsia="Times New Roman" w:hAnsi="Times New Roman" w:cs="Times New Roman"/>
            <w:b/>
            <w:bCs/>
            <w:color w:val="0000FF"/>
            <w:sz w:val="24"/>
            <w:szCs w:val="24"/>
            <w:u w:val="single"/>
            <w:lang w:eastAsia="ru-RU"/>
          </w:rPr>
          <w:t>МЮ № 2773-3 от </w:t>
        </w:r>
      </w:hyperlink>
      <w:hyperlink r:id="rId202" w:history="1">
        <w:r w:rsidRPr="00103325">
          <w:rPr>
            <w:rFonts w:ascii="Times New Roman" w:eastAsia="Times New Roman" w:hAnsi="Times New Roman" w:cs="Times New Roman"/>
            <w:b/>
            <w:bCs/>
            <w:color w:val="0000FF"/>
            <w:sz w:val="24"/>
            <w:szCs w:val="24"/>
            <w:u w:val="single"/>
            <w:lang w:eastAsia="ru-RU"/>
          </w:rPr>
          <w:t>25.02.2019</w:t>
        </w:r>
      </w:hyperlink>
      <w:hyperlink r:id="rId203" w:history="1">
        <w:r w:rsidRPr="00103325">
          <w:rPr>
            <w:rFonts w:ascii="Times New Roman" w:eastAsia="Times New Roman" w:hAnsi="Times New Roman" w:cs="Times New Roman"/>
            <w:b/>
            <w:bCs/>
            <w:color w:val="0000FF"/>
            <w:sz w:val="24"/>
            <w:szCs w:val="24"/>
            <w:u w:val="single"/>
            <w:lang w:eastAsia="ru-RU"/>
          </w:rPr>
          <w:t> г.</w:t>
        </w:r>
      </w:hyperlink>
    </w:p>
    <w:p w14:paraId="5AB11F79"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000000"/>
          <w:sz w:val="24"/>
          <w:szCs w:val="24"/>
          <w:lang w:eastAsia="ru-RU"/>
        </w:rPr>
        <w:t>46) графа 54. «Место и дата».</w:t>
      </w:r>
    </w:p>
    <w:p w14:paraId="58113EDF"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В графе указываются следующие сведения о декларирующем лице, подающем ГТД от имени лица, указанного в графе 14 (начиная каждый из реквизитов с новой строки и проставляя перед каждым из них порядковый номер):</w:t>
      </w:r>
    </w:p>
    <w:p w14:paraId="28A5C9A7"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1 - место заполнения ГТД;</w:t>
      </w:r>
    </w:p>
    <w:p w14:paraId="7B35E0EF"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2 - фамилия, имя и отчество, а также адрес электронной почты (при наличии) декларирующего лица;</w:t>
      </w:r>
    </w:p>
    <w:p w14:paraId="5D0325C9"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3 - номер телефона декларирующего лица;</w:t>
      </w:r>
    </w:p>
    <w:p w14:paraId="5CCD7EB0"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4 - если декларирование товаров производится таможенным брокером, также указывается номер и дата договора между таможенным брокером и лицом, по поручению которого представляется ГТД;</w:t>
      </w:r>
    </w:p>
    <w:p w14:paraId="52820AA4"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5 - номер ГТД, присвоенный декларирующим лицом, в следующем порядке:</w:t>
      </w:r>
    </w:p>
    <w:p w14:paraId="61DF143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999999999/99.99.9999/999999, где:</w:t>
      </w:r>
    </w:p>
    <w:p w14:paraId="4617454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        1              2               3</w:t>
      </w:r>
    </w:p>
    <w:p w14:paraId="05C91FE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1 - элемент    - ИНН декларирующего лица;</w:t>
      </w:r>
    </w:p>
    <w:p w14:paraId="0FD92DA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2 - элемент    - дата заполнения ГТД;</w:t>
      </w:r>
    </w:p>
    <w:p w14:paraId="19B9C9A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3 - элемент    - порядковый номер ГТД, присвоенный декларирующим лицом (нарастающим итогом в текущем году, по окончании года нумерация возобновляется).</w:t>
      </w:r>
    </w:p>
    <w:p w14:paraId="077A8914"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Номер ГТД, присвоенный декларирующим лицом, не должен повторяться.</w:t>
      </w:r>
    </w:p>
    <w:p w14:paraId="02E98396"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Достоверность сведений, заявленных в ГТД, в электронной ГТД удостоверяется ЭЦП декларирующего лица, в бумажной форме ГТД - подписью декларирующего лица и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color w:val="000000"/>
          <w:sz w:val="24"/>
          <w:szCs w:val="24"/>
          <w:lang w:eastAsia="ru-RU"/>
        </w:rPr>
        <w:t> </w:t>
      </w:r>
      <w:r w:rsidRPr="00103325">
        <w:rPr>
          <w:rFonts w:ascii="Times New Roman" w:eastAsia="Times New Roman" w:hAnsi="Times New Roman" w:cs="Times New Roman"/>
          <w:strike/>
          <w:color w:val="000000"/>
          <w:sz w:val="24"/>
          <w:szCs w:val="24"/>
          <w:lang w:eastAsia="ru-RU"/>
        </w:rPr>
        <w:t>печатью (при наличии печати)</w:t>
      </w:r>
      <w:r w:rsidRPr="00103325">
        <w:rPr>
          <w:rFonts w:ascii="Times New Roman" w:eastAsia="Times New Roman" w:hAnsi="Times New Roman" w:cs="Times New Roman"/>
          <w:color w:val="000000"/>
          <w:sz w:val="24"/>
          <w:szCs w:val="24"/>
          <w:lang w:eastAsia="ru-RU"/>
        </w:rPr>
        <w:t xml:space="preserve"> таможенного брокера или декларанта.</w:t>
      </w:r>
    </w:p>
    <w:p w14:paraId="5369B14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В бумажной форме ГТД такое удостоверение осуществляется также в графе «С» каждого добавочного листа;</w:t>
      </w:r>
    </w:p>
    <w:p w14:paraId="18C231C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bookmarkStart w:id="26" w:name="OLE_LINK13"/>
      <w:r w:rsidRPr="00103325">
        <w:rPr>
          <w:rFonts w:ascii="Times New Roman" w:eastAsia="Times New Roman" w:hAnsi="Times New Roman" w:cs="Times New Roman"/>
          <w:b/>
          <w:bCs/>
          <w:color w:val="FF0000"/>
          <w:sz w:val="24"/>
          <w:szCs w:val="24"/>
          <w:lang w:eastAsia="ru-RU"/>
        </w:rPr>
        <w:t>(Старая редакция)</w:t>
      </w:r>
      <w:bookmarkEnd w:id="26"/>
    </w:p>
    <w:p w14:paraId="6CFC995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46) графа 54. «Место и дата».</w:t>
      </w:r>
    </w:p>
    <w:p w14:paraId="3193E76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графе указываются следующие сведения о специалисте, подающем ГТД от имени лица, указанного в графе 14 (начиная каждый из реквизитов с новой строки и проставляя перед каждым из них порядковый номер):</w:t>
      </w:r>
    </w:p>
    <w:p w14:paraId="12219F8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 — место заполнения ГТД;</w:t>
      </w:r>
    </w:p>
    <w:p w14:paraId="2EF2E07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 — фамилия, имя и отчество, а также адрес электронной почты (при наличии) специалиста;</w:t>
      </w:r>
    </w:p>
    <w:p w14:paraId="3699A22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lastRenderedPageBreak/>
        <w:t>3 — номер телефона специалиста;</w:t>
      </w:r>
    </w:p>
    <w:p w14:paraId="3EED734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 — если декларирование товаров производится таможенным брокером также указывается номер и дата договора между таможенным брокером и лицом, по поручению которого представляется ГТД;</w:t>
      </w:r>
    </w:p>
    <w:p w14:paraId="366B3EF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 — номер ГТД присвоенный специалистом в следующем порядке:</w:t>
      </w:r>
    </w:p>
    <w:p w14:paraId="4B5C102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9999/9999/99.99.9999/999999, где:</w:t>
      </w:r>
    </w:p>
    <w:p w14:paraId="25E39FE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1         2          3          4</w:t>
      </w:r>
    </w:p>
    <w:p w14:paraId="28791EB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1-элемент — год выдачи квалификационного аттестата специалиста;</w:t>
      </w:r>
    </w:p>
    <w:p w14:paraId="499BC06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2-элемент — номер квалификационного аттестата;</w:t>
      </w:r>
    </w:p>
    <w:p w14:paraId="7731D1B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3-элемент — дата заполнения ГТД;</w:t>
      </w:r>
    </w:p>
    <w:p w14:paraId="4D4640B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4-элемент — порядковый номер ГТД, присвоенный специалистом (нарастающим итогом в текущем году, по окончании года нумерация возобновляется).</w:t>
      </w:r>
    </w:p>
    <w:p w14:paraId="1B2D054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Номер ГТД, присвоенный специалистом, не должен повторяться.</w:t>
      </w:r>
    </w:p>
    <w:p w14:paraId="2930E82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Достоверность сведений, заявленных в ГТД, в электронной ГТД удостоверяется ЭЦП специалиста, в бумажной форме ГТД подписью специалиста и печатью (при наличии печати) таможенного брокера или декларанта, в штате которого состоит специалист. </w:t>
      </w:r>
    </w:p>
    <w:p w14:paraId="5447458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бумажной форме ГТД такое удостоверение осуществляется также в графе «С» каждого добавочного листа;</w:t>
      </w:r>
    </w:p>
    <w:p w14:paraId="4D436E0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47) графа «B». «Подробности подсчета».</w:t>
      </w:r>
    </w:p>
    <w:p w14:paraId="2EE1443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графе указываются код платежа согласно Классификатору таможенных платежей, общая сумма платежей по данному коду, состоящая из суммы платежей по всем товарам, декларируемых по данной ГТД.</w:t>
      </w:r>
    </w:p>
    <w:p w14:paraId="13037A0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 освобождении от таможенных платежей в графе дополнительно указывается код платежа согласно Классификатору таможенных платежей к настоящей Инструкции, общая сумма начисленных льгот по уплате таможенного платежа по данному коду, состоящая из платежей по всем товарам, декларируемых по данной ГТД, и делается отметка «без оплаты»;</w:t>
      </w:r>
    </w:p>
    <w:p w14:paraId="076D3C4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48) графа «С».</w:t>
      </w:r>
    </w:p>
    <w:p w14:paraId="04AE528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(начиная каждый из реквизитов с новой строки и проставляя перед каждым из них порядковый номер) указывается:</w:t>
      </w:r>
    </w:p>
    <w:p w14:paraId="2EA1AE2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 — идентификационный номер внешнеторгового контракта (договора, соглашения) в Единой электронной информационной системе внешнеторговых операций;</w:t>
      </w:r>
    </w:p>
    <w:p w14:paraId="0BA2301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 дата ввоза товаров на территорию Республики Узбекистан. Дата ввоза определяется по дате штампа, проставляемого на товаросопроводительные документы на приграничном таможенном посту — пункте пересечения границы Республики Узбекистан </w:t>
      </w:r>
      <w:r w:rsidRPr="00103325">
        <w:rPr>
          <w:rFonts w:ascii="Times New Roman" w:eastAsia="Times New Roman" w:hAnsi="Times New Roman" w:cs="Times New Roman"/>
          <w:b/>
          <w:bCs/>
          <w:color w:val="FF0000"/>
          <w:sz w:val="24"/>
          <w:szCs w:val="24"/>
          <w:lang w:eastAsia="ru-RU"/>
        </w:rPr>
        <w:t xml:space="preserve">(Старая редакция) </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или по дате оформления Книжки контроля доставки груза либо Книжки МДП на приграничном таможенном посту</w:t>
      </w:r>
      <w:r w:rsidRPr="00103325">
        <w:rPr>
          <w:rFonts w:ascii="Times New Roman" w:eastAsia="Times New Roman" w:hAnsi="Times New Roman" w:cs="Times New Roman"/>
          <w:sz w:val="24"/>
          <w:szCs w:val="24"/>
          <w:lang w:eastAsia="ru-RU"/>
        </w:rPr>
        <w:t>.</w:t>
      </w:r>
    </w:p>
    <w:p w14:paraId="681A83E4" w14:textId="77777777" w:rsidR="00103325" w:rsidRPr="00103325" w:rsidRDefault="00103325" w:rsidP="00103325">
      <w:pPr>
        <w:spacing w:before="283" w:after="283" w:line="240" w:lineRule="auto"/>
        <w:textAlignment w:val="top"/>
        <w:rPr>
          <w:rFonts w:ascii="Times New Roman" w:eastAsia="Times New Roman" w:hAnsi="Times New Roman" w:cs="Times New Roman"/>
          <w:sz w:val="24"/>
          <w:szCs w:val="24"/>
          <w:lang w:eastAsia="ru-RU"/>
        </w:rPr>
      </w:pPr>
      <w:bookmarkStart w:id="27" w:name="Глава_6._Заполнение_ГТД_при_помещении_то"/>
      <w:r w:rsidRPr="00103325">
        <w:rPr>
          <w:rFonts w:ascii="Times New Roman" w:eastAsia="Times New Roman" w:hAnsi="Times New Roman" w:cs="Times New Roman"/>
          <w:b/>
          <w:bCs/>
          <w:sz w:val="24"/>
          <w:szCs w:val="24"/>
          <w:lang w:eastAsia="ru-RU"/>
        </w:rPr>
        <w:t>Глава 6. Заполнение ГТД при помещении товаров под таможенный режим реэкспорта</w:t>
      </w:r>
      <w:bookmarkEnd w:id="27"/>
    </w:p>
    <w:p w14:paraId="5C42B6D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26 внесены изменения на основании</w:t>
      </w:r>
      <w:r w:rsidRPr="00103325">
        <w:rPr>
          <w:rFonts w:ascii="Times New Roman" w:eastAsia="Times New Roman" w:hAnsi="Times New Roman" w:cs="Times New Roman"/>
          <w:sz w:val="24"/>
          <w:szCs w:val="24"/>
          <w:lang w:eastAsia="ru-RU"/>
        </w:rPr>
        <w:t> </w:t>
      </w:r>
      <w:hyperlink r:id="rId204"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hyperlink r:id="rId205" w:history="1">
        <w:r w:rsidRPr="00103325">
          <w:rPr>
            <w:rFonts w:ascii="Times New Roman" w:eastAsia="Times New Roman" w:hAnsi="Times New Roman" w:cs="Times New Roman"/>
            <w:b/>
            <w:bCs/>
            <w:color w:val="0000FF"/>
            <w:sz w:val="24"/>
            <w:szCs w:val="24"/>
            <w:u w:val="single"/>
            <w:lang w:eastAsia="ru-RU"/>
          </w:rPr>
          <w:t>МЮ № 2773-3 от </w:t>
        </w:r>
      </w:hyperlink>
      <w:hyperlink r:id="rId206" w:history="1">
        <w:r w:rsidRPr="00103325">
          <w:rPr>
            <w:rFonts w:ascii="Times New Roman" w:eastAsia="Times New Roman" w:hAnsi="Times New Roman" w:cs="Times New Roman"/>
            <w:b/>
            <w:bCs/>
            <w:color w:val="0000FF"/>
            <w:sz w:val="24"/>
            <w:szCs w:val="24"/>
            <w:u w:val="single"/>
            <w:lang w:eastAsia="ru-RU"/>
          </w:rPr>
          <w:t>25.02.2019</w:t>
        </w:r>
      </w:hyperlink>
      <w:hyperlink r:id="rId207" w:history="1">
        <w:r w:rsidRPr="00103325">
          <w:rPr>
            <w:rFonts w:ascii="Times New Roman" w:eastAsia="Times New Roman" w:hAnsi="Times New Roman" w:cs="Times New Roman"/>
            <w:b/>
            <w:bCs/>
            <w:color w:val="0000FF"/>
            <w:sz w:val="24"/>
            <w:szCs w:val="24"/>
            <w:u w:val="single"/>
            <w:lang w:eastAsia="ru-RU"/>
          </w:rPr>
          <w:t> г.</w:t>
        </w:r>
      </w:hyperlink>
    </w:p>
    <w:p w14:paraId="066E31D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shd w:val="clear" w:color="auto" w:fill="FFFFFF"/>
          <w:lang w:eastAsia="ru-RU"/>
        </w:rPr>
        <w:t>       </w:t>
      </w:r>
      <w:bookmarkStart w:id="28" w:name="26"/>
      <w:r w:rsidRPr="00103325">
        <w:rPr>
          <w:rFonts w:ascii="Times New Roman" w:eastAsia="Times New Roman" w:hAnsi="Times New Roman" w:cs="Times New Roman"/>
          <w:color w:val="000000"/>
          <w:sz w:val="24"/>
          <w:szCs w:val="24"/>
          <w:shd w:val="clear" w:color="auto" w:fill="FFFFFF"/>
          <w:lang w:eastAsia="ru-RU"/>
        </w:rPr>
        <w:t>26</w:t>
      </w:r>
      <w:bookmarkEnd w:id="28"/>
      <w:r w:rsidRPr="00103325">
        <w:rPr>
          <w:rFonts w:ascii="Times New Roman" w:eastAsia="Times New Roman" w:hAnsi="Times New Roman" w:cs="Times New Roman"/>
          <w:color w:val="000000"/>
          <w:sz w:val="24"/>
          <w:szCs w:val="24"/>
          <w:shd w:val="clear" w:color="auto" w:fill="FFFFFF"/>
          <w:lang w:eastAsia="ru-RU"/>
        </w:rPr>
        <w:t>. При помещении товаров под таможенный режим реэкспорта декларирующим лицом заполняются следующие графы ГТД: 1, 2, 3, 5, 7 (код поста), 8, 9, 11, 12, 13, 14, 17, 17а, 18, 19, 20, 22, 23, 24, 25, 26, 28, 29, 30, 31, 32, 33, 34, 35, 37, 38, 40, 41, 42, 44, 45, 46, 47, 49, 50, 54, «С».</w:t>
      </w:r>
    </w:p>
    <w:p w14:paraId="4C7B2B72" w14:textId="77777777" w:rsidR="00103325" w:rsidRPr="00103325" w:rsidRDefault="00103325" w:rsidP="00103325">
      <w:pPr>
        <w:spacing w:after="0" w:line="240" w:lineRule="auto"/>
        <w:ind w:firstLine="360"/>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27. Графы 1, 2, 3, 5, 7 (код поста), 8, 9, 11, 12, 13, 14, 17, 17а, 18, 19, 20, 22, 23, 24, 25, 26, 28, 29, 30, 31, 32, 33, 34, 35, 37, 38, 40, 41, 42, 44, 45, 46, 47, 49, 50, 54 заполняются в соответствии с пунктом 22 настоящей Инструкции.</w:t>
      </w:r>
    </w:p>
    <w:p w14:paraId="2C3E978C" w14:textId="77777777" w:rsidR="00103325" w:rsidRPr="00103325" w:rsidRDefault="00103325" w:rsidP="00103325">
      <w:pPr>
        <w:spacing w:after="0" w:line="240" w:lineRule="auto"/>
        <w:ind w:firstLine="360"/>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7848953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lastRenderedPageBreak/>
        <w:t xml:space="preserve">26. При помещении товаров под таможенный режим реэкспорта </w:t>
      </w:r>
      <w:r w:rsidRPr="00103325">
        <w:rPr>
          <w:rFonts w:ascii="Times New Roman" w:eastAsia="Times New Roman" w:hAnsi="Times New Roman" w:cs="Times New Roman"/>
          <w:strike/>
          <w:color w:val="000000"/>
          <w:sz w:val="24"/>
          <w:szCs w:val="24"/>
          <w:lang w:eastAsia="ru-RU"/>
        </w:rPr>
        <w:t xml:space="preserve">декларирующим лицом </w:t>
      </w:r>
      <w:r w:rsidRPr="00103325">
        <w:rPr>
          <w:rFonts w:ascii="Times New Roman" w:eastAsia="Times New Roman" w:hAnsi="Times New Roman" w:cs="Times New Roman"/>
          <w:b/>
          <w:bCs/>
          <w:strike/>
          <w:color w:val="FF0000"/>
          <w:sz w:val="24"/>
          <w:szCs w:val="24"/>
          <w:lang w:eastAsia="ru-RU"/>
        </w:rPr>
        <w:t>(Старая редакция)</w:t>
      </w:r>
      <w:r w:rsidRPr="00103325">
        <w:rPr>
          <w:rFonts w:ascii="Times New Roman" w:eastAsia="Times New Roman" w:hAnsi="Times New Roman" w:cs="Times New Roman"/>
          <w:strike/>
          <w:sz w:val="24"/>
          <w:szCs w:val="24"/>
          <w:lang w:eastAsia="ru-RU"/>
        </w:rPr>
        <w:t> специалистом заполняются следующие графы ГТД: 1, 2, 3, 5, 7 (код поста), 8, 9, 11, 12, 13, 14, 17, 17а, 18, 19, 20, 21, 22, 23, 24, 25, 26, 28, 29, 30, 31, 32, 33, 34, 35, 36, 37, 38, 40, 41, 42, 44, 45, 46, 47, 49, 50, 54, «В», «С».</w:t>
      </w:r>
    </w:p>
    <w:p w14:paraId="1392855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27. Графы 1, 2, 3, 5, 7 (код поста), 8, 9, 11, 12, 13, 14, 17, 17а, 18, 19, 20, 21, 22, 23, 24, 25, 26, 28, 29, 30, 31, 32, 33, 34, 35, 36, 37, 38, 40, 41, 42, 45, 46, 47, 49, 50, 54, «В» заполняются в соответствии с пунктом 22 настоящей Инструкции.</w:t>
      </w:r>
    </w:p>
    <w:p w14:paraId="7712A41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28 внесены изменения на основании</w:t>
      </w:r>
      <w:r w:rsidRPr="00103325">
        <w:rPr>
          <w:rFonts w:ascii="Times New Roman" w:eastAsia="Times New Roman" w:hAnsi="Times New Roman" w:cs="Times New Roman"/>
          <w:sz w:val="24"/>
          <w:szCs w:val="24"/>
          <w:lang w:eastAsia="ru-RU"/>
        </w:rPr>
        <w:t> </w:t>
      </w:r>
      <w:hyperlink r:id="rId208"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hyperlink r:id="rId209" w:history="1">
        <w:r w:rsidRPr="00103325">
          <w:rPr>
            <w:rFonts w:ascii="Times New Roman" w:eastAsia="Times New Roman" w:hAnsi="Times New Roman" w:cs="Times New Roman"/>
            <w:b/>
            <w:bCs/>
            <w:color w:val="0000FF"/>
            <w:sz w:val="24"/>
            <w:szCs w:val="24"/>
            <w:u w:val="single"/>
            <w:lang w:eastAsia="ru-RU"/>
          </w:rPr>
          <w:t>МЮ № 2773-3 от </w:t>
        </w:r>
      </w:hyperlink>
      <w:hyperlink r:id="rId210" w:history="1">
        <w:r w:rsidRPr="00103325">
          <w:rPr>
            <w:rFonts w:ascii="Times New Roman" w:eastAsia="Times New Roman" w:hAnsi="Times New Roman" w:cs="Times New Roman"/>
            <w:b/>
            <w:bCs/>
            <w:color w:val="0000FF"/>
            <w:sz w:val="24"/>
            <w:szCs w:val="24"/>
            <w:u w:val="single"/>
            <w:lang w:eastAsia="ru-RU"/>
          </w:rPr>
          <w:t>25.02.2019</w:t>
        </w:r>
      </w:hyperlink>
      <w:hyperlink r:id="rId211" w:history="1">
        <w:r w:rsidRPr="00103325">
          <w:rPr>
            <w:rFonts w:ascii="Times New Roman" w:eastAsia="Times New Roman" w:hAnsi="Times New Roman" w:cs="Times New Roman"/>
            <w:b/>
            <w:bCs/>
            <w:color w:val="0000FF"/>
            <w:sz w:val="24"/>
            <w:szCs w:val="24"/>
            <w:u w:val="single"/>
            <w:lang w:eastAsia="ru-RU"/>
          </w:rPr>
          <w:t> г.</w:t>
        </w:r>
      </w:hyperlink>
    </w:p>
    <w:p w14:paraId="212DCA6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28. Заполнение графы «С» имеет следующие особенности:</w:t>
      </w:r>
    </w:p>
    <w:p w14:paraId="74BA357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26A21FF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28. Заполнение граф 44 и «С» имеет следующие особенности:</w:t>
      </w:r>
    </w:p>
    <w:p w14:paraId="34B081B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1) графа 44. «Дополнительная информация/представляемые документы».</w:t>
      </w:r>
    </w:p>
    <w:p w14:paraId="726D64E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 xml:space="preserve">Графа заполняется в соответствии с пунктом 22 настоящей Инструкции; </w:t>
      </w:r>
    </w:p>
    <w:p w14:paraId="69C4014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FF0000"/>
          <w:sz w:val="24"/>
          <w:szCs w:val="24"/>
          <w:lang w:eastAsia="ru-RU"/>
        </w:rPr>
        <w:t>(Старая редакция)</w:t>
      </w:r>
    </w:p>
    <w:p w14:paraId="1F72C0A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Графа заполняется в соответствии с пунктом 22 настоящей Инструкции, с учетом следующих особенностей:</w:t>
      </w:r>
    </w:p>
    <w:p w14:paraId="1055FD7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графе дополнительно, под порядковым номером 830, указывается номер и дата разрешения таможенного органа на помещение товара под таможенный режим реэкспорта (в случаях, если законодательством требуется получение разрешения);</w:t>
      </w:r>
    </w:p>
    <w:p w14:paraId="4DEAAC6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 графа «C».</w:t>
      </w:r>
    </w:p>
    <w:p w14:paraId="3EE4DF4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(начиная каждый из реквизитов с новой строки и проставляя перед каждым из них порядковый номер) указывается:</w:t>
      </w:r>
    </w:p>
    <w:p w14:paraId="6D55B9C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 — идентификационный номер внешнеторгового контракта (договора, соглашения) в Единой электронной информационной системе внешнеторговых операций, во исполнение которого товар был помещен под таможенный режим выпуска для свободного обращения (импорт) на территории Республики Узбекистан;</w:t>
      </w:r>
    </w:p>
    <w:p w14:paraId="0CC4AFC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 — дата регистрации ГТД при оформлении товара в таможенные режимы выпуска для свободного обращения (импорт) или переработки на таможенной территории. Если, при ввозе на территорию Республики Узбекистан, товар не был помещен в таможенные режимы выпуска для свободного обращения (импорт) или переработки на таможенной территории, то указывается дата регистрации ГТД, оформленной при помещении товара в другой соответствующий таможенный режим.</w:t>
      </w:r>
    </w:p>
    <w:p w14:paraId="70975C3F" w14:textId="77777777" w:rsidR="00103325" w:rsidRPr="00103325" w:rsidRDefault="00103325" w:rsidP="00103325">
      <w:pPr>
        <w:spacing w:before="283" w:after="283" w:line="240" w:lineRule="auto"/>
        <w:textAlignment w:val="top"/>
        <w:rPr>
          <w:rFonts w:ascii="Times New Roman" w:eastAsia="Times New Roman" w:hAnsi="Times New Roman" w:cs="Times New Roman"/>
          <w:sz w:val="24"/>
          <w:szCs w:val="24"/>
          <w:lang w:eastAsia="ru-RU"/>
        </w:rPr>
      </w:pPr>
      <w:bookmarkStart w:id="29" w:name="Глава_7._Заполнение_ГТД_при_помещении_то"/>
      <w:r w:rsidRPr="00103325">
        <w:rPr>
          <w:rFonts w:ascii="Times New Roman" w:eastAsia="Times New Roman" w:hAnsi="Times New Roman" w:cs="Times New Roman"/>
          <w:b/>
          <w:bCs/>
          <w:sz w:val="24"/>
          <w:szCs w:val="24"/>
          <w:lang w:eastAsia="ru-RU"/>
        </w:rPr>
        <w:t>Глава 7. Заполнение ГТД при помещении товаров под таможенный режим реимпорта</w:t>
      </w:r>
      <w:bookmarkEnd w:id="29"/>
    </w:p>
    <w:p w14:paraId="79BAD49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29 внесены изменения на основании</w:t>
      </w:r>
      <w:r w:rsidRPr="00103325">
        <w:rPr>
          <w:rFonts w:ascii="Times New Roman" w:eastAsia="Times New Roman" w:hAnsi="Times New Roman" w:cs="Times New Roman"/>
          <w:sz w:val="24"/>
          <w:szCs w:val="24"/>
          <w:lang w:eastAsia="ru-RU"/>
        </w:rPr>
        <w:t> </w:t>
      </w:r>
      <w:hyperlink r:id="rId212"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hyperlink r:id="rId213" w:history="1">
        <w:r w:rsidRPr="00103325">
          <w:rPr>
            <w:rFonts w:ascii="Times New Roman" w:eastAsia="Times New Roman" w:hAnsi="Times New Roman" w:cs="Times New Roman"/>
            <w:b/>
            <w:bCs/>
            <w:color w:val="0000FF"/>
            <w:sz w:val="24"/>
            <w:szCs w:val="24"/>
            <w:u w:val="single"/>
            <w:lang w:eastAsia="ru-RU"/>
          </w:rPr>
          <w:t>МЮ № 2773-3 от </w:t>
        </w:r>
      </w:hyperlink>
      <w:hyperlink r:id="rId214" w:history="1">
        <w:r w:rsidRPr="00103325">
          <w:rPr>
            <w:rFonts w:ascii="Times New Roman" w:eastAsia="Times New Roman" w:hAnsi="Times New Roman" w:cs="Times New Roman"/>
            <w:b/>
            <w:bCs/>
            <w:color w:val="0000FF"/>
            <w:sz w:val="24"/>
            <w:szCs w:val="24"/>
            <w:u w:val="single"/>
            <w:lang w:eastAsia="ru-RU"/>
          </w:rPr>
          <w:t>25.02.2019</w:t>
        </w:r>
      </w:hyperlink>
      <w:hyperlink r:id="rId215" w:history="1">
        <w:r w:rsidRPr="00103325">
          <w:rPr>
            <w:rFonts w:ascii="Times New Roman" w:eastAsia="Times New Roman" w:hAnsi="Times New Roman" w:cs="Times New Roman"/>
            <w:b/>
            <w:bCs/>
            <w:color w:val="0000FF"/>
            <w:sz w:val="24"/>
            <w:szCs w:val="24"/>
            <w:u w:val="single"/>
            <w:lang w:eastAsia="ru-RU"/>
          </w:rPr>
          <w:t> г.</w:t>
        </w:r>
      </w:hyperlink>
    </w:p>
    <w:p w14:paraId="0F7BBBCB"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bookmarkStart w:id="30" w:name="29"/>
      <w:r w:rsidRPr="00103325">
        <w:rPr>
          <w:rFonts w:ascii="Times New Roman" w:eastAsia="Times New Roman" w:hAnsi="Times New Roman" w:cs="Times New Roman"/>
          <w:color w:val="000000"/>
          <w:sz w:val="24"/>
          <w:szCs w:val="24"/>
          <w:lang w:eastAsia="ru-RU"/>
        </w:rPr>
        <w:t>29</w:t>
      </w:r>
      <w:bookmarkEnd w:id="30"/>
      <w:r w:rsidRPr="00103325">
        <w:rPr>
          <w:rFonts w:ascii="Times New Roman" w:eastAsia="Times New Roman" w:hAnsi="Times New Roman" w:cs="Times New Roman"/>
          <w:color w:val="000000"/>
          <w:sz w:val="24"/>
          <w:szCs w:val="24"/>
          <w:lang w:eastAsia="ru-RU"/>
        </w:rPr>
        <w:t>. При помещении товаров под таможенный режим реимпорта декларирующим лицом заполняются следующие графы ГТД: 1, 2, 3, 5, 7 (код поста), 8, 9, 11, 12, 13, 14, 15, 15а, 18, 19, 20, 21, 22, 23, 24, 25, 26, 28, 29, 30, 31, 32, 33, 34, 35, 37, 38, 40, 41, 42, 44, 45, 46,47,49, 50, 54, «С».</w:t>
      </w:r>
    </w:p>
    <w:p w14:paraId="18E0211B"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30. Графы 1, 2, 3, 5, 7 (код поста), 8, 9, 11, 12, 13, 14, 15, 15а, 18, 19, 20, 21, 22, 23,</w:t>
      </w:r>
    </w:p>
    <w:p w14:paraId="6962D1C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25, 26, 28, 29, 30, 31, 32, 33, 34, 35, 37, 38, 39, 41, 42, 44, 45, 46, 47, 49, 50, 54 заполняются в соответствии с пунктом 25 настоящей Инструкции.</w:t>
      </w:r>
    </w:p>
    <w:p w14:paraId="0F17091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01C3FDD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29. При помещении товаров под таможенный режим реимпорта </w:t>
      </w:r>
      <w:r w:rsidRPr="00103325">
        <w:rPr>
          <w:rFonts w:ascii="Times New Roman" w:eastAsia="Times New Roman" w:hAnsi="Times New Roman" w:cs="Times New Roman"/>
          <w:strike/>
          <w:color w:val="000000"/>
          <w:sz w:val="24"/>
          <w:szCs w:val="24"/>
          <w:lang w:eastAsia="ru-RU"/>
        </w:rPr>
        <w:t>декларирующим лицом</w:t>
      </w:r>
      <w:r w:rsidRPr="00103325">
        <w:rPr>
          <w:rFonts w:ascii="Times New Roman" w:eastAsia="Times New Roman" w:hAnsi="Times New Roman" w:cs="Times New Roman"/>
          <w:strike/>
          <w:sz w:val="24"/>
          <w:szCs w:val="24"/>
          <w:lang w:eastAsia="ru-RU"/>
        </w:rPr>
        <w:t> </w:t>
      </w:r>
      <w:r w:rsidRPr="00103325">
        <w:rPr>
          <w:rFonts w:ascii="Times New Roman" w:eastAsia="Times New Roman" w:hAnsi="Times New Roman" w:cs="Times New Roman"/>
          <w:b/>
          <w:bCs/>
          <w:strike/>
          <w:color w:val="FF0000"/>
          <w:sz w:val="24"/>
          <w:szCs w:val="24"/>
          <w:lang w:eastAsia="ru-RU"/>
        </w:rPr>
        <w:t xml:space="preserve">(Старая редакция) </w:t>
      </w:r>
      <w:r w:rsidRPr="00103325">
        <w:rPr>
          <w:rFonts w:ascii="Times New Roman" w:eastAsia="Times New Roman" w:hAnsi="Times New Roman" w:cs="Times New Roman"/>
          <w:strike/>
          <w:sz w:val="24"/>
          <w:szCs w:val="24"/>
          <w:lang w:eastAsia="ru-RU"/>
        </w:rPr>
        <w:t>специалистом заполняются следующие графы ГТД: 1, 2, 3, 5, 7 (код поста), 8, 9, 11, 12, 13, 14, 15, 15а, 18, 19, 20, 21, 22, 23, 24, 25, 26, 28, 29, 30, 31, 32, 33, 34, 35, 36, 37, 38, 40, 41, 42, 44, 45, 46, 47, 49, 50, 54, «B», «C».</w:t>
      </w:r>
    </w:p>
    <w:p w14:paraId="56ECDB3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lastRenderedPageBreak/>
        <w:t>30. Графы 1, 2, 3, 5, 7 (код поста), 8, 9, 11, 12, 13, 14, 15, 15а, 18, 19, 20, 21, 22, 23, 24, 25, 26, 28, 29, 30, 31, 32, 33, 34, 35, 36, 37, 38, 39, 41, 42, 45, 46, 47, 49, 50, 54, «B» заполняются в соответствии с пунктом 25 настоящей Инструкции.</w:t>
      </w:r>
    </w:p>
    <w:p w14:paraId="57A2D83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31 внесены изменения на основании</w:t>
      </w:r>
      <w:r w:rsidRPr="00103325">
        <w:rPr>
          <w:rFonts w:ascii="Times New Roman" w:eastAsia="Times New Roman" w:hAnsi="Times New Roman" w:cs="Times New Roman"/>
          <w:sz w:val="24"/>
          <w:szCs w:val="24"/>
          <w:lang w:eastAsia="ru-RU"/>
        </w:rPr>
        <w:t> </w:t>
      </w:r>
      <w:hyperlink r:id="rId216"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hyperlink r:id="rId217" w:history="1">
        <w:r w:rsidRPr="00103325">
          <w:rPr>
            <w:rFonts w:ascii="Times New Roman" w:eastAsia="Times New Roman" w:hAnsi="Times New Roman" w:cs="Times New Roman"/>
            <w:b/>
            <w:bCs/>
            <w:color w:val="0000FF"/>
            <w:sz w:val="24"/>
            <w:szCs w:val="24"/>
            <w:u w:val="single"/>
            <w:lang w:eastAsia="ru-RU"/>
          </w:rPr>
          <w:t>МЮ № 2773-3 от </w:t>
        </w:r>
      </w:hyperlink>
      <w:hyperlink r:id="rId218" w:history="1">
        <w:r w:rsidRPr="00103325">
          <w:rPr>
            <w:rFonts w:ascii="Times New Roman" w:eastAsia="Times New Roman" w:hAnsi="Times New Roman" w:cs="Times New Roman"/>
            <w:b/>
            <w:bCs/>
            <w:color w:val="0000FF"/>
            <w:sz w:val="24"/>
            <w:szCs w:val="24"/>
            <w:u w:val="single"/>
            <w:lang w:eastAsia="ru-RU"/>
          </w:rPr>
          <w:t>25.02.2019</w:t>
        </w:r>
      </w:hyperlink>
      <w:hyperlink r:id="rId219" w:history="1">
        <w:r w:rsidRPr="00103325">
          <w:rPr>
            <w:rFonts w:ascii="Times New Roman" w:eastAsia="Times New Roman" w:hAnsi="Times New Roman" w:cs="Times New Roman"/>
            <w:b/>
            <w:bCs/>
            <w:color w:val="0000FF"/>
            <w:sz w:val="24"/>
            <w:szCs w:val="24"/>
            <w:u w:val="single"/>
            <w:lang w:eastAsia="ru-RU"/>
          </w:rPr>
          <w:t> г.</w:t>
        </w:r>
      </w:hyperlink>
    </w:p>
    <w:p w14:paraId="1D4CF9B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31. Заполнение граф 40,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44</w:t>
      </w:r>
      <w:r w:rsidRPr="00103325">
        <w:rPr>
          <w:rFonts w:ascii="Times New Roman" w:eastAsia="Times New Roman" w:hAnsi="Times New Roman" w:cs="Times New Roman"/>
          <w:sz w:val="24"/>
          <w:szCs w:val="24"/>
          <w:lang w:eastAsia="ru-RU"/>
        </w:rPr>
        <w:t xml:space="preserve"> и «C» имеют следующие особенности:</w:t>
      </w:r>
    </w:p>
    <w:p w14:paraId="2D15A00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 графа 40. «Общая декларация/предшествующий документ».</w:t>
      </w:r>
    </w:p>
    <w:p w14:paraId="31A7FFC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в порядке, установленном в пункте 25 настоящей Инструкции сведения о ГТД, в соответствии с которой товары вывозились с таможенной территории Республики Узбекистан;</w:t>
      </w:r>
    </w:p>
    <w:p w14:paraId="150B949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2) графа 44. «Дополнительная информация/представляемые документы».</w:t>
      </w:r>
    </w:p>
    <w:p w14:paraId="784F1F0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Графа заполняется в соответствии с пунктом 25 настоящей Инструкции, с учетом следующих особенностей:</w:t>
      </w:r>
    </w:p>
    <w:p w14:paraId="0E66D4D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графе дополнительно, под порядковым номером 832, указываются номер и дата разрешения таможенного органа на помещение товара под таможенный режим реимпорта (в случаях, если законодательством требуется получение разрешения);</w:t>
      </w:r>
    </w:p>
    <w:p w14:paraId="19FF3E7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 Графа «C».</w:t>
      </w:r>
    </w:p>
    <w:p w14:paraId="700BAA8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(начиная каждый из реквизитов с новой строки и проставляя перед каждым из них порядковый номер) указывается:</w:t>
      </w:r>
    </w:p>
    <w:p w14:paraId="0A99D45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 — идентификационный номер внешнеторгового контракта (договора, соглашения) в Единой электронной информационной системе внешнеторговых операций во исполнение которого товар был вывезен из таможенной территории Республики Узбекистан;</w:t>
      </w:r>
    </w:p>
    <w:p w14:paraId="4A73B23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 дата ввоза товаров на территорию Республики Узбекистан. Дата ввоза определяется по дате штампа, проставляемого на товаросопроводительные документы на приграничном таможенном посту — пункте пересечения границы Республики Узбекистан </w:t>
      </w:r>
      <w:r w:rsidRPr="00103325">
        <w:rPr>
          <w:rFonts w:ascii="Times New Roman" w:eastAsia="Times New Roman" w:hAnsi="Times New Roman" w:cs="Times New Roman"/>
          <w:b/>
          <w:bCs/>
          <w:color w:val="FF0000"/>
          <w:sz w:val="24"/>
          <w:szCs w:val="24"/>
          <w:lang w:eastAsia="ru-RU"/>
        </w:rPr>
        <w:t xml:space="preserve">(Старая редакция) </w:t>
      </w:r>
      <w:r w:rsidRPr="00103325">
        <w:rPr>
          <w:rFonts w:ascii="Times New Roman" w:eastAsia="Times New Roman" w:hAnsi="Times New Roman" w:cs="Times New Roman"/>
          <w:strike/>
          <w:sz w:val="24"/>
          <w:szCs w:val="24"/>
          <w:lang w:eastAsia="ru-RU"/>
        </w:rPr>
        <w:t>или по дате оформления Книжки контроля доставки груза либо Книжки МДП на приграничном таможенном посту</w:t>
      </w:r>
      <w:r w:rsidRPr="00103325">
        <w:rPr>
          <w:rFonts w:ascii="Times New Roman" w:eastAsia="Times New Roman" w:hAnsi="Times New Roman" w:cs="Times New Roman"/>
          <w:sz w:val="24"/>
          <w:szCs w:val="24"/>
          <w:lang w:eastAsia="ru-RU"/>
        </w:rPr>
        <w:t>.</w:t>
      </w:r>
    </w:p>
    <w:p w14:paraId="5389EDE8" w14:textId="77777777" w:rsidR="00103325" w:rsidRPr="00103325" w:rsidRDefault="00103325" w:rsidP="00103325">
      <w:pPr>
        <w:spacing w:before="283" w:after="283" w:line="240" w:lineRule="auto"/>
        <w:textAlignment w:val="top"/>
        <w:rPr>
          <w:rFonts w:ascii="Times New Roman" w:eastAsia="Times New Roman" w:hAnsi="Times New Roman" w:cs="Times New Roman"/>
          <w:sz w:val="24"/>
          <w:szCs w:val="24"/>
          <w:lang w:eastAsia="ru-RU"/>
        </w:rPr>
      </w:pPr>
      <w:bookmarkStart w:id="31" w:name="Глава_8._Заполнение_ГТД_при_помещении_то"/>
      <w:r w:rsidRPr="00103325">
        <w:rPr>
          <w:rFonts w:ascii="Times New Roman" w:eastAsia="Times New Roman" w:hAnsi="Times New Roman" w:cs="Times New Roman"/>
          <w:b/>
          <w:bCs/>
          <w:sz w:val="24"/>
          <w:szCs w:val="24"/>
          <w:lang w:eastAsia="ru-RU"/>
        </w:rPr>
        <w:t>Глава 8. Заполнение ГТД при помещении товаров под таможенный режим временного ввоза и при обратном вывозе товаров, ранее помещенных под таможенный режим временного ввоза</w:t>
      </w:r>
      <w:bookmarkEnd w:id="31"/>
    </w:p>
    <w:p w14:paraId="6D78C102" w14:textId="77777777" w:rsidR="00103325" w:rsidRPr="00103325" w:rsidRDefault="00103325" w:rsidP="00103325">
      <w:pPr>
        <w:spacing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xml:space="preserve">§ 1. Заполнение ГТД при помещении товаров под таможенный режим временного ввоза </w:t>
      </w:r>
    </w:p>
    <w:p w14:paraId="4C9160D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32 внесены изменения на основании</w:t>
      </w:r>
      <w:r w:rsidRPr="00103325">
        <w:rPr>
          <w:rFonts w:ascii="Times New Roman" w:eastAsia="Times New Roman" w:hAnsi="Times New Roman" w:cs="Times New Roman"/>
          <w:sz w:val="24"/>
          <w:szCs w:val="24"/>
          <w:lang w:eastAsia="ru-RU"/>
        </w:rPr>
        <w:t> </w:t>
      </w:r>
      <w:hyperlink r:id="rId220"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hyperlink r:id="rId221" w:history="1">
        <w:r w:rsidRPr="00103325">
          <w:rPr>
            <w:rFonts w:ascii="Times New Roman" w:eastAsia="Times New Roman" w:hAnsi="Times New Roman" w:cs="Times New Roman"/>
            <w:b/>
            <w:bCs/>
            <w:color w:val="0000FF"/>
            <w:sz w:val="24"/>
            <w:szCs w:val="24"/>
            <w:u w:val="single"/>
            <w:lang w:eastAsia="ru-RU"/>
          </w:rPr>
          <w:t>МЮ № 2773-3 от </w:t>
        </w:r>
      </w:hyperlink>
      <w:hyperlink r:id="rId222" w:history="1">
        <w:r w:rsidRPr="00103325">
          <w:rPr>
            <w:rFonts w:ascii="Times New Roman" w:eastAsia="Times New Roman" w:hAnsi="Times New Roman" w:cs="Times New Roman"/>
            <w:b/>
            <w:bCs/>
            <w:color w:val="0000FF"/>
            <w:sz w:val="24"/>
            <w:szCs w:val="24"/>
            <w:u w:val="single"/>
            <w:lang w:eastAsia="ru-RU"/>
          </w:rPr>
          <w:t>25.02.2019</w:t>
        </w:r>
      </w:hyperlink>
      <w:hyperlink r:id="rId223" w:history="1">
        <w:r w:rsidRPr="00103325">
          <w:rPr>
            <w:rFonts w:ascii="Times New Roman" w:eastAsia="Times New Roman" w:hAnsi="Times New Roman" w:cs="Times New Roman"/>
            <w:b/>
            <w:bCs/>
            <w:color w:val="0000FF"/>
            <w:sz w:val="24"/>
            <w:szCs w:val="24"/>
            <w:u w:val="single"/>
            <w:lang w:eastAsia="ru-RU"/>
          </w:rPr>
          <w:t> г.</w:t>
        </w:r>
      </w:hyperlink>
    </w:p>
    <w:p w14:paraId="003DD0EF"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bookmarkStart w:id="32" w:name="32"/>
      <w:r w:rsidRPr="00103325">
        <w:rPr>
          <w:rFonts w:ascii="Times New Roman" w:eastAsia="Times New Roman" w:hAnsi="Times New Roman" w:cs="Times New Roman"/>
          <w:color w:val="000000"/>
          <w:sz w:val="24"/>
          <w:szCs w:val="24"/>
          <w:lang w:eastAsia="ru-RU"/>
        </w:rPr>
        <w:t>32</w:t>
      </w:r>
      <w:bookmarkEnd w:id="32"/>
      <w:r w:rsidRPr="00103325">
        <w:rPr>
          <w:rFonts w:ascii="Times New Roman" w:eastAsia="Times New Roman" w:hAnsi="Times New Roman" w:cs="Times New Roman"/>
          <w:color w:val="000000"/>
          <w:sz w:val="24"/>
          <w:szCs w:val="24"/>
          <w:lang w:eastAsia="ru-RU"/>
        </w:rPr>
        <w:t>. При помещении товаров под таможенный режим временного ввоза декларирующим лицом заполняются следующие графы ГТД: 1, 2, 3, 5, 7 (код поста), 8, 9, 11, 12, 13, 14, 15, 15а, 18, 19, 20, 21, 22, 23, 24, 25, 26, 28, 29, 30, 31, 32, 33, 34, 35, 37, 38,</w:t>
      </w:r>
    </w:p>
    <w:p w14:paraId="5E8521B6" w14:textId="77777777" w:rsidR="00103325" w:rsidRPr="00103325" w:rsidRDefault="00103325" w:rsidP="00103325">
      <w:pPr>
        <w:tabs>
          <w:tab w:val="left" w:pos="488"/>
        </w:tabs>
        <w:spacing w:after="0" w:line="276"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40,</w:t>
      </w:r>
      <w:r w:rsidRPr="00103325">
        <w:rPr>
          <w:rFonts w:ascii="Times New Roman" w:eastAsia="Times New Roman" w:hAnsi="Times New Roman" w:cs="Times New Roman"/>
          <w:color w:val="000000"/>
          <w:sz w:val="14"/>
          <w:szCs w:val="14"/>
          <w:lang w:eastAsia="ru-RU"/>
        </w:rPr>
        <w:t xml:space="preserve">      </w:t>
      </w:r>
      <w:r w:rsidRPr="00103325">
        <w:rPr>
          <w:rFonts w:ascii="Times New Roman" w:eastAsia="Times New Roman" w:hAnsi="Times New Roman" w:cs="Times New Roman"/>
          <w:color w:val="000000"/>
          <w:sz w:val="24"/>
          <w:szCs w:val="24"/>
          <w:lang w:eastAsia="ru-RU"/>
        </w:rPr>
        <w:t>41, 42, 43, 44, 45, 46, 47, 49, 50, 54, «С».</w:t>
      </w:r>
    </w:p>
    <w:p w14:paraId="346B287F"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33. Графы 1, 2, 3, 5, 7 (код поста), 8, 11, 12, 13, 14, 15, 15а, 18, 19, 20, 21, 22, 23, 24,</w:t>
      </w:r>
    </w:p>
    <w:p w14:paraId="0DFD6F26" w14:textId="77777777" w:rsidR="00103325" w:rsidRPr="00103325" w:rsidRDefault="00103325" w:rsidP="00103325">
      <w:pPr>
        <w:tabs>
          <w:tab w:val="left" w:pos="488"/>
        </w:tabs>
        <w:spacing w:after="0" w:line="276"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24,</w:t>
      </w:r>
      <w:r w:rsidRPr="00103325">
        <w:rPr>
          <w:rFonts w:ascii="Times New Roman" w:eastAsia="Times New Roman" w:hAnsi="Times New Roman" w:cs="Times New Roman"/>
          <w:color w:val="000000"/>
          <w:sz w:val="14"/>
          <w:szCs w:val="14"/>
          <w:lang w:eastAsia="ru-RU"/>
        </w:rPr>
        <w:t xml:space="preserve">      </w:t>
      </w:r>
      <w:r w:rsidRPr="00103325">
        <w:rPr>
          <w:rFonts w:ascii="Times New Roman" w:eastAsia="Times New Roman" w:hAnsi="Times New Roman" w:cs="Times New Roman"/>
          <w:color w:val="000000"/>
          <w:sz w:val="24"/>
          <w:szCs w:val="24"/>
          <w:lang w:eastAsia="ru-RU"/>
        </w:rPr>
        <w:t>26, 28, 29, 30, 31, 32, 33, 34, 35, 37, 38, 40, 41, 42, 43, 45, 46, 49, 54, «С»заполняются в соответствии с пунктом 25 настоящей Инструкции.</w:t>
      </w:r>
    </w:p>
    <w:p w14:paraId="4E9DC491" w14:textId="77777777" w:rsidR="00103325" w:rsidRPr="00103325" w:rsidRDefault="00103325" w:rsidP="00103325">
      <w:pPr>
        <w:tabs>
          <w:tab w:val="left" w:pos="488"/>
        </w:tabs>
        <w:spacing w:after="0" w:line="276"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158ADE9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32. При помещении товаров под таможенный режим временного ввоза </w:t>
      </w:r>
      <w:r w:rsidRPr="00103325">
        <w:rPr>
          <w:rFonts w:ascii="Times New Roman" w:eastAsia="Times New Roman" w:hAnsi="Times New Roman" w:cs="Times New Roman"/>
          <w:strike/>
          <w:color w:val="000000"/>
          <w:sz w:val="24"/>
          <w:szCs w:val="24"/>
          <w:lang w:eastAsia="ru-RU"/>
        </w:rPr>
        <w:t xml:space="preserve">декларирующим лицом </w:t>
      </w:r>
      <w:r w:rsidRPr="00103325">
        <w:rPr>
          <w:rFonts w:ascii="Times New Roman" w:eastAsia="Times New Roman" w:hAnsi="Times New Roman" w:cs="Times New Roman"/>
          <w:b/>
          <w:bCs/>
          <w:strike/>
          <w:color w:val="FF0000"/>
          <w:sz w:val="24"/>
          <w:szCs w:val="24"/>
          <w:lang w:eastAsia="ru-RU"/>
        </w:rPr>
        <w:t>(Старая редакция)</w:t>
      </w:r>
      <w:r w:rsidRPr="00103325">
        <w:rPr>
          <w:rFonts w:ascii="Times New Roman" w:eastAsia="Times New Roman" w:hAnsi="Times New Roman" w:cs="Times New Roman"/>
          <w:strike/>
          <w:sz w:val="24"/>
          <w:szCs w:val="24"/>
          <w:lang w:eastAsia="ru-RU"/>
        </w:rPr>
        <w:t> специалистом заполняются следующие графы ГТД: 1, 2, 3, 5, 7 (код поста), 8, 9, 11, 12, 13, 14, 15, 15а, 18, 19, 20, 21, 22, 23, 24, 25, 26, 28, 29, 30, 31, 32, 33, 34, 35, 36, 37, 38, 40, 41, 42, 43, 44, 45, 46, 47, 49, 50, 54, «B», «C».</w:t>
      </w:r>
    </w:p>
    <w:p w14:paraId="0B8B3B7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lastRenderedPageBreak/>
        <w:t>33. Графы 1, 2, 3, 5, 7 (код поста), 8, 11, 12, 13, 14, 15, 15а, 18, 19, 20, 21, 22, 23, 24, 25, 26, 28, 29, 30, 31, 32, 33, 34, 35, 37, 38, 40, 41, 42, 43, 45, 46, 49, 54, «B», «C» заполняются в соответствии с пунктом 25 настоящей Инструкции.</w:t>
      </w:r>
    </w:p>
    <w:p w14:paraId="7775764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 </w:t>
      </w:r>
      <w:hyperlink r:id="rId224" w:history="1">
        <w:r w:rsidRPr="00103325">
          <w:rPr>
            <w:rFonts w:ascii="Times New Roman" w:eastAsia="Times New Roman" w:hAnsi="Times New Roman" w:cs="Times New Roman"/>
            <w:b/>
            <w:bCs/>
            <w:color w:val="0000FF"/>
            <w:sz w:val="24"/>
            <w:szCs w:val="24"/>
            <w:u w:val="single"/>
            <w:lang w:eastAsia="ru-RU"/>
          </w:rPr>
          <w:t>МЮ № 2773-3 от </w:t>
        </w:r>
      </w:hyperlink>
      <w:hyperlink r:id="rId225" w:history="1">
        <w:r w:rsidRPr="00103325">
          <w:rPr>
            <w:rFonts w:ascii="Times New Roman" w:eastAsia="Times New Roman" w:hAnsi="Times New Roman" w:cs="Times New Roman"/>
            <w:b/>
            <w:bCs/>
            <w:color w:val="0000FF"/>
            <w:sz w:val="24"/>
            <w:szCs w:val="24"/>
            <w:u w:val="single"/>
            <w:lang w:eastAsia="ru-RU"/>
          </w:rPr>
          <w:t>25.02.2019</w:t>
        </w:r>
      </w:hyperlink>
      <w:hyperlink r:id="rId226" w:history="1">
        <w:r w:rsidRPr="00103325">
          <w:rPr>
            <w:rFonts w:ascii="Times New Roman" w:eastAsia="Times New Roman" w:hAnsi="Times New Roman" w:cs="Times New Roman"/>
            <w:b/>
            <w:bCs/>
            <w:color w:val="0000FF"/>
            <w:sz w:val="24"/>
            <w:szCs w:val="24"/>
            <w:u w:val="single"/>
            <w:lang w:eastAsia="ru-RU"/>
          </w:rPr>
          <w:t> г.</w:t>
        </w:r>
      </w:hyperlink>
    </w:p>
    <w:p w14:paraId="7046B1F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bookmarkStart w:id="33" w:name="34"/>
      <w:r w:rsidRPr="00103325">
        <w:rPr>
          <w:rFonts w:ascii="Times New Roman" w:eastAsia="Times New Roman" w:hAnsi="Times New Roman" w:cs="Times New Roman"/>
          <w:b/>
          <w:bCs/>
          <w:sz w:val="24"/>
          <w:szCs w:val="24"/>
          <w:lang w:eastAsia="ru-RU"/>
        </w:rPr>
        <w:t>34</w:t>
      </w:r>
      <w:bookmarkEnd w:id="33"/>
      <w:r w:rsidRPr="00103325">
        <w:rPr>
          <w:rFonts w:ascii="Times New Roman" w:eastAsia="Times New Roman" w:hAnsi="Times New Roman" w:cs="Times New Roman"/>
          <w:sz w:val="24"/>
          <w:szCs w:val="24"/>
          <w:lang w:eastAsia="ru-RU"/>
        </w:rPr>
        <w:t xml:space="preserve">. Заполнение граф 9, </w:t>
      </w:r>
      <w:r w:rsidRPr="00103325">
        <w:rPr>
          <w:rFonts w:ascii="Times New Roman" w:eastAsia="Times New Roman" w:hAnsi="Times New Roman" w:cs="Times New Roman"/>
          <w:strike/>
          <w:sz w:val="24"/>
          <w:szCs w:val="24"/>
          <w:lang w:eastAsia="ru-RU"/>
        </w:rPr>
        <w:t>36,</w:t>
      </w:r>
      <w:r w:rsidRPr="00103325">
        <w:rPr>
          <w:rFonts w:ascii="Times New Roman" w:eastAsia="Times New Roman" w:hAnsi="Times New Roman" w:cs="Times New Roman"/>
          <w:sz w:val="24"/>
          <w:szCs w:val="24"/>
          <w:lang w:eastAsia="ru-RU"/>
        </w:rPr>
        <w:t xml:space="preserve"> 44, 47 и 50 имеют следующие особенности:</w:t>
      </w:r>
    </w:p>
    <w:p w14:paraId="63274C6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 графа 9. «Лицо, ответственное за финансовое урегулирование».</w:t>
      </w:r>
    </w:p>
    <w:p w14:paraId="75AA808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сведения о лице, перемещающем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товары (получившем разрешение на временный ввоз товаров)</w:t>
      </w:r>
      <w:r w:rsidRPr="00103325">
        <w:rPr>
          <w:rFonts w:ascii="Times New Roman" w:eastAsia="Times New Roman" w:hAnsi="Times New Roman" w:cs="Times New Roman"/>
          <w:sz w:val="24"/>
          <w:szCs w:val="24"/>
          <w:lang w:eastAsia="ru-RU"/>
        </w:rPr>
        <w:t>. Графа заполняется в порядке, указанном в пункте 25 настоящей Инструкции;</w:t>
      </w:r>
    </w:p>
    <w:p w14:paraId="2912947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2) графа 36. «Преференция».</w:t>
      </w:r>
    </w:p>
    <w:p w14:paraId="48D65AC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случае частичного освобождения от уплаты таможенных платежей в графе в соответствующих позициях проставляется «0».</w:t>
      </w:r>
    </w:p>
    <w:p w14:paraId="6265F51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 полном освобождении от уплаты таможенных платежей графа заполняется в соответствии с пунктом 25 настоящей Инструкции;</w:t>
      </w:r>
    </w:p>
    <w:p w14:paraId="7C792B6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 графа 44. «Дополнительная информация/представляемые документы».</w:t>
      </w:r>
    </w:p>
    <w:p w14:paraId="4F84094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заполняется в порядке, в установленном для заполнения графы 44 в пункте 25 настоящей Инструкции, с учетом следующих особенностей:</w:t>
      </w:r>
    </w:p>
    <w:p w14:paraId="1763EAD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под порядковым номером 303 при временном ввозе арендуемых товаров в ГТД указываются сведения о договоре аренды (номер, дата заключения и срок действия);</w:t>
      </w:r>
    </w:p>
    <w:p w14:paraId="6F3506F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 графа 47. «Исчисление таможенных платежей».</w:t>
      </w:r>
    </w:p>
    <w:p w14:paraId="6059B2F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заполняется в порядке, в установленном для заполнения графы 47 в пункте 25 настоящей Инструкции, с учетом следующих особенностей:</w:t>
      </w:r>
    </w:p>
    <w:p w14:paraId="6C3350D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заполнении графы в пятой колонке графы «СП» (способ платежа) при исчислении суммы таможенных пошлин и налогов проставляется буквенный код «УН» — условное начисление таможенных платежей;</w:t>
      </w:r>
    </w:p>
    <w:p w14:paraId="07B25C1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5) графа 50. «Доверитель».</w:t>
      </w:r>
    </w:p>
    <w:p w14:paraId="6084D45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заполняется в порядке, в установленном для заполнения графы 50 в пункте 25 настоящей Инструкции, с учетом следующих особенностей:</w:t>
      </w:r>
    </w:p>
    <w:p w14:paraId="62D23D6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дополнительно указывается срок, до которого товары, помещенные под таможенный режим временного ввоза, должны быть вывезены обратно либо переведены в иной таможенный режим в следующей форме: «Обязуюсь вывезти товары обратно либо перевести в иной таможенный режим до «___» «____» « 20__».</w:t>
      </w:r>
    </w:p>
    <w:p w14:paraId="368B9787" w14:textId="77777777" w:rsidR="00103325" w:rsidRPr="00103325" w:rsidRDefault="00103325" w:rsidP="00103325">
      <w:pPr>
        <w:spacing w:before="283" w:after="283" w:line="240" w:lineRule="auto"/>
        <w:jc w:val="center"/>
        <w:textAlignment w:val="top"/>
        <w:rPr>
          <w:rFonts w:ascii="Times New Roman" w:eastAsia="Times New Roman" w:hAnsi="Times New Roman" w:cs="Times New Roman"/>
          <w:sz w:val="24"/>
          <w:szCs w:val="24"/>
          <w:lang w:eastAsia="ru-RU"/>
        </w:rPr>
      </w:pPr>
      <w:bookmarkStart w:id="34" w:name="§_2._Заполнения_ГТД_при_обратном_вывозе_"/>
      <w:r w:rsidRPr="00103325">
        <w:rPr>
          <w:rFonts w:ascii="Times New Roman" w:eastAsia="Times New Roman" w:hAnsi="Times New Roman" w:cs="Times New Roman"/>
          <w:b/>
          <w:bCs/>
          <w:sz w:val="24"/>
          <w:szCs w:val="24"/>
          <w:lang w:eastAsia="ru-RU"/>
        </w:rPr>
        <w:t>§ 2. Заполнения ГТД при обратном вывозе товаров, ранее помещенных под таможенный режим временного ввоза</w:t>
      </w:r>
      <w:bookmarkEnd w:id="34"/>
    </w:p>
    <w:p w14:paraId="2440E57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35 внесены изменения на основании</w:t>
      </w:r>
      <w:r w:rsidRPr="00103325">
        <w:rPr>
          <w:rFonts w:ascii="Times New Roman" w:eastAsia="Times New Roman" w:hAnsi="Times New Roman" w:cs="Times New Roman"/>
          <w:sz w:val="24"/>
          <w:szCs w:val="24"/>
          <w:lang w:eastAsia="ru-RU"/>
        </w:rPr>
        <w:t> </w:t>
      </w:r>
      <w:hyperlink r:id="rId227"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p>
    <w:p w14:paraId="68AFF4B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35. Обратный вывоз товаров, ранее помещенных под таможенный режим временного ввоза, осуществляется в соответствии с таможенным режимом реэкспорта. При этом графы ГТД </w:t>
      </w:r>
      <w:r w:rsidRPr="00103325">
        <w:rPr>
          <w:rFonts w:ascii="Times New Roman" w:eastAsia="Times New Roman" w:hAnsi="Times New Roman" w:cs="Times New Roman"/>
          <w:color w:val="000000"/>
          <w:sz w:val="24"/>
          <w:szCs w:val="24"/>
          <w:lang w:eastAsia="ru-RU"/>
        </w:rPr>
        <w:t xml:space="preserve">декларирующим лицом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специалистом</w:t>
      </w:r>
      <w:r w:rsidRPr="00103325">
        <w:rPr>
          <w:rFonts w:ascii="Times New Roman" w:eastAsia="Times New Roman" w:hAnsi="Times New Roman" w:cs="Times New Roman"/>
          <w:sz w:val="24"/>
          <w:szCs w:val="24"/>
          <w:lang w:eastAsia="ru-RU"/>
        </w:rPr>
        <w:t xml:space="preserve"> заполняются в порядке, установленном в главе 6 настоящей Инструкции.</w:t>
      </w:r>
    </w:p>
    <w:p w14:paraId="414D4084" w14:textId="77777777" w:rsidR="00103325" w:rsidRPr="00103325" w:rsidRDefault="00103325" w:rsidP="00103325">
      <w:pPr>
        <w:spacing w:before="283" w:after="283" w:line="240" w:lineRule="auto"/>
        <w:textAlignment w:val="top"/>
        <w:rPr>
          <w:rFonts w:ascii="Times New Roman" w:eastAsia="Times New Roman" w:hAnsi="Times New Roman" w:cs="Times New Roman"/>
          <w:sz w:val="24"/>
          <w:szCs w:val="24"/>
          <w:lang w:eastAsia="ru-RU"/>
        </w:rPr>
      </w:pPr>
      <w:bookmarkStart w:id="35" w:name="Глава_9._Заполнение_ГТД_при_помещении_то"/>
      <w:r w:rsidRPr="00103325">
        <w:rPr>
          <w:rFonts w:ascii="Times New Roman" w:eastAsia="Times New Roman" w:hAnsi="Times New Roman" w:cs="Times New Roman"/>
          <w:b/>
          <w:bCs/>
          <w:sz w:val="24"/>
          <w:szCs w:val="24"/>
          <w:lang w:eastAsia="ru-RU"/>
        </w:rPr>
        <w:t>Глава 9. Заполнение ГТД при помещении товаров под таможенный режим временного вывоза и при обратном ввозе товаров, ранее помещенных под таможенный режим временного вывоза</w:t>
      </w:r>
      <w:bookmarkEnd w:id="35"/>
    </w:p>
    <w:p w14:paraId="4BB0EED4" w14:textId="77777777" w:rsidR="00103325" w:rsidRPr="00103325" w:rsidRDefault="00103325" w:rsidP="00103325">
      <w:pPr>
        <w:spacing w:after="283" w:line="240" w:lineRule="auto"/>
        <w:jc w:val="center"/>
        <w:textAlignment w:val="top"/>
        <w:rPr>
          <w:rFonts w:ascii="Times New Roman" w:eastAsia="Times New Roman" w:hAnsi="Times New Roman" w:cs="Times New Roman"/>
          <w:sz w:val="24"/>
          <w:szCs w:val="24"/>
          <w:lang w:eastAsia="ru-RU"/>
        </w:rPr>
      </w:pPr>
      <w:bookmarkStart w:id="36" w:name="§_1._Заполнение_ГТД_при_помещении_товаро"/>
      <w:r w:rsidRPr="00103325">
        <w:rPr>
          <w:rFonts w:ascii="Times New Roman" w:eastAsia="Times New Roman" w:hAnsi="Times New Roman" w:cs="Times New Roman"/>
          <w:b/>
          <w:bCs/>
          <w:sz w:val="24"/>
          <w:szCs w:val="24"/>
          <w:lang w:eastAsia="ru-RU"/>
        </w:rPr>
        <w:t>§ 1. Заполнение ГТД при помещении товаров под таможенный режим временного вывоза</w:t>
      </w:r>
      <w:bookmarkEnd w:id="36"/>
    </w:p>
    <w:p w14:paraId="5DC723E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36 внесены изменения на основании</w:t>
      </w:r>
      <w:r w:rsidRPr="00103325">
        <w:rPr>
          <w:rFonts w:ascii="Times New Roman" w:eastAsia="Times New Roman" w:hAnsi="Times New Roman" w:cs="Times New Roman"/>
          <w:sz w:val="24"/>
          <w:szCs w:val="24"/>
          <w:lang w:eastAsia="ru-RU"/>
        </w:rPr>
        <w:t> </w:t>
      </w:r>
      <w:hyperlink r:id="rId228"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hyperlink r:id="rId229" w:history="1">
        <w:r w:rsidRPr="00103325">
          <w:rPr>
            <w:rFonts w:ascii="Times New Roman" w:eastAsia="Times New Roman" w:hAnsi="Times New Roman" w:cs="Times New Roman"/>
            <w:b/>
            <w:bCs/>
            <w:color w:val="0000FF"/>
            <w:sz w:val="24"/>
            <w:szCs w:val="24"/>
            <w:u w:val="single"/>
            <w:lang w:eastAsia="ru-RU"/>
          </w:rPr>
          <w:t>МЮ № 2773-3 от </w:t>
        </w:r>
      </w:hyperlink>
      <w:hyperlink r:id="rId230" w:history="1">
        <w:r w:rsidRPr="00103325">
          <w:rPr>
            <w:rFonts w:ascii="Times New Roman" w:eastAsia="Times New Roman" w:hAnsi="Times New Roman" w:cs="Times New Roman"/>
            <w:b/>
            <w:bCs/>
            <w:color w:val="0000FF"/>
            <w:sz w:val="24"/>
            <w:szCs w:val="24"/>
            <w:u w:val="single"/>
            <w:lang w:eastAsia="ru-RU"/>
          </w:rPr>
          <w:t>25.02.2019</w:t>
        </w:r>
      </w:hyperlink>
      <w:hyperlink r:id="rId231" w:history="1">
        <w:r w:rsidRPr="00103325">
          <w:rPr>
            <w:rFonts w:ascii="Times New Roman" w:eastAsia="Times New Roman" w:hAnsi="Times New Roman" w:cs="Times New Roman"/>
            <w:b/>
            <w:bCs/>
            <w:color w:val="0000FF"/>
            <w:sz w:val="24"/>
            <w:szCs w:val="24"/>
            <w:u w:val="single"/>
            <w:lang w:eastAsia="ru-RU"/>
          </w:rPr>
          <w:t> г.</w:t>
        </w:r>
      </w:hyperlink>
    </w:p>
    <w:p w14:paraId="3BB9AD3D"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bookmarkStart w:id="37" w:name="36"/>
      <w:r w:rsidRPr="00103325">
        <w:rPr>
          <w:rFonts w:ascii="Times New Roman" w:eastAsia="Times New Roman" w:hAnsi="Times New Roman" w:cs="Times New Roman"/>
          <w:color w:val="000000"/>
          <w:sz w:val="24"/>
          <w:szCs w:val="24"/>
          <w:lang w:eastAsia="ru-RU"/>
        </w:rPr>
        <w:lastRenderedPageBreak/>
        <w:t>36</w:t>
      </w:r>
      <w:bookmarkEnd w:id="37"/>
      <w:r w:rsidRPr="00103325">
        <w:rPr>
          <w:rFonts w:ascii="Times New Roman" w:eastAsia="Times New Roman" w:hAnsi="Times New Roman" w:cs="Times New Roman"/>
          <w:color w:val="000000"/>
          <w:sz w:val="24"/>
          <w:szCs w:val="24"/>
          <w:lang w:eastAsia="ru-RU"/>
        </w:rPr>
        <w:t>. При помещении товаров под таможенный режим временного вывоза декларирующим лицом заполняются следующие графы ГТД: 1, 2, 3, 5, 7 (код поста), 8, 9, И, 12, 13, 14, 17, 17а, 18, 19, 20, 22, 23, 24, 25, 26, 28, 29, 30, 31, 32, 33, 34, 35, 37, 38, 40,</w:t>
      </w:r>
    </w:p>
    <w:p w14:paraId="5D37BFD8" w14:textId="77777777" w:rsidR="00103325" w:rsidRPr="00103325" w:rsidRDefault="00103325" w:rsidP="00103325">
      <w:pPr>
        <w:tabs>
          <w:tab w:val="left" w:pos="488"/>
        </w:tabs>
        <w:spacing w:after="0" w:line="276"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41,</w:t>
      </w:r>
      <w:r w:rsidRPr="00103325">
        <w:rPr>
          <w:rFonts w:ascii="Times New Roman" w:eastAsia="Times New Roman" w:hAnsi="Times New Roman" w:cs="Times New Roman"/>
          <w:color w:val="000000"/>
          <w:sz w:val="14"/>
          <w:szCs w:val="14"/>
          <w:lang w:eastAsia="ru-RU"/>
        </w:rPr>
        <w:t xml:space="preserve">      </w:t>
      </w:r>
      <w:r w:rsidRPr="00103325">
        <w:rPr>
          <w:rFonts w:ascii="Times New Roman" w:eastAsia="Times New Roman" w:hAnsi="Times New Roman" w:cs="Times New Roman"/>
          <w:color w:val="000000"/>
          <w:sz w:val="24"/>
          <w:szCs w:val="24"/>
          <w:lang w:eastAsia="ru-RU"/>
        </w:rPr>
        <w:t>42, 43, 44, 45, 46, 47, 49, 50, 54, С».</w:t>
      </w:r>
    </w:p>
    <w:p w14:paraId="3EC7B4A2" w14:textId="77777777" w:rsidR="00103325" w:rsidRPr="00103325" w:rsidRDefault="00103325" w:rsidP="00103325">
      <w:pPr>
        <w:tabs>
          <w:tab w:val="left" w:pos="1294"/>
        </w:tabs>
        <w:spacing w:after="0" w:line="276" w:lineRule="auto"/>
        <w:ind w:left="360"/>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37. Графы 1, 2, 3, 5, 7 (код поста), 8, 11, 12, 13, 14, 17, 17а, 18, 19, 20, 22, 23, 24, 25,</w:t>
      </w:r>
    </w:p>
    <w:p w14:paraId="0E698BA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28, 29, 30, 31, 32, 33, 34, 35, 38, 40, 41, 42, 43, 45, 46, 49, 54, «С» заполняются в соответствии с пунктом 22 настоящей Инструкции.</w:t>
      </w:r>
    </w:p>
    <w:p w14:paraId="021F9FF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1247E0A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36. При помещении товаров под таможенный режим временного вывоза </w:t>
      </w:r>
      <w:r w:rsidRPr="00103325">
        <w:rPr>
          <w:rFonts w:ascii="Times New Roman" w:eastAsia="Times New Roman" w:hAnsi="Times New Roman" w:cs="Times New Roman"/>
          <w:strike/>
          <w:color w:val="000000"/>
          <w:sz w:val="24"/>
          <w:szCs w:val="24"/>
          <w:lang w:eastAsia="ru-RU"/>
        </w:rPr>
        <w:t xml:space="preserve">декларирующим лицом </w:t>
      </w:r>
      <w:r w:rsidRPr="00103325">
        <w:rPr>
          <w:rFonts w:ascii="Times New Roman" w:eastAsia="Times New Roman" w:hAnsi="Times New Roman" w:cs="Times New Roman"/>
          <w:strike/>
          <w:sz w:val="24"/>
          <w:szCs w:val="24"/>
          <w:lang w:eastAsia="ru-RU"/>
        </w:rPr>
        <w:t> </w:t>
      </w:r>
      <w:r w:rsidRPr="00103325">
        <w:rPr>
          <w:rFonts w:ascii="Times New Roman" w:eastAsia="Times New Roman" w:hAnsi="Times New Roman" w:cs="Times New Roman"/>
          <w:b/>
          <w:bCs/>
          <w:strike/>
          <w:color w:val="FF0000"/>
          <w:sz w:val="24"/>
          <w:szCs w:val="24"/>
          <w:lang w:eastAsia="ru-RU"/>
        </w:rPr>
        <w:t>(Старая редакция)</w:t>
      </w:r>
      <w:r w:rsidRPr="00103325">
        <w:rPr>
          <w:rFonts w:ascii="Times New Roman" w:eastAsia="Times New Roman" w:hAnsi="Times New Roman" w:cs="Times New Roman"/>
          <w:strike/>
          <w:sz w:val="24"/>
          <w:szCs w:val="24"/>
          <w:lang w:eastAsia="ru-RU"/>
        </w:rPr>
        <w:t> специалистом заполняются следующие графы ГТД: 1, 2, 3, 5, 7 (код поста), 8, 9, 11, 12, 13, 14, 17, 17а, 18, 19, 20, 21, 22, 23, 24, 25, 26, 28, 29, 30, 31, 32, 33, 34, 35, 36, 37, 38, 40, 41, 42, 43, 44, 45, 46, 47, 49, 50, 54, «B», «C».</w:t>
      </w:r>
    </w:p>
    <w:p w14:paraId="6A833DE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37. Графы 1, 2, 3, 5, 7 (код поста), 8, 11, 12, 13, 14, 17, 17а, 18, 19, 20, 21, 22, 23, 24, 25, 26, 28, 29, 30, 31, 32, 33, 34, 35, 38, 40, 41, 42, 43, 45, 46, 49, 54, «B», «C» заполняются в соответствии с пунктом 22 настоящей Инструкции.</w:t>
      </w:r>
    </w:p>
    <w:p w14:paraId="47EB2E8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w:t>
      </w:r>
      <w:hyperlink r:id="rId232" w:history="1">
        <w:r w:rsidRPr="00103325">
          <w:rPr>
            <w:rFonts w:ascii="Times New Roman" w:eastAsia="Times New Roman" w:hAnsi="Times New Roman" w:cs="Times New Roman"/>
            <w:b/>
            <w:bCs/>
            <w:color w:val="0000FF"/>
            <w:sz w:val="24"/>
            <w:szCs w:val="24"/>
            <w:u w:val="single"/>
            <w:lang w:eastAsia="ru-RU"/>
          </w:rPr>
          <w:t>МЮ № 2773-3 от </w:t>
        </w:r>
      </w:hyperlink>
      <w:hyperlink r:id="rId233" w:history="1">
        <w:r w:rsidRPr="00103325">
          <w:rPr>
            <w:rFonts w:ascii="Times New Roman" w:eastAsia="Times New Roman" w:hAnsi="Times New Roman" w:cs="Times New Roman"/>
            <w:b/>
            <w:bCs/>
            <w:color w:val="0000FF"/>
            <w:sz w:val="24"/>
            <w:szCs w:val="24"/>
            <w:u w:val="single"/>
            <w:lang w:eastAsia="ru-RU"/>
          </w:rPr>
          <w:t>25.02.2019</w:t>
        </w:r>
      </w:hyperlink>
      <w:hyperlink r:id="rId234" w:history="1">
        <w:r w:rsidRPr="00103325">
          <w:rPr>
            <w:rFonts w:ascii="Times New Roman" w:eastAsia="Times New Roman" w:hAnsi="Times New Roman" w:cs="Times New Roman"/>
            <w:b/>
            <w:bCs/>
            <w:color w:val="0000FF"/>
            <w:sz w:val="24"/>
            <w:szCs w:val="24"/>
            <w:u w:val="single"/>
            <w:lang w:eastAsia="ru-RU"/>
          </w:rPr>
          <w:t> г.</w:t>
        </w:r>
      </w:hyperlink>
    </w:p>
    <w:p w14:paraId="24648F7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bookmarkStart w:id="38" w:name="38"/>
      <w:r w:rsidRPr="00103325">
        <w:rPr>
          <w:rFonts w:ascii="Times New Roman" w:eastAsia="Times New Roman" w:hAnsi="Times New Roman" w:cs="Times New Roman"/>
          <w:sz w:val="24"/>
          <w:szCs w:val="24"/>
          <w:lang w:eastAsia="ru-RU"/>
        </w:rPr>
        <w:t>38</w:t>
      </w:r>
      <w:bookmarkEnd w:id="38"/>
      <w:r w:rsidRPr="00103325">
        <w:rPr>
          <w:rFonts w:ascii="Times New Roman" w:eastAsia="Times New Roman" w:hAnsi="Times New Roman" w:cs="Times New Roman"/>
          <w:sz w:val="24"/>
          <w:szCs w:val="24"/>
          <w:lang w:eastAsia="ru-RU"/>
        </w:rPr>
        <w:t xml:space="preserve">. Заполнение граф 9, </w:t>
      </w:r>
      <w:r w:rsidRPr="00103325">
        <w:rPr>
          <w:rFonts w:ascii="Times New Roman" w:eastAsia="Times New Roman" w:hAnsi="Times New Roman" w:cs="Times New Roman"/>
          <w:strike/>
          <w:sz w:val="24"/>
          <w:szCs w:val="24"/>
          <w:lang w:eastAsia="ru-RU"/>
        </w:rPr>
        <w:t>36,</w:t>
      </w:r>
      <w:r w:rsidRPr="00103325">
        <w:rPr>
          <w:rFonts w:ascii="Times New Roman" w:eastAsia="Times New Roman" w:hAnsi="Times New Roman" w:cs="Times New Roman"/>
          <w:sz w:val="24"/>
          <w:szCs w:val="24"/>
          <w:lang w:eastAsia="ru-RU"/>
        </w:rPr>
        <w:t xml:space="preserve"> 44, 47 и 50 имеют следующие особенности:</w:t>
      </w:r>
    </w:p>
    <w:p w14:paraId="40E0985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 графа 9. «Лицо, ответственное за финансовое урегулирование».</w:t>
      </w:r>
    </w:p>
    <w:p w14:paraId="0340AF0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графе указываются сведения о лице, перемещающем </w:t>
      </w:r>
      <w:r w:rsidRPr="00103325">
        <w:rPr>
          <w:rFonts w:ascii="Times New Roman" w:eastAsia="Times New Roman" w:hAnsi="Times New Roman" w:cs="Times New Roman"/>
          <w:strike/>
          <w:sz w:val="24"/>
          <w:szCs w:val="24"/>
          <w:lang w:eastAsia="ru-RU"/>
        </w:rPr>
        <w:t>товары (получившем разрешение на временный вывоз товаров)</w:t>
      </w:r>
      <w:r w:rsidRPr="00103325">
        <w:rPr>
          <w:rFonts w:ascii="Times New Roman" w:eastAsia="Times New Roman" w:hAnsi="Times New Roman" w:cs="Times New Roman"/>
          <w:sz w:val="24"/>
          <w:szCs w:val="24"/>
          <w:lang w:eastAsia="ru-RU"/>
        </w:rPr>
        <w:t>. Графа заполняется в порядке, указанном в пункте 22 настоящей Инструкции;</w:t>
      </w:r>
    </w:p>
    <w:p w14:paraId="6387513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2) графа 36. «Преференция».</w:t>
      </w:r>
    </w:p>
    <w:p w14:paraId="5943BB9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случае частичного освобождения от уплаты таможенных платежей в графе в соответствующих позициях проставляется «0».</w:t>
      </w:r>
    </w:p>
    <w:p w14:paraId="1680966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 полном освобождении от уплаты таможенных платежей графа заполняется в соответствии с пунктом 22 настоящей Инструкции;</w:t>
      </w:r>
    </w:p>
    <w:p w14:paraId="5E17B62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 графа 44. «Дополнительная информация/представляемые документы».</w:t>
      </w:r>
    </w:p>
    <w:p w14:paraId="4EB2E45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заполняется в порядке, установленном для заполнения графы 44 в пункте 22 настоящей Инструкции, с учётом следующих особенностей:</w:t>
      </w:r>
    </w:p>
    <w:p w14:paraId="3FEF652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под порядковым номером 303 при временном вывозе арендуемых товаров в ГТД указываются сведения о договоре аренды (номер, дата заключения и срок действия);</w:t>
      </w:r>
    </w:p>
    <w:p w14:paraId="5E07764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 графа 47. «Исчисление таможенных платежей».</w:t>
      </w:r>
    </w:p>
    <w:p w14:paraId="5F528DF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заполнении графы в пятой колонке графы «СП» (способ платежа) при исчислении суммы таможенных пошлин и налогов проставляется буквенный код «УН» — условное начисление таможенных платежей;</w:t>
      </w:r>
    </w:p>
    <w:p w14:paraId="7D1C16D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5) графа 50. «Доверитель».</w:t>
      </w:r>
    </w:p>
    <w:p w14:paraId="39A50A1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заполняется в порядке, в установленном для заполнения графы 50 в пункте 22 настоящей Инструкции, с учётом следующих особенностей:</w:t>
      </w:r>
    </w:p>
    <w:p w14:paraId="0B8152C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дополнительно указывается срок, до которого товары, помещенные под таможенный режим временного вывоза, должны быть ввезены обратно либо переведены в иной таможенный режим в следующей форме: «Обязуюсь ввезти товары обратно либо перевести в иной таможенный режим до «___» «____» « 20__».</w:t>
      </w:r>
    </w:p>
    <w:p w14:paraId="7B505847" w14:textId="77777777" w:rsidR="00103325" w:rsidRPr="00103325" w:rsidRDefault="00103325" w:rsidP="00103325">
      <w:pPr>
        <w:spacing w:before="283"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2. Заполнение ГТД при обратном ввозе товаров, ранее помещенных под таможенный режим временного вывоза</w:t>
      </w:r>
    </w:p>
    <w:p w14:paraId="5457956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39 внесены изменения на основании</w:t>
      </w:r>
      <w:r w:rsidRPr="00103325">
        <w:rPr>
          <w:rFonts w:ascii="Times New Roman" w:eastAsia="Times New Roman" w:hAnsi="Times New Roman" w:cs="Times New Roman"/>
          <w:sz w:val="24"/>
          <w:szCs w:val="24"/>
          <w:lang w:eastAsia="ru-RU"/>
        </w:rPr>
        <w:t> </w:t>
      </w:r>
      <w:hyperlink r:id="rId235"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p>
    <w:p w14:paraId="3F0B62C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39. Обратный ввоз товаров, ранее помещенных под таможенный режим временного вывоза осуществляется в соответствии с таможенным режимом реимпорта. При этом графы ГТД </w:t>
      </w:r>
      <w:r w:rsidRPr="00103325">
        <w:rPr>
          <w:rFonts w:ascii="Times New Roman" w:eastAsia="Times New Roman" w:hAnsi="Times New Roman" w:cs="Times New Roman"/>
          <w:color w:val="000000"/>
          <w:sz w:val="24"/>
          <w:szCs w:val="24"/>
          <w:lang w:eastAsia="ru-RU"/>
        </w:rPr>
        <w:t xml:space="preserve">декларирующим лицом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специалистом</w:t>
      </w:r>
      <w:r w:rsidRPr="00103325">
        <w:rPr>
          <w:rFonts w:ascii="Times New Roman" w:eastAsia="Times New Roman" w:hAnsi="Times New Roman" w:cs="Times New Roman"/>
          <w:sz w:val="24"/>
          <w:szCs w:val="24"/>
          <w:lang w:eastAsia="ru-RU"/>
        </w:rPr>
        <w:t xml:space="preserve"> заполняются в порядке установленном в главе 7 настоящей Инструкции.</w:t>
      </w:r>
    </w:p>
    <w:p w14:paraId="32D8C495" w14:textId="77777777" w:rsidR="00103325" w:rsidRPr="00103325" w:rsidRDefault="00103325" w:rsidP="00103325">
      <w:pPr>
        <w:spacing w:before="283" w:after="283" w:line="240" w:lineRule="auto"/>
        <w:textAlignment w:val="top"/>
        <w:rPr>
          <w:rFonts w:ascii="Times New Roman" w:eastAsia="Times New Roman" w:hAnsi="Times New Roman" w:cs="Times New Roman"/>
          <w:sz w:val="24"/>
          <w:szCs w:val="24"/>
          <w:lang w:eastAsia="ru-RU"/>
        </w:rPr>
      </w:pPr>
      <w:bookmarkStart w:id="39" w:name="Глава_10._Заполнение_ГТД_при_помещении_т"/>
      <w:r w:rsidRPr="00103325">
        <w:rPr>
          <w:rFonts w:ascii="Times New Roman" w:eastAsia="Times New Roman" w:hAnsi="Times New Roman" w:cs="Times New Roman"/>
          <w:b/>
          <w:bCs/>
          <w:sz w:val="24"/>
          <w:szCs w:val="24"/>
          <w:lang w:eastAsia="ru-RU"/>
        </w:rPr>
        <w:lastRenderedPageBreak/>
        <w:t>Глава 10. Заполнение ГТД при помещении товаров под таможенный режим временного хранения</w:t>
      </w:r>
      <w:bookmarkEnd w:id="39"/>
    </w:p>
    <w:p w14:paraId="40FA57A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40 внесены изменения на основании</w:t>
      </w:r>
      <w:r w:rsidRPr="00103325">
        <w:rPr>
          <w:rFonts w:ascii="Times New Roman" w:eastAsia="Times New Roman" w:hAnsi="Times New Roman" w:cs="Times New Roman"/>
          <w:sz w:val="24"/>
          <w:szCs w:val="24"/>
          <w:lang w:eastAsia="ru-RU"/>
        </w:rPr>
        <w:t> </w:t>
      </w:r>
      <w:hyperlink r:id="rId236"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hyperlink r:id="rId237" w:history="1">
        <w:r w:rsidRPr="00103325">
          <w:rPr>
            <w:rFonts w:ascii="Times New Roman" w:eastAsia="Times New Roman" w:hAnsi="Times New Roman" w:cs="Times New Roman"/>
            <w:b/>
            <w:bCs/>
            <w:color w:val="0000FF"/>
            <w:sz w:val="24"/>
            <w:szCs w:val="24"/>
            <w:u w:val="single"/>
            <w:lang w:eastAsia="ru-RU"/>
          </w:rPr>
          <w:t>МЮ № 2773-3 от </w:t>
        </w:r>
      </w:hyperlink>
      <w:hyperlink r:id="rId238" w:history="1">
        <w:r w:rsidRPr="00103325">
          <w:rPr>
            <w:rFonts w:ascii="Times New Roman" w:eastAsia="Times New Roman" w:hAnsi="Times New Roman" w:cs="Times New Roman"/>
            <w:b/>
            <w:bCs/>
            <w:color w:val="0000FF"/>
            <w:sz w:val="24"/>
            <w:szCs w:val="24"/>
            <w:u w:val="single"/>
            <w:lang w:eastAsia="ru-RU"/>
          </w:rPr>
          <w:t>25.02.2019</w:t>
        </w:r>
      </w:hyperlink>
      <w:hyperlink r:id="rId239" w:history="1">
        <w:r w:rsidRPr="00103325">
          <w:rPr>
            <w:rFonts w:ascii="Times New Roman" w:eastAsia="Times New Roman" w:hAnsi="Times New Roman" w:cs="Times New Roman"/>
            <w:b/>
            <w:bCs/>
            <w:color w:val="0000FF"/>
            <w:sz w:val="24"/>
            <w:szCs w:val="24"/>
            <w:u w:val="single"/>
            <w:lang w:eastAsia="ru-RU"/>
          </w:rPr>
          <w:t> г.</w:t>
        </w:r>
      </w:hyperlink>
    </w:p>
    <w:p w14:paraId="5F008A9C"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bookmarkStart w:id="40" w:name="40"/>
      <w:r w:rsidRPr="00103325">
        <w:rPr>
          <w:rFonts w:ascii="Times New Roman" w:eastAsia="Times New Roman" w:hAnsi="Times New Roman" w:cs="Times New Roman"/>
          <w:color w:val="000000"/>
          <w:sz w:val="24"/>
          <w:szCs w:val="24"/>
          <w:lang w:eastAsia="ru-RU"/>
        </w:rPr>
        <w:t>40</w:t>
      </w:r>
      <w:bookmarkEnd w:id="40"/>
      <w:r w:rsidRPr="00103325">
        <w:rPr>
          <w:rFonts w:ascii="Times New Roman" w:eastAsia="Times New Roman" w:hAnsi="Times New Roman" w:cs="Times New Roman"/>
          <w:color w:val="000000"/>
          <w:sz w:val="24"/>
          <w:szCs w:val="24"/>
          <w:lang w:eastAsia="ru-RU"/>
        </w:rPr>
        <w:t>. При помещении товаров под таможенный режим временного хранения декларирующим лицом заполняются следующие графы ГТД: 1, 2, 3, 5, 7 (код поста), 8, 13, 14, 15, 15а, 18, 19, 21, 22, 23, 25, 26, 28, 29, 30, 31, 32, 33, 35, 37, 38, 40, 41, 42, 44, 46, 47, 49, 50, 54, «С».</w:t>
      </w:r>
    </w:p>
    <w:p w14:paraId="32D27BAF"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41. Графы 1, 2, 3, 5, 7 (код поста), 8, 13, 14, 15, 15а, 18, 19, 21, 22, 23, 25, 26, 28, 29,</w:t>
      </w:r>
    </w:p>
    <w:p w14:paraId="4FDFA97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31, 32, 33, 35, 37, 38, 40, 41, 42, 47, 54, заполняются в соответствии с пунктом 25 настоящей Инструкции.</w:t>
      </w:r>
    </w:p>
    <w:p w14:paraId="5274F93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6C8AB68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40. При помещении товаров под таможенный режим временного хранения </w:t>
      </w:r>
      <w:r w:rsidRPr="00103325">
        <w:rPr>
          <w:rFonts w:ascii="Times New Roman" w:eastAsia="Times New Roman" w:hAnsi="Times New Roman" w:cs="Times New Roman"/>
          <w:strike/>
          <w:color w:val="000000"/>
          <w:sz w:val="24"/>
          <w:szCs w:val="24"/>
          <w:lang w:eastAsia="ru-RU"/>
        </w:rPr>
        <w:t xml:space="preserve">декларирующим лицом </w:t>
      </w:r>
      <w:r w:rsidRPr="00103325">
        <w:rPr>
          <w:rFonts w:ascii="Times New Roman" w:eastAsia="Times New Roman" w:hAnsi="Times New Roman" w:cs="Times New Roman"/>
          <w:b/>
          <w:bCs/>
          <w:strike/>
          <w:color w:val="FF0000"/>
          <w:sz w:val="24"/>
          <w:szCs w:val="24"/>
          <w:lang w:eastAsia="ru-RU"/>
        </w:rPr>
        <w:t>(Старая редакция)</w:t>
      </w:r>
      <w:r w:rsidRPr="00103325">
        <w:rPr>
          <w:rFonts w:ascii="Times New Roman" w:eastAsia="Times New Roman" w:hAnsi="Times New Roman" w:cs="Times New Roman"/>
          <w:strike/>
          <w:sz w:val="24"/>
          <w:szCs w:val="24"/>
          <w:lang w:eastAsia="ru-RU"/>
        </w:rPr>
        <w:t>  специалистом заполняются следующие графы ГТД: 1, 2, 3, 5, 7 (код поста), 8, 13, 14, 15, 15а, 18, 19, 21, 22, 23, 25, 26, 28, 29, 30, 31, 32, 33, 35, 37, 38, 40, 41, 42, 44, 46, 47, 49, 50, 54, «В», «С».</w:t>
      </w:r>
    </w:p>
    <w:p w14:paraId="2088842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41. Графы 1, 2, 3, 5, 7 (код поста), 8, 13, 14, 15, 15а, 18, 19, 21, 22, 23, 25, 26, 28, 29, 30, 31, 32, 33, 35, 37, 38, 40, 41, 42, 47, 54, «В» заполняются в соответствии с пунктом 25 настоящей Инструкции.</w:t>
      </w:r>
    </w:p>
    <w:p w14:paraId="3042877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42 внесены изменения на основании</w:t>
      </w:r>
      <w:r w:rsidRPr="00103325">
        <w:rPr>
          <w:rFonts w:ascii="Times New Roman" w:eastAsia="Times New Roman" w:hAnsi="Times New Roman" w:cs="Times New Roman"/>
          <w:sz w:val="24"/>
          <w:szCs w:val="24"/>
          <w:lang w:eastAsia="ru-RU"/>
        </w:rPr>
        <w:t> </w:t>
      </w:r>
      <w:hyperlink r:id="rId240"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p>
    <w:p w14:paraId="0352A12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42. Заполнение граф 44, 46, 49, 50 и «С» имеют следующие особенности:</w:t>
      </w:r>
    </w:p>
    <w:p w14:paraId="13FD9B0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 графа 44. «Дополнительная информация/представляемые документы».</w:t>
      </w:r>
    </w:p>
    <w:p w14:paraId="033236E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в порядке, установленном для заполнения графы 44 в пункте 25 настоящей Инструкции, указываются (начиная каждый из реквизитов с новой):</w:t>
      </w:r>
    </w:p>
    <w:p w14:paraId="38717CC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номера (регистрационные номера) товаросопроводительных документов; </w:t>
      </w:r>
    </w:p>
    <w:p w14:paraId="74CCF35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номер и дата договора между лицом, помещающим товары на таможенный склад и владельцем склада;</w:t>
      </w:r>
    </w:p>
    <w:p w14:paraId="759FB2D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иные документы и сведения, необходимые при таможенном оформлении (протоколы о нарушении таможенного законодательства и другие документы, предусмотренные законодательством);</w:t>
      </w:r>
    </w:p>
    <w:p w14:paraId="0A9D779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 графа 46. «Статистическая стоимость».</w:t>
      </w:r>
    </w:p>
    <w:p w14:paraId="5600C0D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статистическая стоимость товара. В качестве статистической стоимости принимается фактурная стоимость товара, указанная в графе 42 и пересчитанная в тысячи доллары США.</w:t>
      </w:r>
    </w:p>
    <w:p w14:paraId="75F265F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Статистическая стоимость округляется по математическим правилам с точностью до трёх знаков после запятой.</w:t>
      </w:r>
    </w:p>
    <w:p w14:paraId="6F3EDCF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расчёте статистической стоимости применяется курс, установленный Центральным банком Республики Узбекистан на дату принятия ГТД к таможенному оформлению;</w:t>
      </w:r>
    </w:p>
    <w:p w14:paraId="59AF018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 графа 49. «Наименование склада».</w:t>
      </w:r>
    </w:p>
    <w:p w14:paraId="29D9D11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номер и дата выдачи лицензии на учреждение таможенного склада;</w:t>
      </w:r>
    </w:p>
    <w:p w14:paraId="2437124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 графа 50. «Доверитель».</w:t>
      </w:r>
    </w:p>
    <w:p w14:paraId="6FC627F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заполняется в порядке, в установленном для заполнения графы 50 в пункте 25 настоящей Инструкции, с учётом следующих особенностей:</w:t>
      </w:r>
    </w:p>
    <w:p w14:paraId="1FF7B1E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дополнительно производится запись следующего содержания: «Обязуюсь обратиться в таможенные органы для помещения товаров в иной таможенный режим до ХХ.ХХ.ХХХХ», где ХХ.ХХ.ХХХХ соответственно день, месяц и год;</w:t>
      </w:r>
    </w:p>
    <w:p w14:paraId="7C6FD07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5) графа «С».</w:t>
      </w:r>
    </w:p>
    <w:p w14:paraId="689E3DC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Под цифрой 2 в графе указывается дата ввоза товаров на территорию Республики Узбекистан. Дата ввоза определяется по дате штампа, проставляемого на товаросопроводительные документы на приграничном таможенном посту — пункте </w:t>
      </w:r>
      <w:r w:rsidRPr="00103325">
        <w:rPr>
          <w:rFonts w:ascii="Times New Roman" w:eastAsia="Times New Roman" w:hAnsi="Times New Roman" w:cs="Times New Roman"/>
          <w:sz w:val="24"/>
          <w:szCs w:val="24"/>
          <w:lang w:eastAsia="ru-RU"/>
        </w:rPr>
        <w:lastRenderedPageBreak/>
        <w:t xml:space="preserve">пересечения границы Республики Узбекистан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или по дате оформления Книжки контроля доставки груза либо Книжки МДП на приграничном таможенном посту</w:t>
      </w:r>
      <w:r w:rsidRPr="00103325">
        <w:rPr>
          <w:rFonts w:ascii="Times New Roman" w:eastAsia="Times New Roman" w:hAnsi="Times New Roman" w:cs="Times New Roman"/>
          <w:sz w:val="24"/>
          <w:szCs w:val="24"/>
          <w:lang w:eastAsia="ru-RU"/>
        </w:rPr>
        <w:t>.</w:t>
      </w:r>
    </w:p>
    <w:p w14:paraId="19B3CFC9" w14:textId="77777777" w:rsidR="00103325" w:rsidRPr="00103325" w:rsidRDefault="00103325" w:rsidP="00103325">
      <w:pPr>
        <w:spacing w:before="283" w:after="283" w:line="240" w:lineRule="auto"/>
        <w:textAlignment w:val="top"/>
        <w:rPr>
          <w:rFonts w:ascii="Times New Roman" w:eastAsia="Times New Roman" w:hAnsi="Times New Roman" w:cs="Times New Roman"/>
          <w:sz w:val="24"/>
          <w:szCs w:val="24"/>
          <w:lang w:eastAsia="ru-RU"/>
        </w:rPr>
      </w:pPr>
      <w:bookmarkStart w:id="41" w:name="Глава_11._Заполнение_ГТД_при_помещении_т"/>
      <w:r w:rsidRPr="00103325">
        <w:rPr>
          <w:rFonts w:ascii="Times New Roman" w:eastAsia="Times New Roman" w:hAnsi="Times New Roman" w:cs="Times New Roman"/>
          <w:b/>
          <w:bCs/>
          <w:sz w:val="24"/>
          <w:szCs w:val="24"/>
          <w:lang w:eastAsia="ru-RU"/>
        </w:rPr>
        <w:t>Глава 11. Заполнение ГТД при помещении товаров под таможенный режим таможенного склада</w:t>
      </w:r>
      <w:bookmarkEnd w:id="41"/>
    </w:p>
    <w:p w14:paraId="22370E1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43 внесены изменения на основании</w:t>
      </w:r>
      <w:r w:rsidRPr="00103325">
        <w:rPr>
          <w:rFonts w:ascii="Times New Roman" w:eastAsia="Times New Roman" w:hAnsi="Times New Roman" w:cs="Times New Roman"/>
          <w:sz w:val="24"/>
          <w:szCs w:val="24"/>
          <w:lang w:eastAsia="ru-RU"/>
        </w:rPr>
        <w:t> </w:t>
      </w:r>
      <w:hyperlink r:id="rId241"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hyperlink r:id="rId242" w:history="1">
        <w:r w:rsidRPr="00103325">
          <w:rPr>
            <w:rFonts w:ascii="Times New Roman" w:eastAsia="Times New Roman" w:hAnsi="Times New Roman" w:cs="Times New Roman"/>
            <w:b/>
            <w:bCs/>
            <w:color w:val="0000FF"/>
            <w:sz w:val="24"/>
            <w:szCs w:val="24"/>
            <w:u w:val="single"/>
            <w:lang w:eastAsia="ru-RU"/>
          </w:rPr>
          <w:t>МЮ № 2773-3 от </w:t>
        </w:r>
      </w:hyperlink>
      <w:hyperlink r:id="rId243" w:history="1">
        <w:r w:rsidRPr="00103325">
          <w:rPr>
            <w:rFonts w:ascii="Times New Roman" w:eastAsia="Times New Roman" w:hAnsi="Times New Roman" w:cs="Times New Roman"/>
            <w:b/>
            <w:bCs/>
            <w:color w:val="0000FF"/>
            <w:sz w:val="24"/>
            <w:szCs w:val="24"/>
            <w:u w:val="single"/>
            <w:lang w:eastAsia="ru-RU"/>
          </w:rPr>
          <w:t>25.02.2019</w:t>
        </w:r>
      </w:hyperlink>
      <w:hyperlink r:id="rId244" w:history="1">
        <w:r w:rsidRPr="00103325">
          <w:rPr>
            <w:rFonts w:ascii="Times New Roman" w:eastAsia="Times New Roman" w:hAnsi="Times New Roman" w:cs="Times New Roman"/>
            <w:b/>
            <w:bCs/>
            <w:color w:val="0000FF"/>
            <w:sz w:val="24"/>
            <w:szCs w:val="24"/>
            <w:u w:val="single"/>
            <w:lang w:eastAsia="ru-RU"/>
          </w:rPr>
          <w:t> г.</w:t>
        </w:r>
      </w:hyperlink>
    </w:p>
    <w:p w14:paraId="35253BF0"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bookmarkStart w:id="42" w:name="43"/>
      <w:r w:rsidRPr="00103325">
        <w:rPr>
          <w:rFonts w:ascii="Times New Roman" w:eastAsia="Times New Roman" w:hAnsi="Times New Roman" w:cs="Times New Roman"/>
          <w:color w:val="000000"/>
          <w:sz w:val="24"/>
          <w:szCs w:val="24"/>
          <w:lang w:eastAsia="ru-RU"/>
        </w:rPr>
        <w:t>43</w:t>
      </w:r>
      <w:bookmarkEnd w:id="42"/>
      <w:r w:rsidRPr="00103325">
        <w:rPr>
          <w:rFonts w:ascii="Times New Roman" w:eastAsia="Times New Roman" w:hAnsi="Times New Roman" w:cs="Times New Roman"/>
          <w:color w:val="000000"/>
          <w:sz w:val="24"/>
          <w:szCs w:val="24"/>
          <w:lang w:eastAsia="ru-RU"/>
        </w:rPr>
        <w:t>. При помещении товаров под таможенный режим таможенного склада декларирующим лицом заполняются следующие графы ГТД: 1, 2, 3, 5, 7 (код поста), 8, 12, 13, 14, 15, 15а, 17, 17а, 18, 19, 21, 22, 23, 25, 26, 28, 29, 30, 31, 32, 33, 35, 37, 38, 40, 41, 42, 44, 45, 46,47, 49, 50, 54, «С».</w:t>
      </w:r>
    </w:p>
    <w:p w14:paraId="7079320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44. Графы 1, 2,3, 5, 7 (код поста), 8, 12, 13, 14, 15, 15а, 17, 17а, 18,19, 21, 22,23, 25, 26, 28, 29, 30 31, 32, 33, 35, 37, 38, 40, 41, 42, 47, 54, заполняются при вывозе товаров, в соответствии с пунктом 22, при ввозе — пунктом 25 настоящей Инструкции</w:t>
      </w:r>
    </w:p>
    <w:p w14:paraId="7480966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0416A3E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43. При помещении товаров под таможенный режим таможенного склада </w:t>
      </w:r>
      <w:r w:rsidRPr="00103325">
        <w:rPr>
          <w:rFonts w:ascii="Times New Roman" w:eastAsia="Times New Roman" w:hAnsi="Times New Roman" w:cs="Times New Roman"/>
          <w:strike/>
          <w:color w:val="000000"/>
          <w:sz w:val="24"/>
          <w:szCs w:val="24"/>
          <w:lang w:eastAsia="ru-RU"/>
        </w:rPr>
        <w:t xml:space="preserve">декларирующим лицом </w:t>
      </w:r>
      <w:r w:rsidRPr="00103325">
        <w:rPr>
          <w:rFonts w:ascii="Times New Roman" w:eastAsia="Times New Roman" w:hAnsi="Times New Roman" w:cs="Times New Roman"/>
          <w:b/>
          <w:bCs/>
          <w:strike/>
          <w:color w:val="FF0000"/>
          <w:sz w:val="24"/>
          <w:szCs w:val="24"/>
          <w:lang w:eastAsia="ru-RU"/>
        </w:rPr>
        <w:t>(Старая редакция)</w:t>
      </w:r>
      <w:r w:rsidRPr="00103325">
        <w:rPr>
          <w:rFonts w:ascii="Times New Roman" w:eastAsia="Times New Roman" w:hAnsi="Times New Roman" w:cs="Times New Roman"/>
          <w:strike/>
          <w:sz w:val="24"/>
          <w:szCs w:val="24"/>
          <w:lang w:eastAsia="ru-RU"/>
        </w:rPr>
        <w:t>  специалистом заполняются следующие графы ГТД: 1, 2, 3, 5, 7 (код поста), 8, 12, 13, 14, 15, 15а, 17, 17а, 18, 19, 21, 22, 23, 25, 26, 28, 29, 30, 31, 32, 33, 35, 36, 37, 38, 40, 41, 42, 44, 45, 46, 47, 49, 50, 54, «В» и «С».</w:t>
      </w:r>
    </w:p>
    <w:p w14:paraId="739A3DC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44. Графы 1, 2, 3, 5, 7 (код поста), 8, 12, 13, 14, 15, 15а, 17, 17а, 18, 19, 21, 22, 23, 25, 26, 28, 29, 30 31, 32, 33, 35, 36, 37, 38, 40, 41, 42, 47, 54, «В» заполняются при вывозе товаров, в соответствии с пунктом 22, при ввозе — пунктом 25 настоящей Инструкции.</w:t>
      </w:r>
    </w:p>
    <w:p w14:paraId="7F405D2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 этом, для товаров, ввозимых на таможенную территорию Республики Узбекистан заполняются графы 15 и 15а, для товаров, вывозимых с таможенной территории Республики Узбекистан — графы 17 и 17а.</w:t>
      </w:r>
    </w:p>
    <w:p w14:paraId="63433A3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45 внесены изменения на основании</w:t>
      </w:r>
      <w:r w:rsidRPr="00103325">
        <w:rPr>
          <w:rFonts w:ascii="Times New Roman" w:eastAsia="Times New Roman" w:hAnsi="Times New Roman" w:cs="Times New Roman"/>
          <w:sz w:val="24"/>
          <w:szCs w:val="24"/>
          <w:lang w:eastAsia="ru-RU"/>
        </w:rPr>
        <w:t> </w:t>
      </w:r>
      <w:hyperlink r:id="rId245"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p>
    <w:p w14:paraId="251D837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45. Заполнение граф 44, 45, 46, 49, 50 и «С» имеют следующие особенности:</w:t>
      </w:r>
    </w:p>
    <w:p w14:paraId="7848144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 графа 44. «Дополнительная информация / представляемые документы».</w:t>
      </w:r>
    </w:p>
    <w:p w14:paraId="003F21F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заполняется при вывозе товаров в порядке установленном в пункте 22, при ввозе — в пункте 25 настоящей Инструкции.</w:t>
      </w:r>
    </w:p>
    <w:p w14:paraId="1107CF4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(начиная каждый из реквизитов с новой строки):</w:t>
      </w:r>
    </w:p>
    <w:p w14:paraId="73A7FE5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номера (регистрационные номера) товаросопроводительных документов;</w:t>
      </w:r>
    </w:p>
    <w:p w14:paraId="0ED4F0C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номер и дата договора между лицом, помещающим товары на таможенный склад и владельцем таможенного склада. </w:t>
      </w:r>
    </w:p>
    <w:p w14:paraId="1A25F5E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иные документы и сведения, необходимые для таможенного оформления (протокол нарушения таможенного законодательства, при размещении товаров в режиме таможенного склада в помещениях и (или) на открытых площадках, не имеющих статуса таможенного склада заявление уполномоченного лица и наименование документа, удостоверяющего обеспечение уплаты таможенных платежей, его номер, дата, сумма и другие документы, предусмотренные законодательством);</w:t>
      </w:r>
    </w:p>
    <w:p w14:paraId="3D57A98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 графа 45. «Таможенная стоимость».</w:t>
      </w:r>
    </w:p>
    <w:p w14:paraId="670FC7F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в валюте внешнеторгового контракта (договора, соглашения) таможенная стоимость товара. При отсутствии внешнеторгового контракта (договора, соглашения) таможенная стоимость товара приводится в валюте, указанной в товаросопроводительных документах.</w:t>
      </w:r>
    </w:p>
    <w:p w14:paraId="6376DE0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качестве таможенной стоимости принимается фактурная стоимость товара, указанная в графе 42;</w:t>
      </w:r>
    </w:p>
    <w:p w14:paraId="62301B6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 графа 46. «Статистическая стоимость».</w:t>
      </w:r>
    </w:p>
    <w:p w14:paraId="6A97A04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статистическая стоимость товара. В качестве статистической стоимости принимается фактурная стоимость товара, указанная в графе 42 и пересчитанная в тысячи доллары США.</w:t>
      </w:r>
    </w:p>
    <w:p w14:paraId="55ED5CB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Статистическая стоимость округляется по математическим правилам с точностью до трёх знаков после запятой.</w:t>
      </w:r>
    </w:p>
    <w:p w14:paraId="0E0A17B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расчете статистической стоимости применяется курс, установленный Центральным банком Республики Узбекистан на дату принятия ГТД к таможенному оформлению;</w:t>
      </w:r>
    </w:p>
    <w:p w14:paraId="343DB04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 графа 49. «Наименование склада».</w:t>
      </w:r>
    </w:p>
    <w:p w14:paraId="3D9FC4D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графе указывается номер и дата выдачи лицензии на учреждение таможенного склада. </w:t>
      </w:r>
    </w:p>
    <w:p w14:paraId="354E74E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товары размещаются на места, не имеющие статус таможенного склада, настоящая графа не заполняется;</w:t>
      </w:r>
    </w:p>
    <w:p w14:paraId="1DE74F6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5) графа 50. «Доверитель».</w:t>
      </w:r>
    </w:p>
    <w:p w14:paraId="4DDE16E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заполняется при вывозе товаров в соответствии с пунктом 22, при ввозе — с пунктом 25 настоящей Инструкции, с учётом следующих особенностей:</w:t>
      </w:r>
    </w:p>
    <w:p w14:paraId="5C22939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дополнительно производится запись следующего содержания: «Обязуюсь обратиться в таможенные органы для помещения товаров в иной таможенный режим до ХХ.ХХ.ХХХХ», где ХХ.ХХ.ХХХХ соответственно день, месяц и год;</w:t>
      </w:r>
    </w:p>
    <w:p w14:paraId="358597C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xml:space="preserve">6) графа «С». </w:t>
      </w:r>
    </w:p>
    <w:p w14:paraId="611C411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графе под цифрой 2 указывается дата ввоза товара на территорию Республики Узбекистан. Дата ввоза определяется по дате, указанной на штампе, которая проставляется пограничным таможенным постом на товаросопроводительных документах при пересечении границы Республики Узбекистан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или по дате оформления Книжки контроля доставки груза либо Книжки МДП</w:t>
      </w:r>
      <w:r w:rsidRPr="00103325">
        <w:rPr>
          <w:rFonts w:ascii="Times New Roman" w:eastAsia="Times New Roman" w:hAnsi="Times New Roman" w:cs="Times New Roman"/>
          <w:sz w:val="24"/>
          <w:szCs w:val="24"/>
          <w:lang w:eastAsia="ru-RU"/>
        </w:rPr>
        <w:t>.</w:t>
      </w:r>
    </w:p>
    <w:p w14:paraId="13F94DF2" w14:textId="77777777" w:rsidR="00103325" w:rsidRPr="00103325" w:rsidRDefault="00103325" w:rsidP="00103325">
      <w:pPr>
        <w:spacing w:before="283" w:after="283" w:line="240" w:lineRule="auto"/>
        <w:textAlignment w:val="top"/>
        <w:rPr>
          <w:rFonts w:ascii="Times New Roman" w:eastAsia="Times New Roman" w:hAnsi="Times New Roman" w:cs="Times New Roman"/>
          <w:sz w:val="24"/>
          <w:szCs w:val="24"/>
          <w:lang w:eastAsia="ru-RU"/>
        </w:rPr>
      </w:pPr>
      <w:bookmarkStart w:id="43" w:name="Глава_12._Заполнение_ГТД_при_помещении_т"/>
      <w:r w:rsidRPr="00103325">
        <w:rPr>
          <w:rFonts w:ascii="Times New Roman" w:eastAsia="Times New Roman" w:hAnsi="Times New Roman" w:cs="Times New Roman"/>
          <w:b/>
          <w:bCs/>
          <w:sz w:val="24"/>
          <w:szCs w:val="24"/>
          <w:lang w:eastAsia="ru-RU"/>
        </w:rPr>
        <w:t>Глава 12. Заполнение ГТД при помещении товаров под таможенный режим свободной таможенной зоны</w:t>
      </w:r>
      <w:bookmarkEnd w:id="43"/>
    </w:p>
    <w:p w14:paraId="5E3000CC" w14:textId="77777777" w:rsidR="00103325" w:rsidRPr="00103325" w:rsidRDefault="00103325" w:rsidP="00103325">
      <w:pPr>
        <w:spacing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1. Заполнение ГТД при помещении товаров Узбекистана под таможенный режим свободной таможенной зоны</w:t>
      </w:r>
    </w:p>
    <w:p w14:paraId="729B81A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46 внесены изменения на основании</w:t>
      </w:r>
      <w:r w:rsidRPr="00103325">
        <w:rPr>
          <w:rFonts w:ascii="Times New Roman" w:eastAsia="Times New Roman" w:hAnsi="Times New Roman" w:cs="Times New Roman"/>
          <w:sz w:val="24"/>
          <w:szCs w:val="24"/>
          <w:lang w:eastAsia="ru-RU"/>
        </w:rPr>
        <w:t> </w:t>
      </w:r>
      <w:hyperlink r:id="rId246"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hyperlink r:id="rId247" w:history="1">
        <w:r w:rsidRPr="00103325">
          <w:rPr>
            <w:rFonts w:ascii="Times New Roman" w:eastAsia="Times New Roman" w:hAnsi="Times New Roman" w:cs="Times New Roman"/>
            <w:b/>
            <w:bCs/>
            <w:color w:val="0000FF"/>
            <w:sz w:val="24"/>
            <w:szCs w:val="24"/>
            <w:u w:val="single"/>
            <w:lang w:eastAsia="ru-RU"/>
          </w:rPr>
          <w:t>МЮ № 2773-3 от </w:t>
        </w:r>
      </w:hyperlink>
      <w:hyperlink r:id="rId248" w:history="1">
        <w:r w:rsidRPr="00103325">
          <w:rPr>
            <w:rFonts w:ascii="Times New Roman" w:eastAsia="Times New Roman" w:hAnsi="Times New Roman" w:cs="Times New Roman"/>
            <w:b/>
            <w:bCs/>
            <w:color w:val="0000FF"/>
            <w:sz w:val="24"/>
            <w:szCs w:val="24"/>
            <w:u w:val="single"/>
            <w:lang w:eastAsia="ru-RU"/>
          </w:rPr>
          <w:t>25.02.2019</w:t>
        </w:r>
      </w:hyperlink>
      <w:hyperlink r:id="rId249" w:history="1">
        <w:r w:rsidRPr="00103325">
          <w:rPr>
            <w:rFonts w:ascii="Times New Roman" w:eastAsia="Times New Roman" w:hAnsi="Times New Roman" w:cs="Times New Roman"/>
            <w:b/>
            <w:bCs/>
            <w:color w:val="0000FF"/>
            <w:sz w:val="24"/>
            <w:szCs w:val="24"/>
            <w:u w:val="single"/>
            <w:lang w:eastAsia="ru-RU"/>
          </w:rPr>
          <w:t> г.</w:t>
        </w:r>
      </w:hyperlink>
    </w:p>
    <w:p w14:paraId="52CAB572"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bookmarkStart w:id="44" w:name="46"/>
      <w:r w:rsidRPr="00103325">
        <w:rPr>
          <w:rFonts w:ascii="Times New Roman" w:eastAsia="Times New Roman" w:hAnsi="Times New Roman" w:cs="Times New Roman"/>
          <w:color w:val="000000"/>
          <w:sz w:val="24"/>
          <w:szCs w:val="24"/>
          <w:lang w:eastAsia="ru-RU"/>
        </w:rPr>
        <w:t>46</w:t>
      </w:r>
      <w:bookmarkEnd w:id="44"/>
      <w:r w:rsidRPr="00103325">
        <w:rPr>
          <w:rFonts w:ascii="Times New Roman" w:eastAsia="Times New Roman" w:hAnsi="Times New Roman" w:cs="Times New Roman"/>
          <w:color w:val="000000"/>
          <w:sz w:val="24"/>
          <w:szCs w:val="24"/>
          <w:lang w:eastAsia="ru-RU"/>
        </w:rPr>
        <w:t>. При помещении товаров Узбекистана под таможенный режим свободной таможенной зоны декларирующим лицом заполняются следующие графы ГТД: 1, 2, 3, 5, 7 (код поста), 8,9, 11,12, 13, 14, 17,17а, 18, 19,20,22, 23,24, 26, 28, 29, 30, 31, 32,33, 34, 35,</w:t>
      </w:r>
    </w:p>
    <w:p w14:paraId="459FA9F6" w14:textId="77777777" w:rsidR="00103325" w:rsidRPr="00103325" w:rsidRDefault="00103325" w:rsidP="00103325">
      <w:pPr>
        <w:tabs>
          <w:tab w:val="left" w:pos="479"/>
        </w:tabs>
        <w:spacing w:after="0" w:line="276"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37,</w:t>
      </w:r>
      <w:r w:rsidRPr="00103325">
        <w:rPr>
          <w:rFonts w:ascii="Times New Roman" w:eastAsia="Times New Roman" w:hAnsi="Times New Roman" w:cs="Times New Roman"/>
          <w:color w:val="000000"/>
          <w:sz w:val="14"/>
          <w:szCs w:val="14"/>
          <w:lang w:eastAsia="ru-RU"/>
        </w:rPr>
        <w:t xml:space="preserve">     </w:t>
      </w:r>
      <w:r w:rsidRPr="00103325">
        <w:rPr>
          <w:rFonts w:ascii="Times New Roman" w:eastAsia="Times New Roman" w:hAnsi="Times New Roman" w:cs="Times New Roman"/>
          <w:color w:val="000000"/>
          <w:sz w:val="24"/>
          <w:szCs w:val="24"/>
          <w:lang w:eastAsia="ru-RU"/>
        </w:rPr>
        <w:t>38,40,41, 42,43, 44,45,46,47,48, 49, 50, 54, «С».</w:t>
      </w:r>
    </w:p>
    <w:p w14:paraId="19480A27"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47. Графы 2, 3, 5, 7 (код поста), 9, 11, 12, 13, 14, 18, 19, 20, 22, 23, 24, 26, 28, 29, 30,</w:t>
      </w:r>
    </w:p>
    <w:p w14:paraId="7BBA2E1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32, 33, 34, 35, 37, 38, 39, 40, 41, 42, 44, 45, 46, 47, 48, 49, 50, 54 и «С» заполняются в соответствии с пунктом 22, графа 8 — пунктом 25 настоящей Инструкции.</w:t>
      </w:r>
    </w:p>
    <w:p w14:paraId="308723D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4B76AFC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46. При помещении товаров Узбекистана под таможенный режим свободной таможенной зоны </w:t>
      </w:r>
      <w:r w:rsidRPr="00103325">
        <w:rPr>
          <w:rFonts w:ascii="Times New Roman" w:eastAsia="Times New Roman" w:hAnsi="Times New Roman" w:cs="Times New Roman"/>
          <w:strike/>
          <w:color w:val="000000"/>
          <w:sz w:val="24"/>
          <w:szCs w:val="24"/>
          <w:lang w:eastAsia="ru-RU"/>
        </w:rPr>
        <w:t xml:space="preserve">декларирующим лицом </w:t>
      </w:r>
      <w:r w:rsidRPr="00103325">
        <w:rPr>
          <w:rFonts w:ascii="Times New Roman" w:eastAsia="Times New Roman" w:hAnsi="Times New Roman" w:cs="Times New Roman"/>
          <w:b/>
          <w:bCs/>
          <w:strike/>
          <w:color w:val="FF0000"/>
          <w:sz w:val="24"/>
          <w:szCs w:val="24"/>
          <w:lang w:eastAsia="ru-RU"/>
        </w:rPr>
        <w:t>(Старая редакция)</w:t>
      </w:r>
      <w:r w:rsidRPr="00103325">
        <w:rPr>
          <w:rFonts w:ascii="Times New Roman" w:eastAsia="Times New Roman" w:hAnsi="Times New Roman" w:cs="Times New Roman"/>
          <w:strike/>
          <w:sz w:val="24"/>
          <w:szCs w:val="24"/>
          <w:lang w:eastAsia="ru-RU"/>
        </w:rPr>
        <w:t>  специалистом заполняются следующие графы ГТД: 1, 2, 3, 5, 7 (код поста), 8, 9, 11, 12, 13, 14, 17, 17а, 18, 19, 20, 22, 23, 24, 26, 28, 29, 30, 31, 32, 33, 34, 35, 36, 37, 38, 40, 41, 42, 43, 44, 45, 46, 47, 48, 49, 50, 54, «В» и «С».</w:t>
      </w:r>
    </w:p>
    <w:p w14:paraId="2341E90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47. Графы 2, 3, 5, 7 (код поста), 9, 11, 12, 13, 14, 18, 19, 20, 22, 23, 24, 26, 28, 29, 30, 31, 32, 33, 34, 35, 36, 37, 38, 39, 40, 41, 42, 44, 45, 46, 47, 48, 49, 50, 54, «В» и «С» заполняются в соответствии с пунктом 22, графа 8 — пунктом 25 настоящей Инструкции.</w:t>
      </w:r>
    </w:p>
    <w:p w14:paraId="3296019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bookmarkStart w:id="45" w:name="48"/>
      <w:r w:rsidRPr="00103325">
        <w:rPr>
          <w:rFonts w:ascii="Times New Roman" w:eastAsia="Times New Roman" w:hAnsi="Times New Roman" w:cs="Times New Roman"/>
          <w:b/>
          <w:bCs/>
          <w:sz w:val="24"/>
          <w:szCs w:val="24"/>
          <w:lang w:eastAsia="ru-RU"/>
        </w:rPr>
        <w:t>48</w:t>
      </w:r>
      <w:bookmarkEnd w:id="45"/>
      <w:r w:rsidRPr="00103325">
        <w:rPr>
          <w:rFonts w:ascii="Times New Roman" w:eastAsia="Times New Roman" w:hAnsi="Times New Roman" w:cs="Times New Roman"/>
          <w:b/>
          <w:bCs/>
          <w:sz w:val="24"/>
          <w:szCs w:val="24"/>
          <w:lang w:eastAsia="ru-RU"/>
        </w:rPr>
        <w:t>. Заполнение граф 1, 17, 17а и 43 имеют следующие особенности:</w:t>
      </w:r>
    </w:p>
    <w:p w14:paraId="3FC8F43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 xml:space="preserve">Внесены изменения на основании </w:t>
      </w:r>
      <w:hyperlink r:id="rId250" w:history="1">
        <w:r w:rsidRPr="00103325">
          <w:rPr>
            <w:rFonts w:ascii="Times New Roman" w:eastAsia="Times New Roman" w:hAnsi="Times New Roman" w:cs="Times New Roman"/>
            <w:b/>
            <w:bCs/>
            <w:color w:val="0000FF"/>
            <w:sz w:val="24"/>
            <w:szCs w:val="24"/>
            <w:u w:val="single"/>
            <w:lang w:eastAsia="ru-RU"/>
          </w:rPr>
          <w:t>МЮ № 2773-3 от </w:t>
        </w:r>
      </w:hyperlink>
      <w:hyperlink r:id="rId251" w:history="1">
        <w:r w:rsidRPr="00103325">
          <w:rPr>
            <w:rFonts w:ascii="Times New Roman" w:eastAsia="Times New Roman" w:hAnsi="Times New Roman" w:cs="Times New Roman"/>
            <w:b/>
            <w:bCs/>
            <w:color w:val="0000FF"/>
            <w:sz w:val="24"/>
            <w:szCs w:val="24"/>
            <w:u w:val="single"/>
            <w:lang w:eastAsia="ru-RU"/>
          </w:rPr>
          <w:t>25.02.2019</w:t>
        </w:r>
      </w:hyperlink>
      <w:hyperlink r:id="rId252" w:history="1">
        <w:r w:rsidRPr="00103325">
          <w:rPr>
            <w:rFonts w:ascii="Times New Roman" w:eastAsia="Times New Roman" w:hAnsi="Times New Roman" w:cs="Times New Roman"/>
            <w:b/>
            <w:bCs/>
            <w:color w:val="0000FF"/>
            <w:sz w:val="24"/>
            <w:szCs w:val="24"/>
            <w:u w:val="single"/>
            <w:lang w:eastAsia="ru-RU"/>
          </w:rPr>
          <w:t> г.</w:t>
        </w:r>
      </w:hyperlink>
    </w:p>
    <w:p w14:paraId="1B4D0E4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 графа 1. «Тип декларации».</w:t>
      </w:r>
    </w:p>
    <w:p w14:paraId="7629E47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первом подразделе графы указывается направление перемещения товаров — «ЭК».</w:t>
      </w:r>
    </w:p>
    <w:p w14:paraId="402F13F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Во втором подразделе графы указывается двузначный код таможенного режима свободная таможенная зона — «71».</w:t>
      </w:r>
    </w:p>
    <w:p w14:paraId="691E612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4D82986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lastRenderedPageBreak/>
        <w:t>При декларировании товаров в электронной форме в третьем подразделе графы производится запись «ЭД». При декларировании товаров в бумажной форме данный подраздел не заполняется;</w:t>
      </w:r>
    </w:p>
    <w:p w14:paraId="261E2CF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 графа 17. «Страна назначения».</w:t>
      </w:r>
    </w:p>
    <w:p w14:paraId="6EB0EA3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«Узбекистан»;</w:t>
      </w:r>
    </w:p>
    <w:p w14:paraId="1416D11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 графа 17а. «Код страны назначения».</w:t>
      </w:r>
    </w:p>
    <w:p w14:paraId="4A6062B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цифровой код Республики Узбекистан согласно Классификатору стран мира;</w:t>
      </w:r>
    </w:p>
    <w:p w14:paraId="6EB77D3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 графа 43.</w:t>
      </w:r>
    </w:p>
    <w:p w14:paraId="104A869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w:t>
      </w:r>
    </w:p>
    <w:p w14:paraId="1618F9F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 — если грузополучателем, указанным в графе 8, декларируется товар, не предназначенный для его собственных нужд;</w:t>
      </w:r>
    </w:p>
    <w:p w14:paraId="573B10D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 — если грузополучателем, указанным в графе 8, декларируется товар, предназначенный для его собственных нужд.</w:t>
      </w:r>
    </w:p>
    <w:p w14:paraId="1000D45B" w14:textId="77777777" w:rsidR="00103325" w:rsidRPr="00103325" w:rsidRDefault="00103325" w:rsidP="00103325">
      <w:pPr>
        <w:spacing w:before="283"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2. Заполнение ГТД при помещении иностранных товаров под таможенный режим свободной таможенной зоны</w:t>
      </w:r>
    </w:p>
    <w:p w14:paraId="0ADF63E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49 внесены изменения на основании</w:t>
      </w:r>
      <w:r w:rsidRPr="00103325">
        <w:rPr>
          <w:rFonts w:ascii="Times New Roman" w:eastAsia="Times New Roman" w:hAnsi="Times New Roman" w:cs="Times New Roman"/>
          <w:sz w:val="24"/>
          <w:szCs w:val="24"/>
          <w:lang w:eastAsia="ru-RU"/>
        </w:rPr>
        <w:t> </w:t>
      </w:r>
      <w:hyperlink r:id="rId253"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hyperlink r:id="rId254" w:history="1">
        <w:r w:rsidRPr="00103325">
          <w:rPr>
            <w:rFonts w:ascii="Times New Roman" w:eastAsia="Times New Roman" w:hAnsi="Times New Roman" w:cs="Times New Roman"/>
            <w:b/>
            <w:bCs/>
            <w:color w:val="0000FF"/>
            <w:sz w:val="24"/>
            <w:szCs w:val="24"/>
            <w:u w:val="single"/>
            <w:lang w:eastAsia="ru-RU"/>
          </w:rPr>
          <w:t>МЮ № 2773-3 от </w:t>
        </w:r>
      </w:hyperlink>
      <w:hyperlink r:id="rId255" w:history="1">
        <w:r w:rsidRPr="00103325">
          <w:rPr>
            <w:rFonts w:ascii="Times New Roman" w:eastAsia="Times New Roman" w:hAnsi="Times New Roman" w:cs="Times New Roman"/>
            <w:b/>
            <w:bCs/>
            <w:color w:val="0000FF"/>
            <w:sz w:val="24"/>
            <w:szCs w:val="24"/>
            <w:u w:val="single"/>
            <w:lang w:eastAsia="ru-RU"/>
          </w:rPr>
          <w:t>25.02.2019</w:t>
        </w:r>
      </w:hyperlink>
      <w:hyperlink r:id="rId256" w:history="1">
        <w:r w:rsidRPr="00103325">
          <w:rPr>
            <w:rFonts w:ascii="Times New Roman" w:eastAsia="Times New Roman" w:hAnsi="Times New Roman" w:cs="Times New Roman"/>
            <w:b/>
            <w:bCs/>
            <w:color w:val="0000FF"/>
            <w:sz w:val="24"/>
            <w:szCs w:val="24"/>
            <w:u w:val="single"/>
            <w:lang w:eastAsia="ru-RU"/>
          </w:rPr>
          <w:t> г.</w:t>
        </w:r>
      </w:hyperlink>
    </w:p>
    <w:p w14:paraId="37085B47"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bookmarkStart w:id="46" w:name="49"/>
      <w:r w:rsidRPr="00103325">
        <w:rPr>
          <w:rFonts w:ascii="Times New Roman" w:eastAsia="Times New Roman" w:hAnsi="Times New Roman" w:cs="Times New Roman"/>
          <w:color w:val="000000"/>
          <w:sz w:val="24"/>
          <w:szCs w:val="24"/>
          <w:lang w:eastAsia="ru-RU"/>
        </w:rPr>
        <w:t>49</w:t>
      </w:r>
      <w:bookmarkEnd w:id="46"/>
      <w:r w:rsidRPr="00103325">
        <w:rPr>
          <w:rFonts w:ascii="Times New Roman" w:eastAsia="Times New Roman" w:hAnsi="Times New Roman" w:cs="Times New Roman"/>
          <w:color w:val="000000"/>
          <w:sz w:val="24"/>
          <w:szCs w:val="24"/>
          <w:lang w:eastAsia="ru-RU"/>
        </w:rPr>
        <w:t>. При помещении иностранных товаров под таможенный режим свободной таможенной зоны декларирующим лицом заполняются следующие графы ГТД: 1, 2, 3, 5, 7 (код поста), 8, 9, И, 12, 13, 14, 15,15а, 18, 19, 20,21,22, 23,24, 25,26,28, 29, 30,31,32, 33, 34, 35, 37, 38, 40, 41, 42,43,44, 45, 46, 47, 48, 49, 50, 54, «С».</w:t>
      </w:r>
    </w:p>
    <w:p w14:paraId="56A27BC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50. Графы 2, 3, 5, 7 (код поста), 8, 9, 11, 12, 13, 14, 15, 15а, 18, 19, 20, 21, 22, 23, 24, 25, 26, 28, 29, 30, 31, 32, 33, 34, 35, 36, 37, 38, 40, 41, 42, 44, 45, 46, 47, 48, 49, 50, 54, «С» заполняются в соответствии с пунктом 25 настоящей Инструкции.</w:t>
      </w:r>
    </w:p>
    <w:p w14:paraId="3273319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084380A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49. При помещении иностранных товаров под таможенный режим свободной таможенной зоны </w:t>
      </w:r>
      <w:r w:rsidRPr="00103325">
        <w:rPr>
          <w:rFonts w:ascii="Times New Roman" w:eastAsia="Times New Roman" w:hAnsi="Times New Roman" w:cs="Times New Roman"/>
          <w:strike/>
          <w:color w:val="000000"/>
          <w:sz w:val="24"/>
          <w:szCs w:val="24"/>
          <w:lang w:eastAsia="ru-RU"/>
        </w:rPr>
        <w:t xml:space="preserve">декларирующим лицом </w:t>
      </w:r>
      <w:r w:rsidRPr="00103325">
        <w:rPr>
          <w:rFonts w:ascii="Times New Roman" w:eastAsia="Times New Roman" w:hAnsi="Times New Roman" w:cs="Times New Roman"/>
          <w:b/>
          <w:bCs/>
          <w:strike/>
          <w:color w:val="FF0000"/>
          <w:sz w:val="24"/>
          <w:szCs w:val="24"/>
          <w:lang w:eastAsia="ru-RU"/>
        </w:rPr>
        <w:t>(Старая редакция)</w:t>
      </w:r>
      <w:r w:rsidRPr="00103325">
        <w:rPr>
          <w:rFonts w:ascii="Times New Roman" w:eastAsia="Times New Roman" w:hAnsi="Times New Roman" w:cs="Times New Roman"/>
          <w:strike/>
          <w:sz w:val="24"/>
          <w:szCs w:val="24"/>
          <w:lang w:eastAsia="ru-RU"/>
        </w:rPr>
        <w:t>  специалистом заполняются следующие графы ГТД: 1, 2, 3, 5, 7 (код поста), 8, 9, 11, 12, 13, 14, 15, 15а, 18, 19, 20, 21, 22, 23, 24, 25, 26, 28, 29, 30, 31, 32, 33, 34, 35, 36, 37, 38, 40, 41, 42, 43, 44, 45, 46, 47, 48, 49, 50, 54, «В», «С».</w:t>
      </w:r>
    </w:p>
    <w:p w14:paraId="20AC0D2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50. Графы 2, 3, 5, 7 (код поста), 8, 9, 11, 12, 13, 14, 15, 15а, 18, 19, 20, 21, 22, 23, 24, 25, 26, 28, 29, 30, 31, 32, 33, 34, 35, 36, 37, 38, 40, 41, 42, 44, 45, 46, 47, 48, 49, 50, 54, «В», «С» заполняются в соответствии с пунктом 25 настоящей Инструкции.</w:t>
      </w:r>
    </w:p>
    <w:p w14:paraId="038102F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 xml:space="preserve">Внесены изменения на основании </w:t>
      </w:r>
      <w:hyperlink r:id="rId257" w:history="1">
        <w:r w:rsidRPr="00103325">
          <w:rPr>
            <w:rFonts w:ascii="Times New Roman" w:eastAsia="Times New Roman" w:hAnsi="Times New Roman" w:cs="Times New Roman"/>
            <w:b/>
            <w:bCs/>
            <w:color w:val="0000FF"/>
            <w:sz w:val="24"/>
            <w:szCs w:val="24"/>
            <w:u w:val="single"/>
            <w:lang w:eastAsia="ru-RU"/>
          </w:rPr>
          <w:t>МЮ № 2773-3 от </w:t>
        </w:r>
      </w:hyperlink>
      <w:hyperlink r:id="rId258" w:history="1">
        <w:r w:rsidRPr="00103325">
          <w:rPr>
            <w:rFonts w:ascii="Times New Roman" w:eastAsia="Times New Roman" w:hAnsi="Times New Roman" w:cs="Times New Roman"/>
            <w:b/>
            <w:bCs/>
            <w:color w:val="0000FF"/>
            <w:sz w:val="24"/>
            <w:szCs w:val="24"/>
            <w:u w:val="single"/>
            <w:lang w:eastAsia="ru-RU"/>
          </w:rPr>
          <w:t>25.02.2019</w:t>
        </w:r>
      </w:hyperlink>
      <w:hyperlink r:id="rId259" w:history="1">
        <w:r w:rsidRPr="00103325">
          <w:rPr>
            <w:rFonts w:ascii="Times New Roman" w:eastAsia="Times New Roman" w:hAnsi="Times New Roman" w:cs="Times New Roman"/>
            <w:b/>
            <w:bCs/>
            <w:color w:val="0000FF"/>
            <w:sz w:val="24"/>
            <w:szCs w:val="24"/>
            <w:u w:val="single"/>
            <w:lang w:eastAsia="ru-RU"/>
          </w:rPr>
          <w:t> г.</w:t>
        </w:r>
      </w:hyperlink>
    </w:p>
    <w:p w14:paraId="075A510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bookmarkStart w:id="47" w:name="51"/>
      <w:r w:rsidRPr="00103325">
        <w:rPr>
          <w:rFonts w:ascii="Times New Roman" w:eastAsia="Times New Roman" w:hAnsi="Times New Roman" w:cs="Times New Roman"/>
          <w:sz w:val="24"/>
          <w:szCs w:val="24"/>
          <w:lang w:eastAsia="ru-RU"/>
        </w:rPr>
        <w:t>51</w:t>
      </w:r>
      <w:bookmarkEnd w:id="47"/>
      <w:r w:rsidRPr="00103325">
        <w:rPr>
          <w:rFonts w:ascii="Times New Roman" w:eastAsia="Times New Roman" w:hAnsi="Times New Roman" w:cs="Times New Roman"/>
          <w:sz w:val="24"/>
          <w:szCs w:val="24"/>
          <w:lang w:eastAsia="ru-RU"/>
        </w:rPr>
        <w:t>. Заполнение граф 1, 43 имеет следующие особенности:</w:t>
      </w:r>
    </w:p>
    <w:p w14:paraId="2EE3815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 графа 1. «Тип декларации».</w:t>
      </w:r>
    </w:p>
    <w:p w14:paraId="68E4B8F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первом подразделе графы указывается направление перемещения товаров — «ИМ».</w:t>
      </w:r>
    </w:p>
    <w:p w14:paraId="2999EDC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Во втором подразделе графы указывается двузначный код таможенного режима свободная таможенная зона — «71».</w:t>
      </w:r>
    </w:p>
    <w:p w14:paraId="114478D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0ADB84E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 декларировании товаров в электронной форме в третьем подразделе графы производится запись «ЭД». При декларировании товаров в бумажной форме данный подраздел не заполняется;</w:t>
      </w:r>
    </w:p>
    <w:p w14:paraId="2286546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 графа 43.</w:t>
      </w:r>
    </w:p>
    <w:p w14:paraId="165FEB8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w:t>
      </w:r>
    </w:p>
    <w:p w14:paraId="78DA544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 — если грузополучателем, указанным в графе 8 декларируется товар, не предназначенный для его собственных нужд;</w:t>
      </w:r>
    </w:p>
    <w:p w14:paraId="6AE1272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 — если грузополучателем, указанным в графе 8 декларируется товар, предназначенный для его собственных нужд.</w:t>
      </w:r>
    </w:p>
    <w:p w14:paraId="5AA6DAF4" w14:textId="77777777" w:rsidR="00103325" w:rsidRPr="00103325" w:rsidRDefault="00103325" w:rsidP="00103325">
      <w:pPr>
        <w:spacing w:before="283"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lastRenderedPageBreak/>
        <w:t>§ 3. Заполнение ГТД при вывозе за пределы таможенной территории Республики Узбекистан товаров, ранее помещенных под таможенный режим свободной таможенной зоны</w:t>
      </w:r>
    </w:p>
    <w:p w14:paraId="4E2AA4D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52. Вывоз за пределы таможенной территории Республики Узбекистан товаров, ранее помещенных под таможенный режим свободной таможенной зоны осуществляется в следующем порядке:</w:t>
      </w:r>
    </w:p>
    <w:p w14:paraId="5503DDD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вывоз иностранных товаров — в таможенном режиме реэкспорта с представлением ГТД, заполненной в соответствии с главой 6 настоящей Инструкции;</w:t>
      </w:r>
    </w:p>
    <w:p w14:paraId="10638C3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вывоз товаров Узбекистана — в таможенном режиме экспорта с представлением ГТД, заполненной в соответствии с главой 4 настоящей Инструкции.</w:t>
      </w:r>
    </w:p>
    <w:p w14:paraId="560678B6" w14:textId="77777777" w:rsidR="00103325" w:rsidRPr="00103325" w:rsidRDefault="00103325" w:rsidP="00103325">
      <w:pPr>
        <w:spacing w:before="283"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4. Заполнение ГТД при ввозе на таможенную территорию Республики Узбекистан товаров, ранее помещенных под таможенный режим свободной таможенной зоны</w:t>
      </w:r>
    </w:p>
    <w:p w14:paraId="5151C57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53. Ввоз на таможенную территорию Республики Узбекистан товаров Узбекистана, ранее помещенных под таможенный режим свободной таможенной зоны без изменения осуществляется в таможенном режиме реимпорта с представлением ГТД заполненной в соответствии с главой 7 настоящей Инструкции.</w:t>
      </w:r>
    </w:p>
    <w:p w14:paraId="49106C6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54. Ввоз на таможенную территорию Республики Узбекистан иностранных товаров ранее помещенных под таможенный режим свободной таможенной зоны без изменения, а также товаров, произведенных на свободной таможенной зоне осуществляется согласно избранному декларантом таможенному режиму, с представлением ГТД, заполненной в соответствии с настоящей Инструкцией.</w:t>
      </w:r>
    </w:p>
    <w:p w14:paraId="161B518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55. При ввозе на таможенную территорию Республики Узбекистан товаров, ранее помещенных под таможенный режим свободной таможенной зоны заполнение граф 2, 15, 15а имеют следующие особенности:</w:t>
      </w:r>
    </w:p>
    <w:p w14:paraId="31149FE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 графа 2. «Экспортер/грузоотправитель».</w:t>
      </w:r>
    </w:p>
    <w:p w14:paraId="7F467F2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в соответствии с пунктом 22 настоящей Инструкции указываются сведения о лице отправляющем товары (резиденте свободной таможенной зоны);</w:t>
      </w:r>
    </w:p>
    <w:p w14:paraId="4E8839F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 графа 15. «Страна отправления».</w:t>
      </w:r>
    </w:p>
    <w:p w14:paraId="5B252B1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в качестве страны отправления указывается «Узбекистан»;</w:t>
      </w:r>
    </w:p>
    <w:p w14:paraId="3BF4356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 графа 15а. «Код страны отправления».</w:t>
      </w:r>
    </w:p>
    <w:p w14:paraId="22B194E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согласно Классификатору стран мира указывается цифровой код Республики Узбекистан.</w:t>
      </w:r>
    </w:p>
    <w:p w14:paraId="11AA054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    </w:t>
      </w:r>
      <w:r w:rsidRPr="00103325">
        <w:rPr>
          <w:rFonts w:ascii="Times New Roman" w:eastAsia="Times New Roman" w:hAnsi="Times New Roman" w:cs="Times New Roman"/>
          <w:b/>
          <w:bCs/>
          <w:color w:val="FF0000"/>
          <w:sz w:val="24"/>
          <w:szCs w:val="24"/>
          <w:lang w:eastAsia="ru-RU"/>
        </w:rPr>
        <w:t>Пункт 56 утратил силу на основании Постановления</w:t>
      </w:r>
      <w:r w:rsidRPr="00103325">
        <w:rPr>
          <w:rFonts w:ascii="Times New Roman" w:eastAsia="Times New Roman" w:hAnsi="Times New Roman" w:cs="Times New Roman"/>
          <w:sz w:val="24"/>
          <w:szCs w:val="24"/>
          <w:lang w:eastAsia="ru-RU"/>
        </w:rPr>
        <w:t> </w:t>
      </w:r>
      <w:hyperlink r:id="rId260" w:history="1">
        <w:r w:rsidRPr="00103325">
          <w:rPr>
            <w:rFonts w:ascii="Times New Roman" w:eastAsia="Times New Roman" w:hAnsi="Times New Roman" w:cs="Times New Roman"/>
            <w:b/>
            <w:bCs/>
            <w:color w:val="0000FF"/>
            <w:sz w:val="24"/>
            <w:szCs w:val="24"/>
            <w:u w:val="single"/>
            <w:lang w:eastAsia="ru-RU"/>
          </w:rPr>
          <w:t>МЮ № 2773-1 от 28.06.2017 г</w:t>
        </w:r>
      </w:hyperlink>
      <w:r w:rsidRPr="00103325">
        <w:rPr>
          <w:rFonts w:ascii="Times New Roman" w:eastAsia="Times New Roman" w:hAnsi="Times New Roman" w:cs="Times New Roman"/>
          <w:sz w:val="24"/>
          <w:szCs w:val="24"/>
          <w:lang w:eastAsia="ru-RU"/>
        </w:rPr>
        <w:t>.</w:t>
      </w:r>
    </w:p>
    <w:p w14:paraId="4299912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56. При декларировании товаров в свободно индустриально-экономической зоне «Навои» ГТД заполняется в соответствии с Правилами заполнения грузовой таможенной декларации при оформлении товаров в свободно индустриально-экономической зоне «Навои» (рег. № 2154 от 12 ноября 2010 года), с учетом требований настоящей Инструкции.</w:t>
      </w:r>
    </w:p>
    <w:p w14:paraId="1862FBAF" w14:textId="77777777" w:rsidR="00103325" w:rsidRPr="00103325" w:rsidRDefault="00103325" w:rsidP="00103325">
      <w:pPr>
        <w:spacing w:before="283" w:after="283" w:line="240" w:lineRule="auto"/>
        <w:textAlignment w:val="top"/>
        <w:rPr>
          <w:rFonts w:ascii="Times New Roman" w:eastAsia="Times New Roman" w:hAnsi="Times New Roman" w:cs="Times New Roman"/>
          <w:sz w:val="24"/>
          <w:szCs w:val="24"/>
          <w:lang w:eastAsia="ru-RU"/>
        </w:rPr>
      </w:pPr>
      <w:bookmarkStart w:id="48" w:name="Глава_13._Заполнение_ГТД_при_оформлении_"/>
      <w:r w:rsidRPr="00103325">
        <w:rPr>
          <w:rFonts w:ascii="Times New Roman" w:eastAsia="Times New Roman" w:hAnsi="Times New Roman" w:cs="Times New Roman"/>
          <w:b/>
          <w:bCs/>
          <w:sz w:val="24"/>
          <w:szCs w:val="24"/>
          <w:lang w:eastAsia="ru-RU"/>
        </w:rPr>
        <w:t>Глава 13. Заполнение ГТД при оформлении товаров, помещаемых под таможенный режим свободного склада</w:t>
      </w:r>
      <w:bookmarkEnd w:id="48"/>
    </w:p>
    <w:p w14:paraId="285E32FB" w14:textId="77777777" w:rsidR="00103325" w:rsidRPr="00103325" w:rsidRDefault="00103325" w:rsidP="00103325">
      <w:pPr>
        <w:spacing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1. Заполнение ГТД при оформлении товаров Узбекистана под таможенный режим свободного склада</w:t>
      </w:r>
    </w:p>
    <w:p w14:paraId="40D688D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57 внесены изменения на основании</w:t>
      </w:r>
      <w:r w:rsidRPr="00103325">
        <w:rPr>
          <w:rFonts w:ascii="Times New Roman" w:eastAsia="Times New Roman" w:hAnsi="Times New Roman" w:cs="Times New Roman"/>
          <w:sz w:val="24"/>
          <w:szCs w:val="24"/>
          <w:lang w:eastAsia="ru-RU"/>
        </w:rPr>
        <w:t> </w:t>
      </w:r>
      <w:hyperlink r:id="rId261"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hyperlink r:id="rId262" w:history="1">
        <w:r w:rsidRPr="00103325">
          <w:rPr>
            <w:rFonts w:ascii="Times New Roman" w:eastAsia="Times New Roman" w:hAnsi="Times New Roman" w:cs="Times New Roman"/>
            <w:b/>
            <w:bCs/>
            <w:color w:val="0000FF"/>
            <w:sz w:val="24"/>
            <w:szCs w:val="24"/>
            <w:u w:val="single"/>
            <w:lang w:eastAsia="ru-RU"/>
          </w:rPr>
          <w:t>МЮ № 2773-3 от </w:t>
        </w:r>
      </w:hyperlink>
      <w:hyperlink r:id="rId263" w:history="1">
        <w:r w:rsidRPr="00103325">
          <w:rPr>
            <w:rFonts w:ascii="Times New Roman" w:eastAsia="Times New Roman" w:hAnsi="Times New Roman" w:cs="Times New Roman"/>
            <w:b/>
            <w:bCs/>
            <w:color w:val="0000FF"/>
            <w:sz w:val="24"/>
            <w:szCs w:val="24"/>
            <w:u w:val="single"/>
            <w:lang w:eastAsia="ru-RU"/>
          </w:rPr>
          <w:t>25.02.2019</w:t>
        </w:r>
      </w:hyperlink>
      <w:hyperlink r:id="rId264" w:history="1">
        <w:r w:rsidRPr="00103325">
          <w:rPr>
            <w:rFonts w:ascii="Times New Roman" w:eastAsia="Times New Roman" w:hAnsi="Times New Roman" w:cs="Times New Roman"/>
            <w:b/>
            <w:bCs/>
            <w:color w:val="0000FF"/>
            <w:sz w:val="24"/>
            <w:szCs w:val="24"/>
            <w:u w:val="single"/>
            <w:lang w:eastAsia="ru-RU"/>
          </w:rPr>
          <w:t> г.</w:t>
        </w:r>
      </w:hyperlink>
    </w:p>
    <w:p w14:paraId="014BBEA1" w14:textId="77777777" w:rsidR="00103325" w:rsidRPr="00103325" w:rsidRDefault="00103325" w:rsidP="00103325">
      <w:pPr>
        <w:spacing w:after="0" w:line="276" w:lineRule="auto"/>
        <w:ind w:firstLine="708"/>
        <w:textAlignment w:val="top"/>
        <w:rPr>
          <w:rFonts w:ascii="Times New Roman" w:eastAsia="Times New Roman" w:hAnsi="Times New Roman" w:cs="Times New Roman"/>
          <w:sz w:val="24"/>
          <w:szCs w:val="24"/>
          <w:lang w:eastAsia="ru-RU"/>
        </w:rPr>
      </w:pPr>
      <w:bookmarkStart w:id="49" w:name="57"/>
      <w:r w:rsidRPr="00103325">
        <w:rPr>
          <w:rFonts w:ascii="Times New Roman" w:eastAsia="Times New Roman" w:hAnsi="Times New Roman" w:cs="Times New Roman"/>
          <w:color w:val="000000"/>
          <w:sz w:val="24"/>
          <w:szCs w:val="24"/>
          <w:lang w:eastAsia="ru-RU"/>
        </w:rPr>
        <w:t>57</w:t>
      </w:r>
      <w:bookmarkEnd w:id="49"/>
      <w:r w:rsidRPr="00103325">
        <w:rPr>
          <w:rFonts w:ascii="Times New Roman" w:eastAsia="Times New Roman" w:hAnsi="Times New Roman" w:cs="Times New Roman"/>
          <w:color w:val="000000"/>
          <w:sz w:val="24"/>
          <w:szCs w:val="24"/>
          <w:lang w:eastAsia="ru-RU"/>
        </w:rPr>
        <w:t>. При оформлении товаров Узбекистана под таможенный режим свободного склада декларирующим лицом заполняются следующие графы ГТД: 1, 2, 3, 5, 7 (код поста) 8, 9, 11, 12, 13, 14, 17, 17а, 18, 19, 20, 22, 23, 24, 25, 26, 28, 29, 30, 31, 32, 33, 35, 37,</w:t>
      </w:r>
    </w:p>
    <w:p w14:paraId="51DCCDE6" w14:textId="77777777" w:rsidR="00103325" w:rsidRPr="00103325" w:rsidRDefault="00103325" w:rsidP="00103325">
      <w:pPr>
        <w:tabs>
          <w:tab w:val="left" w:pos="479"/>
        </w:tabs>
        <w:spacing w:after="0" w:line="276"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lastRenderedPageBreak/>
        <w:t>38,</w:t>
      </w:r>
      <w:r w:rsidRPr="00103325">
        <w:rPr>
          <w:rFonts w:ascii="Times New Roman" w:eastAsia="Times New Roman" w:hAnsi="Times New Roman" w:cs="Times New Roman"/>
          <w:color w:val="000000"/>
          <w:sz w:val="14"/>
          <w:szCs w:val="14"/>
          <w:lang w:eastAsia="ru-RU"/>
        </w:rPr>
        <w:t xml:space="preserve">     </w:t>
      </w:r>
      <w:r w:rsidRPr="00103325">
        <w:rPr>
          <w:rFonts w:ascii="Times New Roman" w:eastAsia="Times New Roman" w:hAnsi="Times New Roman" w:cs="Times New Roman"/>
          <w:color w:val="000000"/>
          <w:sz w:val="24"/>
          <w:szCs w:val="24"/>
          <w:lang w:eastAsia="ru-RU"/>
        </w:rPr>
        <w:t>39,40,41,42,43,44,45,46,47,49, 50, 54, «С».</w:t>
      </w:r>
    </w:p>
    <w:p w14:paraId="1ED3DF3A" w14:textId="77777777" w:rsidR="00103325" w:rsidRPr="00103325" w:rsidRDefault="00103325" w:rsidP="00103325">
      <w:pPr>
        <w:spacing w:after="0" w:line="240" w:lineRule="auto"/>
        <w:ind w:firstLine="708"/>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58. Графы 1, 2, 3, 5, 7 (код поста) 8, 11, 12, 13, 14, 18, 19, 20, 22, 23, 24, 25, 26, 28, 29, 30, 31, 32, 33, 35, 37, 38, 39, 40, 41, 42, 43, 46, 47, 49, 54, «С» заполняются в соответствии с пунктом 22 настоящей Инструкции.</w:t>
      </w:r>
    </w:p>
    <w:p w14:paraId="41277DE0" w14:textId="77777777" w:rsidR="00103325" w:rsidRPr="00103325" w:rsidRDefault="00103325" w:rsidP="00103325">
      <w:pPr>
        <w:spacing w:after="0" w:line="240" w:lineRule="auto"/>
        <w:ind w:firstLine="708"/>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2314D0F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57. При оформлении товаров Узбекистана под таможенный режим свободного склада </w:t>
      </w:r>
      <w:r w:rsidRPr="00103325">
        <w:rPr>
          <w:rFonts w:ascii="Times New Roman" w:eastAsia="Times New Roman" w:hAnsi="Times New Roman" w:cs="Times New Roman"/>
          <w:strike/>
          <w:color w:val="000000"/>
          <w:sz w:val="24"/>
          <w:szCs w:val="24"/>
          <w:lang w:eastAsia="ru-RU"/>
        </w:rPr>
        <w:t xml:space="preserve">декларирующим лицом </w:t>
      </w:r>
      <w:r w:rsidRPr="00103325">
        <w:rPr>
          <w:rFonts w:ascii="Times New Roman" w:eastAsia="Times New Roman" w:hAnsi="Times New Roman" w:cs="Times New Roman"/>
          <w:b/>
          <w:bCs/>
          <w:strike/>
          <w:color w:val="FF0000"/>
          <w:sz w:val="24"/>
          <w:szCs w:val="24"/>
          <w:lang w:eastAsia="ru-RU"/>
        </w:rPr>
        <w:t>(Старая редакция)</w:t>
      </w:r>
      <w:r w:rsidRPr="00103325">
        <w:rPr>
          <w:rFonts w:ascii="Times New Roman" w:eastAsia="Times New Roman" w:hAnsi="Times New Roman" w:cs="Times New Roman"/>
          <w:strike/>
          <w:sz w:val="24"/>
          <w:szCs w:val="24"/>
          <w:lang w:eastAsia="ru-RU"/>
        </w:rPr>
        <w:t>  специалистом заполняются следующие графы ГТД: 1, 2, 3, 5, 7 (код поста) 8, 9, 11, 12, 13, 14, 17, 17а, 18, 19, 20, 21, 22, 23, 24, 25, 26, 28, 29, 30, 31, 32, 33, 35, 36, 37, 38, 39, 40, 41, 42, 43, 44, 45, 46, 47, 49, 50, 54, «В», «С».</w:t>
      </w:r>
    </w:p>
    <w:p w14:paraId="70A2793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58. Графы 1, 2, 3, 5, 7 (код поста) 8, 11, 12, 13, 14, 18, 19, 20, 21, 22, 23, 24, 25, 26, 28, 29, 30, 31, 32, 33, 35, 36, 37, 38, 39, 40, 41, 42, 43, 46, 47, 49, 54, «В», «С» заполняются в соответствии с пунктом 22 настоящей Инструкции.</w:t>
      </w:r>
    </w:p>
    <w:p w14:paraId="2410FDC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59 внесены изменения на основании</w:t>
      </w:r>
      <w:r w:rsidRPr="00103325">
        <w:rPr>
          <w:rFonts w:ascii="Times New Roman" w:eastAsia="Times New Roman" w:hAnsi="Times New Roman" w:cs="Times New Roman"/>
          <w:sz w:val="24"/>
          <w:szCs w:val="24"/>
          <w:lang w:eastAsia="ru-RU"/>
        </w:rPr>
        <w:t> </w:t>
      </w:r>
      <w:hyperlink r:id="rId265"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p>
    <w:p w14:paraId="3AE3E01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59. Заполнение граф 9, 17, 17а, 44, 45, 50 имеет следующие особенности:</w:t>
      </w:r>
    </w:p>
    <w:p w14:paraId="5319437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 графа 9. «Лицо, ответственное за финансовое урегулирование».</w:t>
      </w:r>
    </w:p>
    <w:p w14:paraId="0B3E66B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в порядке, установленном в пункте 22 настоящей Инструкции, указываются сведения о лице, поместившем товары на свободный склад;</w:t>
      </w:r>
    </w:p>
    <w:p w14:paraId="73F7CB6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 графа 17. «Страна назначения».</w:t>
      </w:r>
    </w:p>
    <w:p w14:paraId="044231F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«Узбекистан»;</w:t>
      </w:r>
    </w:p>
    <w:p w14:paraId="7A838F9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 графа 17а. «Код страны назначения».</w:t>
      </w:r>
    </w:p>
    <w:p w14:paraId="2428A34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цифровой код Республики Узбекистан согласно Классификатору стран мира;</w:t>
      </w:r>
    </w:p>
    <w:p w14:paraId="460C5B0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 графа 44. «Дополнительная информация/представляемые документы».</w:t>
      </w:r>
    </w:p>
    <w:p w14:paraId="630C973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заполняется в соответствии с пунктом 22 настоящей Инструкции, с учетом следующей особенности:</w:t>
      </w:r>
    </w:p>
    <w:p w14:paraId="751144D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дополнительно, под порядковым номером 810, указывается номер и дата договора между лицом, помещающим товары на свободный склад и владельцем свободного склада;</w:t>
      </w:r>
    </w:p>
    <w:p w14:paraId="328AA04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5) графа 45. «Таможенная стоимость».</w:t>
      </w:r>
    </w:p>
    <w:p w14:paraId="0B32C7A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в валюте внешнеторгового контракта (договора, соглашения) таможенная стоимость товара в соответствии с пунктом 22 настоящей Инструкции. При отсутствии внешнеторгового контракта (договора, соглашения) таможенная стоимость товара приводится в валюте, указанной в товаросопроводительных документах.</w:t>
      </w:r>
    </w:p>
    <w:p w14:paraId="362192E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Таможенная стоимость определяется на основе имеющихся документов и сведений в распоряжении </w:t>
      </w:r>
      <w:r w:rsidRPr="00103325">
        <w:rPr>
          <w:rFonts w:ascii="Times New Roman" w:eastAsia="Times New Roman" w:hAnsi="Times New Roman" w:cs="Times New Roman"/>
          <w:color w:val="000000"/>
          <w:sz w:val="24"/>
          <w:szCs w:val="24"/>
          <w:lang w:eastAsia="ru-RU"/>
        </w:rPr>
        <w:t xml:space="preserve">декларирующего лица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специалиста</w:t>
      </w:r>
      <w:r w:rsidRPr="00103325">
        <w:rPr>
          <w:rFonts w:ascii="Times New Roman" w:eastAsia="Times New Roman" w:hAnsi="Times New Roman" w:cs="Times New Roman"/>
          <w:sz w:val="24"/>
          <w:szCs w:val="24"/>
          <w:lang w:eastAsia="ru-RU"/>
        </w:rPr>
        <w:t xml:space="preserve"> на момент подачи ГТД.</w:t>
      </w:r>
    </w:p>
    <w:p w14:paraId="410C935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случаях отсутствия, на момент подачи ГТД, необходимых документов и сведений для определения таможенной стоимости товара, в качестве таможенной стоимости принимается фактурная стоимость товара, указанная в графе 42;</w:t>
      </w:r>
    </w:p>
    <w:p w14:paraId="1A7D1CA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6) графа 50. «Доверитель».</w:t>
      </w:r>
    </w:p>
    <w:p w14:paraId="4CC1781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заполняется в соответствии с пунктом 22 настоящей Инструкции, с учетом следующей особенности.</w:t>
      </w:r>
    </w:p>
    <w:p w14:paraId="35296F3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оформлении товаров, помещаемых под таможенный режим свободного склада и предназначенных для вывоза за пределы территории Республики Узбекистан, в соответствии с таможенным режимом экспорта, дополнительно к сведениям, вносимым в эту графу, указывается дата, до которой товары должны быть вывезены со склада.</w:t>
      </w:r>
    </w:p>
    <w:p w14:paraId="119B53F1" w14:textId="77777777" w:rsidR="00103325" w:rsidRPr="00103325" w:rsidRDefault="00103325" w:rsidP="00103325">
      <w:pPr>
        <w:spacing w:before="283"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2. Заполнение ГТД при оформлении иностранных товаров, помещаемых под таможенный режим свободного склада</w:t>
      </w:r>
    </w:p>
    <w:p w14:paraId="0EEFED5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60 внесены изменения на основании</w:t>
      </w:r>
      <w:r w:rsidRPr="00103325">
        <w:rPr>
          <w:rFonts w:ascii="Times New Roman" w:eastAsia="Times New Roman" w:hAnsi="Times New Roman" w:cs="Times New Roman"/>
          <w:sz w:val="24"/>
          <w:szCs w:val="24"/>
          <w:lang w:eastAsia="ru-RU"/>
        </w:rPr>
        <w:t> </w:t>
      </w:r>
      <w:hyperlink r:id="rId266"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hyperlink r:id="rId267" w:history="1">
        <w:r w:rsidRPr="00103325">
          <w:rPr>
            <w:rFonts w:ascii="Times New Roman" w:eastAsia="Times New Roman" w:hAnsi="Times New Roman" w:cs="Times New Roman"/>
            <w:b/>
            <w:bCs/>
            <w:color w:val="0000FF"/>
            <w:sz w:val="24"/>
            <w:szCs w:val="24"/>
            <w:u w:val="single"/>
            <w:lang w:eastAsia="ru-RU"/>
          </w:rPr>
          <w:t>МЮ № 2773-3 от </w:t>
        </w:r>
      </w:hyperlink>
      <w:hyperlink r:id="rId268" w:history="1">
        <w:r w:rsidRPr="00103325">
          <w:rPr>
            <w:rFonts w:ascii="Times New Roman" w:eastAsia="Times New Roman" w:hAnsi="Times New Roman" w:cs="Times New Roman"/>
            <w:b/>
            <w:bCs/>
            <w:color w:val="0000FF"/>
            <w:sz w:val="24"/>
            <w:szCs w:val="24"/>
            <w:u w:val="single"/>
            <w:lang w:eastAsia="ru-RU"/>
          </w:rPr>
          <w:t>25.02.2019</w:t>
        </w:r>
      </w:hyperlink>
      <w:hyperlink r:id="rId269" w:history="1">
        <w:r w:rsidRPr="00103325">
          <w:rPr>
            <w:rFonts w:ascii="Times New Roman" w:eastAsia="Times New Roman" w:hAnsi="Times New Roman" w:cs="Times New Roman"/>
            <w:b/>
            <w:bCs/>
            <w:color w:val="0000FF"/>
            <w:sz w:val="24"/>
            <w:szCs w:val="24"/>
            <w:u w:val="single"/>
            <w:lang w:eastAsia="ru-RU"/>
          </w:rPr>
          <w:t> г.</w:t>
        </w:r>
      </w:hyperlink>
    </w:p>
    <w:p w14:paraId="256FE8B6"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bookmarkStart w:id="50" w:name="60"/>
      <w:r w:rsidRPr="00103325">
        <w:rPr>
          <w:rFonts w:ascii="Times New Roman" w:eastAsia="Times New Roman" w:hAnsi="Times New Roman" w:cs="Times New Roman"/>
          <w:color w:val="000000"/>
          <w:sz w:val="24"/>
          <w:szCs w:val="24"/>
          <w:lang w:eastAsia="ru-RU"/>
        </w:rPr>
        <w:lastRenderedPageBreak/>
        <w:t>60</w:t>
      </w:r>
      <w:bookmarkEnd w:id="50"/>
      <w:r w:rsidRPr="00103325">
        <w:rPr>
          <w:rFonts w:ascii="Times New Roman" w:eastAsia="Times New Roman" w:hAnsi="Times New Roman" w:cs="Times New Roman"/>
          <w:color w:val="000000"/>
          <w:sz w:val="24"/>
          <w:szCs w:val="24"/>
          <w:lang w:eastAsia="ru-RU"/>
        </w:rPr>
        <w:t>. При оформлении товаров, ввозимых из-за пределов Республики Узбекистан и помещаемых под таможенный режим свободного склада декларирующим лицом заполняются следующие графы ГТД: 1, 2, 3, 5, 7 (код поста), 8, 9,11,12, 13, 14,15,15а, 18, 19, 20, 21, 22, 23, 24, 25, 26, 28, 29, 30, 31, 32, 33, 34, 35, 37, 38, 40, 41, 42, 43, 44, 45, 46, 47, 49, 50, 54, «С».</w:t>
      </w:r>
    </w:p>
    <w:p w14:paraId="513F4F01" w14:textId="77777777" w:rsidR="00103325" w:rsidRPr="00103325" w:rsidRDefault="00103325" w:rsidP="00103325">
      <w:pPr>
        <w:spacing w:after="0" w:line="240" w:lineRule="auto"/>
        <w:ind w:firstLine="360"/>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61. Графы 1, 2, 3, 5, 7 (код поста), 8, 9, 11, 12, 13, 14, 15, 15а, 18, 19, 20, 21, 22, 23, 24, 25, 26, 28, 29, 30, 31, 32, 33, 34, 35, 37, 38, 40, 41, 42, 43, 47, 50, 54, «С» заполняются в соответствии с пунктом 25 настоящей Инструкции.</w:t>
      </w:r>
    </w:p>
    <w:p w14:paraId="04C6BEBF" w14:textId="77777777" w:rsidR="00103325" w:rsidRPr="00103325" w:rsidRDefault="00103325" w:rsidP="00103325">
      <w:pPr>
        <w:spacing w:after="0" w:line="240" w:lineRule="auto"/>
        <w:ind w:firstLine="360"/>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57904FA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del w:id="51" w:author="Unknown">
        <w:r w:rsidRPr="00103325">
          <w:rPr>
            <w:rFonts w:ascii="Times New Roman" w:eastAsia="Times New Roman" w:hAnsi="Times New Roman" w:cs="Times New Roman"/>
            <w:color w:val="999999"/>
            <w:sz w:val="24"/>
            <w:szCs w:val="24"/>
            <w:lang w:eastAsia="ru-RU"/>
          </w:rPr>
          <w:delText xml:space="preserve">60. При оформлении товаров, ввозимых из-за пределов Республики Узбекистан и помещаемых под таможенный режим свободного склада </w:delText>
        </w:r>
        <w:r w:rsidRPr="00103325">
          <w:rPr>
            <w:rFonts w:ascii="Times New Roman" w:eastAsia="Times New Roman" w:hAnsi="Times New Roman" w:cs="Times New Roman"/>
            <w:color w:val="000000"/>
            <w:sz w:val="24"/>
            <w:szCs w:val="24"/>
            <w:lang w:eastAsia="ru-RU"/>
          </w:rPr>
          <w:delText xml:space="preserve">декларирующим лицом </w:delText>
        </w:r>
        <w:r w:rsidRPr="00103325">
          <w:rPr>
            <w:rFonts w:ascii="Times New Roman" w:eastAsia="Times New Roman" w:hAnsi="Times New Roman" w:cs="Times New Roman"/>
            <w:b/>
            <w:bCs/>
            <w:color w:val="FF0000"/>
            <w:sz w:val="24"/>
            <w:szCs w:val="24"/>
            <w:lang w:eastAsia="ru-RU"/>
          </w:rPr>
          <w:delText>(Старая редакция)</w:delText>
        </w:r>
        <w:r w:rsidRPr="00103325">
          <w:rPr>
            <w:rFonts w:ascii="Times New Roman" w:eastAsia="Times New Roman" w:hAnsi="Times New Roman" w:cs="Times New Roman"/>
            <w:color w:val="999999"/>
            <w:sz w:val="24"/>
            <w:szCs w:val="24"/>
            <w:lang w:eastAsia="ru-RU"/>
          </w:rPr>
          <w:delText>  </w:delText>
        </w:r>
        <w:r w:rsidRPr="00103325">
          <w:rPr>
            <w:rFonts w:ascii="Times New Roman" w:eastAsia="Times New Roman" w:hAnsi="Times New Roman" w:cs="Times New Roman"/>
            <w:strike/>
            <w:color w:val="999999"/>
            <w:sz w:val="24"/>
            <w:szCs w:val="24"/>
            <w:lang w:eastAsia="ru-RU"/>
          </w:rPr>
          <w:delText>специалистом</w:delText>
        </w:r>
        <w:r w:rsidRPr="00103325">
          <w:rPr>
            <w:rFonts w:ascii="Times New Roman" w:eastAsia="Times New Roman" w:hAnsi="Times New Roman" w:cs="Times New Roman"/>
            <w:color w:val="999999"/>
            <w:sz w:val="24"/>
            <w:szCs w:val="24"/>
            <w:lang w:eastAsia="ru-RU"/>
          </w:rPr>
          <w:delText xml:space="preserve"> заполняются следующие графы ГТД: 1, 2, 3, 5, 7 (код поста), 8, 9, 11, 12, 13, 14, 15, 15а, 18, 19, 20, 21, 22, 23, 24, 25, 26, 28, 29, 30, 31, 32, 33, 34, 35, 36, 37, 38, 40, 41, 42, 43, 44, 45, 46, 47, 49, 50, 54, «В», «С».</w:delText>
        </w:r>
      </w:del>
    </w:p>
    <w:p w14:paraId="564C57D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del w:id="52" w:author="Unknown">
        <w:r w:rsidRPr="00103325">
          <w:rPr>
            <w:rFonts w:ascii="Times New Roman" w:eastAsia="Times New Roman" w:hAnsi="Times New Roman" w:cs="Times New Roman"/>
            <w:color w:val="999999"/>
            <w:sz w:val="24"/>
            <w:szCs w:val="24"/>
            <w:lang w:eastAsia="ru-RU"/>
          </w:rPr>
          <w:delText>61. Графы 1, 2, 3, 5, 7 (код поста), 8, 9, 11, 12, 13, 14, 15, 15а, 18, 19, 20, 21, 22, 23, 24, 25, 26, 28, 29, 30, 31, 32, 33, 34, 35, 36, 37, 38, 40, 41, 42, 43, 47, 50, 54, «В», «С» заполняются в соответствии с пунктом 25 настоящей Инструкции.</w:delText>
        </w:r>
      </w:del>
    </w:p>
    <w:p w14:paraId="49D39AD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62 внесены изменения на основании</w:t>
      </w:r>
      <w:r w:rsidRPr="00103325">
        <w:rPr>
          <w:rFonts w:ascii="Times New Roman" w:eastAsia="Times New Roman" w:hAnsi="Times New Roman" w:cs="Times New Roman"/>
          <w:sz w:val="24"/>
          <w:szCs w:val="24"/>
          <w:lang w:eastAsia="ru-RU"/>
        </w:rPr>
        <w:t> </w:t>
      </w:r>
      <w:hyperlink r:id="rId270"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p>
    <w:p w14:paraId="55E816F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62. Заполнение граф 44, 45, 46 и 49 имеют следующие особенности:</w:t>
      </w:r>
    </w:p>
    <w:p w14:paraId="43C64BB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 графа 44. «Дополнительная информация/представляемые документы».</w:t>
      </w:r>
    </w:p>
    <w:p w14:paraId="2954601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заполняется в соответствии с пунктом 25 настоящей Инструкции, с учетом следующей особенности:</w:t>
      </w:r>
    </w:p>
    <w:p w14:paraId="24F7F2D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дополнительно, под порядковым номером 810, указывается номер и дата договора между лицом, помещающим товары на свободный склад и владельцем свободного склада;</w:t>
      </w:r>
    </w:p>
    <w:p w14:paraId="572B94F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 графа 45. «Таможенная стоимость».</w:t>
      </w:r>
    </w:p>
    <w:p w14:paraId="3DFFB64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в валюте внешнеторгового контракта (договора, соглашения) таможенная стоимость товаров в соответствии с пунктом 25 настоящей Инструкции. При отсутствии внешнеторгового контракта (договора, соглашения) таможенная стоимость товара приводится в валюте, указанной в товаросопроводительных документах.</w:t>
      </w:r>
    </w:p>
    <w:p w14:paraId="1600B21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Таможенная стоимость определяется на основе имеющихся документов и сведений в распоряжении декларанта на момент подачи ГТД.</w:t>
      </w:r>
    </w:p>
    <w:p w14:paraId="33BDC0B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случаях отсутствия, на момент подачи ГТД, необходимых документов и сведений для определения таможенной стоимости товара, в качестве таможенной стоимости принимается фактурная стоимость товара, указанная в графе 42;</w:t>
      </w:r>
    </w:p>
    <w:p w14:paraId="1197704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 графа 46. «Статистическая стоимость».</w:t>
      </w:r>
    </w:p>
    <w:p w14:paraId="79BAD29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графе указывается статистическая стоимость товаров в соответствии с пунктом 25 настоящей Инструкции, на основе имеющихся документов и сведений в распоряжении </w:t>
      </w:r>
      <w:r w:rsidRPr="00103325">
        <w:rPr>
          <w:rFonts w:ascii="Times New Roman" w:eastAsia="Times New Roman" w:hAnsi="Times New Roman" w:cs="Times New Roman"/>
          <w:color w:val="000000"/>
          <w:sz w:val="24"/>
          <w:szCs w:val="24"/>
          <w:lang w:eastAsia="ru-RU"/>
        </w:rPr>
        <w:t>декларирующего лица</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b/>
          <w:bCs/>
          <w:color w:val="FF0000"/>
          <w:sz w:val="24"/>
          <w:szCs w:val="24"/>
          <w:lang w:eastAsia="ru-RU"/>
        </w:rPr>
        <w:t xml:space="preserve">(Старая редакция) </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специалиста</w:t>
      </w:r>
      <w:r w:rsidRPr="00103325">
        <w:rPr>
          <w:rFonts w:ascii="Times New Roman" w:eastAsia="Times New Roman" w:hAnsi="Times New Roman" w:cs="Times New Roman"/>
          <w:sz w:val="24"/>
          <w:szCs w:val="24"/>
          <w:lang w:eastAsia="ru-RU"/>
        </w:rPr>
        <w:t xml:space="preserve"> на момент подачи ГТД.</w:t>
      </w:r>
    </w:p>
    <w:p w14:paraId="0F2DEEA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случаях отсутствия, на момент подачи ГТД, необходимых документов и сведений для определения статистической стоимости в качестве статистической стоимости принимается фактурная стоимость товара, указанная в графе 42 и пересчитанная в тысячи доллары США.</w:t>
      </w:r>
    </w:p>
    <w:p w14:paraId="702969F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Статистическая стоимость округляется по математическим правилам с точностью до трех знаков после запятой.</w:t>
      </w:r>
    </w:p>
    <w:p w14:paraId="7FD3E94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расчете статистической стоимости применяется курс, установленный Центральным банком Республики Узбекистан на дату принятия ГТД к таможенному оформлению;</w:t>
      </w:r>
    </w:p>
    <w:p w14:paraId="7FA8FEA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 графа 49. «Наименование склада».</w:t>
      </w:r>
    </w:p>
    <w:p w14:paraId="113EB0A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графе указывается номер и дата выдачи лицензии на учреждение свободного склада. </w:t>
      </w:r>
    </w:p>
    <w:p w14:paraId="2D0CAC7F" w14:textId="77777777" w:rsidR="00103325" w:rsidRPr="00103325" w:rsidRDefault="00103325" w:rsidP="00103325">
      <w:pPr>
        <w:spacing w:before="283" w:after="227"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3. Заполнение ГТД при оформлении товаров, вывозимых со свободного склада за пределы территории Республики Узбекистан</w:t>
      </w:r>
    </w:p>
    <w:p w14:paraId="5A42613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63. Оформлении товаров, вывозимых со свободного склада за пределы территории Республики Узбекистан осуществляется в следующем порядке:</w:t>
      </w:r>
    </w:p>
    <w:p w14:paraId="3F97ABE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вывоз иностранных товаров — в таможенном режиме реэкспорта с представлением ГТД, заполненной в соответствии с главой 6 настоящей Инструкции;</w:t>
      </w:r>
    </w:p>
    <w:p w14:paraId="38ABB17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вывоз товаров Узбекистана — в таможенном режиме экспорта с представлением ГТД, заполненной в соответствии с главой 4 настоящей Инструкции.</w:t>
      </w:r>
    </w:p>
    <w:p w14:paraId="2DC3DA34" w14:textId="77777777" w:rsidR="00103325" w:rsidRPr="00103325" w:rsidRDefault="00103325" w:rsidP="00103325">
      <w:pPr>
        <w:spacing w:before="283"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lastRenderedPageBreak/>
        <w:t>§ 4. Заполнение ГТД при оформлении товаров, ввозимых со свободного склада на таможенную территорию Республики Узбекистан</w:t>
      </w:r>
    </w:p>
    <w:p w14:paraId="4D96CAA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64. Оформление товаров, ввозимых со свободного склада на таможенную территорию Республики Узбекистан осуществляется в следующем порядке:</w:t>
      </w:r>
    </w:p>
    <w:p w14:paraId="2CE9CA6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ввоз иностранных товаров — в таможенном режиме выпуска для свободного обращения (импорта) с представлением ГТД, заполненной в соответствии с главой 5 настоящей Инструкции;</w:t>
      </w:r>
    </w:p>
    <w:p w14:paraId="20079C4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ввоз товаров Узбекистана — в таможенном режиме реимпорта с представлением ГТД, заполненной в соответствии с главой 7 настоящей Инструкции.</w:t>
      </w:r>
    </w:p>
    <w:p w14:paraId="5F04149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65. При этом, при ввозе товаров Узбекистана в соответствии с таможенным режимом реимпорта заполнение граф 15 и 15а имеют следующие особенности:</w:t>
      </w:r>
    </w:p>
    <w:p w14:paraId="3A9767F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 графа 15. «Страна отправления».</w:t>
      </w:r>
    </w:p>
    <w:p w14:paraId="5D7C003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«Узбекистан»;</w:t>
      </w:r>
    </w:p>
    <w:p w14:paraId="792017A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 графа 15а. «Код страны отправления».</w:t>
      </w:r>
    </w:p>
    <w:p w14:paraId="5F37BF2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цифровой код Республики Узбекистан согласно Классификатору стран мира.</w:t>
      </w:r>
    </w:p>
    <w:p w14:paraId="78AC12A7" w14:textId="77777777" w:rsidR="00103325" w:rsidRPr="00103325" w:rsidRDefault="00103325" w:rsidP="00103325">
      <w:pPr>
        <w:spacing w:before="283" w:after="283" w:line="240" w:lineRule="auto"/>
        <w:textAlignment w:val="top"/>
        <w:rPr>
          <w:rFonts w:ascii="Times New Roman" w:eastAsia="Times New Roman" w:hAnsi="Times New Roman" w:cs="Times New Roman"/>
          <w:sz w:val="24"/>
          <w:szCs w:val="24"/>
          <w:lang w:eastAsia="ru-RU"/>
        </w:rPr>
      </w:pPr>
      <w:bookmarkStart w:id="53" w:name="Глава_14._Заполнение_ГТД_при_декларирова"/>
      <w:r w:rsidRPr="00103325">
        <w:rPr>
          <w:rFonts w:ascii="Times New Roman" w:eastAsia="Times New Roman" w:hAnsi="Times New Roman" w:cs="Times New Roman"/>
          <w:b/>
          <w:bCs/>
          <w:sz w:val="24"/>
          <w:szCs w:val="24"/>
          <w:lang w:eastAsia="ru-RU"/>
        </w:rPr>
        <w:t>Глава 14. Заполнение ГТД при декларировании товаров, помещаемых под таможенный режим беспошлинная торговля</w:t>
      </w:r>
      <w:bookmarkEnd w:id="53"/>
    </w:p>
    <w:p w14:paraId="7C547D5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66 внесены изменения на основании</w:t>
      </w:r>
      <w:r w:rsidRPr="00103325">
        <w:rPr>
          <w:rFonts w:ascii="Times New Roman" w:eastAsia="Times New Roman" w:hAnsi="Times New Roman" w:cs="Times New Roman"/>
          <w:sz w:val="24"/>
          <w:szCs w:val="24"/>
          <w:lang w:eastAsia="ru-RU"/>
        </w:rPr>
        <w:t> </w:t>
      </w:r>
      <w:hyperlink r:id="rId271"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hyperlink r:id="rId272" w:history="1">
        <w:r w:rsidRPr="00103325">
          <w:rPr>
            <w:rFonts w:ascii="Times New Roman" w:eastAsia="Times New Roman" w:hAnsi="Times New Roman" w:cs="Times New Roman"/>
            <w:b/>
            <w:bCs/>
            <w:color w:val="0000FF"/>
            <w:sz w:val="24"/>
            <w:szCs w:val="24"/>
            <w:u w:val="single"/>
            <w:lang w:eastAsia="ru-RU"/>
          </w:rPr>
          <w:t>МЮ № 2773-3 от </w:t>
        </w:r>
      </w:hyperlink>
      <w:hyperlink r:id="rId273" w:history="1">
        <w:r w:rsidRPr="00103325">
          <w:rPr>
            <w:rFonts w:ascii="Times New Roman" w:eastAsia="Times New Roman" w:hAnsi="Times New Roman" w:cs="Times New Roman"/>
            <w:b/>
            <w:bCs/>
            <w:color w:val="0000FF"/>
            <w:sz w:val="24"/>
            <w:szCs w:val="24"/>
            <w:u w:val="single"/>
            <w:lang w:eastAsia="ru-RU"/>
          </w:rPr>
          <w:t>25.02.2019</w:t>
        </w:r>
      </w:hyperlink>
      <w:hyperlink r:id="rId274" w:history="1">
        <w:r w:rsidRPr="00103325">
          <w:rPr>
            <w:rFonts w:ascii="Times New Roman" w:eastAsia="Times New Roman" w:hAnsi="Times New Roman" w:cs="Times New Roman"/>
            <w:b/>
            <w:bCs/>
            <w:color w:val="0000FF"/>
            <w:sz w:val="24"/>
            <w:szCs w:val="24"/>
            <w:u w:val="single"/>
            <w:lang w:eastAsia="ru-RU"/>
          </w:rPr>
          <w:t> г.</w:t>
        </w:r>
      </w:hyperlink>
    </w:p>
    <w:p w14:paraId="50584E96"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bookmarkStart w:id="54" w:name="66"/>
      <w:r w:rsidRPr="00103325">
        <w:rPr>
          <w:rFonts w:ascii="Times New Roman" w:eastAsia="Times New Roman" w:hAnsi="Times New Roman" w:cs="Times New Roman"/>
          <w:color w:val="000000"/>
          <w:sz w:val="24"/>
          <w:szCs w:val="24"/>
          <w:lang w:eastAsia="ru-RU"/>
        </w:rPr>
        <w:t>66</w:t>
      </w:r>
      <w:bookmarkEnd w:id="54"/>
      <w:r w:rsidRPr="00103325">
        <w:rPr>
          <w:rFonts w:ascii="Times New Roman" w:eastAsia="Times New Roman" w:hAnsi="Times New Roman" w:cs="Times New Roman"/>
          <w:color w:val="000000"/>
          <w:sz w:val="24"/>
          <w:szCs w:val="24"/>
          <w:lang w:eastAsia="ru-RU"/>
        </w:rPr>
        <w:t>. При помещении товаров, ввезенных на таможенную территорию Республики Узбекистан или ввезенных на эту территорию и помещенных под иной таможенный режим (кроме таможенного режима выпуска для свободного обращения (импорт)) под таможенный режим беспошлинная торговля декларирующим лицом заполняются следующие графы ГТД: 1, 2, 3, 5, 7 (код поста), 8, 9, 11, 12, 13, 14, 15, 15а, 18, 19, 20, 21, 22, 23, 24, 25, 26, 28, 29, 30, 31, 32, 33, 34, 35, 37, 38, 40, 41, 42, 44, 45, 46, 47, 49, 50, 54, «В», «С».</w:t>
      </w:r>
    </w:p>
    <w:p w14:paraId="66CBB951"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При этом, графы 1, 3, 5, 7 (код поста), 9, 11, 12, 13, 14, 15, 15а, 18, 19, 20, 21, 22, 23,</w:t>
      </w:r>
      <w:r w:rsidRPr="00103325">
        <w:rPr>
          <w:rFonts w:ascii="Times New Roman" w:eastAsia="Times New Roman" w:hAnsi="Times New Roman" w:cs="Times New Roman"/>
          <w:sz w:val="24"/>
          <w:szCs w:val="24"/>
          <w:lang w:eastAsia="ru-RU"/>
        </w:rPr>
        <w:t xml:space="preserve"> </w:t>
      </w:r>
      <w:r w:rsidRPr="00103325">
        <w:rPr>
          <w:rFonts w:ascii="Times New Roman" w:eastAsia="Times New Roman" w:hAnsi="Times New Roman" w:cs="Times New Roman"/>
          <w:color w:val="000000"/>
          <w:sz w:val="24"/>
          <w:szCs w:val="24"/>
          <w:lang w:eastAsia="ru-RU"/>
        </w:rPr>
        <w:t>24,25, 26, 28, 29, 30, 31, 32, 33, 34, 35, 37, 38, 40, 41, 42, 44, 45, 46, 47, 50, 54, «С» заполняются в соответствии с пунктом 25 настоящей Инструкции.</w:t>
      </w:r>
    </w:p>
    <w:p w14:paraId="309136B0"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67. При помещении товаров Узбекистана под таможенный режим беспошлинная торговля декларирующим лицом заполняются следующие графы ГТД: 1, 2, 3, 5, 7 (код поста), 8, 11, 12, 13, 14, 18, 19, 20, 22, 23, 24, 25, 26, 28, 29, 30, 31,32, 33, 34, 35, 37, 38, 40, 41, 42, 44, 45, 46, 47, 49, 50, 54.</w:t>
      </w:r>
    </w:p>
    <w:p w14:paraId="4DEBC4B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При этом, графы 1, 3, 5, 7 (код поста), 11, 12, 13, 14, 18, 19, 20, 22,23, 24, 25,26, 28, 29, 30, 31, 32, 33, 34, 35, 37, 38, 40,41, 42,44,45,46, 47, 50, 54 заполняются в соответствии с пунктом 22 настоящей Инструкции.</w:t>
      </w:r>
    </w:p>
    <w:p w14:paraId="68E79FD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18EAD2E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66. При помещении товаров, ввезенных на таможенную территорию Республики Узбекистан или ввезенных на эту территорию и помещенных под иной таможенный режим (кроме таможенного режима выпуска для свободного обращения (импорт)) под таможенный режим беспошлинная торговля </w:t>
      </w:r>
      <w:r w:rsidRPr="00103325">
        <w:rPr>
          <w:rFonts w:ascii="Times New Roman" w:eastAsia="Times New Roman" w:hAnsi="Times New Roman" w:cs="Times New Roman"/>
          <w:strike/>
          <w:color w:val="000000"/>
          <w:sz w:val="24"/>
          <w:szCs w:val="24"/>
          <w:lang w:eastAsia="ru-RU"/>
        </w:rPr>
        <w:t xml:space="preserve">декларирующим лицом </w:t>
      </w:r>
      <w:r w:rsidRPr="00103325">
        <w:rPr>
          <w:rFonts w:ascii="Times New Roman" w:eastAsia="Times New Roman" w:hAnsi="Times New Roman" w:cs="Times New Roman"/>
          <w:b/>
          <w:bCs/>
          <w:strike/>
          <w:color w:val="FF0000"/>
          <w:sz w:val="24"/>
          <w:szCs w:val="24"/>
          <w:lang w:eastAsia="ru-RU"/>
        </w:rPr>
        <w:t>(Старая редакция)</w:t>
      </w:r>
      <w:r w:rsidRPr="00103325">
        <w:rPr>
          <w:rFonts w:ascii="Times New Roman" w:eastAsia="Times New Roman" w:hAnsi="Times New Roman" w:cs="Times New Roman"/>
          <w:strike/>
          <w:sz w:val="24"/>
          <w:szCs w:val="24"/>
          <w:lang w:eastAsia="ru-RU"/>
        </w:rPr>
        <w:t>  специалистом заполняются следующие графы ГТД: 1, 2, 3, 5, 7 (код поста), 8, 9, 11, 12, 13, 14, 15, 15а, 18, 19, 20, 21, 22, 23, 24, 25, 26, 28, 29, 30, 31, 32, 33, 34, 35, 36, 37, 38, 40, 41, 42, 44, 45, 46, 47, 49, 50, 54, «В», «C».</w:t>
      </w:r>
    </w:p>
    <w:p w14:paraId="03A956F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lastRenderedPageBreak/>
        <w:t>При этом, графы 1, 3, 5, 7 (код поста), 9, 11, 12, 13, 14, 15, 15а, 18, 19, 20, 21, 22, 23, 24, 25, 26, 28, 29, 30, 31, 32, 33, 34, 35, 36, 37, 38, 40, 41, 42, 44, 45, 46, 47, 50, 54, «В», «C» заполняются в соответствии с пунктом 25 настоящей Инструкции.</w:t>
      </w:r>
    </w:p>
    <w:p w14:paraId="127AD97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color w:val="FF0000"/>
          <w:sz w:val="24"/>
          <w:szCs w:val="24"/>
          <w:lang w:eastAsia="ru-RU"/>
        </w:rPr>
        <w:t>В пункт 67 внесены изменения на основании</w:t>
      </w:r>
      <w:r w:rsidRPr="00103325">
        <w:rPr>
          <w:rFonts w:ascii="Times New Roman" w:eastAsia="Times New Roman" w:hAnsi="Times New Roman" w:cs="Times New Roman"/>
          <w:strike/>
          <w:sz w:val="24"/>
          <w:szCs w:val="24"/>
          <w:lang w:eastAsia="ru-RU"/>
        </w:rPr>
        <w:t> </w:t>
      </w:r>
      <w:hyperlink r:id="rId275" w:history="1">
        <w:r w:rsidRPr="00103325">
          <w:rPr>
            <w:rFonts w:ascii="Times New Roman" w:eastAsia="Times New Roman" w:hAnsi="Times New Roman" w:cs="Times New Roman"/>
            <w:b/>
            <w:bCs/>
            <w:strike/>
            <w:color w:val="0000FF"/>
            <w:sz w:val="24"/>
            <w:szCs w:val="24"/>
            <w:u w:val="single"/>
            <w:lang w:eastAsia="ru-RU"/>
          </w:rPr>
          <w:t>МЮ № 2773-2 от 25.06.2018 г</w:t>
        </w:r>
      </w:hyperlink>
      <w:r w:rsidRPr="00103325">
        <w:rPr>
          <w:rFonts w:ascii="Times New Roman" w:eastAsia="Times New Roman" w:hAnsi="Times New Roman" w:cs="Times New Roman"/>
          <w:b/>
          <w:bCs/>
          <w:strike/>
          <w:sz w:val="24"/>
          <w:szCs w:val="24"/>
          <w:lang w:eastAsia="ru-RU"/>
        </w:rPr>
        <w:t>.</w:t>
      </w:r>
    </w:p>
    <w:p w14:paraId="0DF47A0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67. При помещении товаров Узбекистана под таможенный режим беспошлинная торговля </w:t>
      </w:r>
      <w:r w:rsidRPr="00103325">
        <w:rPr>
          <w:rFonts w:ascii="Times New Roman" w:eastAsia="Times New Roman" w:hAnsi="Times New Roman" w:cs="Times New Roman"/>
          <w:strike/>
          <w:color w:val="000000"/>
          <w:sz w:val="24"/>
          <w:szCs w:val="24"/>
          <w:lang w:eastAsia="ru-RU"/>
        </w:rPr>
        <w:t xml:space="preserve">декларирующим лицом </w:t>
      </w:r>
      <w:r w:rsidRPr="00103325">
        <w:rPr>
          <w:rFonts w:ascii="Times New Roman" w:eastAsia="Times New Roman" w:hAnsi="Times New Roman" w:cs="Times New Roman"/>
          <w:b/>
          <w:bCs/>
          <w:strike/>
          <w:color w:val="FF0000"/>
          <w:sz w:val="24"/>
          <w:szCs w:val="24"/>
          <w:lang w:eastAsia="ru-RU"/>
        </w:rPr>
        <w:t>(Старая редакция)</w:t>
      </w:r>
      <w:r w:rsidRPr="00103325">
        <w:rPr>
          <w:rFonts w:ascii="Times New Roman" w:eastAsia="Times New Roman" w:hAnsi="Times New Roman" w:cs="Times New Roman"/>
          <w:strike/>
          <w:sz w:val="24"/>
          <w:szCs w:val="24"/>
          <w:lang w:eastAsia="ru-RU"/>
        </w:rPr>
        <w:t>  специалистом заполняются следующие графы ГТД: 1, 2, 3, 5, 7 (код поста), 8, 11, 12, 13, 14, 18, 19, 20, 21, 22, 23, 24, 25, 26, 28, 29, 30, 31, 32, 33, 34, 35, 36, 37, 38, 40, 41, 42, 44, 45, 46, 47, 49, 50, 54, В.</w:t>
      </w:r>
    </w:p>
    <w:p w14:paraId="76F9237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 этом, графы 1, 3, 5, 7 (код поста), 11, 12, 13, 14, 18, 19, 20, 21, 22, 23, 24, 25, 26, 28, 29, 30, 31, 32, 33, 34, 35, 36, 37, 38, 40, 41, 42, 44, 45, 46, 47, 50, 54, В заполняются в соответствии с пунктом 22 настоящей Инструкции.</w:t>
      </w:r>
    </w:p>
    <w:p w14:paraId="4ED1B74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68. Заполнение граф 2, 8, 49 ГТД имеют следующие особенности:</w:t>
      </w:r>
    </w:p>
    <w:p w14:paraId="5E70601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 графа 2. «Экспортер/грузоотправитель».</w:t>
      </w:r>
    </w:p>
    <w:p w14:paraId="1822B7D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отношении товаров, ввезенных на таможенную территорию Республики Узбекистан или ввезенных на эту территорию и помещенных под иной таможенный режим (кроме таможенного режима выпуска для свободного обращения (импорт)), графа заполняется в соответствии с пунктом 25 настоящей Инструкции.</w:t>
      </w:r>
    </w:p>
    <w:p w14:paraId="06F334A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помещении товаров Узбекистана под таможенный режим беспошлинной торговли в графе в порядке, предусмотренном в пункте 22 настоящей Инструкции указывается информация о лице, который поставил товары владельцу магазину беспошлинной торговли;</w:t>
      </w:r>
    </w:p>
    <w:p w14:paraId="3B38C9E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 графа 8. «Импортер/грузополучатель».</w:t>
      </w:r>
    </w:p>
    <w:p w14:paraId="0CA79DA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этой графе указываются сведения о владельце магазина беспошлинной торговли в порядке, предусмотренном в пункте 25 настоящей Инструкции;</w:t>
      </w:r>
    </w:p>
    <w:p w14:paraId="1558FD7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 графа 49. «Наименование склада».</w:t>
      </w:r>
    </w:p>
    <w:p w14:paraId="1200B59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этой графе указывается номер и дата лицензии на осуществление деятельности магазина беспошлинной торговли.</w:t>
      </w:r>
    </w:p>
    <w:p w14:paraId="40434942" w14:textId="77777777" w:rsidR="00103325" w:rsidRPr="00103325" w:rsidRDefault="00103325" w:rsidP="00103325">
      <w:pPr>
        <w:spacing w:before="283" w:after="283" w:line="240" w:lineRule="auto"/>
        <w:textAlignment w:val="top"/>
        <w:rPr>
          <w:rFonts w:ascii="Times New Roman" w:eastAsia="Times New Roman" w:hAnsi="Times New Roman" w:cs="Times New Roman"/>
          <w:sz w:val="24"/>
          <w:szCs w:val="24"/>
          <w:lang w:eastAsia="ru-RU"/>
        </w:rPr>
      </w:pPr>
      <w:bookmarkStart w:id="55" w:name="Глава_15._Заполнение_ГТД_при_переработке"/>
      <w:r w:rsidRPr="00103325">
        <w:rPr>
          <w:rFonts w:ascii="Times New Roman" w:eastAsia="Times New Roman" w:hAnsi="Times New Roman" w:cs="Times New Roman"/>
          <w:b/>
          <w:bCs/>
          <w:sz w:val="24"/>
          <w:szCs w:val="24"/>
          <w:lang w:eastAsia="ru-RU"/>
        </w:rPr>
        <w:t>Глава 15. Заполнение ГТД при переработке товаров вне таможенной территории и обратном ввозе товаров после переработки</w:t>
      </w:r>
      <w:bookmarkEnd w:id="55"/>
    </w:p>
    <w:p w14:paraId="705E35ED" w14:textId="77777777" w:rsidR="00103325" w:rsidRPr="00103325" w:rsidRDefault="00103325" w:rsidP="00103325">
      <w:pPr>
        <w:spacing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1. Заполнение ГТД при переработке товаров вне таможенной территории</w:t>
      </w:r>
    </w:p>
    <w:p w14:paraId="6947B3D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69 внесены изменения на основании</w:t>
      </w:r>
      <w:r w:rsidRPr="00103325">
        <w:rPr>
          <w:rFonts w:ascii="Times New Roman" w:eastAsia="Times New Roman" w:hAnsi="Times New Roman" w:cs="Times New Roman"/>
          <w:sz w:val="24"/>
          <w:szCs w:val="24"/>
          <w:lang w:eastAsia="ru-RU"/>
        </w:rPr>
        <w:t> </w:t>
      </w:r>
      <w:hyperlink r:id="rId276"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hyperlink r:id="rId277" w:history="1">
        <w:r w:rsidRPr="00103325">
          <w:rPr>
            <w:rFonts w:ascii="Times New Roman" w:eastAsia="Times New Roman" w:hAnsi="Times New Roman" w:cs="Times New Roman"/>
            <w:b/>
            <w:bCs/>
            <w:color w:val="0000FF"/>
            <w:sz w:val="24"/>
            <w:szCs w:val="24"/>
            <w:u w:val="single"/>
            <w:lang w:eastAsia="ru-RU"/>
          </w:rPr>
          <w:t>МЮ № 2773-3 от </w:t>
        </w:r>
      </w:hyperlink>
      <w:hyperlink r:id="rId278" w:history="1">
        <w:r w:rsidRPr="00103325">
          <w:rPr>
            <w:rFonts w:ascii="Times New Roman" w:eastAsia="Times New Roman" w:hAnsi="Times New Roman" w:cs="Times New Roman"/>
            <w:b/>
            <w:bCs/>
            <w:color w:val="0000FF"/>
            <w:sz w:val="24"/>
            <w:szCs w:val="24"/>
            <w:u w:val="single"/>
            <w:lang w:eastAsia="ru-RU"/>
          </w:rPr>
          <w:t>25.02.2019</w:t>
        </w:r>
      </w:hyperlink>
      <w:hyperlink r:id="rId279" w:history="1">
        <w:r w:rsidRPr="00103325">
          <w:rPr>
            <w:rFonts w:ascii="Times New Roman" w:eastAsia="Times New Roman" w:hAnsi="Times New Roman" w:cs="Times New Roman"/>
            <w:b/>
            <w:bCs/>
            <w:color w:val="0000FF"/>
            <w:sz w:val="24"/>
            <w:szCs w:val="24"/>
            <w:u w:val="single"/>
            <w:lang w:eastAsia="ru-RU"/>
          </w:rPr>
          <w:t> г.</w:t>
        </w:r>
      </w:hyperlink>
    </w:p>
    <w:p w14:paraId="7ECB2AEC"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bookmarkStart w:id="56" w:name="69"/>
      <w:r w:rsidRPr="00103325">
        <w:rPr>
          <w:rFonts w:ascii="Times New Roman" w:eastAsia="Times New Roman" w:hAnsi="Times New Roman" w:cs="Times New Roman"/>
          <w:color w:val="000000"/>
          <w:sz w:val="24"/>
          <w:szCs w:val="24"/>
          <w:lang w:eastAsia="ru-RU"/>
        </w:rPr>
        <w:t>69</w:t>
      </w:r>
      <w:bookmarkEnd w:id="56"/>
      <w:r w:rsidRPr="00103325">
        <w:rPr>
          <w:rFonts w:ascii="Times New Roman" w:eastAsia="Times New Roman" w:hAnsi="Times New Roman" w:cs="Times New Roman"/>
          <w:color w:val="000000"/>
          <w:sz w:val="24"/>
          <w:szCs w:val="24"/>
          <w:lang w:eastAsia="ru-RU"/>
        </w:rPr>
        <w:t>. При помещении товаров по таможенный режим переработки вне таможенной территории декларирующим лицом заполняются следующие графы ГТД: 1, 2, 3, 5, 7 (код поста), 8, 9, 11, 12, 13, 14, 17, 17а, 18, 19, 20, 22, 23, 24, 25, 26, 28, 29, 30, 31, 32, 33, 34, 35, 37, 38, 39, 40, 41,42, 43,44, 45, 46,47, 48, 49, 50, 54, «С».</w:t>
      </w:r>
    </w:p>
    <w:p w14:paraId="533AAE8C"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70. Графы 1, 2, 3, 5, 7 (код поста), 8, 9, 11, 12, 13, 14, 17, 17а, 18, 19, 20, 22, 23, 24,</w:t>
      </w:r>
    </w:p>
    <w:p w14:paraId="0D4712C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26, 28, 29, 30, 31, 32, 33, 34, 35, 37, 38, 39, 40, 41, 43, 46, 48, 49, 54 и «С» заполняются в соответствии с пунктом 22 настоящей Инструкции.</w:t>
      </w:r>
    </w:p>
    <w:p w14:paraId="7AA8B8B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35C3C69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69. При помещении товаров по таможенный режим переработки вне таможенной территории </w:t>
      </w:r>
      <w:r w:rsidRPr="00103325">
        <w:rPr>
          <w:rFonts w:ascii="Times New Roman" w:eastAsia="Times New Roman" w:hAnsi="Times New Roman" w:cs="Times New Roman"/>
          <w:strike/>
          <w:color w:val="000000"/>
          <w:sz w:val="24"/>
          <w:szCs w:val="24"/>
          <w:lang w:eastAsia="ru-RU"/>
        </w:rPr>
        <w:t xml:space="preserve">декларирующим лицом </w:t>
      </w:r>
      <w:r w:rsidRPr="00103325">
        <w:rPr>
          <w:rFonts w:ascii="Times New Roman" w:eastAsia="Times New Roman" w:hAnsi="Times New Roman" w:cs="Times New Roman"/>
          <w:b/>
          <w:bCs/>
          <w:strike/>
          <w:color w:val="FF0000"/>
          <w:sz w:val="24"/>
          <w:szCs w:val="24"/>
          <w:lang w:eastAsia="ru-RU"/>
        </w:rPr>
        <w:t>(Старая редакция)</w:t>
      </w:r>
      <w:r w:rsidRPr="00103325">
        <w:rPr>
          <w:rFonts w:ascii="Times New Roman" w:eastAsia="Times New Roman" w:hAnsi="Times New Roman" w:cs="Times New Roman"/>
          <w:strike/>
          <w:sz w:val="24"/>
          <w:szCs w:val="24"/>
          <w:lang w:eastAsia="ru-RU"/>
        </w:rPr>
        <w:t>  специалистом заполняются следующие графы ГТД: 1, 2, 3, 5, 7 (код поста), 8, 9, 11, 12, 13, 14, 17, 17а, 18, 19, 20, 21, 22, 23, 24, 25, 26, 28, 29, 30, 31, 32, 33, 34, 35, 36, 37, 38, 39, 40, 41, 42, 43, 44, 45, 46, 47, 48, 49, 50, 54, «B», «С».</w:t>
      </w:r>
    </w:p>
    <w:p w14:paraId="32A71F1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70. Графы 1, 2, 3, 5, 7 (код поста), 8, 9, 11, 12, 13, 14, 17, 17а, 18, 19, 20, 21, 22, 23, 24, 25, 26, 28, 29, 30, 31, 32, 33, 34, 35, 36, 37, 38, 39, 40, 41, 43, 46, 48, 49, 54, «B» и «C» заполняются в соответствии с пунктом 22 настоящей Инструкции.</w:t>
      </w:r>
    </w:p>
    <w:p w14:paraId="505FCB8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lastRenderedPageBreak/>
        <w:t>Внесены изменения на основании </w:t>
      </w:r>
    </w:p>
    <w:p w14:paraId="0610F48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71. Заполнение граф 42,45,47, 50 имеют следующие особенности:</w:t>
      </w:r>
    </w:p>
    <w:p w14:paraId="5380E49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12CF162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71. Заполнение граф 42, 44, 45, 47, 50 имеют следующие особенности:</w:t>
      </w:r>
    </w:p>
    <w:p w14:paraId="2D91BC1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 графа 42. «Фактурная стоимость товара».</w:t>
      </w:r>
    </w:p>
    <w:p w14:paraId="4AE8D99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в валюте внешнеторгового контракта (договора, соглашения) стоимость услуг по переработке товара, декларируемого в графе 31.</w:t>
      </w:r>
    </w:p>
    <w:p w14:paraId="61EFD0D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переработке на безвозмездной основе в графе указывается «0».</w:t>
      </w:r>
    </w:p>
    <w:p w14:paraId="482BAC4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Стоимость услуг по переработке товара округляется по математическим правилам с точностью до двух знаков после запятой;</w:t>
      </w:r>
    </w:p>
    <w:p w14:paraId="4E7D40B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362972C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2) графа 44. «Дополнительная информация/представляемые документы».</w:t>
      </w:r>
    </w:p>
    <w:p w14:paraId="6F25B14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Графа заполняется в соответствии с пунктом 22 настоящей Инструкции, с учетом следующих особенностей:</w:t>
      </w:r>
    </w:p>
    <w:p w14:paraId="140FFC3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графе дополнительно, под порядковым номером 835, указывается номер и дата выдачи таможенным органом разрешения на переработку, а также установленный срок переработки;</w:t>
      </w:r>
    </w:p>
    <w:p w14:paraId="444AAB3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 графа 45. «Таможенная стоимость».</w:t>
      </w:r>
    </w:p>
    <w:p w14:paraId="7F96EE1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В правом подразделе графы указывается в валюте внешнеторгового контракта (договора, соглашения) таможенная стоимость товара, декларируемого в графе 31, рассчитанная согласно методам определения таможенной стоимости товаров, установленным Таможенным кодексом Республики Узбекистан</w:t>
      </w:r>
    </w:p>
    <w:p w14:paraId="5C37C58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62A1FDF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правом подразделе графы указывается в валюте внешнеторгового контракта (договора, соглашения) таможенная стоимость товара, декларируемого в графе 31, рассчитанная согласно методам определения таможенной стоимости товаров, установленным Таможенным кодексом Республики Узбекистан, а также постановлением Кабинета Министров Республики Узбекистан от 19 сентября 2007 года № 198 «Об утверждении Положения о порядке определения и декларирования таможенной стоимости товаров, вывозимых с таможенной территории Республики Узбекистан».</w:t>
      </w:r>
    </w:p>
    <w:p w14:paraId="7B9A08A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Таможенная стоимость округляется по математическим правилам с точностью до двух знаков после запятой;</w:t>
      </w:r>
    </w:p>
    <w:p w14:paraId="5F4C14B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 графа 47. «Исчисление таможенных платежей».</w:t>
      </w:r>
    </w:p>
    <w:p w14:paraId="04C4778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заполняется в соответствии с пунктом 22 настоящей Инструкции, с учетом следующей особенности:</w:t>
      </w:r>
    </w:p>
    <w:p w14:paraId="002AE40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основа начисления сбора за таможенное оформление исчисляется от стоимости услуг по переработке. При определении основы начисления пересчет стоимости услуг в национальной валюте Республики Узбекистан производится по курсу Центрального банка Республики Узбекистан на дату принятия ГТД к таможенному оформлению;</w:t>
      </w:r>
    </w:p>
    <w:p w14:paraId="087A431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5) графа 50. «Доверитель».</w:t>
      </w:r>
    </w:p>
    <w:p w14:paraId="556CE12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заполняется в соответствии с пунктом 22 настоящей Инструкции, с учетом следующих особенностей:</w:t>
      </w:r>
    </w:p>
    <w:p w14:paraId="4D06CA4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дополнительно делается запись следующего содержания: «Обязуюсь после истечения сроков переработки товара заявить таможенному органу о его помещении в иной таможенный режим до ХХ.ХХ.ХХХХ», где ХХ.ХХ.ХХХХ соответственно день, месяц и год.</w:t>
      </w:r>
    </w:p>
    <w:p w14:paraId="188A37DF" w14:textId="77777777" w:rsidR="00103325" w:rsidRPr="00103325" w:rsidRDefault="00103325" w:rsidP="00103325">
      <w:pPr>
        <w:spacing w:before="283"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2. Заполнение ГТД при обратном ввозе товаров после переработки вне таможенной территории</w:t>
      </w:r>
    </w:p>
    <w:p w14:paraId="098E1D1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72. Обратный ввоз продуктов переработки после таможенного режима переработки вне таможенной территории, а также отходов товара, вывезенного для переработки вне </w:t>
      </w:r>
      <w:r w:rsidRPr="00103325">
        <w:rPr>
          <w:rFonts w:ascii="Times New Roman" w:eastAsia="Times New Roman" w:hAnsi="Times New Roman" w:cs="Times New Roman"/>
          <w:sz w:val="24"/>
          <w:szCs w:val="24"/>
          <w:lang w:eastAsia="ru-RU"/>
        </w:rPr>
        <w:lastRenderedPageBreak/>
        <w:t>таможенной территории осуществляется в таможенном режиме выпуска для свободного обращения (импорт) с представлением ГТД заполненной в соответствии с требованиями главы 5 настоящей Инструкции, с учетом особенностей заполнения отдельных граф, указанных в пункте 73 настоящей Инструкции.</w:t>
      </w:r>
    </w:p>
    <w:p w14:paraId="2BFE9BE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73. Заполнение граф 42, 45, 46 и 47 ГТД имеют следующие особенности:</w:t>
      </w:r>
    </w:p>
    <w:p w14:paraId="61AEB3C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 графа 42. «Фактурная стоимость товара».</w:t>
      </w:r>
    </w:p>
    <w:p w14:paraId="06336CC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в валюте внешнеторгового контракта (договора, соглашения) указывается стоимость услуг по переработке декларируемого товара.</w:t>
      </w:r>
    </w:p>
    <w:p w14:paraId="7DE0CA7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переработке на безвозмездной основе в графе указывается «0».</w:t>
      </w:r>
    </w:p>
    <w:p w14:paraId="33C3E53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Стоимость услуг по переработке товара округляется по математическим правилам с точностью до двух знаков после запятой;</w:t>
      </w:r>
    </w:p>
    <w:p w14:paraId="7D3E1D0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 графа 45. «Таможенная стоимость».</w:t>
      </w:r>
    </w:p>
    <w:p w14:paraId="52EC03B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правом подразделе графы в валюте внешнеторгового контракта (договора, соглашения) указывается таможенная стоимость товара, декларируемого в графе 31.</w:t>
      </w:r>
    </w:p>
    <w:p w14:paraId="43572E4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ввозе продуктов переработки в структуре таможенной стоимости также учитывается стоимость операций по переработке.</w:t>
      </w:r>
    </w:p>
    <w:p w14:paraId="0296B5A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Таможенная стоимость рассчитывается согласно методам определения таможенной стоимости товаров, установленным Таможенным кодексом Республики Узбекистан.</w:t>
      </w:r>
    </w:p>
    <w:p w14:paraId="6AC498E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Таможенная стоимость округляется по математическим правилам с точностью до двух знаков после запятой;</w:t>
      </w:r>
    </w:p>
    <w:p w14:paraId="132B5ED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 графа 46. «Статистическая стоимость».</w:t>
      </w:r>
    </w:p>
    <w:p w14:paraId="01E33FF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в тысячах долларах США статистическая стоимость товаров, пересчитанная по таможенной стоимости, приведенной в графе 45. Статистическая стоимость округляется по математическим правилам с точностью до трех знаков после запятой.</w:t>
      </w:r>
    </w:p>
    <w:p w14:paraId="061AC8D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расчете статистической стоимости применяется курс, установленный Центральным банком Республики Узбекистан на дату принятия ГТД к таможенному оформлению;</w:t>
      </w:r>
    </w:p>
    <w:p w14:paraId="4C97CA9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 графа 47. «Исчисление таможенных платежей».</w:t>
      </w:r>
    </w:p>
    <w:p w14:paraId="764384D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заполняется в соответствии с пунктом 25 настоящей Инструкции.</w:t>
      </w:r>
    </w:p>
    <w:p w14:paraId="174D25E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этом основа начисления сбора за таможенное оформление продуктов переработки исчисляется от таможенной стоимости продуктов переработки с учетом стоимости операций по переработке.</w:t>
      </w:r>
    </w:p>
    <w:p w14:paraId="05B395B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Другие таможенные платежи исчисляются и взыскиваются в соответствии с законодательством.</w:t>
      </w:r>
    </w:p>
    <w:p w14:paraId="55843B7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74. Обратный ввоз товара, вывезенного для переработки вне таможенной территории, а также остаток товара, вывезенного для переработки вне таможенной территории осуществляется в таможенном режиме реимпорта, с представлением ГТД заполненной в соответствии с требованиями главы 7 настоящей Инструкции, с учетом особенностей заполнения отдельных граф, указанных в пункте 75 настоящей Инструкции.</w:t>
      </w:r>
    </w:p>
    <w:p w14:paraId="4CE9385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75. Заполнение граф 42, 45, 46 и 47 ГТД имеют следующие особенности:</w:t>
      </w:r>
    </w:p>
    <w:p w14:paraId="2A2336B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 графа 42. «Фактурная стоимость товара».</w:t>
      </w:r>
    </w:p>
    <w:p w14:paraId="23F73E3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в валюте внешнеторгового контракта (договора, соглашения) указывается стоимость услуг по переработке товара, декларируемого в графе 31.</w:t>
      </w:r>
    </w:p>
    <w:p w14:paraId="5F1B544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переработке на безвозмездной основе в графе указывается «0».</w:t>
      </w:r>
    </w:p>
    <w:p w14:paraId="367CB80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Стоимость услуг по переработке товара округляется по математическим правилам с точностью до двух знаков после запятой;</w:t>
      </w:r>
    </w:p>
    <w:p w14:paraId="69ADB48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 графа 45. «Таможенная стоимость».</w:t>
      </w:r>
    </w:p>
    <w:p w14:paraId="47F33E7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правом подразделе графы указывается в валюте внешнеторгового контракта (договора, соглашения) таможенная стоимость товара, декларируемого в графе 31, рассчитанная согласно методам определения таможенной стоимости товаров, установленным Таможенным кодексом Республики Узбекистан;</w:t>
      </w:r>
    </w:p>
    <w:p w14:paraId="59AF2CA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Таможенная стоимость округляется по математическим правилам с точностью до двух знаков после запятой;</w:t>
      </w:r>
    </w:p>
    <w:p w14:paraId="3050AD9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 графа 46. «Статистическая стоимость».</w:t>
      </w:r>
    </w:p>
    <w:p w14:paraId="2220C9D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в тысячах долларах США статистическая стоимость товаров, пересчитанная по таможенной стоимости, приведенной в графе 45. Статистическая стоимость округляется по математическим правилам с точностью до трех знаков после запятой.</w:t>
      </w:r>
    </w:p>
    <w:p w14:paraId="5EECB96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расчете статистической стоимости применяется курс, установленный Центральным банком Республики Узбекистан на дату принятия ГТД к таможенному оформлению;</w:t>
      </w:r>
    </w:p>
    <w:p w14:paraId="3A90FB3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 графа 47. «Исчисление таможенных платежей».</w:t>
      </w:r>
    </w:p>
    <w:p w14:paraId="6701FDD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заполняется в соответствии с пунктом 25 настоящей Инструкции.</w:t>
      </w:r>
    </w:p>
    <w:p w14:paraId="5273F5E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этом основа начисления сбора за таможенное оформление исчисляется от таможенной стоимости товара.</w:t>
      </w:r>
    </w:p>
    <w:p w14:paraId="45AE504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Другие таможенные платежи исчисляются и взыскиваются в соответствии с законодательством. </w:t>
      </w:r>
    </w:p>
    <w:p w14:paraId="4B498835" w14:textId="77777777" w:rsidR="00103325" w:rsidRPr="00103325" w:rsidRDefault="00103325" w:rsidP="00103325">
      <w:pPr>
        <w:spacing w:before="283" w:after="283" w:line="240" w:lineRule="auto"/>
        <w:textAlignment w:val="top"/>
        <w:rPr>
          <w:rFonts w:ascii="Times New Roman" w:eastAsia="Times New Roman" w:hAnsi="Times New Roman" w:cs="Times New Roman"/>
          <w:sz w:val="24"/>
          <w:szCs w:val="24"/>
          <w:lang w:eastAsia="ru-RU"/>
        </w:rPr>
      </w:pPr>
      <w:bookmarkStart w:id="57" w:name="Глава_16._Заполнение_ГТД_при_переработке"/>
      <w:r w:rsidRPr="00103325">
        <w:rPr>
          <w:rFonts w:ascii="Times New Roman" w:eastAsia="Times New Roman" w:hAnsi="Times New Roman" w:cs="Times New Roman"/>
          <w:b/>
          <w:bCs/>
          <w:sz w:val="24"/>
          <w:szCs w:val="24"/>
          <w:lang w:eastAsia="ru-RU"/>
        </w:rPr>
        <w:t>Глава 16. Заполнение ГТД при переработке товаров на таможенной территории и обратном вывозе после переработки</w:t>
      </w:r>
      <w:bookmarkEnd w:id="57"/>
    </w:p>
    <w:p w14:paraId="5EFB34BD" w14:textId="77777777" w:rsidR="00103325" w:rsidRPr="00103325" w:rsidRDefault="00103325" w:rsidP="00103325">
      <w:pPr>
        <w:spacing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1. Заполнение ГТД при переработке товаров на таможенной территории</w:t>
      </w:r>
    </w:p>
    <w:p w14:paraId="66232E8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76 внесены изменения на основании</w:t>
      </w:r>
      <w:r w:rsidRPr="00103325">
        <w:rPr>
          <w:rFonts w:ascii="Times New Roman" w:eastAsia="Times New Roman" w:hAnsi="Times New Roman" w:cs="Times New Roman"/>
          <w:sz w:val="24"/>
          <w:szCs w:val="24"/>
          <w:lang w:eastAsia="ru-RU"/>
        </w:rPr>
        <w:t> </w:t>
      </w:r>
      <w:hyperlink r:id="rId280"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hyperlink r:id="rId281" w:history="1">
        <w:r w:rsidRPr="00103325">
          <w:rPr>
            <w:rFonts w:ascii="Times New Roman" w:eastAsia="Times New Roman" w:hAnsi="Times New Roman" w:cs="Times New Roman"/>
            <w:b/>
            <w:bCs/>
            <w:color w:val="0000FF"/>
            <w:sz w:val="24"/>
            <w:szCs w:val="24"/>
            <w:u w:val="single"/>
            <w:lang w:eastAsia="ru-RU"/>
          </w:rPr>
          <w:t>МЮ № 2773-3 от </w:t>
        </w:r>
      </w:hyperlink>
      <w:hyperlink r:id="rId282" w:history="1">
        <w:r w:rsidRPr="00103325">
          <w:rPr>
            <w:rFonts w:ascii="Times New Roman" w:eastAsia="Times New Roman" w:hAnsi="Times New Roman" w:cs="Times New Roman"/>
            <w:b/>
            <w:bCs/>
            <w:color w:val="0000FF"/>
            <w:sz w:val="24"/>
            <w:szCs w:val="24"/>
            <w:u w:val="single"/>
            <w:lang w:eastAsia="ru-RU"/>
          </w:rPr>
          <w:t>25.02.2019</w:t>
        </w:r>
      </w:hyperlink>
      <w:hyperlink r:id="rId283" w:history="1">
        <w:r w:rsidRPr="00103325">
          <w:rPr>
            <w:rFonts w:ascii="Times New Roman" w:eastAsia="Times New Roman" w:hAnsi="Times New Roman" w:cs="Times New Roman"/>
            <w:b/>
            <w:bCs/>
            <w:color w:val="0000FF"/>
            <w:sz w:val="24"/>
            <w:szCs w:val="24"/>
            <w:u w:val="single"/>
            <w:lang w:eastAsia="ru-RU"/>
          </w:rPr>
          <w:t> г.</w:t>
        </w:r>
      </w:hyperlink>
    </w:p>
    <w:p w14:paraId="6EBD7C4F" w14:textId="77777777" w:rsidR="00103325" w:rsidRPr="00103325" w:rsidRDefault="00103325" w:rsidP="00103325">
      <w:pPr>
        <w:spacing w:after="0" w:line="276" w:lineRule="auto"/>
        <w:ind w:firstLine="360"/>
        <w:textAlignment w:val="top"/>
        <w:rPr>
          <w:rFonts w:ascii="Times New Roman" w:eastAsia="Times New Roman" w:hAnsi="Times New Roman" w:cs="Times New Roman"/>
          <w:sz w:val="24"/>
          <w:szCs w:val="24"/>
          <w:lang w:eastAsia="ru-RU"/>
        </w:rPr>
      </w:pPr>
      <w:bookmarkStart w:id="58" w:name="76"/>
      <w:r w:rsidRPr="00103325">
        <w:rPr>
          <w:rFonts w:ascii="Times New Roman" w:eastAsia="Times New Roman" w:hAnsi="Times New Roman" w:cs="Times New Roman"/>
          <w:color w:val="000000"/>
          <w:sz w:val="24"/>
          <w:szCs w:val="24"/>
          <w:lang w:eastAsia="ru-RU"/>
        </w:rPr>
        <w:t>76</w:t>
      </w:r>
      <w:bookmarkEnd w:id="58"/>
      <w:r w:rsidRPr="00103325">
        <w:rPr>
          <w:rFonts w:ascii="Times New Roman" w:eastAsia="Times New Roman" w:hAnsi="Times New Roman" w:cs="Times New Roman"/>
          <w:color w:val="000000"/>
          <w:sz w:val="24"/>
          <w:szCs w:val="24"/>
          <w:lang w:eastAsia="ru-RU"/>
        </w:rPr>
        <w:t>. Декларирующим лицом заполняются следующие графы ГТД: 1, 2, 3, 5, 7 (код поста), 8, 9,11, 12, 13, 14, 15, 15а, 18, 19, 20,21,22, 23, 24, 25, 26,28,29, 30,31,32, 33, 34, 35, 37, 38, 39, 40, 41, 42, 44, 45, 46, 47, 48, 49, 50, 54, «С».</w:t>
      </w:r>
    </w:p>
    <w:p w14:paraId="7656DF87" w14:textId="77777777" w:rsidR="00103325" w:rsidRPr="00103325" w:rsidRDefault="00103325" w:rsidP="00103325">
      <w:pPr>
        <w:spacing w:after="0" w:line="240" w:lineRule="auto"/>
        <w:ind w:firstLine="360"/>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77. Графы 1, 2, 3, 5, 7 (код поста), 8, 9, И, 12, 13, 14, 15, 15а, 18, 19, 20, 21, 22, 23, 24, 25, 26, 28, 29, 30, 31, 32, 33, 34, 35, 37, 38, 39, 40, 41, 44, 48, 49, 54, «С» заполняются в соответствии с пунктом 25 настоящей Инструкции.</w:t>
      </w:r>
    </w:p>
    <w:p w14:paraId="7DCA2F8E" w14:textId="77777777" w:rsidR="00103325" w:rsidRPr="00103325" w:rsidRDefault="00103325" w:rsidP="00103325">
      <w:pPr>
        <w:spacing w:after="0" w:line="240" w:lineRule="auto"/>
        <w:ind w:firstLine="360"/>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508F61F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76. </w:t>
      </w:r>
      <w:r w:rsidRPr="00103325">
        <w:rPr>
          <w:rFonts w:ascii="Times New Roman" w:eastAsia="Times New Roman" w:hAnsi="Times New Roman" w:cs="Times New Roman"/>
          <w:strike/>
          <w:color w:val="000000"/>
          <w:sz w:val="24"/>
          <w:szCs w:val="24"/>
          <w:lang w:eastAsia="ru-RU"/>
        </w:rPr>
        <w:t>Декларирующим лицом</w:t>
      </w:r>
      <w:r w:rsidRPr="00103325">
        <w:rPr>
          <w:rFonts w:ascii="Times New Roman" w:eastAsia="Times New Roman" w:hAnsi="Times New Roman" w:cs="Times New Roman"/>
          <w:strike/>
          <w:sz w:val="24"/>
          <w:szCs w:val="24"/>
          <w:lang w:eastAsia="ru-RU"/>
        </w:rPr>
        <w:t> </w:t>
      </w:r>
      <w:r w:rsidRPr="00103325">
        <w:rPr>
          <w:rFonts w:ascii="Times New Roman" w:eastAsia="Times New Roman" w:hAnsi="Times New Roman" w:cs="Times New Roman"/>
          <w:b/>
          <w:bCs/>
          <w:strike/>
          <w:color w:val="FF0000"/>
          <w:sz w:val="24"/>
          <w:szCs w:val="24"/>
          <w:lang w:eastAsia="ru-RU"/>
        </w:rPr>
        <w:t>(Старая редакция)</w:t>
      </w:r>
      <w:r w:rsidRPr="00103325">
        <w:rPr>
          <w:rFonts w:ascii="Times New Roman" w:eastAsia="Times New Roman" w:hAnsi="Times New Roman" w:cs="Times New Roman"/>
          <w:strike/>
          <w:sz w:val="24"/>
          <w:szCs w:val="24"/>
          <w:lang w:eastAsia="ru-RU"/>
        </w:rPr>
        <w:t> Специалистом заполняются следующие графы ГТД: 1, 2, 3, 5, 7 (код поста), 8, 9, 11, 12, 13, 14, 15, 15а, 18, 19, 20, 21, 22, 23, 24, 25, 26, 28, 29, 30, 31, 32, 33, 34, 35, 36, 37, 38, 39, 40, 41, 42, 44, 45, 46, 47, 48, 49, 50, 54, «B», «С».</w:t>
      </w:r>
    </w:p>
    <w:p w14:paraId="27AEBCB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77. Графы 1, 2, 3, 5, 7 (код поста), 8, 9, 11, 12, 13, 14, 15, 15а, 18, 19, 20, 21, 22, 23, 24, 25, 26, 28, 29, 30, 31, 32, 33, 34, 35, 36, 37, 38, 39, 40, 41, 48, 49, 54, «B», «C» заполняются в соответствии с пунктом 25 настоящей Инструкции.</w:t>
      </w:r>
    </w:p>
    <w:p w14:paraId="758A8CD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78. Заполнение граф 42, </w:t>
      </w:r>
      <w:r w:rsidRPr="00103325">
        <w:rPr>
          <w:rFonts w:ascii="Times New Roman" w:eastAsia="Times New Roman" w:hAnsi="Times New Roman" w:cs="Times New Roman"/>
          <w:strike/>
          <w:sz w:val="24"/>
          <w:szCs w:val="24"/>
          <w:lang w:eastAsia="ru-RU"/>
        </w:rPr>
        <w:t>44,</w:t>
      </w:r>
      <w:r w:rsidRPr="00103325">
        <w:rPr>
          <w:rFonts w:ascii="Times New Roman" w:eastAsia="Times New Roman" w:hAnsi="Times New Roman" w:cs="Times New Roman"/>
          <w:sz w:val="24"/>
          <w:szCs w:val="24"/>
          <w:lang w:eastAsia="ru-RU"/>
        </w:rPr>
        <w:t xml:space="preserve"> 45, 46, 47, 50 ГТД имеют следующие особенности:</w:t>
      </w:r>
    </w:p>
    <w:p w14:paraId="5F4A4EE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 xml:space="preserve">Внесены изменения на основании </w:t>
      </w:r>
      <w:hyperlink r:id="rId284" w:history="1">
        <w:r w:rsidRPr="00103325">
          <w:rPr>
            <w:rFonts w:ascii="Times New Roman" w:eastAsia="Times New Roman" w:hAnsi="Times New Roman" w:cs="Times New Roman"/>
            <w:b/>
            <w:bCs/>
            <w:color w:val="0000FF"/>
            <w:sz w:val="24"/>
            <w:szCs w:val="24"/>
            <w:u w:val="single"/>
            <w:lang w:eastAsia="ru-RU"/>
          </w:rPr>
          <w:t>МЮ № 2773-3 от </w:t>
        </w:r>
      </w:hyperlink>
      <w:hyperlink r:id="rId285" w:history="1">
        <w:r w:rsidRPr="00103325">
          <w:rPr>
            <w:rFonts w:ascii="Times New Roman" w:eastAsia="Times New Roman" w:hAnsi="Times New Roman" w:cs="Times New Roman"/>
            <w:b/>
            <w:bCs/>
            <w:color w:val="0000FF"/>
            <w:sz w:val="24"/>
            <w:szCs w:val="24"/>
            <w:u w:val="single"/>
            <w:lang w:eastAsia="ru-RU"/>
          </w:rPr>
          <w:t>25.02.2019</w:t>
        </w:r>
      </w:hyperlink>
      <w:hyperlink r:id="rId286" w:history="1">
        <w:r w:rsidRPr="00103325">
          <w:rPr>
            <w:rFonts w:ascii="Times New Roman" w:eastAsia="Times New Roman" w:hAnsi="Times New Roman" w:cs="Times New Roman"/>
            <w:b/>
            <w:bCs/>
            <w:color w:val="0000FF"/>
            <w:sz w:val="24"/>
            <w:szCs w:val="24"/>
            <w:u w:val="single"/>
            <w:lang w:eastAsia="ru-RU"/>
          </w:rPr>
          <w:t> г.</w:t>
        </w:r>
      </w:hyperlink>
    </w:p>
    <w:p w14:paraId="40C1C75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 графа 42. «Фактурная стоимость товара».</w:t>
      </w:r>
    </w:p>
    <w:p w14:paraId="6508284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в валюте внешнеторгового контракта (договора, соглашения) стоимость услуг по переработке товара, декларируемого в графе 31.</w:t>
      </w:r>
    </w:p>
    <w:p w14:paraId="04FDC19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переработке на безвозмездной основе в графе указывается «0».</w:t>
      </w:r>
    </w:p>
    <w:p w14:paraId="15F8DEF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Стоимость услуг по переработке товара округляется по математическим правилам с точностью до двух знаков после запятой;</w:t>
      </w:r>
    </w:p>
    <w:p w14:paraId="078DFE5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6D636FA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2) графа 44. «Дополнительная информация / представляемые документы».</w:t>
      </w:r>
    </w:p>
    <w:p w14:paraId="1ABF32E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Графа заполняется в соответствии с пунктом 25 настоящей Инструкции, с учетом следующих особенностей:</w:t>
      </w:r>
    </w:p>
    <w:p w14:paraId="3410D50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графе дополнительно, под порядковым номером 834, указывается номер и дата выдачи таможенным органом разрешения на переработку, а также установленный срок переработки;</w:t>
      </w:r>
    </w:p>
    <w:p w14:paraId="04C888B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lastRenderedPageBreak/>
        <w:t>3) графа 45. «Таможенная стоимость».</w:t>
      </w:r>
    </w:p>
    <w:p w14:paraId="1C30B56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правом подразделе графы указывается в валюте внешнеторгового контракта (договора, соглашения) таможенная стоимость товара, декларируемая в графе 31, рассчитанная согласно методам определения таможенной стоимости товаров, установленным Таможенным кодексом Республики Узбекистан.</w:t>
      </w:r>
    </w:p>
    <w:p w14:paraId="13AC3F1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Таможенная стоимость округляется по математическим правилам с точностью до двух знаков после запятой;</w:t>
      </w:r>
    </w:p>
    <w:p w14:paraId="51FCDC7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 графа 46. «Статистическая стоимость».</w:t>
      </w:r>
    </w:p>
    <w:p w14:paraId="6CA2F19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в тысячах долларах США статистическая стоимость товаров, пересчитанная по таможенной стоимости, приведенной в графе 45. Статистическая стоимость округляется по математическим правилам с точностью до трех знаков после запятой.</w:t>
      </w:r>
    </w:p>
    <w:p w14:paraId="421BDDD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расчете статистической стоимости применяется курс, установленный Центральным банком Республики Узбекистан на дату принятия ГТД к таможенному оформлению;</w:t>
      </w:r>
    </w:p>
    <w:p w14:paraId="421A57C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5) графа 47. «Исчисление таможенных платежей».</w:t>
      </w:r>
    </w:p>
    <w:p w14:paraId="07A70D0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заполняется в соответствии с пунктом 25 настоящей Инструкции, с учетом следующей особенности:</w:t>
      </w:r>
    </w:p>
    <w:p w14:paraId="2EAB3F7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основа начисления сбора за таможенное оформление исчисляется от стоимости услуг по переработке. При определении основы начисления пересчет стоимости услуг в национальной валюте Республики Узбекистан производится по курсу Центрального банка на дату принятия ГТД к таможенному оформлению;</w:t>
      </w:r>
    </w:p>
    <w:p w14:paraId="7AAEE9C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5) графа 50. «Доверитель».</w:t>
      </w:r>
    </w:p>
    <w:p w14:paraId="234C96C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заполняется в соответствии с пунктом 25 настоящей Инструкции, с учетом следующих особенностей:</w:t>
      </w:r>
    </w:p>
    <w:p w14:paraId="4C40E50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дополнительно делается запись следующего содержания: «Обязуюсь после истечения сроков переработки товара заявить таможенному органу о его помещении в иной таможенный режим».</w:t>
      </w:r>
    </w:p>
    <w:p w14:paraId="709FE342" w14:textId="77777777" w:rsidR="00103325" w:rsidRPr="00103325" w:rsidRDefault="00103325" w:rsidP="00103325">
      <w:pPr>
        <w:spacing w:before="283"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2. Заполнение ГТД при обратном вывозе товаров после переработки на таможенной территории</w:t>
      </w:r>
    </w:p>
    <w:p w14:paraId="40DE5C6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79. Обратный вывоз продуктов переработки после таможенного режима переработки на таможенной территории, товара, отходов и остатков товара, ввезенного для переработки на таможенной территории, осуществляется в таможенном режиме реэкспорта.</w:t>
      </w:r>
    </w:p>
    <w:p w14:paraId="2D8AC36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80 внесены изменения на основании</w:t>
      </w:r>
      <w:r w:rsidRPr="00103325">
        <w:rPr>
          <w:rFonts w:ascii="Times New Roman" w:eastAsia="Times New Roman" w:hAnsi="Times New Roman" w:cs="Times New Roman"/>
          <w:sz w:val="24"/>
          <w:szCs w:val="24"/>
          <w:lang w:eastAsia="ru-RU"/>
        </w:rPr>
        <w:t xml:space="preserve"> </w:t>
      </w:r>
      <w:hyperlink r:id="rId287"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p>
    <w:p w14:paraId="3F76981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80. При этом </w:t>
      </w:r>
      <w:r w:rsidRPr="00103325">
        <w:rPr>
          <w:rFonts w:ascii="Times New Roman" w:eastAsia="Times New Roman" w:hAnsi="Times New Roman" w:cs="Times New Roman"/>
          <w:color w:val="000000"/>
          <w:sz w:val="24"/>
          <w:szCs w:val="24"/>
          <w:lang w:eastAsia="ru-RU"/>
        </w:rPr>
        <w:t xml:space="preserve">декларирующим лицом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специалистом</w:t>
      </w:r>
      <w:r w:rsidRPr="00103325">
        <w:rPr>
          <w:rFonts w:ascii="Times New Roman" w:eastAsia="Times New Roman" w:hAnsi="Times New Roman" w:cs="Times New Roman"/>
          <w:sz w:val="24"/>
          <w:szCs w:val="24"/>
          <w:lang w:eastAsia="ru-RU"/>
        </w:rPr>
        <w:t xml:space="preserve"> в таможенные органы представляется ГТД, заполненная, в соответствии с требованиями главы 4 настоящей Инструкции, с учетом особенностей заполнения отдельных граф, указанных в пункте 81 настоящей Инструкции.</w:t>
      </w:r>
    </w:p>
    <w:p w14:paraId="43B660A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81. Заполнение граф 42, 45 и 47 ГТД имеют следующие особенности:</w:t>
      </w:r>
    </w:p>
    <w:p w14:paraId="46A6075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 графа 42. «Фактурная стоимость товара».</w:t>
      </w:r>
    </w:p>
    <w:p w14:paraId="6A752C7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в валюте внешнеторгового контракта (договора, соглашения) указывается стоимость услуг по переработке декларируемого товара.</w:t>
      </w:r>
    </w:p>
    <w:p w14:paraId="2C37951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переработке на безвозмездной основе в графе указывается «0».</w:t>
      </w:r>
    </w:p>
    <w:p w14:paraId="6B60691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Стоимость услуг по переработке товара округляется по математическим правилам с точностью до двух знаков после запятой;</w:t>
      </w:r>
    </w:p>
    <w:p w14:paraId="6CACF60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 графа 45. «Таможенная стоимость».</w:t>
      </w:r>
    </w:p>
    <w:p w14:paraId="4267D78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правом подразделе графы в валюте внешнеторгового контракта (договора, соглашения) указывается таможенная стоимость товара, декларируемого в графе 31.</w:t>
      </w:r>
    </w:p>
    <w:p w14:paraId="24C4B75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вывозе продуктов переработки в структуре таможенной стоимости также учитывается стоимости операций по переработке.</w:t>
      </w:r>
    </w:p>
    <w:p w14:paraId="29BAD8F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Таможенная стоимость округляется по математическим правилам с точностью до двух знаков после запятой;</w:t>
      </w:r>
    </w:p>
    <w:p w14:paraId="0021D9A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 графа 47. «Исчисление таможенных платежей».</w:t>
      </w:r>
    </w:p>
    <w:p w14:paraId="2DA7299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заполняется в соответствии с пунктом 22 настоящей Инструкции.</w:t>
      </w:r>
    </w:p>
    <w:p w14:paraId="00F45F5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этом основа начисления сбора за таможенное оформление продуктов переработки исчисляется от таможенной стоимости продуктов переработки с учетом операций по переработке.</w:t>
      </w:r>
    </w:p>
    <w:p w14:paraId="39FAD67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Другие таможенные платежи исчисляются и взыскиваются в соответствии с законодательством.</w:t>
      </w:r>
    </w:p>
    <w:p w14:paraId="670253BE" w14:textId="77777777" w:rsidR="00103325" w:rsidRPr="00103325" w:rsidRDefault="00103325" w:rsidP="00103325">
      <w:pPr>
        <w:spacing w:before="283" w:after="283" w:line="240" w:lineRule="auto"/>
        <w:textAlignment w:val="top"/>
        <w:rPr>
          <w:rFonts w:ascii="Times New Roman" w:eastAsia="Times New Roman" w:hAnsi="Times New Roman" w:cs="Times New Roman"/>
          <w:sz w:val="24"/>
          <w:szCs w:val="24"/>
          <w:lang w:eastAsia="ru-RU"/>
        </w:rPr>
      </w:pPr>
      <w:bookmarkStart w:id="59" w:name="Глава_17._Заполнение_ГТД_при_помещении_т"/>
      <w:r w:rsidRPr="00103325">
        <w:rPr>
          <w:rFonts w:ascii="Times New Roman" w:eastAsia="Times New Roman" w:hAnsi="Times New Roman" w:cs="Times New Roman"/>
          <w:b/>
          <w:bCs/>
          <w:sz w:val="24"/>
          <w:szCs w:val="24"/>
          <w:lang w:eastAsia="ru-RU"/>
        </w:rPr>
        <w:t>Глава 17. Заполнение ГТД при помещении товаров под таможенный режим отказа в пользу государства</w:t>
      </w:r>
      <w:bookmarkEnd w:id="59"/>
    </w:p>
    <w:p w14:paraId="5F53946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82 внесены изменения на основании</w:t>
      </w:r>
      <w:r w:rsidRPr="00103325">
        <w:rPr>
          <w:rFonts w:ascii="Times New Roman" w:eastAsia="Times New Roman" w:hAnsi="Times New Roman" w:cs="Times New Roman"/>
          <w:sz w:val="24"/>
          <w:szCs w:val="24"/>
          <w:lang w:eastAsia="ru-RU"/>
        </w:rPr>
        <w:t xml:space="preserve"> </w:t>
      </w:r>
      <w:hyperlink r:id="rId288"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p>
    <w:p w14:paraId="2470772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82. При помещении под таможенный режим отказа в пользу государства товаров, ввозимых на таможенную территорию Республики Узбекистан или ввезенных на эту территорию и помещенных под иной таможенный режим </w:t>
      </w:r>
      <w:r w:rsidRPr="00103325">
        <w:rPr>
          <w:rFonts w:ascii="Times New Roman" w:eastAsia="Times New Roman" w:hAnsi="Times New Roman" w:cs="Times New Roman"/>
          <w:color w:val="000000"/>
          <w:sz w:val="24"/>
          <w:szCs w:val="24"/>
          <w:lang w:eastAsia="ru-RU"/>
        </w:rPr>
        <w:t xml:space="preserve">декларирующим лицом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специалистом</w:t>
      </w:r>
      <w:r w:rsidRPr="00103325">
        <w:rPr>
          <w:rFonts w:ascii="Times New Roman" w:eastAsia="Times New Roman" w:hAnsi="Times New Roman" w:cs="Times New Roman"/>
          <w:sz w:val="24"/>
          <w:szCs w:val="24"/>
          <w:lang w:eastAsia="ru-RU"/>
        </w:rPr>
        <w:t xml:space="preserve"> заполняются следующие графы ГТД: 1, 2, 3, 5, 7 (код поста), 8, 11, 12, 13, 14, 15, 15а, 18, 19, 20, 21, 22, 23, 24, 25, 26, 29, 30, 31, 32, 33, 34, 35, 37, 38, 40, 41, 42, 44, 45, 46, 49, 50, 54, «С».</w:t>
      </w:r>
    </w:p>
    <w:p w14:paraId="0998D1B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этом, графы 1, 2, 3, 5, 7 (код поста), 8, 11, 12, 13, 14, 15, 15а, 18, 19, 20, 21, 22, 23, 24, 25, 26, 29, 30, 31, 32, 33, 34, 35, 37, 38, 40, 41, 42, 45, 46, 49, 50, 54, «С» заполняются в соответствии с пунктом 25 настоящей Инструкции.</w:t>
      </w:r>
    </w:p>
    <w:p w14:paraId="46B12CB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83 внесены изменения на основании</w:t>
      </w:r>
      <w:r w:rsidRPr="00103325">
        <w:rPr>
          <w:rFonts w:ascii="Times New Roman" w:eastAsia="Times New Roman" w:hAnsi="Times New Roman" w:cs="Times New Roman"/>
          <w:sz w:val="24"/>
          <w:szCs w:val="24"/>
          <w:lang w:eastAsia="ru-RU"/>
        </w:rPr>
        <w:t xml:space="preserve"> </w:t>
      </w:r>
      <w:hyperlink r:id="rId289"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p>
    <w:p w14:paraId="160C87C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83. При помещении под таможенный режим отказа в пользу государства товаров, вывозимых из таможенной территории Республики Узбекистан </w:t>
      </w:r>
      <w:r w:rsidRPr="00103325">
        <w:rPr>
          <w:rFonts w:ascii="Times New Roman" w:eastAsia="Times New Roman" w:hAnsi="Times New Roman" w:cs="Times New Roman"/>
          <w:color w:val="000000"/>
          <w:sz w:val="24"/>
          <w:szCs w:val="24"/>
          <w:lang w:eastAsia="ru-RU"/>
        </w:rPr>
        <w:t xml:space="preserve">декларирующим лицом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специалистом</w:t>
      </w:r>
      <w:r w:rsidRPr="00103325">
        <w:rPr>
          <w:rFonts w:ascii="Times New Roman" w:eastAsia="Times New Roman" w:hAnsi="Times New Roman" w:cs="Times New Roman"/>
          <w:sz w:val="24"/>
          <w:szCs w:val="24"/>
          <w:lang w:eastAsia="ru-RU"/>
        </w:rPr>
        <w:t xml:space="preserve"> заполняются следующие графы ГТД: 1, 2, 3, 5, 7 (код поста), 11, 12, 13, 14, 18, 19, 20, 22, 23, 24, 26, 29, 30, 31, 32, 33, 34, 35, 37, 38, 40, 41, 42, 44, 45, 46, 49, 50, 54, «С».</w:t>
      </w:r>
    </w:p>
    <w:p w14:paraId="79C0977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этом графы 1, 2, 3, 5, 7 (код поста), 8, 11, 12, 13, 14, 18, 19, 20, 22, 23, 24, 26, 30, 31, 32, 33, 34, 35, 37, 38, 40, 41, 42, 45, 46, 49, 50, 54, «C» заполняются в соответствии с пунктом 22 настоящей Инструкции.</w:t>
      </w:r>
    </w:p>
    <w:p w14:paraId="6C80358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84 внесены изменения на основании</w:t>
      </w:r>
      <w:r w:rsidRPr="00103325">
        <w:rPr>
          <w:rFonts w:ascii="Times New Roman" w:eastAsia="Times New Roman" w:hAnsi="Times New Roman" w:cs="Times New Roman"/>
          <w:sz w:val="24"/>
          <w:szCs w:val="24"/>
          <w:lang w:eastAsia="ru-RU"/>
        </w:rPr>
        <w:t xml:space="preserve"> </w:t>
      </w:r>
      <w:hyperlink r:id="rId290"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 </w:t>
      </w:r>
      <w:hyperlink r:id="rId291" w:history="1">
        <w:r w:rsidRPr="00103325">
          <w:rPr>
            <w:rFonts w:ascii="Times New Roman" w:eastAsia="Times New Roman" w:hAnsi="Times New Roman" w:cs="Times New Roman"/>
            <w:b/>
            <w:bCs/>
            <w:color w:val="0000FF"/>
            <w:sz w:val="24"/>
            <w:szCs w:val="24"/>
            <w:u w:val="single"/>
            <w:lang w:eastAsia="ru-RU"/>
          </w:rPr>
          <w:t>МЮ № 2773-3 от </w:t>
        </w:r>
      </w:hyperlink>
      <w:hyperlink r:id="rId292" w:history="1">
        <w:r w:rsidRPr="00103325">
          <w:rPr>
            <w:rFonts w:ascii="Times New Roman" w:eastAsia="Times New Roman" w:hAnsi="Times New Roman" w:cs="Times New Roman"/>
            <w:b/>
            <w:bCs/>
            <w:color w:val="0000FF"/>
            <w:sz w:val="24"/>
            <w:szCs w:val="24"/>
            <w:u w:val="single"/>
            <w:lang w:eastAsia="ru-RU"/>
          </w:rPr>
          <w:t>25.02.2019</w:t>
        </w:r>
      </w:hyperlink>
      <w:hyperlink r:id="rId293" w:history="1">
        <w:r w:rsidRPr="00103325">
          <w:rPr>
            <w:rFonts w:ascii="Times New Roman" w:eastAsia="Times New Roman" w:hAnsi="Times New Roman" w:cs="Times New Roman"/>
            <w:b/>
            <w:bCs/>
            <w:color w:val="0000FF"/>
            <w:sz w:val="24"/>
            <w:szCs w:val="24"/>
            <w:u w:val="single"/>
            <w:lang w:eastAsia="ru-RU"/>
          </w:rPr>
          <w:t> г.</w:t>
        </w:r>
      </w:hyperlink>
    </w:p>
    <w:p w14:paraId="0D917E6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bookmarkStart w:id="60" w:name="84"/>
      <w:r w:rsidRPr="00103325">
        <w:rPr>
          <w:rFonts w:ascii="Times New Roman" w:eastAsia="Times New Roman" w:hAnsi="Times New Roman" w:cs="Times New Roman"/>
          <w:sz w:val="24"/>
          <w:szCs w:val="24"/>
          <w:lang w:eastAsia="ru-RU"/>
        </w:rPr>
        <w:t>84</w:t>
      </w:r>
      <w:bookmarkEnd w:id="60"/>
      <w:r w:rsidRPr="00103325">
        <w:rPr>
          <w:rFonts w:ascii="Times New Roman" w:eastAsia="Times New Roman" w:hAnsi="Times New Roman" w:cs="Times New Roman"/>
          <w:sz w:val="24"/>
          <w:szCs w:val="24"/>
          <w:lang w:eastAsia="ru-RU"/>
        </w:rPr>
        <w:t>. Заполнение графы 44 имеет следующие особенности:</w:t>
      </w:r>
    </w:p>
    <w:p w14:paraId="21AA84C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графа 44. «Дополнительная информация / представляемые документы».</w:t>
      </w:r>
    </w:p>
    <w:p w14:paraId="25B517A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отношении товаров, ввезенных на таможенную территорию Республики Узбекистан или ввезенных на эту территорию и помещенных под иной таможенный режим, графа заполняется в соответствии с пунктом 25 настоящей Инструкции.</w:t>
      </w:r>
    </w:p>
    <w:p w14:paraId="2F58DBC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помещении под таможенный режим отказа в пользу государства товаров, вывозимых из таможенной территории Республики Узбекистан графа заполняется в соответствии с пунктом 22 настоящей Инструкции.</w:t>
      </w:r>
    </w:p>
    <w:p w14:paraId="7EF3212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В графе дополнительно под порядковым номером 817 указывается номер и дата акта передачи товаров, помещенных под таможенный режим отказа в пользу государства</w:t>
      </w:r>
    </w:p>
    <w:p w14:paraId="504C9FA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2696921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графе дополнительно указывается:</w:t>
      </w:r>
    </w:p>
    <w:p w14:paraId="796EE81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под порядковым номером 817 указывается номер и дата акта передачи товаров, помещенных под таможенный режим отказа в пользу государства;</w:t>
      </w:r>
    </w:p>
    <w:p w14:paraId="2ECBEBD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602282D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под порядковым номером 836 указывается номер и дата разрешения на помещение товаров под таможенный режим отказа в пользу государства.</w:t>
      </w:r>
    </w:p>
    <w:p w14:paraId="2701A096" w14:textId="77777777" w:rsidR="00103325" w:rsidRPr="00103325" w:rsidRDefault="00103325" w:rsidP="00103325">
      <w:pPr>
        <w:spacing w:before="283" w:after="283" w:line="240" w:lineRule="auto"/>
        <w:textAlignment w:val="top"/>
        <w:rPr>
          <w:rFonts w:ascii="Times New Roman" w:eastAsia="Times New Roman" w:hAnsi="Times New Roman" w:cs="Times New Roman"/>
          <w:sz w:val="24"/>
          <w:szCs w:val="24"/>
          <w:lang w:eastAsia="ru-RU"/>
        </w:rPr>
      </w:pPr>
      <w:bookmarkStart w:id="61" w:name="Глава_18._Заполнение_ГТД_при_помещении_т"/>
      <w:r w:rsidRPr="00103325">
        <w:rPr>
          <w:rFonts w:ascii="Times New Roman" w:eastAsia="Times New Roman" w:hAnsi="Times New Roman" w:cs="Times New Roman"/>
          <w:b/>
          <w:bCs/>
          <w:sz w:val="24"/>
          <w:szCs w:val="24"/>
          <w:lang w:eastAsia="ru-RU"/>
        </w:rPr>
        <w:lastRenderedPageBreak/>
        <w:t>Глава 18. Заполнение ГТД при помещении товаров под таможенный режим уничтожения</w:t>
      </w:r>
      <w:bookmarkEnd w:id="61"/>
    </w:p>
    <w:p w14:paraId="047A5C5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85 внесены изменения на основании</w:t>
      </w:r>
      <w:r w:rsidRPr="00103325">
        <w:rPr>
          <w:rFonts w:ascii="Times New Roman" w:eastAsia="Times New Roman" w:hAnsi="Times New Roman" w:cs="Times New Roman"/>
          <w:sz w:val="24"/>
          <w:szCs w:val="24"/>
          <w:lang w:eastAsia="ru-RU"/>
        </w:rPr>
        <w:t xml:space="preserve"> </w:t>
      </w:r>
      <w:hyperlink r:id="rId294"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r w:rsidRPr="00103325">
        <w:rPr>
          <w:rFonts w:ascii="Times New Roman" w:eastAsia="Times New Roman" w:hAnsi="Times New Roman" w:cs="Times New Roman"/>
          <w:b/>
          <w:bCs/>
          <w:color w:val="FF0000"/>
          <w:sz w:val="24"/>
          <w:szCs w:val="24"/>
          <w:lang w:eastAsia="ru-RU"/>
        </w:rPr>
        <w:t>; </w:t>
      </w:r>
      <w:hyperlink r:id="rId295" w:history="1">
        <w:r w:rsidRPr="00103325">
          <w:rPr>
            <w:rFonts w:ascii="Times New Roman" w:eastAsia="Times New Roman" w:hAnsi="Times New Roman" w:cs="Times New Roman"/>
            <w:b/>
            <w:bCs/>
            <w:color w:val="0000FF"/>
            <w:sz w:val="24"/>
            <w:szCs w:val="24"/>
            <w:u w:val="single"/>
            <w:lang w:eastAsia="ru-RU"/>
          </w:rPr>
          <w:t>МЮ № 2773-3 от </w:t>
        </w:r>
      </w:hyperlink>
      <w:hyperlink r:id="rId296" w:history="1">
        <w:r w:rsidRPr="00103325">
          <w:rPr>
            <w:rFonts w:ascii="Times New Roman" w:eastAsia="Times New Roman" w:hAnsi="Times New Roman" w:cs="Times New Roman"/>
            <w:b/>
            <w:bCs/>
            <w:color w:val="0000FF"/>
            <w:sz w:val="24"/>
            <w:szCs w:val="24"/>
            <w:u w:val="single"/>
            <w:lang w:eastAsia="ru-RU"/>
          </w:rPr>
          <w:t>25.02.2019</w:t>
        </w:r>
      </w:hyperlink>
      <w:hyperlink r:id="rId297" w:history="1">
        <w:r w:rsidRPr="00103325">
          <w:rPr>
            <w:rFonts w:ascii="Times New Roman" w:eastAsia="Times New Roman" w:hAnsi="Times New Roman" w:cs="Times New Roman"/>
            <w:b/>
            <w:bCs/>
            <w:color w:val="0000FF"/>
            <w:sz w:val="24"/>
            <w:szCs w:val="24"/>
            <w:u w:val="single"/>
            <w:lang w:eastAsia="ru-RU"/>
          </w:rPr>
          <w:t> г.</w:t>
        </w:r>
      </w:hyperlink>
    </w:p>
    <w:p w14:paraId="6535DBE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bookmarkStart w:id="62" w:name="85"/>
      <w:r w:rsidRPr="00103325">
        <w:rPr>
          <w:rFonts w:ascii="Times New Roman" w:eastAsia="Times New Roman" w:hAnsi="Times New Roman" w:cs="Times New Roman"/>
          <w:sz w:val="24"/>
          <w:szCs w:val="24"/>
          <w:lang w:eastAsia="ru-RU"/>
        </w:rPr>
        <w:t>85</w:t>
      </w:r>
      <w:bookmarkEnd w:id="62"/>
      <w:r w:rsidRPr="00103325">
        <w:rPr>
          <w:rFonts w:ascii="Times New Roman" w:eastAsia="Times New Roman" w:hAnsi="Times New Roman" w:cs="Times New Roman"/>
          <w:sz w:val="24"/>
          <w:szCs w:val="24"/>
          <w:lang w:eastAsia="ru-RU"/>
        </w:rPr>
        <w:t xml:space="preserve">. При помещении товаров под таможенный режим уничтожения </w:t>
      </w:r>
      <w:r w:rsidRPr="00103325">
        <w:rPr>
          <w:rFonts w:ascii="Times New Roman" w:eastAsia="Times New Roman" w:hAnsi="Times New Roman" w:cs="Times New Roman"/>
          <w:color w:val="000000"/>
          <w:sz w:val="24"/>
          <w:szCs w:val="24"/>
          <w:lang w:eastAsia="ru-RU"/>
        </w:rPr>
        <w:t xml:space="preserve">декларирующим лицом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специалистом</w:t>
      </w:r>
      <w:r w:rsidRPr="00103325">
        <w:rPr>
          <w:rFonts w:ascii="Times New Roman" w:eastAsia="Times New Roman" w:hAnsi="Times New Roman" w:cs="Times New Roman"/>
          <w:sz w:val="24"/>
          <w:szCs w:val="24"/>
          <w:lang w:eastAsia="ru-RU"/>
        </w:rPr>
        <w:t xml:space="preserve"> заполняются следующие графы ГТД: 1, 2, 3, 5, 7 (код поста), 8, 9, 12, 13, 14, 15, 15а, 18, 19, 21, 22, 23, 25, 26, 28, 29, 30, 31, 32, 33, 34, 35, 37, 38, 40, 41, 42, 44, 45, 46, 47, 49, 54,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«B»,</w:t>
      </w:r>
      <w:r w:rsidRPr="00103325">
        <w:rPr>
          <w:rFonts w:ascii="Times New Roman" w:eastAsia="Times New Roman" w:hAnsi="Times New Roman" w:cs="Times New Roman"/>
          <w:sz w:val="24"/>
          <w:szCs w:val="24"/>
          <w:lang w:eastAsia="ru-RU"/>
        </w:rPr>
        <w:t xml:space="preserve"> «С».</w:t>
      </w:r>
    </w:p>
    <w:p w14:paraId="5E43479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 этом графы 1, 2, 3, 5, 7 (код поста), 8, 9, 12, 13, 14, 15, 15а, 18, 19, 21, 22, 23, 25, 26, 28, 29, 30, 31, 32, 33, 34, 35, 37, 38, 40, 41, 42, 44, 45, 46, 47, 49, 54, </w:t>
      </w:r>
      <w:r w:rsidRPr="00103325">
        <w:rPr>
          <w:rFonts w:ascii="Times New Roman" w:eastAsia="Times New Roman" w:hAnsi="Times New Roman" w:cs="Times New Roman"/>
          <w:b/>
          <w:bCs/>
          <w:color w:val="FF0000"/>
          <w:sz w:val="24"/>
          <w:szCs w:val="24"/>
          <w:lang w:eastAsia="ru-RU"/>
        </w:rPr>
        <w:t xml:space="preserve">(старая редакция) </w:t>
      </w:r>
      <w:r w:rsidRPr="00103325">
        <w:rPr>
          <w:rFonts w:ascii="Times New Roman" w:eastAsia="Times New Roman" w:hAnsi="Times New Roman" w:cs="Times New Roman"/>
          <w:strike/>
          <w:sz w:val="24"/>
          <w:szCs w:val="24"/>
          <w:lang w:eastAsia="ru-RU"/>
        </w:rPr>
        <w:t>«B»,</w:t>
      </w:r>
      <w:r w:rsidRPr="00103325">
        <w:rPr>
          <w:rFonts w:ascii="Times New Roman" w:eastAsia="Times New Roman" w:hAnsi="Times New Roman" w:cs="Times New Roman"/>
          <w:sz w:val="24"/>
          <w:szCs w:val="24"/>
          <w:lang w:eastAsia="ru-RU"/>
        </w:rPr>
        <w:t xml:space="preserve"> «С» заполняются в соответствии с пунктом 25 настоящей Инструкции.</w:t>
      </w:r>
    </w:p>
    <w:p w14:paraId="561EA86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86 внесены изменения на основании</w:t>
      </w:r>
      <w:r w:rsidRPr="00103325">
        <w:rPr>
          <w:rFonts w:ascii="Times New Roman" w:eastAsia="Times New Roman" w:hAnsi="Times New Roman" w:cs="Times New Roman"/>
          <w:sz w:val="24"/>
          <w:szCs w:val="24"/>
          <w:lang w:eastAsia="ru-RU"/>
        </w:rPr>
        <w:t xml:space="preserve"> </w:t>
      </w:r>
      <w:hyperlink r:id="rId298"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r w:rsidRPr="00103325">
        <w:rPr>
          <w:rFonts w:ascii="Times New Roman" w:eastAsia="Times New Roman" w:hAnsi="Times New Roman" w:cs="Times New Roman"/>
          <w:b/>
          <w:bCs/>
          <w:color w:val="FF0000"/>
          <w:sz w:val="24"/>
          <w:szCs w:val="24"/>
          <w:lang w:eastAsia="ru-RU"/>
        </w:rPr>
        <w:t>; </w:t>
      </w:r>
      <w:hyperlink r:id="rId299" w:history="1">
        <w:r w:rsidRPr="00103325">
          <w:rPr>
            <w:rFonts w:ascii="Times New Roman" w:eastAsia="Times New Roman" w:hAnsi="Times New Roman" w:cs="Times New Roman"/>
            <w:b/>
            <w:bCs/>
            <w:color w:val="0000FF"/>
            <w:sz w:val="24"/>
            <w:szCs w:val="24"/>
            <w:u w:val="single"/>
            <w:lang w:eastAsia="ru-RU"/>
          </w:rPr>
          <w:t>МЮ № 2773-3 от </w:t>
        </w:r>
      </w:hyperlink>
      <w:hyperlink r:id="rId300" w:history="1">
        <w:r w:rsidRPr="00103325">
          <w:rPr>
            <w:rFonts w:ascii="Times New Roman" w:eastAsia="Times New Roman" w:hAnsi="Times New Roman" w:cs="Times New Roman"/>
            <w:b/>
            <w:bCs/>
            <w:color w:val="0000FF"/>
            <w:sz w:val="24"/>
            <w:szCs w:val="24"/>
            <w:u w:val="single"/>
            <w:lang w:eastAsia="ru-RU"/>
          </w:rPr>
          <w:t>25.02.2019</w:t>
        </w:r>
      </w:hyperlink>
      <w:hyperlink r:id="rId301" w:history="1">
        <w:r w:rsidRPr="00103325">
          <w:rPr>
            <w:rFonts w:ascii="Times New Roman" w:eastAsia="Times New Roman" w:hAnsi="Times New Roman" w:cs="Times New Roman"/>
            <w:b/>
            <w:bCs/>
            <w:color w:val="0000FF"/>
            <w:sz w:val="24"/>
            <w:szCs w:val="24"/>
            <w:u w:val="single"/>
            <w:lang w:eastAsia="ru-RU"/>
          </w:rPr>
          <w:t> г.</w:t>
        </w:r>
      </w:hyperlink>
    </w:p>
    <w:p w14:paraId="712E450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bookmarkStart w:id="63" w:name="86"/>
      <w:r w:rsidRPr="00103325">
        <w:rPr>
          <w:rFonts w:ascii="Times New Roman" w:eastAsia="Times New Roman" w:hAnsi="Times New Roman" w:cs="Times New Roman"/>
          <w:sz w:val="24"/>
          <w:szCs w:val="24"/>
          <w:lang w:eastAsia="ru-RU"/>
        </w:rPr>
        <w:t>86</w:t>
      </w:r>
      <w:bookmarkEnd w:id="63"/>
      <w:r w:rsidRPr="00103325">
        <w:rPr>
          <w:rFonts w:ascii="Times New Roman" w:eastAsia="Times New Roman" w:hAnsi="Times New Roman" w:cs="Times New Roman"/>
          <w:sz w:val="24"/>
          <w:szCs w:val="24"/>
          <w:lang w:eastAsia="ru-RU"/>
        </w:rPr>
        <w:t>. Заполнение графы 44 имеет следующие особенности:</w:t>
      </w:r>
    </w:p>
    <w:p w14:paraId="171A71A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заполняется в соответствии с пунктом 25 настоящей Инструкции.</w:t>
      </w:r>
    </w:p>
    <w:p w14:paraId="6C86434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В графе дополнительно под порядковым номером 818 указывается номер и дата акта передачи товаров, помещенных под таможенный режим уничтожения.</w:t>
      </w:r>
    </w:p>
    <w:p w14:paraId="75CF8BB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36303A8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под порядковым номером 818 указывается номер и дата акта передачи товаров, помещенных под таможенный режим уничтожения;</w:t>
      </w:r>
    </w:p>
    <w:p w14:paraId="7341624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2E63D12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под порядковым номером 837 указывается номер и дата разрешения на помещение товаров под таможенный режим уничтожения.</w:t>
      </w:r>
    </w:p>
    <w:p w14:paraId="465A8D5E" w14:textId="77777777" w:rsidR="00103325" w:rsidRPr="00103325" w:rsidRDefault="00103325" w:rsidP="00103325">
      <w:pPr>
        <w:spacing w:before="283" w:after="283" w:line="240" w:lineRule="auto"/>
        <w:textAlignment w:val="top"/>
        <w:rPr>
          <w:rFonts w:ascii="Times New Roman" w:eastAsia="Times New Roman" w:hAnsi="Times New Roman" w:cs="Times New Roman"/>
          <w:sz w:val="24"/>
          <w:szCs w:val="24"/>
          <w:lang w:eastAsia="ru-RU"/>
        </w:rPr>
      </w:pPr>
      <w:bookmarkStart w:id="64" w:name="Глава_19._Заполнение_ГТД_при_помещении_т"/>
      <w:r w:rsidRPr="00103325">
        <w:rPr>
          <w:rFonts w:ascii="Times New Roman" w:eastAsia="Times New Roman" w:hAnsi="Times New Roman" w:cs="Times New Roman"/>
          <w:b/>
          <w:bCs/>
          <w:sz w:val="24"/>
          <w:szCs w:val="24"/>
          <w:lang w:eastAsia="ru-RU"/>
        </w:rPr>
        <w:t>Глава 19. Заполнение ГТД при помещении товаров под таможенный режим таможенного транзита</w:t>
      </w:r>
      <w:bookmarkEnd w:id="64"/>
    </w:p>
    <w:p w14:paraId="1AEE39B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87 внесены изменения на основании</w:t>
      </w:r>
      <w:r w:rsidRPr="00103325">
        <w:rPr>
          <w:rFonts w:ascii="Times New Roman" w:eastAsia="Times New Roman" w:hAnsi="Times New Roman" w:cs="Times New Roman"/>
          <w:sz w:val="24"/>
          <w:szCs w:val="24"/>
          <w:lang w:eastAsia="ru-RU"/>
        </w:rPr>
        <w:t xml:space="preserve"> </w:t>
      </w:r>
      <w:hyperlink r:id="rId302"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r w:rsidRPr="00103325">
        <w:rPr>
          <w:rFonts w:ascii="Times New Roman" w:eastAsia="Times New Roman" w:hAnsi="Times New Roman" w:cs="Times New Roman"/>
          <w:b/>
          <w:bCs/>
          <w:color w:val="FF0000"/>
          <w:sz w:val="24"/>
          <w:szCs w:val="24"/>
          <w:lang w:eastAsia="ru-RU"/>
        </w:rPr>
        <w:t>; </w:t>
      </w:r>
      <w:hyperlink r:id="rId303" w:history="1">
        <w:r w:rsidRPr="00103325">
          <w:rPr>
            <w:rFonts w:ascii="Times New Roman" w:eastAsia="Times New Roman" w:hAnsi="Times New Roman" w:cs="Times New Roman"/>
            <w:b/>
            <w:bCs/>
            <w:color w:val="0000FF"/>
            <w:sz w:val="24"/>
            <w:szCs w:val="24"/>
            <w:u w:val="single"/>
            <w:lang w:eastAsia="ru-RU"/>
          </w:rPr>
          <w:t>МЮ № 2773-3 от </w:t>
        </w:r>
      </w:hyperlink>
      <w:hyperlink r:id="rId304" w:history="1">
        <w:r w:rsidRPr="00103325">
          <w:rPr>
            <w:rFonts w:ascii="Times New Roman" w:eastAsia="Times New Roman" w:hAnsi="Times New Roman" w:cs="Times New Roman"/>
            <w:b/>
            <w:bCs/>
            <w:color w:val="0000FF"/>
            <w:sz w:val="24"/>
            <w:szCs w:val="24"/>
            <w:u w:val="single"/>
            <w:lang w:eastAsia="ru-RU"/>
          </w:rPr>
          <w:t>25.02.2019</w:t>
        </w:r>
      </w:hyperlink>
      <w:hyperlink r:id="rId305" w:history="1">
        <w:r w:rsidRPr="00103325">
          <w:rPr>
            <w:rFonts w:ascii="Times New Roman" w:eastAsia="Times New Roman" w:hAnsi="Times New Roman" w:cs="Times New Roman"/>
            <w:b/>
            <w:bCs/>
            <w:color w:val="0000FF"/>
            <w:sz w:val="24"/>
            <w:szCs w:val="24"/>
            <w:u w:val="single"/>
            <w:lang w:eastAsia="ru-RU"/>
          </w:rPr>
          <w:t> г.</w:t>
        </w:r>
      </w:hyperlink>
    </w:p>
    <w:p w14:paraId="402846B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bookmarkStart w:id="65" w:name="87"/>
      <w:r w:rsidRPr="00103325">
        <w:rPr>
          <w:rFonts w:ascii="Times New Roman" w:eastAsia="Times New Roman" w:hAnsi="Times New Roman" w:cs="Times New Roman"/>
          <w:color w:val="000000"/>
          <w:sz w:val="24"/>
          <w:szCs w:val="24"/>
          <w:lang w:eastAsia="ru-RU"/>
        </w:rPr>
        <w:t>87</w:t>
      </w:r>
      <w:bookmarkEnd w:id="65"/>
      <w:r w:rsidRPr="00103325">
        <w:rPr>
          <w:rFonts w:ascii="Times New Roman" w:eastAsia="Times New Roman" w:hAnsi="Times New Roman" w:cs="Times New Roman"/>
          <w:color w:val="000000"/>
          <w:sz w:val="24"/>
          <w:szCs w:val="24"/>
          <w:lang w:eastAsia="ru-RU"/>
        </w:rPr>
        <w:t>. При помещении товаров под таможенный режим таможенного транзита декларирующим лицом заполняются следующие графы ГТД: 1, 2, 3, 5, 7 (код поста), 8, 9, 13, 14, 15, 15а, 17, 17а, 18, 19, 21, 22, 23, 25, 26, 28, 29, 31, 32, 33, 35, 37, 38, 40, 41, 42, 44, 46, 47, 50,51,54.</w:t>
      </w:r>
    </w:p>
    <w:p w14:paraId="642EC22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87. При помещении товаров под таможенный режим таможенного транзита декларирующим лицом заполняются следующие графы ГТД: 1, 2, 3, 5, 7 (код поста), 8, 9, 13, 14, 15, 15а, 17, 17а, 18, 19, 21, 22, 23, 25, 26, 28, 29, 31, 32, 33, 35, 37, 38, 40, 41, 42, 44, 46, 47, 50,51,54.</w:t>
      </w:r>
    </w:p>
    <w:p w14:paraId="70DA8DC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87. При помещении товаров под таможенный режим таможенного транзита </w:t>
      </w:r>
      <w:r w:rsidRPr="00103325">
        <w:rPr>
          <w:rFonts w:ascii="Times New Roman" w:eastAsia="Times New Roman" w:hAnsi="Times New Roman" w:cs="Times New Roman"/>
          <w:strike/>
          <w:color w:val="000000"/>
          <w:sz w:val="24"/>
          <w:szCs w:val="24"/>
          <w:lang w:eastAsia="ru-RU"/>
        </w:rPr>
        <w:t xml:space="preserve">декларирующим лицом </w:t>
      </w:r>
      <w:r w:rsidRPr="00103325">
        <w:rPr>
          <w:rFonts w:ascii="Times New Roman" w:eastAsia="Times New Roman" w:hAnsi="Times New Roman" w:cs="Times New Roman"/>
          <w:b/>
          <w:bCs/>
          <w:strike/>
          <w:color w:val="FF0000"/>
          <w:sz w:val="24"/>
          <w:szCs w:val="24"/>
          <w:lang w:eastAsia="ru-RU"/>
        </w:rPr>
        <w:t>(Старая редакция)</w:t>
      </w:r>
      <w:r w:rsidRPr="00103325">
        <w:rPr>
          <w:rFonts w:ascii="Times New Roman" w:eastAsia="Times New Roman" w:hAnsi="Times New Roman" w:cs="Times New Roman"/>
          <w:strike/>
          <w:sz w:val="24"/>
          <w:szCs w:val="24"/>
          <w:lang w:eastAsia="ru-RU"/>
        </w:rPr>
        <w:t>  специалистом заполняются следующие графы ГТД: 1, 2, 3, 5, 7 (код поста), 8, 9, 13, 14, 15, 15а, 17, 17а, 18, 19, 21, 22, 23, 25, 26, 27, 28, 29, 30, 31, 32, 33, 35, 37, 38, 40, 41, 42, 44, 46, 47, 50, 51, 54, «B».</w:t>
      </w:r>
    </w:p>
    <w:p w14:paraId="0B7D2B8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88 внесены изменения на основании</w:t>
      </w:r>
      <w:r w:rsidRPr="00103325">
        <w:rPr>
          <w:rFonts w:ascii="Times New Roman" w:eastAsia="Times New Roman" w:hAnsi="Times New Roman" w:cs="Times New Roman"/>
          <w:sz w:val="24"/>
          <w:szCs w:val="24"/>
          <w:lang w:eastAsia="ru-RU"/>
        </w:rPr>
        <w:t xml:space="preserve"> </w:t>
      </w:r>
      <w:hyperlink r:id="rId306"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r w:rsidRPr="00103325">
        <w:rPr>
          <w:rFonts w:ascii="Times New Roman" w:eastAsia="Times New Roman" w:hAnsi="Times New Roman" w:cs="Times New Roman"/>
          <w:b/>
          <w:bCs/>
          <w:color w:val="FF0000"/>
          <w:sz w:val="24"/>
          <w:szCs w:val="24"/>
          <w:lang w:eastAsia="ru-RU"/>
        </w:rPr>
        <w:t>; </w:t>
      </w:r>
      <w:hyperlink r:id="rId307" w:history="1">
        <w:r w:rsidRPr="00103325">
          <w:rPr>
            <w:rFonts w:ascii="Times New Roman" w:eastAsia="Times New Roman" w:hAnsi="Times New Roman" w:cs="Times New Roman"/>
            <w:b/>
            <w:bCs/>
            <w:color w:val="0000FF"/>
            <w:sz w:val="24"/>
            <w:szCs w:val="24"/>
            <w:u w:val="single"/>
            <w:lang w:eastAsia="ru-RU"/>
          </w:rPr>
          <w:t>МЮ № 2773-3 от </w:t>
        </w:r>
      </w:hyperlink>
      <w:hyperlink r:id="rId308" w:history="1">
        <w:r w:rsidRPr="00103325">
          <w:rPr>
            <w:rFonts w:ascii="Times New Roman" w:eastAsia="Times New Roman" w:hAnsi="Times New Roman" w:cs="Times New Roman"/>
            <w:b/>
            <w:bCs/>
            <w:color w:val="0000FF"/>
            <w:sz w:val="24"/>
            <w:szCs w:val="24"/>
            <w:u w:val="single"/>
            <w:lang w:eastAsia="ru-RU"/>
          </w:rPr>
          <w:t>25.02.2019</w:t>
        </w:r>
      </w:hyperlink>
      <w:hyperlink r:id="rId309" w:history="1">
        <w:r w:rsidRPr="00103325">
          <w:rPr>
            <w:rFonts w:ascii="Times New Roman" w:eastAsia="Times New Roman" w:hAnsi="Times New Roman" w:cs="Times New Roman"/>
            <w:b/>
            <w:bCs/>
            <w:color w:val="0000FF"/>
            <w:sz w:val="24"/>
            <w:szCs w:val="24"/>
            <w:u w:val="single"/>
            <w:lang w:eastAsia="ru-RU"/>
          </w:rPr>
          <w:t> г.</w:t>
        </w:r>
      </w:hyperlink>
    </w:p>
    <w:p w14:paraId="5BFBFB8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88. Заполнение граф </w:t>
      </w:r>
      <w:r w:rsidRPr="00103325">
        <w:rPr>
          <w:rFonts w:ascii="Times New Roman" w:eastAsia="Times New Roman" w:hAnsi="Times New Roman" w:cs="Times New Roman"/>
          <w:color w:val="000000"/>
          <w:sz w:val="24"/>
          <w:szCs w:val="24"/>
          <w:lang w:eastAsia="ru-RU"/>
        </w:rPr>
        <w:t xml:space="preserve">декларирующим лицом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специалистом</w:t>
      </w:r>
      <w:r w:rsidRPr="00103325">
        <w:rPr>
          <w:rFonts w:ascii="Times New Roman" w:eastAsia="Times New Roman" w:hAnsi="Times New Roman" w:cs="Times New Roman"/>
          <w:sz w:val="24"/>
          <w:szCs w:val="24"/>
          <w:lang w:eastAsia="ru-RU"/>
        </w:rPr>
        <w:t>:</w:t>
      </w:r>
    </w:p>
    <w:p w14:paraId="6CECBB2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 графа 1. «Тип декларации».</w:t>
      </w:r>
    </w:p>
    <w:p w14:paraId="50D412C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первом подразделе графы указывается сокращенное название операции таможенный транзит — «ТР».</w:t>
      </w:r>
    </w:p>
    <w:p w14:paraId="72E1D0E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Во втором подразделе графы указывается двузначный код таможенного режима согласно Классификатору таможенных режимов.</w:t>
      </w:r>
    </w:p>
    <w:p w14:paraId="5C193CD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4F3FB9A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lastRenderedPageBreak/>
        <w:t>При декларировании товаров в электронной форме в третьем подразделе графы производится запись «ЭД». При декларировании товаров в бумажной форме данный подраздел не заполняется;</w:t>
      </w:r>
    </w:p>
    <w:p w14:paraId="5AC31D2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 графа 2. «Экспортер/грузоотправитель».</w:t>
      </w:r>
    </w:p>
    <w:p w14:paraId="0A4346C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согласно транспортным документам, указываются сведения о лице, являющегося отправителем товаров, помещаемых под режим таможенного транзита.</w:t>
      </w:r>
    </w:p>
    <w:p w14:paraId="51FFFF3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w:t>
      </w:r>
    </w:p>
    <w:p w14:paraId="64EDB0A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грузоотправитель физическое лицо — фамилия, имя, отчество физического лица, его место жительства (краткое наименование страны в соответствии с Классификатором стран мира и адрес);</w:t>
      </w:r>
    </w:p>
    <w:p w14:paraId="0D9FA75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грузоотправитель юридическое лицо — его краткое наименование и местонахождение (краткое наименование страны согласно Классификатору стран мира и адрес).</w:t>
      </w:r>
    </w:p>
    <w:p w14:paraId="40E30A1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6108217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«Алибаев Нуридин Камалович</w:t>
      </w:r>
    </w:p>
    <w:p w14:paraId="0FF9137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 xml:space="preserve">Казахстан, г. Алма-Аты, проспект Суюнбая, дом 450» </w:t>
      </w:r>
    </w:p>
    <w:p w14:paraId="616CCDB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или «ООО «Ros-Torg»</w:t>
      </w:r>
    </w:p>
    <w:p w14:paraId="261DC22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Россия, г. Иваново, ул. Смирнова, д. 62».</w:t>
      </w:r>
    </w:p>
    <w:p w14:paraId="5EACFFC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грузоотправитель отправляет товар по поручению другого лица или в других аналогичных случаях в графе сначала указывается краткое наименование и местонахождение (юридический адрес) грузоотправителя, затем краткое наименование и местонахождение (юридический адрес) лица, по поручению которого отправитель отправляет товар.</w:t>
      </w:r>
    </w:p>
    <w:p w14:paraId="2DDD009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126D248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«ООО «Ros-Torg»</w:t>
      </w:r>
    </w:p>
    <w:p w14:paraId="00204B2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Россия, г. Химки, ул. Карлова, д. 362</w:t>
      </w:r>
    </w:p>
    <w:p w14:paraId="71F002C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по поручению ООО «Faraon»</w:t>
      </w:r>
    </w:p>
    <w:p w14:paraId="1FA6ECC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Россия, г. Москва, ул. Большая полянка, 563».</w:t>
      </w:r>
    </w:p>
    <w:p w14:paraId="61D557F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декларировании товаров в бумажной форме на добавочных листах графа не заполняется;</w:t>
      </w:r>
    </w:p>
    <w:p w14:paraId="509D87B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 графа 3. «Добавочные листы».</w:t>
      </w:r>
    </w:p>
    <w:p w14:paraId="466D16A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первом подразделе графы указывается порядковый номер листа, во втором — общее количество представляемых листов ГТД, включая основной и все добавочные. </w:t>
      </w:r>
    </w:p>
    <w:p w14:paraId="620BF3D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Например, если имеется одна ГТД с двумя добавочными листами, в самой декларации следует указать — «1/3», в первом добавочном листе — «2/3», во втором — «3/3». Если ГТД не имеет добавочных листов, указывается «1/1».</w:t>
      </w:r>
    </w:p>
    <w:p w14:paraId="7F95744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декларировании товаров в электронной форме в графе, в порядке установленной в настоящем подпункте, указывается порядковый номер листа и общее количество листов ГТД, как если бы электронная ГТД распечатывалась на бумажный носитель;</w:t>
      </w:r>
    </w:p>
    <w:p w14:paraId="239A184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 графа 5. «Всего наименований товаров».</w:t>
      </w:r>
    </w:p>
    <w:p w14:paraId="69A2A2B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проставляется общее число наименований товаров, указанных в графах 31 ГТД. Это число должно соответствовать количеству заполненных граф 31 ГТД;</w:t>
      </w:r>
    </w:p>
    <w:p w14:paraId="1F499D3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5) графа 7. «Регистрационный номер ГТД».</w:t>
      </w:r>
    </w:p>
    <w:p w14:paraId="662183D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пятизначный цифровой код таможенного поста, на который будет подана ГТД для оформления, согласно Классификатору таможенных постов;</w:t>
      </w:r>
    </w:p>
    <w:p w14:paraId="2ECCFEF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6) графа 8. «Импортер/грузополучатель».</w:t>
      </w:r>
    </w:p>
    <w:p w14:paraId="095F2F3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согласно транспортным документам, указываются сведения о лице, являющегося получателем товаров, помещаемых под режим таможенного транзита.</w:t>
      </w:r>
    </w:p>
    <w:p w14:paraId="23A31BC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w:t>
      </w:r>
    </w:p>
    <w:p w14:paraId="436CC5F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грузополучатель физическое лицо — фамилия, имя, отчество физического лица, его место жительства (краткое наименование страны в соответствии с Классификатором стран мира и адрес);</w:t>
      </w:r>
    </w:p>
    <w:p w14:paraId="3EF311B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если грузополучатель юридическое лицо — его краткое наименование и местонахождение (краткое наименование страны согласно Классификатору стран мира и адрес).</w:t>
      </w:r>
    </w:p>
    <w:p w14:paraId="0DFC28F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1DBBA8F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«Мамедов Курбан Бекирович</w:t>
      </w:r>
    </w:p>
    <w:p w14:paraId="434E493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Туркменистан, г. Ашхабад, ул. Мари, 30»</w:t>
      </w:r>
    </w:p>
    <w:p w14:paraId="2D5BF7B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или «Persepolis» LTD</w:t>
      </w:r>
    </w:p>
    <w:p w14:paraId="3C3AB91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Иран, г. Тегеран, ул. Сепахан, 45».</w:t>
      </w:r>
    </w:p>
    <w:p w14:paraId="33DB752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грузополучатель принимает товар по поручению другого лица или в других аналогичных случаях в графе сначала указывается краткое наименование и местонахождение (юридический адрес) грузополучателя, затем краткое наименование и местонахождение (юридический адрес) лица, по поручению которого получатель принимает товар.</w:t>
      </w:r>
    </w:p>
    <w:p w14:paraId="052961A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1F944EB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«Persepolis» LTD</w:t>
      </w:r>
    </w:p>
    <w:p w14:paraId="179D60E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Иран, г. Тегеран, ул. Сепахан, 45</w:t>
      </w:r>
    </w:p>
    <w:p w14:paraId="0B9C741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по поручению «Traktorsozi» INC</w:t>
      </w:r>
    </w:p>
    <w:p w14:paraId="0C1F345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Иран, г. Тегеран, ул. Фирдавси, 93».</w:t>
      </w:r>
    </w:p>
    <w:p w14:paraId="24286D4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декларировании товаров в бумажной форме на добавочных листах графа не заполняется;</w:t>
      </w:r>
    </w:p>
    <w:p w14:paraId="3DF473E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7) графа 9. «Лицо, ответственное за финансовое урегулирование».</w:t>
      </w:r>
    </w:p>
    <w:p w14:paraId="660EAF6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сведения о перевозчике товаров. Под перевозчиком понимается лицо, заключившее договор на перевозку транзитных товаров, ответственное за перемещение этих товаров от таможенного органа отправления до таможенного органа назначения.</w:t>
      </w:r>
    </w:p>
    <w:p w14:paraId="5C6C818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w:t>
      </w:r>
    </w:p>
    <w:p w14:paraId="49B2C45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перевозчик физическое лицо — его фамилия, имя, отчество, место жительства (краткое наименование страны в соответствии с Классификатором стран мира и адрес), номер телефона и сведения о документе, удостоверяющем личность;</w:t>
      </w:r>
    </w:p>
    <w:p w14:paraId="6A23B17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перевозчик юридическое лицо — его краткое наименование, местонахождение (краткое наименование страны в соответствии с Классификатором стран мира и адрес), номер телефона;</w:t>
      </w:r>
    </w:p>
    <w:p w14:paraId="765D383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8) графа 13.</w:t>
      </w:r>
    </w:p>
    <w:p w14:paraId="71418E9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курс доллара США по отношению к национальной валюте Республики Узбекистан, установленный Центральным банком Республики Узбекистан на дату принятия ГТД к таможенному оформлению;</w:t>
      </w:r>
    </w:p>
    <w:p w14:paraId="7B07E1C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9) графа 14. «Декларант/таможенный брокер».</w:t>
      </w:r>
    </w:p>
    <w:p w14:paraId="786DDF5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В графе указываются краткое наименование, местонахождение (юридический адрес), номер телефона и адрес электронной почты (при наличии) таможенного брокера или декларанта, заполнившего и подающего ГТД в таможенные органы.</w:t>
      </w:r>
    </w:p>
    <w:p w14:paraId="2A1F030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02C3C9F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В графе указываются краткое наименование и почтовый адрес, номер телефона, а также адрес электронной почты (при наличии) таможенного брокера или декларанта, в штате которого находится специалист, заполнивший и подающий ГТД в таможенный органы. </w:t>
      </w:r>
    </w:p>
    <w:p w14:paraId="2C2882F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верхней части графы после знака «№» указывается </w:t>
      </w:r>
      <w:r w:rsidRPr="00103325">
        <w:rPr>
          <w:rFonts w:ascii="Times New Roman" w:eastAsia="Times New Roman" w:hAnsi="Times New Roman" w:cs="Times New Roman"/>
          <w:color w:val="000000"/>
          <w:sz w:val="24"/>
          <w:szCs w:val="24"/>
          <w:lang w:eastAsia="ru-RU"/>
        </w:rPr>
        <w:t>ИНН</w:t>
      </w:r>
      <w:r w:rsidRPr="00103325">
        <w:rPr>
          <w:rFonts w:ascii="Times New Roman" w:eastAsia="Times New Roman" w:hAnsi="Times New Roman" w:cs="Times New Roman"/>
          <w:sz w:val="24"/>
          <w:szCs w:val="24"/>
          <w:lang w:eastAsia="ru-RU"/>
        </w:rPr>
        <w:t xml:space="preserve"> </w:t>
      </w:r>
      <w:r w:rsidRPr="00103325">
        <w:rPr>
          <w:rFonts w:ascii="Times New Roman" w:eastAsia="Times New Roman" w:hAnsi="Times New Roman" w:cs="Times New Roman"/>
          <w:strike/>
          <w:sz w:val="24"/>
          <w:szCs w:val="24"/>
          <w:lang w:eastAsia="ru-RU"/>
        </w:rPr>
        <w:t>код ОКПО</w:t>
      </w:r>
      <w:r w:rsidRPr="00103325">
        <w:rPr>
          <w:rFonts w:ascii="Times New Roman" w:eastAsia="Times New Roman" w:hAnsi="Times New Roman" w:cs="Times New Roman"/>
          <w:sz w:val="24"/>
          <w:szCs w:val="24"/>
          <w:lang w:eastAsia="ru-RU"/>
        </w:rPr>
        <w:t xml:space="preserve"> этого таможенного брокера или декларанта;</w:t>
      </w:r>
    </w:p>
    <w:p w14:paraId="293617D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10) графа 15. «Страна отправления».</w:t>
      </w:r>
    </w:p>
    <w:p w14:paraId="1B3CEA6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краткое название страны отправления согласно Классификатору стран мира;</w:t>
      </w:r>
    </w:p>
    <w:p w14:paraId="0AF9F2E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11) графа 15а. «Код страны отправления».</w:t>
      </w:r>
    </w:p>
    <w:p w14:paraId="31E7335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в первом подразделе цифровой код страны отправления согласно Классификатору стран мира;</w:t>
      </w:r>
    </w:p>
    <w:p w14:paraId="0DA9AB1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12) графа 17. «Страна назначения».</w:t>
      </w:r>
    </w:p>
    <w:p w14:paraId="4116197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В графе указывается краткое название страны назначения согласно Классификатору стран мира;</w:t>
      </w:r>
    </w:p>
    <w:p w14:paraId="07DC420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13) графа 17а. «Код страны назначения».</w:t>
      </w:r>
    </w:p>
    <w:p w14:paraId="27DDBED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в первом подразделе цифровой код страны назначения согласно Классификатору стран мира;</w:t>
      </w:r>
    </w:p>
    <w:p w14:paraId="00EE1B3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14) графа 18. «Транспортное средство при отправлении/прибытии».</w:t>
      </w:r>
    </w:p>
    <w:p w14:paraId="4996C4C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сведения о транспортном средстве, на котором осуществляется перевозка транзитных товаров от таможенного органа отправления до таможенного органа назначения.</w:t>
      </w:r>
    </w:p>
    <w:p w14:paraId="3808D2A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левом подразделе графы проставляется количество транспортных средств, затем после пробела краткое наименование транспортного средства, согласно Классификатору видов транспорта, далее после двоеточия через знак разделителя «;» указываются сведения о транспортном средстве (название морского или речного судна, номер рейса </w:t>
      </w:r>
      <w:r w:rsidRPr="00103325">
        <w:rPr>
          <w:rFonts w:ascii="Times New Roman" w:eastAsia="Times New Roman" w:hAnsi="Times New Roman" w:cs="Times New Roman"/>
          <w:strike/>
          <w:sz w:val="24"/>
          <w:szCs w:val="24"/>
          <w:lang w:eastAsia="ru-RU"/>
        </w:rPr>
        <w:t>и бортовой номер</w:t>
      </w:r>
      <w:r w:rsidRPr="00103325">
        <w:rPr>
          <w:rFonts w:ascii="Times New Roman" w:eastAsia="Times New Roman" w:hAnsi="Times New Roman" w:cs="Times New Roman"/>
          <w:sz w:val="24"/>
          <w:szCs w:val="24"/>
          <w:lang w:eastAsia="ru-RU"/>
        </w:rPr>
        <w:t xml:space="preserve"> воздушного судна, номер железнодорожного вагона, регистрационный номер дорожного транспортного средства и тому подобные сведения).</w:t>
      </w:r>
    </w:p>
    <w:p w14:paraId="458712D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r w:rsidRPr="00103325">
        <w:rPr>
          <w:rFonts w:ascii="Times New Roman" w:eastAsia="Times New Roman" w:hAnsi="Times New Roman" w:cs="Times New Roman"/>
          <w:i/>
          <w:iCs/>
          <w:sz w:val="24"/>
          <w:szCs w:val="24"/>
          <w:lang w:val="en-US" w:eastAsia="ru-RU"/>
        </w:rPr>
        <w:t>:</w:t>
      </w:r>
    </w:p>
    <w:p w14:paraId="69EB5DD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val="en-US" w:eastAsia="ru-RU"/>
        </w:rPr>
        <w:t xml:space="preserve">4 </w:t>
      </w:r>
      <w:r w:rsidRPr="00103325">
        <w:rPr>
          <w:rFonts w:ascii="Times New Roman" w:eastAsia="Times New Roman" w:hAnsi="Times New Roman" w:cs="Times New Roman"/>
          <w:i/>
          <w:iCs/>
          <w:sz w:val="24"/>
          <w:szCs w:val="24"/>
          <w:lang w:eastAsia="ru-RU"/>
        </w:rPr>
        <w:t>АВТО</w:t>
      </w:r>
      <w:r w:rsidRPr="00103325">
        <w:rPr>
          <w:rFonts w:ascii="Times New Roman" w:eastAsia="Times New Roman" w:hAnsi="Times New Roman" w:cs="Times New Roman"/>
          <w:i/>
          <w:iCs/>
          <w:sz w:val="24"/>
          <w:szCs w:val="24"/>
          <w:lang w:val="en-US" w:eastAsia="ru-RU"/>
        </w:rPr>
        <w:t>: A987SA; S654DA; B587NM; K967LV.</w:t>
      </w:r>
    </w:p>
    <w:p w14:paraId="057C95E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товары перевозятся составом автотранспортных средств после регистрационного номера транспортного средства через знак разделителя «/», указываются номера прицепов, полуприцепов и др.</w:t>
      </w:r>
    </w:p>
    <w:p w14:paraId="178F24E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r w:rsidRPr="00103325">
        <w:rPr>
          <w:rFonts w:ascii="Times New Roman" w:eastAsia="Times New Roman" w:hAnsi="Times New Roman" w:cs="Times New Roman"/>
          <w:i/>
          <w:iCs/>
          <w:sz w:val="24"/>
          <w:szCs w:val="24"/>
          <w:lang w:val="en-US" w:eastAsia="ru-RU"/>
        </w:rPr>
        <w:t>:</w:t>
      </w:r>
    </w:p>
    <w:p w14:paraId="6988241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val="en-US" w:eastAsia="ru-RU"/>
        </w:rPr>
        <w:t xml:space="preserve">2 </w:t>
      </w:r>
      <w:r w:rsidRPr="00103325">
        <w:rPr>
          <w:rFonts w:ascii="Times New Roman" w:eastAsia="Times New Roman" w:hAnsi="Times New Roman" w:cs="Times New Roman"/>
          <w:i/>
          <w:iCs/>
          <w:sz w:val="24"/>
          <w:szCs w:val="24"/>
          <w:lang w:eastAsia="ru-RU"/>
        </w:rPr>
        <w:t>АВТО</w:t>
      </w:r>
      <w:r w:rsidRPr="00103325">
        <w:rPr>
          <w:rFonts w:ascii="Times New Roman" w:eastAsia="Times New Roman" w:hAnsi="Times New Roman" w:cs="Times New Roman"/>
          <w:i/>
          <w:iCs/>
          <w:sz w:val="24"/>
          <w:szCs w:val="24"/>
          <w:lang w:val="en-US" w:eastAsia="ru-RU"/>
        </w:rPr>
        <w:t>: A987SA/K118DS; S654DA/P312LK.</w:t>
      </w:r>
    </w:p>
    <w:p w14:paraId="26DD3C3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правом подразделе графы указывается цифровой код страны, которой принадлежит транспортное средство, согласно Классификатору стран мира.</w:t>
      </w:r>
    </w:p>
    <w:p w14:paraId="105C6DE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в перевозке использовался состав автотранспортных средств, указывается цифровой код той страны, в которой зарегистрировано автотранспортное средство, приводящее в движение эти транспортные средства (прицепы, полуприцепы и т. д.).</w:t>
      </w:r>
    </w:p>
    <w:p w14:paraId="44F1729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Если транспортные средства принадлежат нескольким странам, в левом подразделе графы проставляется количество транспортных средств, далее после пробела делается ссылка «см. на обороте» (в бумажной форме ГТД), в правом подразделе графы указывается код «999». На оборотной стороне бумажной формы ГТД указываются краткое наименование транспортного средства согласно Классификатору видов транспорта, далее после двоеточия — номера транспортных средств и после дефиса — цифровой код страны, которой принадлежит транспортное средство. </w:t>
      </w:r>
    </w:p>
    <w:p w14:paraId="7DC6CB3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электронной ГТД такая ссылка не допускается, и все сведения указываются непосредственно в самой электронной ГТД.</w:t>
      </w:r>
    </w:p>
    <w:p w14:paraId="4E70246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перемещении товаров по линиям электропередачи или трубопроводным транспортом указывается краткое наименование транспортного средства, согласно Классификатору видов транспорта: «ТРУБОПРОВОД», «ЛЭП»;</w:t>
      </w:r>
    </w:p>
    <w:p w14:paraId="3F31484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 </w:t>
      </w:r>
      <w:hyperlink r:id="rId310" w:history="1">
        <w:r w:rsidRPr="00103325">
          <w:rPr>
            <w:rFonts w:ascii="Times New Roman" w:eastAsia="Times New Roman" w:hAnsi="Times New Roman" w:cs="Times New Roman"/>
            <w:b/>
            <w:bCs/>
            <w:color w:val="0000FF"/>
            <w:sz w:val="24"/>
            <w:szCs w:val="24"/>
            <w:u w:val="single"/>
            <w:lang w:eastAsia="ru-RU"/>
          </w:rPr>
          <w:t>МЮ № 2773-3 от </w:t>
        </w:r>
      </w:hyperlink>
      <w:hyperlink r:id="rId311" w:history="1">
        <w:r w:rsidRPr="00103325">
          <w:rPr>
            <w:rFonts w:ascii="Times New Roman" w:eastAsia="Times New Roman" w:hAnsi="Times New Roman" w:cs="Times New Roman"/>
            <w:b/>
            <w:bCs/>
            <w:color w:val="0000FF"/>
            <w:sz w:val="24"/>
            <w:szCs w:val="24"/>
            <w:u w:val="single"/>
            <w:lang w:eastAsia="ru-RU"/>
          </w:rPr>
          <w:t>25.02.2019</w:t>
        </w:r>
      </w:hyperlink>
      <w:hyperlink r:id="rId312" w:history="1">
        <w:r w:rsidRPr="00103325">
          <w:rPr>
            <w:rFonts w:ascii="Times New Roman" w:eastAsia="Times New Roman" w:hAnsi="Times New Roman" w:cs="Times New Roman"/>
            <w:b/>
            <w:bCs/>
            <w:color w:val="0000FF"/>
            <w:sz w:val="24"/>
            <w:szCs w:val="24"/>
            <w:u w:val="single"/>
            <w:lang w:eastAsia="ru-RU"/>
          </w:rPr>
          <w:t> г.</w:t>
        </w:r>
      </w:hyperlink>
    </w:p>
    <w:p w14:paraId="60AEA2D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15) графа 19. «Контейнер».</w:t>
      </w:r>
    </w:p>
    <w:p w14:paraId="26AAAE4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w:t>
      </w:r>
    </w:p>
    <w:p w14:paraId="7CEDE51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 — если товары следуют не в контейнере;</w:t>
      </w:r>
    </w:p>
    <w:p w14:paraId="4D7B7043" w14:textId="77777777" w:rsidR="00103325" w:rsidRPr="00103325" w:rsidRDefault="00103325" w:rsidP="00103325">
      <w:pPr>
        <w:spacing w:after="0" w:line="276"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«1» — если товары следуют в контейнере или контейнер оформляется как товар»;</w:t>
      </w:r>
    </w:p>
    <w:p w14:paraId="138E9561" w14:textId="77777777" w:rsidR="00103325" w:rsidRPr="00103325" w:rsidRDefault="00103325" w:rsidP="00103325">
      <w:pPr>
        <w:spacing w:after="0" w:line="276"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6005785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 — если товары следуют в контейнере;</w:t>
      </w:r>
    </w:p>
    <w:p w14:paraId="4CE5793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16) графа 21. «Транспортное средство на границе».</w:t>
      </w:r>
    </w:p>
    <w:p w14:paraId="1A6913B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сведения о транспортном средстве, на котором транзитные товары вывозятся с территории Республики Узбекистан из таможенного органа назначения в соответствии с подпунктом 14 настоящего пункта.</w:t>
      </w:r>
    </w:p>
    <w:p w14:paraId="4C27402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случае, если товар вывозится из Республики Узбекистан на том же транспортном средстве, на котором ввозился, то делается отсылка «смотрите графу 18».</w:t>
      </w:r>
    </w:p>
    <w:p w14:paraId="18D51A1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В электронной ГТД такая ссылка не допускается и все сведения указываются непосредственно в самой электронной ГТД.</w:t>
      </w:r>
    </w:p>
    <w:p w14:paraId="4256E33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не заполняется в случае отсутствия у декларанта сведений о транспортном средстве, на котором товары будут вывезены за пределы таможенной территории (при перегрузке товаров под таможенным контролем);</w:t>
      </w:r>
    </w:p>
    <w:p w14:paraId="1A5755F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17) графа 22. «Валюта и общая фактурная стоимость товаров».</w:t>
      </w:r>
    </w:p>
    <w:p w14:paraId="2389221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левом подразделе графы указывается цифровой код валюты оценки товара согласно Классификатору валют.</w:t>
      </w:r>
    </w:p>
    <w:p w14:paraId="5EEEC6B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правом подразделе указывается цифрами общая сумма оценки декларируемой партии товара.</w:t>
      </w:r>
    </w:p>
    <w:p w14:paraId="094B4BC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Общая сумма оценки декларируемой партии товара складывается из сумм, указанных в графах 42 ГТД;</w:t>
      </w:r>
    </w:p>
    <w:p w14:paraId="28A7DD1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18) графа 23. «Курс валюты».</w:t>
      </w:r>
    </w:p>
    <w:p w14:paraId="4AD9076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графе проставляется курс валюты, код которой указан в графе 22 ГТД, по отношению к национальной валюте Республике Узбекистан, установленный Центральным банком Республики Узбекистан на дату принятия ГТД к таможенному оформлению. </w:t>
      </w:r>
    </w:p>
    <w:p w14:paraId="02FEE58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07B8020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если 1 российский рубль = 63,41 сум., то в графе указывается «1/63,41»;</w:t>
      </w:r>
    </w:p>
    <w:p w14:paraId="393175F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если 10 японских йен = 220,09 сум., в графе указывается «10/220,09»;</w:t>
      </w:r>
    </w:p>
    <w:p w14:paraId="39869B5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если валютой контракта является национальная валюта Республики Узбекистан, в графе указывается «1/1»;</w:t>
      </w:r>
    </w:p>
    <w:p w14:paraId="7C036D9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19) графа 25. «Вид транспорта на границе».</w:t>
      </w:r>
    </w:p>
    <w:p w14:paraId="2A90312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В графе указывается код вида транспортного средства согласно Классификатору видов транспорта, на котором товары будут перемещены через таможенную границу Республики Узбекистан;</w:t>
      </w:r>
    </w:p>
    <w:p w14:paraId="78BA128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1564FCA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графе указывается код вида транспортного средства, указанного в графе 21, согласно Классификатору видов транспорта.</w:t>
      </w:r>
    </w:p>
    <w:p w14:paraId="5E3DCDE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Графа не заполняется в случае отсутствия у декларанта сведений о транспортном средстве, на котором товары будут вывезены за пределы таможенной территории (при перегрузке товаров под таможенным контролем);</w:t>
      </w:r>
    </w:p>
    <w:p w14:paraId="041160C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20) графа 26. «Вид транспорта внутри страны».</w:t>
      </w:r>
    </w:p>
    <w:p w14:paraId="29BA72C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код вида транспортного средства, указанного в графе 18, согласно Классификатору видов транспорта;</w:t>
      </w:r>
    </w:p>
    <w:p w14:paraId="70D331B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21) графа 28. «Финансовые и банковские сведения».</w:t>
      </w:r>
    </w:p>
    <w:p w14:paraId="7127DE8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Заполняется в случае декларирования транзитных товаров таможенным брокером либо лицом, экспедирующим товары, которое не является представителем перевозчика.</w:t>
      </w:r>
    </w:p>
    <w:p w14:paraId="2190A3C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сведения банковского учреждения, в котором открыт расчетный счет в сумах декларанта или таможенного брокера, начиная каждый из реквизитов с новой строки и проставляя перед каждым из них порядковый номер:</w:t>
      </w:r>
    </w:p>
    <w:p w14:paraId="44E8E9A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 — ИНН декларанта или таможенного брокера/ИНН банка;</w:t>
      </w:r>
    </w:p>
    <w:p w14:paraId="36599BD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 — полное наименование банка;</w:t>
      </w:r>
    </w:p>
    <w:p w14:paraId="26BD5D7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3 — почтовый адрес банка;</w:t>
      </w:r>
    </w:p>
    <w:p w14:paraId="49B701C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4 — номер расчетного счета декларанта или таможенного брокера в национальной валюте Республики Узбекистан/МФО банка;</w:t>
      </w:r>
    </w:p>
    <w:p w14:paraId="0CCB486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5 — номер расчетного счета декларанта или таможенного брокера в иностранной валюте/МФО банка при уплате таможенных платежей в иностранной валюте;</w:t>
      </w:r>
    </w:p>
    <w:p w14:paraId="6DA5FBA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22) графа 29. «Таможня на границе».</w:t>
      </w:r>
    </w:p>
    <w:p w14:paraId="13B3F3C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код и название таможенного органа, через который товары ввозятся в Республику Узбекистан, а также его код согласно Классификатору таможенных постов;</w:t>
      </w:r>
    </w:p>
    <w:p w14:paraId="799C2FD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23) Графа 31. «Грузовые места и описание товара». «Маркировка и количество — номера контейнеров — описание товара».</w:t>
      </w:r>
    </w:p>
    <w:p w14:paraId="77E3884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В графе указываются сведения о декларируемом товаре. Каждый из реквизитов указывается с новой строки, проставляя перед каждым из них порядковый номер:</w:t>
      </w:r>
    </w:p>
    <w:p w14:paraId="6EEF980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 — описание товара, а также сведения о количественном и качественном составе декларируемого товара в соответствии с товаросопроводительными документами;</w:t>
      </w:r>
    </w:p>
    <w:p w14:paraId="78A74F9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 — для товара, имеющего упаковку — общее количество грузовых мест, занятых товаром, вид упаковки товара и количество упаковок. Если товар, декларируемый в этой графе, занимает не все грузовые места, в графе указывается «часть ящика» и т. д. При этом под упаковкой понимаются любые изделия и материалы, служащие или предназначенные для упаковки, защиты, размещения и крепления или разделения товаров, за исключением упаковочных материалов (солома, бумага, стекловолокно, стружка и т. п.), ввозимых навалом. Для товара, перевозимого без упаковки, насыпом, навалом, наливом указывается соответственно «насыпь», «навал», «налив» и т. д.</w:t>
      </w:r>
    </w:p>
    <w:p w14:paraId="45A4CC4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декларировании товаров, перемещаемых по линиям электропередачи или трубопроводным транспортом, под номером 2 сведения не заполняются;</w:t>
      </w:r>
    </w:p>
    <w:p w14:paraId="5E3DFF8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3 — для товара, перевозимого в контейнерах или в случаях перемещения в качестве товара контейнера — номера контейнеров через запятую. В электронной ГТД номера контейнеров указываются в отдельном поле каждый по отдельности;</w:t>
      </w:r>
    </w:p>
    <w:p w14:paraId="0B80FDA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5 — при декларировании товаров, перемещаемых трубопроводным транспортом, по линиям электропередачи производится запись: «Поставка в период с XX.XX.XXXX по XX.XX.XXXX», где цифровыми символами указываются «день, месяц, год» начала и «день, месяц, год» окончания периода поставки товаров.</w:t>
      </w:r>
    </w:p>
    <w:p w14:paraId="6E8F525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правом нижнем углу графы в специально выделенном поле указываются количество товаров в дополнительной единице измерения и условное обозначение единицы измерения в соответствии с ТН ВЭД (код дополнительной единицы измерения проставляется в графе 41). В электронной ГТД указывается только количество товаров в дополнительной единице измерения, без проставления условного обозначения единицы измерения.</w:t>
      </w:r>
    </w:p>
    <w:p w14:paraId="0B57DF8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Количество товара в дополнительной единице измерения указывается с точностью до двух знаков после запятой.</w:t>
      </w:r>
    </w:p>
    <w:p w14:paraId="45270FC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количество товара в дополнительной единице измерения меньше «0,01», в графе указывается количество товара в дополнительной единице измерения с точностью до шестого знака после запятой.</w:t>
      </w:r>
    </w:p>
    <w:p w14:paraId="069598B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случае применения только основной единицы измерения «кг» — правый нижний угол графы не заполняется;</w:t>
      </w:r>
    </w:p>
    <w:p w14:paraId="34117B2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24) графа 32. «Товар №».</w:t>
      </w:r>
    </w:p>
    <w:p w14:paraId="1DAD6D1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порядковый номер товара, декларируемого в графе 31.</w:t>
      </w:r>
    </w:p>
    <w:p w14:paraId="213FE05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декларируются товары одного наименования, в графе ставится «1»;</w:t>
      </w:r>
    </w:p>
    <w:p w14:paraId="2A8ECF5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25) графа 33. «Код товара».</w:t>
      </w:r>
    </w:p>
    <w:p w14:paraId="43B4ECA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левой части графы указывается десятизначный код товара по ТН ВЭД, декларируемого в графе 31. Данный код записывается без пробелов и иных разделительных знаков;</w:t>
      </w:r>
    </w:p>
    <w:p w14:paraId="0EE6ED4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26) графа 35. «Вес брутто (кг)».</w:t>
      </w:r>
    </w:p>
    <w:p w14:paraId="4C28876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в килограммах масса «брутто» товара, декларируемого в графе 31 ГТД. Под массой «брутто» понимается общая масса товара, включая все виды его упаковки, необходимые для обеспечения неизменности их состояния до поступления в оборот, но исключая контейнеры и другое транспортное оборудование.</w:t>
      </w:r>
    </w:p>
    <w:p w14:paraId="49DEEAA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Вес брутто округляется до трех знаков после запятой по математическим правилам.</w:t>
      </w:r>
    </w:p>
    <w:p w14:paraId="07DE0FD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общая масса товара составляет менее одного килограмма, вес нетто указывается с точностью до трех знаков после запятой.</w:t>
      </w:r>
    </w:p>
    <w:p w14:paraId="6D139EB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общая масса товара составляет менее одного грамма, то указывается значение с точностью до шести знаков после запятой.</w:t>
      </w:r>
    </w:p>
    <w:p w14:paraId="24BE033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декларировании товаров, перемещаемых трубопроводным транспортом, указывается общая масса товара.</w:t>
      </w:r>
    </w:p>
    <w:p w14:paraId="288D47B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Графа не заполняется при декларировании товаров, перемещаемых по линиям электропередачи;</w:t>
      </w:r>
    </w:p>
    <w:p w14:paraId="4F060EC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27) графа 37. «Процедура».</w:t>
      </w:r>
    </w:p>
    <w:p w14:paraId="3672B2F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семизначный код процедуры перемещения товаров через таможенную границу Республики Узбекистан. Данный код состоит из следующих трех составляющих:</w:t>
      </w:r>
    </w:p>
    <w:p w14:paraId="6948045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первые две цифры — код заявляемого таможенного режима согласно Классификатору таможенных режимов;</w:t>
      </w:r>
    </w:p>
    <w:p w14:paraId="0ADC802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вторые две цифры — код предшествующего таможенного режима, согласно Классификатору таможенных режимов. Если предшествующий таможенный режим отсутствует, то проставляется «00»;</w:t>
      </w:r>
    </w:p>
    <w:p w14:paraId="482D81F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последние три цифры — код особенности перемещения декларируемых товаров, согласно Классификатору особенностей перемещения товаров. Если особенность перемещения товаров не установлена проставляется «000»;</w:t>
      </w:r>
    </w:p>
    <w:p w14:paraId="14DF5E6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28) графа 38. «Вес нетто (кг)».</w:t>
      </w:r>
    </w:p>
    <w:p w14:paraId="5835A3C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в килограммах масса «нетто» декларируемого товара.</w:t>
      </w:r>
    </w:p>
    <w:p w14:paraId="1CD90DF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Для товара, перемещаемого в упакованном виде:</w:t>
      </w:r>
    </w:p>
    <w:p w14:paraId="4DFA970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масса декларируемого товара с учетом только первичной упаковки, если в такой упаковке, исходя из потребительских свойств, товары предоставляются для розничной продажи и (или) первичная упаковка, способствующая сохранению товара при его продаже, не может быть отделена от товара до его потребления без нарушения потребительских свойств товаров (например, кофе в банке и т. д.);</w:t>
      </w:r>
    </w:p>
    <w:p w14:paraId="2181960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масса декларируемого товара без учета какой-либо упаковки в остальных случаях.</w:t>
      </w:r>
    </w:p>
    <w:p w14:paraId="03656F4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Для товара, перемещаемого без упаковки (насыпом, наливом, навалом) — общая масса товара.</w:t>
      </w:r>
    </w:p>
    <w:p w14:paraId="6569A28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Вес нетто товара округляется до трех знаков после запятой по математическим правилам.</w:t>
      </w:r>
    </w:p>
    <w:p w14:paraId="208CB1F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общая масса товара составляет менее одного килограмма, вес нетто указывается с точностью до трех знаков после запятой.</w:t>
      </w:r>
    </w:p>
    <w:p w14:paraId="50942EE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масса товара составляет менее одного грамма, то указывается значение с точностью до шести знаков после запятой.</w:t>
      </w:r>
    </w:p>
    <w:p w14:paraId="5FD8AD3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декларировании товаров, перемещаемых трубопроводным транспортом, указывается масса товара, указанная в графе 35 ГТД.</w:t>
      </w:r>
    </w:p>
    <w:p w14:paraId="1679C12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Графа не заполняется при декларировании товаров, перемещаемых по линиям электропередачи;</w:t>
      </w:r>
    </w:p>
    <w:p w14:paraId="57F44C3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29) графа 40. «Общая декларация/предшествующий документ».</w:t>
      </w:r>
    </w:p>
    <w:p w14:paraId="521C994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Заполняется в случае оформления новой ГТД (при смене перевозчика либо при переформировании партии товаров).</w:t>
      </w:r>
    </w:p>
    <w:p w14:paraId="2E31BEB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графе указываются: </w:t>
      </w:r>
    </w:p>
    <w:p w14:paraId="456F597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код предшествующего документа — в данном случае «ГТД»;</w:t>
      </w:r>
    </w:p>
    <w:p w14:paraId="5BC7E6E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регистрационный номер предшествующей ГТД; </w:t>
      </w:r>
    </w:p>
    <w:p w14:paraId="1EF2CA8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номер товара в предшествующей декларации, указанного в графе 32; </w:t>
      </w:r>
    </w:p>
    <w:p w14:paraId="6350218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вес брутто в килограммах оформляемого товара, указанного в графе 32 предшествующей ГТД; </w:t>
      </w:r>
    </w:p>
    <w:p w14:paraId="1423811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вес нетто в килограммах оформляемого товара, указанного в графе 32 предшествующей ГТД; </w:t>
      </w:r>
    </w:p>
    <w:p w14:paraId="311B9CD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количество в дополнительной единице измерения (если таковая имеется); </w:t>
      </w:r>
    </w:p>
    <w:p w14:paraId="0B5D471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условное обозначение дополнительной единицы измерения в соответствии с ТН ВЭД (если таковая имеется). </w:t>
      </w:r>
    </w:p>
    <w:p w14:paraId="147C11E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Например:</w:t>
      </w:r>
    </w:p>
    <w:p w14:paraId="76C84DC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24"/>
          <w:szCs w:val="24"/>
          <w:lang w:eastAsia="ru-RU"/>
        </w:rPr>
        <w:t>ГТД 22010/31.03.2012/0353761 — 2 — 5980 кг — 5900 кг — 250,2 м</w:t>
      </w:r>
      <w:r w:rsidRPr="00103325">
        <w:rPr>
          <w:rFonts w:ascii="Times New Roman" w:eastAsia="Times New Roman" w:hAnsi="Times New Roman" w:cs="Times New Roman"/>
          <w:i/>
          <w:iCs/>
          <w:sz w:val="12"/>
          <w:szCs w:val="12"/>
          <w:lang w:eastAsia="ru-RU"/>
        </w:rPr>
        <w:t>3</w:t>
      </w:r>
      <w:r w:rsidRPr="00103325">
        <w:rPr>
          <w:rFonts w:ascii="Times New Roman" w:eastAsia="Times New Roman" w:hAnsi="Times New Roman" w:cs="Times New Roman"/>
          <w:i/>
          <w:iCs/>
          <w:sz w:val="24"/>
          <w:szCs w:val="24"/>
          <w:lang w:eastAsia="ru-RU"/>
        </w:rPr>
        <w:t>.</w:t>
      </w:r>
    </w:p>
    <w:p w14:paraId="7D5D546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товар оформляется из нескольких предшествующих ГТД, каждые сведения указываются отдельно с новой строки, в вышеуказанном порядке;</w:t>
      </w:r>
    </w:p>
    <w:p w14:paraId="007B4CA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 </w:t>
      </w:r>
      <w:hyperlink r:id="rId313" w:history="1">
        <w:r w:rsidRPr="00103325">
          <w:rPr>
            <w:rFonts w:ascii="Times New Roman" w:eastAsia="Times New Roman" w:hAnsi="Times New Roman" w:cs="Times New Roman"/>
            <w:b/>
            <w:bCs/>
            <w:color w:val="0000FF"/>
            <w:sz w:val="24"/>
            <w:szCs w:val="24"/>
            <w:u w:val="single"/>
            <w:lang w:eastAsia="ru-RU"/>
          </w:rPr>
          <w:t>МЮ № 2773-3 от </w:t>
        </w:r>
      </w:hyperlink>
      <w:hyperlink r:id="rId314" w:history="1">
        <w:r w:rsidRPr="00103325">
          <w:rPr>
            <w:rFonts w:ascii="Times New Roman" w:eastAsia="Times New Roman" w:hAnsi="Times New Roman" w:cs="Times New Roman"/>
            <w:b/>
            <w:bCs/>
            <w:color w:val="0000FF"/>
            <w:sz w:val="24"/>
            <w:szCs w:val="24"/>
            <w:u w:val="single"/>
            <w:lang w:eastAsia="ru-RU"/>
          </w:rPr>
          <w:t>25.02.2019</w:t>
        </w:r>
      </w:hyperlink>
      <w:hyperlink r:id="rId315" w:history="1">
        <w:r w:rsidRPr="00103325">
          <w:rPr>
            <w:rFonts w:ascii="Times New Roman" w:eastAsia="Times New Roman" w:hAnsi="Times New Roman" w:cs="Times New Roman"/>
            <w:b/>
            <w:bCs/>
            <w:color w:val="0000FF"/>
            <w:sz w:val="24"/>
            <w:szCs w:val="24"/>
            <w:u w:val="single"/>
            <w:lang w:eastAsia="ru-RU"/>
          </w:rPr>
          <w:t> г.</w:t>
        </w:r>
      </w:hyperlink>
    </w:p>
    <w:p w14:paraId="15398CA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lastRenderedPageBreak/>
        <w:t>30) графа 41. «Дополнительная единица измерения».</w:t>
      </w:r>
    </w:p>
    <w:p w14:paraId="5BD5833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код дополнительной единицы измерения количества товара, указанного в правом нижнем подразделе графы 31, в соответствии с «Таблицей единиц измерения», приведенной в ТН ВЭД.</w:t>
      </w:r>
    </w:p>
    <w:p w14:paraId="2916A75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Если для данного товара по ТН ВЭД применяется только основная единица измерения (кг), </w:t>
      </w:r>
      <w:r w:rsidRPr="00103325">
        <w:rPr>
          <w:rFonts w:ascii="Times New Roman" w:eastAsia="Times New Roman" w:hAnsi="Times New Roman" w:cs="Times New Roman"/>
          <w:color w:val="000000"/>
          <w:sz w:val="24"/>
          <w:szCs w:val="24"/>
          <w:lang w:eastAsia="ru-RU"/>
        </w:rPr>
        <w:t>то графа не заполняется;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xml:space="preserve"> </w:t>
      </w:r>
      <w:r w:rsidRPr="00103325">
        <w:rPr>
          <w:rFonts w:ascii="Times New Roman" w:eastAsia="Times New Roman" w:hAnsi="Times New Roman" w:cs="Times New Roman"/>
          <w:strike/>
          <w:sz w:val="24"/>
          <w:szCs w:val="24"/>
          <w:lang w:eastAsia="ru-RU"/>
        </w:rPr>
        <w:t>в графе указывается ее код (166);</w:t>
      </w:r>
    </w:p>
    <w:p w14:paraId="651E56C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31) графа 42. «Фактурная стоимость товара».</w:t>
      </w:r>
    </w:p>
    <w:p w14:paraId="57F3BD2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фактурная стоимость товара на основании товаросопроводительных документов.</w:t>
      </w:r>
    </w:p>
    <w:p w14:paraId="3CAD399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Фактурная стоимость округляется по математическим правилам с точностью до двух знаков после запятой;</w:t>
      </w:r>
    </w:p>
    <w:p w14:paraId="5C884D2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32) графа 44. «Дополнительная информация/представляемые документы».</w:t>
      </w:r>
    </w:p>
    <w:p w14:paraId="7405649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сведения о документах, на основании которых заполнена ГТД, подтверждающих заявленные сведения о каждом товаре, указанном в графе 31 ГТД.</w:t>
      </w:r>
    </w:p>
    <w:p w14:paraId="0DF15D1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Сведения о каждом документе указываются с проставлением его порядкового номера и буквенного кода согласно Классификатору видов документов и сведений, используемых при заполнении грузовой таможенной декларации (начиная каждый из реквизитов с новой строки):</w:t>
      </w:r>
    </w:p>
    <w:p w14:paraId="7F8BDEB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номер (регистрационный номер) и дата товаросопроводительных документов;</w:t>
      </w:r>
    </w:p>
    <w:p w14:paraId="33EB08C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номер и дата договора перевозки;</w:t>
      </w:r>
    </w:p>
    <w:p w14:paraId="5ABC005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названия, номера и даты других документов на товары, подлежащие вручению таможне назначения;</w:t>
      </w:r>
    </w:p>
    <w:p w14:paraId="79672D0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33) графа 46. «Статистическая стоимость».</w:t>
      </w:r>
    </w:p>
    <w:p w14:paraId="0638452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графе указывается в тысячах долларах США статистическая стоимость товара, пересчитанная по фактурной стоимости, указанной в графе 42 и приведенная к ценам условия поставки «CIF (CIP) — граница Республики Узбекистан». </w:t>
      </w:r>
    </w:p>
    <w:p w14:paraId="37C2E07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Статистическая стоимость округляется по математическим правилам с точностью до трех знаков после запятой.</w:t>
      </w:r>
    </w:p>
    <w:p w14:paraId="4A2AC8A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расчете статистической стоимости применяется курс, установленный Центральным банком Республики Узбекистан на дату принятия ГТД к таможенному оформлению;</w:t>
      </w:r>
    </w:p>
    <w:p w14:paraId="666116D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34) графа 47. «Исчисление таможенных платежей».</w:t>
      </w:r>
    </w:p>
    <w:p w14:paraId="35B73F2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сведения об исчисление таможенных платежей.</w:t>
      </w:r>
    </w:p>
    <w:p w14:paraId="51FF9D3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колонке «Вид платежа» указывается код вида таможенного платежа согласно Классификатору таможенных платежей.</w:t>
      </w:r>
    </w:p>
    <w:p w14:paraId="563EB76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колонке «Основа начисления» указывается основа исчисления таможенного платежа.</w:t>
      </w:r>
    </w:p>
    <w:p w14:paraId="3F0E7FE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Основа исчисления указывается в национальной валюте Республики Узбекистан, за исключением следующих случаев:</w:t>
      </w:r>
    </w:p>
    <w:p w14:paraId="2A4E5F9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если законодательством основа исчисления установлена в иностранной валюте, либо взимание таможенных сборов предусмотрено в иностранной валюте, основа исчисления приводится в иностранной валюте, с указанием буквенного кода валюты согласно Классификатору валют;</w:t>
      </w:r>
    </w:p>
    <w:p w14:paraId="1BB6226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если законодательством основа исчисления установлена не денежными единицами, а другими единицами измерения (например, за определенный период времени (час), за выдачу определенных документов, основной и добавочный лист ГТД и т. д.) — указывается соответственно количество (1, 2 и т. д.) и единица измерения (час, шт., основной лист, дополнительный лист и т. д.). </w:t>
      </w:r>
    </w:p>
    <w:p w14:paraId="3552E7F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определении основы начисления в национальной валюте Республики Узбекистан пересчет, указанных в графах 12 и 45 стоимостей товара производится по курсу Центрального банка на дату принятия ГТД к таможенному оформлению.</w:t>
      </w:r>
    </w:p>
    <w:p w14:paraId="4899D60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колонке «Ставка» указывается установленный размер ставки таможенных платежей, применяемый при исчислении суммы таможенного платежа.</w:t>
      </w:r>
    </w:p>
    <w:p w14:paraId="50B5C36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В колонке «Сумма» указывается исчисленная сумма таможенного платежа в национальной валюте Республики Узбекистан. Если законодательством установлено взимание таможенного платежа в иностранной валюте, исчисленная сумма таможенного платежа приводится в соответствующей иностранной валюте, с указанием буквенного кода валюты согласно Классификатору валют.</w:t>
      </w:r>
    </w:p>
    <w:p w14:paraId="681745D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колонке «СП» указывается двузначный буквенный код способа платежа:</w:t>
      </w:r>
    </w:p>
    <w:p w14:paraId="5FDE9AF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«БН» — безналичный расчет через банк;</w:t>
      </w:r>
    </w:p>
    <w:p w14:paraId="79EB3A4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«КТ» — оплата суммы таможенных платежей наличными;</w:t>
      </w:r>
    </w:p>
    <w:p w14:paraId="5028E75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«УН» — условное начисление таможенных платежей;</w:t>
      </w:r>
    </w:p>
    <w:p w14:paraId="4C3F5A7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«ОП» — предоставлена отсрочка по уплате таможенных платежей;</w:t>
      </w:r>
    </w:p>
    <w:p w14:paraId="357E054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«РП» — предоставлена рассрочка по уплате таможенных платежей;</w:t>
      </w:r>
    </w:p>
    <w:p w14:paraId="3E9D7FA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«ОО» — платеж производиться не должен;</w:t>
      </w:r>
    </w:p>
    <w:p w14:paraId="3B3659F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35) графа 50. «Доверитель».</w:t>
      </w:r>
    </w:p>
    <w:p w14:paraId="2F25689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делается запись следующего содержания:</w:t>
      </w:r>
    </w:p>
    <w:p w14:paraId="4929396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«Ответственность за представленные сведения несет ......», далее указываются фамилия, имя, отчество, должность и номер телефона доверителя — представителя организации либо физического лица, перемещающего товары и транспортные средства через таможенную границу, предоставившего </w:t>
      </w:r>
      <w:r w:rsidRPr="00103325">
        <w:rPr>
          <w:rFonts w:ascii="Times New Roman" w:eastAsia="Times New Roman" w:hAnsi="Times New Roman" w:cs="Times New Roman"/>
          <w:color w:val="000000"/>
          <w:sz w:val="24"/>
          <w:szCs w:val="24"/>
          <w:lang w:eastAsia="ru-RU"/>
        </w:rPr>
        <w:t xml:space="preserve">декларирующему лицу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специалисту</w:t>
      </w:r>
      <w:r w:rsidRPr="00103325">
        <w:rPr>
          <w:rFonts w:ascii="Times New Roman" w:eastAsia="Times New Roman" w:hAnsi="Times New Roman" w:cs="Times New Roman"/>
          <w:sz w:val="24"/>
          <w:szCs w:val="24"/>
          <w:lang w:eastAsia="ru-RU"/>
        </w:rPr>
        <w:t xml:space="preserve"> необходимые сведения для внесения в ГТД, его личная подпись (только в бумажной форме ГТД) и дата.</w:t>
      </w:r>
    </w:p>
    <w:p w14:paraId="4D8AE24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Если доверителем является декларирующее лицо, заполнивший ГТД, то указываются сведения о декларирующем лице.</w:t>
      </w:r>
    </w:p>
    <w:p w14:paraId="6417A5C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7A403B1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Если доверителем является специалист, заполнивший ГТД, то указываются сведения о специалисте.</w:t>
      </w:r>
    </w:p>
    <w:p w14:paraId="0D27626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Также в данной графе указывается номер, дата и срок действия документа, удостоверяющего полномочия доверителя организации;</w:t>
      </w:r>
    </w:p>
    <w:p w14:paraId="3AF6F83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Если доверителем является специалист, заполнивший ГТД, то указываются сведения о специалисте.</w:t>
      </w:r>
    </w:p>
    <w:p w14:paraId="2F9E087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Также в данной графе указывается номер, дата и срок действия документа, удостоверяющего полномочия доверителя организации;</w:t>
      </w:r>
    </w:p>
    <w:p w14:paraId="5CB6871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36) графа 53. «Таможня и страна назначения».</w:t>
      </w:r>
    </w:p>
    <w:p w14:paraId="6168F4A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название таможенного органа, через который товары будут вывезены из Республики Узбекистан, а также его код согласно Классификатору таможенных постов;</w:t>
      </w:r>
    </w:p>
    <w:p w14:paraId="127EF4E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37) графа 54. «Место и дата».</w:t>
      </w:r>
    </w:p>
    <w:p w14:paraId="2B85FEE9"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В графе указываются следующие сведения о декларирующем лице, подающем ГТД от имени лица, указанного в графе 14 (начиная каждый из реквизитов с новой строки и проставляя перед каждым из них порядковый номер):</w:t>
      </w:r>
    </w:p>
    <w:p w14:paraId="4E9104F0"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1 - место заполнения ГТД;</w:t>
      </w:r>
    </w:p>
    <w:p w14:paraId="2C77524A"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2 - фамилия, имя и отчество, а также адрес электронной почты (при наличии) декларирующего лица;</w:t>
      </w:r>
    </w:p>
    <w:p w14:paraId="789CB852"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3 - номер телефона декларирующего лица;</w:t>
      </w:r>
    </w:p>
    <w:p w14:paraId="2F582105"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4 -если декларирование товаров производится таможенным брокером, также указывается номер и дата договора между таможенным брокером и лицом, по поручению которого представляется ГТД:</w:t>
      </w:r>
    </w:p>
    <w:p w14:paraId="62F780C6"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5 - номер ГТД, присвоенный декларирующим лицом, в следующем порядке:</w:t>
      </w:r>
    </w:p>
    <w:p w14:paraId="4C14227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            999999999/99.99.9999/999999, где:</w:t>
      </w:r>
    </w:p>
    <w:p w14:paraId="3B7B16B5"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1                      2                      3</w:t>
      </w:r>
    </w:p>
    <w:p w14:paraId="7C22F1AC"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1 - элемент    - ИНН декларирующего лица;</w:t>
      </w:r>
    </w:p>
    <w:p w14:paraId="639E3E1B"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2 - элемент    - дата заполнения ГТД;</w:t>
      </w:r>
    </w:p>
    <w:p w14:paraId="48C17DEE"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3 - элемент    - порядковый номер ГТД, присвоенный декларирующим лицом (нарастающим итогом в текущем году, по окончании года нумерация возобновляется).</w:t>
      </w:r>
    </w:p>
    <w:p w14:paraId="4208F16C"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lastRenderedPageBreak/>
        <w:t>Номер ГТД, присвоенный декларирующим лицом, не должен повторяться.</w:t>
      </w:r>
    </w:p>
    <w:p w14:paraId="6C228D87" w14:textId="77777777" w:rsidR="00103325" w:rsidRPr="00103325" w:rsidRDefault="00103325" w:rsidP="00103325">
      <w:pPr>
        <w:spacing w:after="0" w:line="240" w:lineRule="auto"/>
        <w:ind w:firstLine="708"/>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Достоверность сведений, заявленных в ГТД, в электронной ГТД удостоверяется ЭЦП декларирующего лица, в бумажной форме ГТД - подписью декларирующего лица и печатью (при наличии печати) таможенного брокера или декларанта.</w:t>
      </w:r>
    </w:p>
    <w:p w14:paraId="049C775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В бумажной форме ГТД такое удостоверение осуществляется также в графе «С» каждого добавочного листа;</w:t>
      </w:r>
    </w:p>
    <w:p w14:paraId="019A414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15C64AD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37) графа 54. «Место и дата».</w:t>
      </w:r>
    </w:p>
    <w:p w14:paraId="7332912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графе указываются следующие сведения о специалисте, подающем ГТД от имени лица, указанного в графе 14 (начиная каждый из реквизитов с новой строки и проставляя перед каждым из них порядковый номер):</w:t>
      </w:r>
    </w:p>
    <w:p w14:paraId="75F718C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 — место заполнения ГТД;</w:t>
      </w:r>
    </w:p>
    <w:p w14:paraId="237DCAA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 — фамилия, имя и отчество, а также адрес электронной почты (при наличии) специалиста;</w:t>
      </w:r>
    </w:p>
    <w:p w14:paraId="2BD546F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 — номер телефона специалиста;</w:t>
      </w:r>
    </w:p>
    <w:p w14:paraId="3010055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 — если декларирование товаров производится таможенным брокером также указывается номер и дата договора между таможенным брокером и лицом, по поручению которого представляется ГТД;</w:t>
      </w:r>
    </w:p>
    <w:p w14:paraId="71AA8AE3"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 — номер ГТД, присвоенный специалистом в следующем порядке:</w:t>
      </w:r>
    </w:p>
    <w:p w14:paraId="369F18F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9999/9999/99.99.9999/999999, где:</w:t>
      </w:r>
    </w:p>
    <w:p w14:paraId="108D377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1         2          3          4</w:t>
      </w:r>
    </w:p>
    <w:p w14:paraId="1495762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1-элемент — год выдачи квалификационного аттестата специалиста;</w:t>
      </w:r>
    </w:p>
    <w:p w14:paraId="44E23FD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2-элемент — номер квалификационного аттестата;</w:t>
      </w:r>
    </w:p>
    <w:p w14:paraId="36B7B8C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3-элемент — дата заполнения ГТД;</w:t>
      </w:r>
    </w:p>
    <w:p w14:paraId="4138816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4-элемент — порядковый номер ГТД, присвоенный специалистом (нарастающим итогом в текущем году, по окончании года нумерация возобновляется).</w:t>
      </w:r>
    </w:p>
    <w:p w14:paraId="2FCA62A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Номер ГТД, присвоенный специалистом, не должен повторяться.</w:t>
      </w:r>
    </w:p>
    <w:p w14:paraId="0238818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Достоверность сведений, заявленных в ГТД, в электронной ГТД удостоверяется ЭЦП специалиста, в бумажной форме ГТД подписью и печатью (при наличии) таможенного брокера или декларанта, в штате которого состоит специалист.</w:t>
      </w:r>
    </w:p>
    <w:p w14:paraId="4CCD18F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бумажной форме ГТД такое удостоверение осуществляется также в графе «С» каждого добавочного листа;</w:t>
      </w:r>
    </w:p>
    <w:p w14:paraId="7343932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38) графа «B». «Подробности подсчета».</w:t>
      </w:r>
    </w:p>
    <w:p w14:paraId="0271EED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код платежа согласно Классификатору таможенных платежей, общая сумма платежей по данному коду, состоящая из суммы платежей по всем товарам, декларируемых по данной ГТД.</w:t>
      </w:r>
    </w:p>
    <w:p w14:paraId="67E5026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 освобождении от таможенных платежей в графе дополнительно указывается код платежа согласно Классификатору таможенных платежей к настоящей Инструкции, общая сумма начисленных льгот по уплате таможенного платежа по данному коду, состоящая из платежей по всем товарам, декларируемых по данной ГТД, и делается отметка «без оплаты»;</w:t>
      </w:r>
    </w:p>
    <w:p w14:paraId="57990D4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259EEC3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 Внесены изменения на основании</w:t>
      </w:r>
      <w:r w:rsidRPr="00103325">
        <w:rPr>
          <w:rFonts w:ascii="Times New Roman" w:eastAsia="Times New Roman" w:hAnsi="Times New Roman" w:cs="Times New Roman"/>
          <w:sz w:val="24"/>
          <w:szCs w:val="24"/>
          <w:lang w:eastAsia="ru-RU"/>
        </w:rPr>
        <w:t xml:space="preserve"> </w:t>
      </w:r>
      <w:hyperlink r:id="rId316"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p>
    <w:p w14:paraId="5CD956F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000000"/>
          <w:sz w:val="24"/>
          <w:szCs w:val="24"/>
          <w:lang w:eastAsia="ru-RU"/>
        </w:rPr>
        <w:t> </w:t>
      </w:r>
    </w:p>
    <w:p w14:paraId="18E94EA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bookmarkStart w:id="66" w:name="Глава_20._Заполнение_ГТД_таможенным_орга"/>
      <w:r w:rsidRPr="00103325">
        <w:rPr>
          <w:rFonts w:ascii="Times New Roman" w:eastAsia="Times New Roman" w:hAnsi="Times New Roman" w:cs="Times New Roman"/>
          <w:b/>
          <w:bCs/>
          <w:color w:val="000000"/>
          <w:sz w:val="24"/>
          <w:szCs w:val="24"/>
          <w:lang w:eastAsia="ru-RU"/>
        </w:rPr>
        <w:t>Глава 20. Заполнение ГТД таможенным органом</w:t>
      </w:r>
      <w:bookmarkEnd w:id="66"/>
    </w:p>
    <w:p w14:paraId="497AC36B" w14:textId="77777777" w:rsidR="00103325" w:rsidRPr="00103325" w:rsidRDefault="00103325" w:rsidP="00103325">
      <w:pPr>
        <w:spacing w:before="283" w:after="227"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05A7B18C" w14:textId="77777777" w:rsidR="00103325" w:rsidRPr="00103325" w:rsidRDefault="00103325" w:rsidP="00103325">
      <w:pPr>
        <w:spacing w:before="283" w:after="227"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Глава 20. Заполнение ГТД должностным лицом таможенного органа</w:t>
      </w:r>
    </w:p>
    <w:p w14:paraId="0D52FAE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89 внесены изменения на основании</w:t>
      </w:r>
      <w:r w:rsidRPr="00103325">
        <w:rPr>
          <w:rFonts w:ascii="Times New Roman" w:eastAsia="Times New Roman" w:hAnsi="Times New Roman" w:cs="Times New Roman"/>
          <w:sz w:val="24"/>
          <w:szCs w:val="24"/>
          <w:lang w:eastAsia="ru-RU"/>
        </w:rPr>
        <w:t xml:space="preserve"> </w:t>
      </w:r>
      <w:hyperlink r:id="rId317"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p>
    <w:p w14:paraId="436FA4B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89. Должностным лицом таможенного органа заполняются графы 7, 44, 47, «А» (только добавочных листов в бумажной форме ГТД), </w:t>
      </w:r>
      <w:r w:rsidRPr="00103325">
        <w:rPr>
          <w:rFonts w:ascii="Times New Roman" w:eastAsia="Times New Roman" w:hAnsi="Times New Roman" w:cs="Times New Roman"/>
          <w:strike/>
          <w:sz w:val="24"/>
          <w:szCs w:val="24"/>
          <w:lang w:eastAsia="ru-RU"/>
        </w:rPr>
        <w:t>«B» и</w:t>
      </w:r>
      <w:r w:rsidRPr="00103325">
        <w:rPr>
          <w:rFonts w:ascii="Times New Roman" w:eastAsia="Times New Roman" w:hAnsi="Times New Roman" w:cs="Times New Roman"/>
          <w:sz w:val="24"/>
          <w:szCs w:val="24"/>
          <w:lang w:eastAsia="ru-RU"/>
        </w:rPr>
        <w:t xml:space="preserve"> «D».</w:t>
      </w:r>
    </w:p>
    <w:p w14:paraId="2D0DE60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lastRenderedPageBreak/>
        <w:t>Графа 7 также заполняется информационной системой таможенных органов автоматически.</w:t>
      </w:r>
    </w:p>
    <w:p w14:paraId="093F731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пункт 90 внесены изменения на основании</w:t>
      </w:r>
      <w:r w:rsidRPr="00103325">
        <w:rPr>
          <w:rFonts w:ascii="Times New Roman" w:eastAsia="Times New Roman" w:hAnsi="Times New Roman" w:cs="Times New Roman"/>
          <w:sz w:val="24"/>
          <w:szCs w:val="24"/>
          <w:lang w:eastAsia="ru-RU"/>
        </w:rPr>
        <w:t xml:space="preserve"> </w:t>
      </w:r>
      <w:hyperlink r:id="rId318"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sz w:val="24"/>
          <w:szCs w:val="24"/>
          <w:lang w:eastAsia="ru-RU"/>
        </w:rPr>
        <w:t>.</w:t>
      </w:r>
      <w:r w:rsidRPr="00103325">
        <w:rPr>
          <w:rFonts w:ascii="Times New Roman" w:eastAsia="Times New Roman" w:hAnsi="Times New Roman" w:cs="Times New Roman"/>
          <w:b/>
          <w:bCs/>
          <w:color w:val="FF0000"/>
          <w:sz w:val="24"/>
          <w:szCs w:val="24"/>
          <w:lang w:eastAsia="ru-RU"/>
        </w:rPr>
        <w:t>; </w:t>
      </w:r>
      <w:hyperlink r:id="rId319" w:history="1">
        <w:r w:rsidRPr="00103325">
          <w:rPr>
            <w:rFonts w:ascii="Times New Roman" w:eastAsia="Times New Roman" w:hAnsi="Times New Roman" w:cs="Times New Roman"/>
            <w:b/>
            <w:bCs/>
            <w:color w:val="0000FF"/>
            <w:sz w:val="24"/>
            <w:szCs w:val="24"/>
            <w:u w:val="single"/>
            <w:lang w:eastAsia="ru-RU"/>
          </w:rPr>
          <w:t>МЮ № 2773-3 от </w:t>
        </w:r>
      </w:hyperlink>
      <w:hyperlink r:id="rId320" w:history="1">
        <w:r w:rsidRPr="00103325">
          <w:rPr>
            <w:rFonts w:ascii="Times New Roman" w:eastAsia="Times New Roman" w:hAnsi="Times New Roman" w:cs="Times New Roman"/>
            <w:b/>
            <w:bCs/>
            <w:color w:val="0000FF"/>
            <w:sz w:val="24"/>
            <w:szCs w:val="24"/>
            <w:u w:val="single"/>
            <w:lang w:eastAsia="ru-RU"/>
          </w:rPr>
          <w:t>25.02.2019</w:t>
        </w:r>
      </w:hyperlink>
      <w:hyperlink r:id="rId321" w:history="1">
        <w:r w:rsidRPr="00103325">
          <w:rPr>
            <w:rFonts w:ascii="Times New Roman" w:eastAsia="Times New Roman" w:hAnsi="Times New Roman" w:cs="Times New Roman"/>
            <w:b/>
            <w:bCs/>
            <w:color w:val="0000FF"/>
            <w:sz w:val="24"/>
            <w:szCs w:val="24"/>
            <w:u w:val="single"/>
            <w:lang w:eastAsia="ru-RU"/>
          </w:rPr>
          <w:t> г.</w:t>
        </w:r>
      </w:hyperlink>
    </w:p>
    <w:p w14:paraId="622E0DB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bookmarkStart w:id="67" w:name="90"/>
      <w:r w:rsidRPr="00103325">
        <w:rPr>
          <w:rFonts w:ascii="Times New Roman" w:eastAsia="Times New Roman" w:hAnsi="Times New Roman" w:cs="Times New Roman"/>
          <w:sz w:val="24"/>
          <w:szCs w:val="24"/>
          <w:lang w:eastAsia="ru-RU"/>
        </w:rPr>
        <w:t>90</w:t>
      </w:r>
      <w:bookmarkEnd w:id="67"/>
      <w:r w:rsidRPr="00103325">
        <w:rPr>
          <w:rFonts w:ascii="Times New Roman" w:eastAsia="Times New Roman" w:hAnsi="Times New Roman" w:cs="Times New Roman"/>
          <w:sz w:val="24"/>
          <w:szCs w:val="24"/>
          <w:lang w:eastAsia="ru-RU"/>
        </w:rPr>
        <w:t>. Заполнение граф должностным лицом таможенного органа:</w:t>
      </w:r>
    </w:p>
    <w:p w14:paraId="1BD03A3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1) графа 7. «Регистрационный номер ГТД».</w:t>
      </w:r>
    </w:p>
    <w:p w14:paraId="1E54F2B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графе, после кода таможенного поста, проставленного </w:t>
      </w:r>
      <w:r w:rsidRPr="00103325">
        <w:rPr>
          <w:rFonts w:ascii="Times New Roman" w:eastAsia="Times New Roman" w:hAnsi="Times New Roman" w:cs="Times New Roman"/>
          <w:color w:val="000000"/>
          <w:sz w:val="24"/>
          <w:szCs w:val="24"/>
          <w:lang w:eastAsia="ru-RU"/>
        </w:rPr>
        <w:t xml:space="preserve">декларирующим лицом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w:t>
      </w:r>
      <w:r w:rsidRPr="00103325">
        <w:rPr>
          <w:rFonts w:ascii="Times New Roman" w:eastAsia="Times New Roman" w:hAnsi="Times New Roman" w:cs="Times New Roman"/>
          <w:strike/>
          <w:sz w:val="24"/>
          <w:szCs w:val="24"/>
          <w:lang w:eastAsia="ru-RU"/>
        </w:rPr>
        <w:t>специалистом</w:t>
      </w:r>
      <w:r w:rsidRPr="00103325">
        <w:rPr>
          <w:rFonts w:ascii="Times New Roman" w:eastAsia="Times New Roman" w:hAnsi="Times New Roman" w:cs="Times New Roman"/>
          <w:sz w:val="24"/>
          <w:szCs w:val="24"/>
          <w:lang w:eastAsia="ru-RU"/>
        </w:rPr>
        <w:t>, указывается номер и дата принятия ГТД по следующей схеме:</w:t>
      </w:r>
    </w:p>
    <w:p w14:paraId="3BF047EC"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99999 /99.99.9999 / 9999999 </w:t>
      </w:r>
    </w:p>
    <w:p w14:paraId="0C0402B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Элемент №     1          2         3           4         5</w:t>
      </w:r>
    </w:p>
    <w:p w14:paraId="10E952D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элемент № 1 — пятизначный цифровой код таможенного поста согласно Классификатору таможенных постов, проставленный </w:t>
      </w:r>
      <w:r w:rsidRPr="00103325">
        <w:rPr>
          <w:rFonts w:ascii="Times New Roman" w:eastAsia="Times New Roman" w:hAnsi="Times New Roman" w:cs="Times New Roman"/>
          <w:color w:val="000000"/>
          <w:sz w:val="24"/>
          <w:szCs w:val="24"/>
          <w:lang w:eastAsia="ru-RU"/>
        </w:rPr>
        <w:t>декларирующим лицом </w:t>
      </w: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xml:space="preserve"> </w:t>
      </w:r>
      <w:r w:rsidRPr="00103325">
        <w:rPr>
          <w:rFonts w:ascii="Times New Roman" w:eastAsia="Times New Roman" w:hAnsi="Times New Roman" w:cs="Times New Roman"/>
          <w:strike/>
          <w:sz w:val="24"/>
          <w:szCs w:val="24"/>
          <w:lang w:eastAsia="ru-RU"/>
        </w:rPr>
        <w:t>специалистом</w:t>
      </w:r>
      <w:r w:rsidRPr="00103325">
        <w:rPr>
          <w:rFonts w:ascii="Times New Roman" w:eastAsia="Times New Roman" w:hAnsi="Times New Roman" w:cs="Times New Roman"/>
          <w:sz w:val="24"/>
          <w:szCs w:val="24"/>
          <w:lang w:eastAsia="ru-RU"/>
        </w:rPr>
        <w:t>;</w:t>
      </w:r>
    </w:p>
    <w:p w14:paraId="621AED1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элементы №№ 2, 3 и 4 — дата, месяц и год принятия ГТД к таможенному оформлению;</w:t>
      </w:r>
    </w:p>
    <w:p w14:paraId="3E05C0E1"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элемент № 5 — порядковый номер ГТД, оформленной соответствующим таможенным органом (нарастающим итогом в текущем году, по окончании года нумерация возобновляется). Порядковый номер ГТД не должен повторяться;</w:t>
      </w:r>
    </w:p>
    <w:p w14:paraId="7DC53C72"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2) графа 44. «Дополнительная информация/представляемые документы».</w:t>
      </w:r>
    </w:p>
    <w:p w14:paraId="12ACD0E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указываются сведения об акте таможенного досмотра, о документах, имеющиеся в распоряжении таможенного органа и необходимые для оформления ГТД, контроля таможенной стоимости товаров.</w:t>
      </w:r>
    </w:p>
    <w:p w14:paraId="0AD738E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Сведения о каждом документе указываются с проставлением его порядкового номера и буквенного кода согласно Классификатору видов документов и сведений, используемых при заполнении грузовой таможенной декларации (начиная каждый из реквизитов с новой строки);</w:t>
      </w:r>
    </w:p>
    <w:p w14:paraId="7DAF1A4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3) графа 47. «Исчисление таможенных платежей».</w:t>
      </w:r>
    </w:p>
    <w:p w14:paraId="41913678"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в порядке установленном по заполнению графы 47 ГТД в пункте 22 настоящей Инструкции указываются сведения о сборах за таможенное оформление товаров и транспортных средств вне определенных для этого мест и/или вне времени работы таможенных органов;</w:t>
      </w:r>
    </w:p>
    <w:p w14:paraId="7AE3777A"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4) графа «А»</w:t>
      </w:r>
      <w:r w:rsidRPr="00103325">
        <w:rPr>
          <w:rFonts w:ascii="Times New Roman" w:eastAsia="Times New Roman" w:hAnsi="Times New Roman" w:cs="Times New Roman"/>
          <w:sz w:val="24"/>
          <w:szCs w:val="24"/>
          <w:lang w:eastAsia="ru-RU"/>
        </w:rPr>
        <w:t xml:space="preserve"> (только добавочных листов в бумажной форме ГТД).</w:t>
      </w:r>
    </w:p>
    <w:p w14:paraId="036B7404"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графе указывается регистрационный номер ГТД, проставленный в графе 7;</w:t>
      </w:r>
    </w:p>
    <w:p w14:paraId="4C4E781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5) графа «B». «Подробности подсчета».</w:t>
      </w:r>
    </w:p>
    <w:p w14:paraId="79631FB7"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 графе в порядке установленном по заполнению графы «B» ГТД в пункте 22 настоящей Инструкции указываются сведения о сборах за таможенное оформление товаров и транспортных средств вне определенных для этого мест и/или вне времени работы таможенных органов;</w:t>
      </w:r>
    </w:p>
    <w:p w14:paraId="6AC4A33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6) графа «D».</w:t>
      </w:r>
    </w:p>
    <w:p w14:paraId="14B773CB"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электронной ГТД в графе проставляются отметки (записи) таможенного органа о принятом решении должностного лица таможенного органа в отношении товаров, сведения о которых заявлены в этой ГТД. Отметки (записи) таможенного органа заверяются ЭЦП должностного лица таможенного органа.</w:t>
      </w:r>
    </w:p>
    <w:p w14:paraId="5CE1E65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 бумажной форме ГТД в графе проставляются штамп и печать таможенного органа, а также, при необходимости, другие отметки, свидетельствующие о результатах таможенного контроля. Штамп о результатах таможенного контроля заверяется личной номерной печатью должностного лица таможенного органа, принявшего решение о пропуске товаров.</w:t>
      </w:r>
    </w:p>
    <w:p w14:paraId="614FAA1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91. При декларировании товаров в таможенных режимах временного ввоза или временного вывоза должностным лицом таможенного органа также заполняется графа «C» ГТД в следующем порядке:</w:t>
      </w:r>
    </w:p>
    <w:p w14:paraId="483E386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пункте 3 графы «C» — при продлении сроков временного ввоза (вывоза) делается отметка «Срок продлен до «____» «____» «20__» на основании разрешения №___ от «____» «____» </w:t>
      </w:r>
      <w:r w:rsidRPr="00103325">
        <w:rPr>
          <w:rFonts w:ascii="Times New Roman" w:eastAsia="Times New Roman" w:hAnsi="Times New Roman" w:cs="Times New Roman"/>
          <w:sz w:val="24"/>
          <w:szCs w:val="24"/>
          <w:lang w:eastAsia="ru-RU"/>
        </w:rPr>
        <w:lastRenderedPageBreak/>
        <w:t>«20__». При декларировании товаров в бумажной форме такая запись производится только на 1-м и 3-м экземплярах ГТД.</w:t>
      </w:r>
    </w:p>
    <w:p w14:paraId="1606E31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92. При декларировании товаров в режиме временного ввоза в бумажной форме на оборотной стороне ГТД, а при декларировании в электронной форме в отдельной табличной форме в Единой автоматизированной информационной системе Государственного таможенного комитета указываются следующие сведения:</w:t>
      </w:r>
    </w:p>
    <w:p w14:paraId="2143E0F9"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 Сумма условно начисленных таможенных платежей _____ долл. США.</w:t>
      </w:r>
    </w:p>
    <w:p w14:paraId="441A799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 Размер периодического таможенного платежа _____ долл. США.</w:t>
      </w:r>
    </w:p>
    <w:p w14:paraId="46B7541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3. Срок уплаты периодического таможенного платежа — до «___» ______ 20__.</w:t>
      </w:r>
    </w:p>
    <w:p w14:paraId="022300E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4. Оплата произведена за период с «___»______по «___» ______ 20__.</w:t>
      </w:r>
    </w:p>
    <w:p w14:paraId="13E771DF"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п/п № __ от «__» _____ 20__ на сумму ______ сум по курсу ___ долл. США.</w:t>
      </w:r>
    </w:p>
    <w:p w14:paraId="31082F76"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Данные сведения подтверждаются в бумажной форме ГТД подписью, личной номерной печатью, а в электронной ГТД — ЭЦП должностного лица </w:t>
      </w:r>
      <w:bookmarkStart w:id="68" w:name="таможенного_органа."/>
      <w:r w:rsidRPr="00103325">
        <w:rPr>
          <w:rFonts w:ascii="Times New Roman" w:eastAsia="Times New Roman" w:hAnsi="Times New Roman" w:cs="Times New Roman"/>
          <w:sz w:val="24"/>
          <w:szCs w:val="24"/>
          <w:lang w:eastAsia="ru-RU"/>
        </w:rPr>
        <w:t>таможенного органа.</w:t>
      </w:r>
      <w:bookmarkEnd w:id="68"/>
    </w:p>
    <w:p w14:paraId="22119C3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18A35F8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Внесенные изменения на основании МЮ № </w:t>
      </w:r>
      <w:hyperlink r:id="rId322" w:history="1">
        <w:r w:rsidRPr="00103325">
          <w:rPr>
            <w:rFonts w:ascii="Times New Roman" w:eastAsia="Times New Roman" w:hAnsi="Times New Roman" w:cs="Times New Roman"/>
            <w:b/>
            <w:bCs/>
            <w:color w:val="0000FF"/>
            <w:sz w:val="24"/>
            <w:szCs w:val="24"/>
            <w:u w:val="single"/>
            <w:lang w:eastAsia="ru-RU"/>
          </w:rPr>
          <w:t>2773-4 от 29.11.2019г.</w:t>
        </w:r>
      </w:hyperlink>
      <w:r w:rsidRPr="00103325">
        <w:rPr>
          <w:rFonts w:ascii="Times New Roman" w:eastAsia="Times New Roman" w:hAnsi="Times New Roman" w:cs="Times New Roman"/>
          <w:b/>
          <w:bCs/>
          <w:color w:val="FF0000"/>
          <w:sz w:val="24"/>
          <w:szCs w:val="24"/>
          <w:lang w:eastAsia="ru-RU"/>
        </w:rPr>
        <w:t> вступают в силу с 01.01.2020г.</w:t>
      </w:r>
    </w:p>
    <w:p w14:paraId="4E945439" w14:textId="77777777" w:rsidR="00103325" w:rsidRPr="00103325" w:rsidRDefault="00103325" w:rsidP="00103325">
      <w:pPr>
        <w:shd w:val="clear" w:color="auto" w:fill="FFFFFF"/>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80"/>
          <w:lang w:eastAsia="ru-RU"/>
        </w:rPr>
        <w:t> </w:t>
      </w:r>
    </w:p>
    <w:p w14:paraId="2B6FDF8E" w14:textId="77777777" w:rsidR="00103325" w:rsidRPr="00103325" w:rsidRDefault="00103325" w:rsidP="00103325">
      <w:pPr>
        <w:shd w:val="clear" w:color="auto" w:fill="FFFFFF"/>
        <w:spacing w:after="0" w:line="240" w:lineRule="auto"/>
        <w:textAlignment w:val="top"/>
        <w:rPr>
          <w:rFonts w:ascii="Times New Roman" w:eastAsia="Times New Roman" w:hAnsi="Times New Roman" w:cs="Times New Roman"/>
          <w:sz w:val="24"/>
          <w:szCs w:val="24"/>
          <w:lang w:eastAsia="ru-RU"/>
        </w:rPr>
      </w:pPr>
      <w:bookmarkStart w:id="69" w:name="ПРИЛОЖЕНИЕ_№_1"/>
      <w:r w:rsidRPr="00103325">
        <w:rPr>
          <w:rFonts w:ascii="Times New Roman" w:eastAsia="Times New Roman" w:hAnsi="Times New Roman" w:cs="Times New Roman"/>
          <w:color w:val="000080"/>
          <w:lang w:eastAsia="ru-RU"/>
        </w:rPr>
        <w:t>ПРИЛОЖЕНИЕ № 1 </w:t>
      </w:r>
      <w:bookmarkEnd w:id="69"/>
      <w:r w:rsidRPr="00103325">
        <w:rPr>
          <w:rFonts w:ascii="Times New Roman" w:eastAsia="Times New Roman" w:hAnsi="Times New Roman" w:cs="Times New Roman"/>
          <w:color w:val="000080"/>
          <w:lang w:eastAsia="ru-RU"/>
        </w:rPr>
        <w:br/>
        <w:t>к Инструкции о порядке заполнения грузовой таможенной декларации</w:t>
      </w:r>
    </w:p>
    <w:p w14:paraId="7DE0240C" w14:textId="77777777" w:rsidR="00103325" w:rsidRPr="00103325" w:rsidRDefault="00103325" w:rsidP="00103325">
      <w:pPr>
        <w:shd w:val="clear" w:color="auto" w:fill="FFFFFF"/>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noProof/>
          <w:sz w:val="24"/>
          <w:szCs w:val="24"/>
          <w:lang w:eastAsia="ru-RU"/>
        </w:rPr>
        <w:lastRenderedPageBreak/>
        <w:drawing>
          <wp:inline distT="0" distB="0" distL="0" distR="0" wp14:anchorId="4AB5A1EF" wp14:editId="35123B25">
            <wp:extent cx="10782300" cy="15821025"/>
            <wp:effectExtent l="0" t="0" r="0" b="9525"/>
            <wp:docPr id="1" name="Рисунок 1" descr="http://info.goldsoft.uz/images/Laws/107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o.goldsoft.uz/images/Laws/10705/1.jpg"/>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10782300" cy="15821025"/>
                    </a:xfrm>
                    <a:prstGeom prst="rect">
                      <a:avLst/>
                    </a:prstGeom>
                    <a:noFill/>
                    <a:ln>
                      <a:noFill/>
                    </a:ln>
                  </pic:spPr>
                </pic:pic>
              </a:graphicData>
            </a:graphic>
          </wp:inline>
        </w:drawing>
      </w:r>
      <w:r w:rsidRPr="00103325">
        <w:rPr>
          <w:rFonts w:ascii="Times New Roman" w:eastAsia="Times New Roman" w:hAnsi="Times New Roman" w:cs="Times New Roman"/>
          <w:b/>
          <w:bCs/>
          <w:color w:val="FF0000"/>
          <w:sz w:val="24"/>
          <w:szCs w:val="24"/>
          <w:lang w:eastAsia="ru-RU"/>
        </w:rPr>
        <w:lastRenderedPageBreak/>
        <w:t>(старая редакция с 01.01.2020г.)</w:t>
      </w:r>
    </w:p>
    <w:p w14:paraId="1AD3DBE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236"/>
        <w:gridCol w:w="208"/>
        <w:gridCol w:w="420"/>
        <w:gridCol w:w="91"/>
        <w:gridCol w:w="91"/>
        <w:gridCol w:w="91"/>
        <w:gridCol w:w="91"/>
        <w:gridCol w:w="91"/>
        <w:gridCol w:w="91"/>
        <w:gridCol w:w="91"/>
        <w:gridCol w:w="91"/>
        <w:gridCol w:w="91"/>
        <w:gridCol w:w="91"/>
        <w:gridCol w:w="91"/>
        <w:gridCol w:w="81"/>
        <w:gridCol w:w="81"/>
        <w:gridCol w:w="82"/>
        <w:gridCol w:w="74"/>
        <w:gridCol w:w="318"/>
        <w:gridCol w:w="98"/>
        <w:gridCol w:w="98"/>
        <w:gridCol w:w="98"/>
        <w:gridCol w:w="98"/>
        <w:gridCol w:w="98"/>
        <w:gridCol w:w="98"/>
        <w:gridCol w:w="98"/>
        <w:gridCol w:w="74"/>
        <w:gridCol w:w="74"/>
        <w:gridCol w:w="74"/>
        <w:gridCol w:w="74"/>
        <w:gridCol w:w="74"/>
        <w:gridCol w:w="74"/>
        <w:gridCol w:w="203"/>
        <w:gridCol w:w="74"/>
        <w:gridCol w:w="74"/>
        <w:gridCol w:w="74"/>
        <w:gridCol w:w="276"/>
        <w:gridCol w:w="74"/>
        <w:gridCol w:w="323"/>
        <w:gridCol w:w="74"/>
        <w:gridCol w:w="74"/>
        <w:gridCol w:w="74"/>
        <w:gridCol w:w="74"/>
        <w:gridCol w:w="74"/>
        <w:gridCol w:w="74"/>
        <w:gridCol w:w="958"/>
        <w:gridCol w:w="74"/>
        <w:gridCol w:w="233"/>
        <w:gridCol w:w="74"/>
        <w:gridCol w:w="101"/>
        <w:gridCol w:w="74"/>
        <w:gridCol w:w="74"/>
        <w:gridCol w:w="402"/>
        <w:gridCol w:w="74"/>
        <w:gridCol w:w="74"/>
        <w:gridCol w:w="136"/>
        <w:gridCol w:w="136"/>
        <w:gridCol w:w="136"/>
        <w:gridCol w:w="136"/>
        <w:gridCol w:w="415"/>
        <w:gridCol w:w="921"/>
        <w:gridCol w:w="74"/>
        <w:gridCol w:w="74"/>
      </w:tblGrid>
      <w:tr w:rsidR="00103325" w:rsidRPr="00103325" w14:paraId="355863D7" w14:textId="77777777" w:rsidTr="00103325">
        <w:trPr>
          <w:trHeight w:val="16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CA88E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F68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3C1B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00BB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2C1D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6F19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3338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83B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E688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064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6B1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A18F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CA5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16A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E00D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727D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3DED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7E0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C5EC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454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212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03A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D3B5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10E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3A4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38A4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7CF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AC36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B679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028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C9DC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15E9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A867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B9A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2F4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201A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9836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61D3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EC65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150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219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E02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7D1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936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9E54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664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219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BB6C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B25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2431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3C9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0E2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0F00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8674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1FB9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CFB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DFC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2F18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BD48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434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E8E7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04BD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8B9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7BC581C" w14:textId="77777777" w:rsidTr="00103325">
        <w:trPr>
          <w:trHeight w:val="12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AFAEC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5D0E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21F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DFC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847E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4F3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F00D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449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84F6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F1BC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D6B4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DE66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112C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C7F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EC2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2B71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046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516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49CD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6458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949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773B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3B2D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4AAD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742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F7DF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3389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30AB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371A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06A7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4844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2B7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26D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69F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8D23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9CE5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1C5B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2AF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C5F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6369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B6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304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21C7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9ED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AB5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4BE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F85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A10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D43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496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4E4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6F4A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98CA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A8AF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108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BD4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644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525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7834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834E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672D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5734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73A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597A88A" w14:textId="77777777" w:rsidTr="00103325">
        <w:trPr>
          <w:cantSplit/>
          <w:trHeight w:val="270"/>
        </w:trPr>
        <w:tc>
          <w:tcPr>
            <w:tcW w:w="0" w:type="auto"/>
            <w:gridSpan w:val="34"/>
            <w:tcBorders>
              <w:top w:val="single" w:sz="6" w:space="0" w:color="000000"/>
              <w:left w:val="single" w:sz="6" w:space="0" w:color="000000"/>
              <w:bottom w:val="single" w:sz="6" w:space="0" w:color="000000"/>
              <w:right w:val="single" w:sz="6" w:space="0" w:color="000000"/>
            </w:tcBorders>
            <w:vAlign w:val="center"/>
            <w:hideMark/>
          </w:tcPr>
          <w:p w14:paraId="7F8D04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bookmarkStart w:id="70" w:name="ГРУЗОВАЯ_ТАМОЖЕННАЯ_ДЕКЛАРАЦИЯ" w:colFirst="0" w:colLast="0"/>
            <w:r w:rsidRPr="00103325">
              <w:rPr>
                <w:rFonts w:ascii="Times New Roman" w:eastAsia="Times New Roman" w:hAnsi="Times New Roman" w:cs="Times New Roman"/>
                <w:b/>
                <w:bCs/>
                <w:sz w:val="20"/>
                <w:szCs w:val="20"/>
                <w:lang w:eastAsia="ru-RU"/>
              </w:rPr>
              <w:t>ГРУЗОВАЯ ТАМОЖЕННАЯ ДЕКЛАРАЦИЯ ОСНОВНОЙ ЛИСТ</w:t>
            </w:r>
            <w:r w:rsidRPr="00103325">
              <w:rPr>
                <w:rFonts w:ascii="Times New Roman" w:eastAsia="Times New Roman" w:hAnsi="Times New Roman" w:cs="Times New Roman"/>
                <w:sz w:val="24"/>
                <w:szCs w:val="24"/>
                <w:lang w:eastAsia="ru-RU"/>
              </w:rPr>
              <w:t xml:space="preserve"> </w:t>
            </w:r>
          </w:p>
        </w:tc>
        <w:tc>
          <w:tcPr>
            <w:tcW w:w="0" w:type="auto"/>
            <w:gridSpan w:val="4"/>
            <w:tcBorders>
              <w:top w:val="single" w:sz="6" w:space="0" w:color="000000"/>
              <w:left w:val="single" w:sz="6" w:space="0" w:color="000000"/>
              <w:bottom w:val="single" w:sz="6" w:space="0" w:color="000000"/>
              <w:right w:val="single" w:sz="6" w:space="0" w:color="000000"/>
            </w:tcBorders>
            <w:vAlign w:val="center"/>
            <w:hideMark/>
          </w:tcPr>
          <w:p w14:paraId="600517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0"/>
                <w:szCs w:val="20"/>
                <w:lang w:eastAsia="ru-RU"/>
              </w:rPr>
              <w:t>ТД 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534A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6C9A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6323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295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875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079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F43D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FAE0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9607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B33E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CAB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CCCE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0CA6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586B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C5B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800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DA74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A7B7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41B6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C57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2EC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A9F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E701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31F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2892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3137381" w14:textId="77777777" w:rsidTr="00103325">
        <w:trPr>
          <w:cantSplit/>
          <w:trHeight w:val="270"/>
        </w:trPr>
        <w:tc>
          <w:tcPr>
            <w:tcW w:w="0" w:type="auto"/>
            <w:gridSpan w:val="11"/>
            <w:tcBorders>
              <w:top w:val="single" w:sz="6" w:space="0" w:color="000000"/>
              <w:left w:val="single" w:sz="6" w:space="0" w:color="000000"/>
              <w:bottom w:val="single" w:sz="6" w:space="0" w:color="000000"/>
              <w:right w:val="single" w:sz="6" w:space="0" w:color="000000"/>
            </w:tcBorders>
            <w:vAlign w:val="center"/>
            <w:hideMark/>
          </w:tcPr>
          <w:p w14:paraId="362998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1 Тип декларации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B87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3D18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E469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ADC3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9BE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6C8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849E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D09D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277C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E9EC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4C1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1C60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42D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C8A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17A94BAF"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54C93FFB"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7A85DFE"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212AC300"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08795CB"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6C8A4876"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00ACE28"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9939A25"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E8D2719"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821E9FD"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81A44C9"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2CD9D80"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6520001B"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7B0E606"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8754254"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57E7BAA"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205AF902"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5D0F89CE"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8269A00"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BEEB6A3"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FE14D60"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16244A1"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1EF856C"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5CDE24CC"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51369887"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6864B89"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590C8E1A"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51B45249"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DC5A85E"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2D8DC90"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49265EB"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F5CA788"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20941155"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6B69A658"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F1F6E36"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3D3EB5B"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3F8BE73"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28AF2B0E"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1E5A5FD4" w14:textId="77777777" w:rsidTr="00103325">
        <w:trPr>
          <w:cantSplit/>
          <w:trHeight w:val="255"/>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7C42F7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1529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2</w:t>
            </w:r>
            <w:r w:rsidRPr="00103325">
              <w:rPr>
                <w:rFonts w:ascii="Times New Roman" w:eastAsia="Times New Roman" w:hAnsi="Times New Roman" w:cs="Times New Roman"/>
                <w:sz w:val="24"/>
                <w:szCs w:val="24"/>
                <w:lang w:eastAsia="ru-RU"/>
              </w:rPr>
              <w:t xml:space="preserve"> </w:t>
            </w:r>
          </w:p>
        </w:tc>
        <w:tc>
          <w:tcPr>
            <w:tcW w:w="0" w:type="auto"/>
            <w:gridSpan w:val="11"/>
            <w:tcBorders>
              <w:top w:val="single" w:sz="6" w:space="0" w:color="000000"/>
              <w:left w:val="single" w:sz="6" w:space="0" w:color="000000"/>
              <w:bottom w:val="single" w:sz="6" w:space="0" w:color="000000"/>
              <w:right w:val="single" w:sz="6" w:space="0" w:color="000000"/>
            </w:tcBorders>
            <w:vAlign w:val="center"/>
            <w:hideMark/>
          </w:tcPr>
          <w:p w14:paraId="36E00A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Экспортер/грузоотправитель</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21C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267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D169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7E1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53F053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BEC4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8C60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3F4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2CA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BF23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CB9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F06C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294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C054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C3D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4384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A48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647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B8FE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F943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9E67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2E9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C266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C42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262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6BC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9B13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4175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A5B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A74E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6BE4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8D8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2966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3BD8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F954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990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846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4A8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F0FE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34D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2A3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984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DF4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759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F97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C73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2CEB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445A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C860755"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1B06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E6AE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C752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A484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6C0A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C94D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A8CF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2109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895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525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D3D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5B80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E54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FAE1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4B5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348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B21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1760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E1D1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2783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0F5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0902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0B9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EE3C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9622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A425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ECF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B2F5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094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647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7B4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FD7A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4C34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5B0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0635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4CE7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67E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43B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406D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B06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26A6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BB9E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8E7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626A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913C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C1F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F362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2540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1EFA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631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352D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1DA0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9E1F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FB4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B9B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8A0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18F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D4A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F20D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E2F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EDD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256E4B51"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34C2DCF"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74907B9E"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D43D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311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0E80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541E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31B6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450D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11A3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BD3D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DB34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8173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6F8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31D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8221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5D3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C09E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E4F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C9E9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18AA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41F1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CEF7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0888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A33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58D9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0FC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B66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709F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73E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3C84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1EB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DE95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154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E1BE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5834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DBBC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BFF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1675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C1D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3</w:t>
            </w:r>
            <w:r w:rsidRPr="00103325">
              <w:rPr>
                <w:rFonts w:ascii="Times New Roman" w:eastAsia="Times New Roman" w:hAnsi="Times New Roman" w:cs="Times New Roman"/>
                <w:sz w:val="24"/>
                <w:szCs w:val="24"/>
                <w:lang w:eastAsia="ru-RU"/>
              </w:rPr>
              <w:t xml:space="preserve"> </w:t>
            </w:r>
          </w:p>
        </w:tc>
        <w:tc>
          <w:tcPr>
            <w:tcW w:w="0" w:type="auto"/>
            <w:gridSpan w:val="4"/>
            <w:tcBorders>
              <w:top w:val="single" w:sz="6" w:space="0" w:color="000000"/>
              <w:left w:val="single" w:sz="6" w:space="0" w:color="000000"/>
              <w:bottom w:val="single" w:sz="6" w:space="0" w:color="000000"/>
              <w:right w:val="single" w:sz="6" w:space="0" w:color="000000"/>
            </w:tcBorders>
            <w:vAlign w:val="center"/>
            <w:hideMark/>
          </w:tcPr>
          <w:p w14:paraId="19E51F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9"/>
                <w:szCs w:val="9"/>
                <w:lang w:eastAsia="ru-RU"/>
              </w:rPr>
              <w:t>Доб. листы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086F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5"/>
            <w:tcBorders>
              <w:top w:val="single" w:sz="6" w:space="0" w:color="000000"/>
              <w:left w:val="single" w:sz="6" w:space="0" w:color="000000"/>
              <w:bottom w:val="single" w:sz="6" w:space="0" w:color="000000"/>
              <w:right w:val="single" w:sz="6" w:space="0" w:color="000000"/>
            </w:tcBorders>
            <w:vAlign w:val="center"/>
            <w:hideMark/>
          </w:tcPr>
          <w:p w14:paraId="0CB4AA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4</w:t>
            </w:r>
            <w:r w:rsidRPr="00103325">
              <w:rPr>
                <w:rFonts w:ascii="Times New Roman" w:eastAsia="Times New Roman" w:hAnsi="Times New Roman" w:cs="Times New Roman"/>
                <w:sz w:val="10"/>
                <w:szCs w:val="10"/>
                <w:lang w:eastAsia="ru-RU"/>
              </w:rPr>
              <w:t xml:space="preserve"> Отгр.спец.</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B1F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3514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6AE0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394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C39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0E3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540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BA2E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95BC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623E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040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4A0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87A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1B2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5A277AA3"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7989B74"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173A9AD3"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5E34B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F2F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5BB0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9AB5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FAF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4682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0D92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683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5C9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60DB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C0CE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D4D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3456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DAD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24BC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5592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D690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201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30C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A376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3AD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2BDE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C8D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AE20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1D9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9EAE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1A2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F65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2B3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C04A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77B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1E0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C85D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C93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8D2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5560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18A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A77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32AF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9078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376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C32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8CB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92EE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CE9C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267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35CD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09B1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C83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D70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BF2F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3F3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631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40C0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EC1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367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853E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C274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3C8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3474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7F1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259D49A2"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E1E9B5A"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71B07E1C"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E523C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884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FB2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9744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3951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896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DFC0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F5F2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524B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D17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B7C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525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0E6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D46A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92F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3A2F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2D63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47EB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30B4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9736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30A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EBC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1C2C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DD61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D62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CA7C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2044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FBC3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761F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9F01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FD81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64B1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F10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AF1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8833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363C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6"/>
            <w:tcBorders>
              <w:top w:val="single" w:sz="6" w:space="0" w:color="000000"/>
              <w:left w:val="single" w:sz="6" w:space="0" w:color="000000"/>
              <w:bottom w:val="single" w:sz="6" w:space="0" w:color="000000"/>
              <w:right w:val="single" w:sz="6" w:space="0" w:color="000000"/>
            </w:tcBorders>
            <w:vAlign w:val="center"/>
            <w:hideMark/>
          </w:tcPr>
          <w:p w14:paraId="2CA95B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5</w:t>
            </w:r>
            <w:r w:rsidRPr="00103325">
              <w:rPr>
                <w:rFonts w:ascii="Times New Roman" w:eastAsia="Times New Roman" w:hAnsi="Times New Roman" w:cs="Times New Roman"/>
                <w:sz w:val="10"/>
                <w:szCs w:val="10"/>
                <w:lang w:eastAsia="ru-RU"/>
              </w:rPr>
              <w:t xml:space="preserve"> Всего наим.</w:t>
            </w:r>
            <w:r w:rsidRPr="00103325">
              <w:rPr>
                <w:rFonts w:ascii="Times New Roman" w:eastAsia="Times New Roman" w:hAnsi="Times New Roman" w:cs="Times New Roman"/>
                <w:sz w:val="10"/>
                <w:szCs w:val="10"/>
                <w:lang w:eastAsia="ru-RU"/>
              </w:rPr>
              <w:br/>
              <w:t>товаров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9A1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6</w:t>
            </w:r>
            <w:r w:rsidRPr="00103325">
              <w:rPr>
                <w:rFonts w:ascii="Times New Roman" w:eastAsia="Times New Roman" w:hAnsi="Times New Roman" w:cs="Times New Roman"/>
                <w:sz w:val="24"/>
                <w:szCs w:val="24"/>
                <w:lang w:eastAsia="ru-RU"/>
              </w:rPr>
              <w:t xml:space="preserve"> </w:t>
            </w:r>
          </w:p>
        </w:tc>
        <w:tc>
          <w:tcPr>
            <w:tcW w:w="0" w:type="auto"/>
            <w:gridSpan w:val="6"/>
            <w:tcBorders>
              <w:top w:val="single" w:sz="6" w:space="0" w:color="000000"/>
              <w:left w:val="single" w:sz="6" w:space="0" w:color="000000"/>
              <w:bottom w:val="single" w:sz="6" w:space="0" w:color="000000"/>
              <w:right w:val="single" w:sz="6" w:space="0" w:color="000000"/>
            </w:tcBorders>
            <w:vAlign w:val="center"/>
            <w:hideMark/>
          </w:tcPr>
          <w:p w14:paraId="70188E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Кол-во мест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12C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B11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7</w:t>
            </w:r>
            <w:r w:rsidRPr="00103325">
              <w:rPr>
                <w:rFonts w:ascii="Times New Roman" w:eastAsia="Times New Roman" w:hAnsi="Times New Roman" w:cs="Times New Roman"/>
                <w:sz w:val="24"/>
                <w:szCs w:val="24"/>
                <w:lang w:eastAsia="ru-RU"/>
              </w:rPr>
              <w:t xml:space="preserve"> </w:t>
            </w:r>
          </w:p>
        </w:tc>
        <w:tc>
          <w:tcPr>
            <w:tcW w:w="0" w:type="auto"/>
            <w:gridSpan w:val="9"/>
            <w:tcBorders>
              <w:top w:val="single" w:sz="6" w:space="0" w:color="000000"/>
              <w:left w:val="single" w:sz="6" w:space="0" w:color="000000"/>
              <w:bottom w:val="single" w:sz="6" w:space="0" w:color="000000"/>
              <w:right w:val="single" w:sz="6" w:space="0" w:color="000000"/>
            </w:tcBorders>
            <w:vAlign w:val="center"/>
            <w:hideMark/>
          </w:tcPr>
          <w:p w14:paraId="0BA8DC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Регистрационный номер ГТД</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2F0A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6FC49466"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637DF1C2"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2CC01634"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AE2E1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E13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43AE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999C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B1B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2769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1E0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EF5B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F21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4FC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D63C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4AE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4634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682D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B002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ED9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68C439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EDB9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2E7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6BF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37D3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B01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37E6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299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CD3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EE05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50EC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5F0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4F1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ABD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0CB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7E5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205A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302E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215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E8B5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E62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5DDD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99E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70D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CAD8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D01C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CA5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6F7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05A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81E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E8E0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0777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785F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F470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9308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B2EE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B23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4B7D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240CE68F"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DF5C7EE"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903AFFA"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D8304B5"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6584309"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3107B59"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6A58DF52"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6E7C2C65"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46DC3FAA"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2097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8</w:t>
            </w:r>
            <w:r w:rsidRPr="00103325">
              <w:rPr>
                <w:rFonts w:ascii="Times New Roman" w:eastAsia="Times New Roman" w:hAnsi="Times New Roman" w:cs="Times New Roman"/>
                <w:sz w:val="24"/>
                <w:szCs w:val="24"/>
                <w:lang w:eastAsia="ru-RU"/>
              </w:rPr>
              <w:t xml:space="preserve"> </w:t>
            </w:r>
          </w:p>
        </w:tc>
        <w:tc>
          <w:tcPr>
            <w:tcW w:w="0" w:type="auto"/>
            <w:gridSpan w:val="11"/>
            <w:tcBorders>
              <w:top w:val="single" w:sz="6" w:space="0" w:color="000000"/>
              <w:left w:val="single" w:sz="6" w:space="0" w:color="000000"/>
              <w:bottom w:val="single" w:sz="6" w:space="0" w:color="000000"/>
              <w:right w:val="single" w:sz="6" w:space="0" w:color="000000"/>
            </w:tcBorders>
            <w:vAlign w:val="center"/>
            <w:hideMark/>
          </w:tcPr>
          <w:p w14:paraId="5D71C4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Импортер/грузополучатель</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81D0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2664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941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A84D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66B5C6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3F6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A0A1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52CD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379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48B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600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0F7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1A4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411D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628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1883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BC8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1A3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69FF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804A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A400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721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98C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7A09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9</w:t>
            </w:r>
            <w:r w:rsidRPr="00103325">
              <w:rPr>
                <w:rFonts w:ascii="Times New Roman" w:eastAsia="Times New Roman" w:hAnsi="Times New Roman" w:cs="Times New Roman"/>
                <w:sz w:val="24"/>
                <w:szCs w:val="24"/>
                <w:lang w:eastAsia="ru-RU"/>
              </w:rPr>
              <w:t xml:space="preserve"> </w:t>
            </w:r>
          </w:p>
        </w:tc>
        <w:tc>
          <w:tcPr>
            <w:tcW w:w="0" w:type="auto"/>
            <w:gridSpan w:val="22"/>
            <w:tcBorders>
              <w:top w:val="single" w:sz="6" w:space="0" w:color="000000"/>
              <w:left w:val="single" w:sz="6" w:space="0" w:color="000000"/>
              <w:bottom w:val="single" w:sz="6" w:space="0" w:color="000000"/>
              <w:right w:val="single" w:sz="6" w:space="0" w:color="000000"/>
            </w:tcBorders>
            <w:vAlign w:val="center"/>
            <w:hideMark/>
          </w:tcPr>
          <w:p w14:paraId="74DCAB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Лицо, ответственное за финансовое урегулирование №</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7F9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2DE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4C5D46F0"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1773FED"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0C711AB5"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A832B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7B1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4AC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795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49E1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79D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115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9ED8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FF5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B4D4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C5F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E17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4C7D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89FC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B6C6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D91F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9CC9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0EC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AFB1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29B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5AC5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5DDC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E9C0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78F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855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9D28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861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B44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D88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B037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4430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0092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4F7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E8C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499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FE9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4E95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F2D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3786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1E9B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3E9F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EAD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3A9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7A1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D1E8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CD43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11F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0B62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DD46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E2F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A5C4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701E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5DFA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099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321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F86A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2D36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7E2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5EC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29F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1167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0AB6DF82"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24A942B7"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591AF82F"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1A5C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6F2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9447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47C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A585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102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9D14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2D19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3F4D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A3C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7E0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9C99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68B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352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F0E6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D6E4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A0F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2693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ED3D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5753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768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E532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C39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408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DE92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B31B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345F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591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2B2B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AEC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A09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E15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17E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C0EC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460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C27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4D3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8D2B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D4D2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1F8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984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87D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88A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739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0606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28A8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E249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39D7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194F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B4F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B647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EF6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693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B40A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E98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A80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50D7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23A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3228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3B5E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96B2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3839F1BF"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21FBEF60"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0F372B01"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AB019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D91C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3622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97A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E3E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7E0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E8AD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6580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FA68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93C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05D5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CC0E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69B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C44D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D48F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2C6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F829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D0A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0A4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895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E30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A81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CD97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4A1C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4411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55BE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EAC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DAB6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D2C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B4DD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B247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7B5A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5DE8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9C6C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0D91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1F8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23B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B40F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D1FB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A203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C1E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E019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3945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679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E787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45C0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03F0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348D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A84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A42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1050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709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232B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39C6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FB3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41EEC8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8BDF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1C66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998B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83B3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71866559"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BEAF148"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043D7681"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27982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9630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DC58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69A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CAC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04F4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FD9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B6EC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DC3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24B6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AF4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428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F84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BB7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E45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8571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5C09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398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306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375B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CF7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9A65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21B6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5E40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29D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3EF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FBF2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73A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360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9C5E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DD06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42D7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6052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4D36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3A8A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DBF6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E5D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 xml:space="preserve">10 </w:t>
            </w:r>
            <w:r w:rsidRPr="00103325">
              <w:rPr>
                <w:rFonts w:ascii="Times New Roman" w:eastAsia="Times New Roman" w:hAnsi="Times New Roman" w:cs="Times New Roman"/>
                <w:i/>
                <w:iCs/>
                <w:sz w:val="10"/>
                <w:szCs w:val="10"/>
                <w:lang w:eastAsia="ru-RU"/>
              </w:rPr>
              <w:t>Страна 1-го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087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06A9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95C0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161A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C32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BBE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14:paraId="2A7796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 xml:space="preserve">11 </w:t>
            </w:r>
            <w:r w:rsidRPr="00103325">
              <w:rPr>
                <w:rFonts w:ascii="Times New Roman" w:eastAsia="Times New Roman" w:hAnsi="Times New Roman" w:cs="Times New Roman"/>
                <w:i/>
                <w:iCs/>
                <w:sz w:val="10"/>
                <w:szCs w:val="10"/>
                <w:lang w:eastAsia="ru-RU"/>
              </w:rPr>
              <w:t>Торг.страна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D4E2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0104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07A3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12</w:t>
            </w:r>
            <w:r w:rsidRPr="00103325">
              <w:rPr>
                <w:rFonts w:ascii="Times New Roman" w:eastAsia="Times New Roman" w:hAnsi="Times New Roman" w:cs="Times New Roman"/>
                <w:sz w:val="10"/>
                <w:szCs w:val="10"/>
                <w:lang w:eastAsia="ru-RU"/>
              </w:rPr>
              <w:t xml:space="preserve"> Общая таможенная стоимость</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0A7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0418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5A3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C145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81A4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96CB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F87B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7C0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 xml:space="preserve">13   </w:t>
            </w:r>
          </w:p>
        </w:tc>
        <w:tc>
          <w:tcPr>
            <w:tcW w:w="0" w:type="auto"/>
            <w:vAlign w:val="center"/>
            <w:hideMark/>
          </w:tcPr>
          <w:p w14:paraId="0F99CC35"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A3BD3EA"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02EE67FB"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4F7D2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5B4B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F42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939E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2AD1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407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1DE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70E0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5095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7CED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41D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C95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0EBE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A055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DBA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DE97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716F34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3837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A50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AE85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4C30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E868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370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A33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0639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E601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E15D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D88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B6D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F38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EAB1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AA1F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7CC5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383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665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08ED13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4"/>
            <w:tcBorders>
              <w:top w:val="single" w:sz="6" w:space="0" w:color="000000"/>
              <w:left w:val="single" w:sz="6" w:space="0" w:color="000000"/>
              <w:bottom w:val="single" w:sz="6" w:space="0" w:color="000000"/>
              <w:right w:val="single" w:sz="6" w:space="0" w:color="000000"/>
            </w:tcBorders>
            <w:vAlign w:val="center"/>
            <w:hideMark/>
          </w:tcPr>
          <w:p w14:paraId="0A17FB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i/>
                <w:iCs/>
                <w:sz w:val="10"/>
                <w:szCs w:val="10"/>
                <w:lang w:eastAsia="ru-RU"/>
              </w:rPr>
              <w:t>назнач.</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3FD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60C5E3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A5E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CEB5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18D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D0F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225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D17C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172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533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C366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43A8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9CEF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9B8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296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25DB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35B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499105B7"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5B951FB6"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71164323" w14:textId="77777777" w:rsidTr="00103325">
        <w:trPr>
          <w:cantSplit/>
          <w:trHeight w:val="255"/>
        </w:trPr>
        <w:tc>
          <w:tcPr>
            <w:tcW w:w="0" w:type="auto"/>
            <w:gridSpan w:val="14"/>
            <w:tcBorders>
              <w:top w:val="single" w:sz="6" w:space="0" w:color="000000"/>
              <w:left w:val="single" w:sz="6" w:space="0" w:color="000000"/>
              <w:bottom w:val="single" w:sz="6" w:space="0" w:color="000000"/>
              <w:right w:val="single" w:sz="6" w:space="0" w:color="000000"/>
            </w:tcBorders>
            <w:vAlign w:val="center"/>
            <w:hideMark/>
          </w:tcPr>
          <w:p w14:paraId="0F17BA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14</w:t>
            </w:r>
            <w:r w:rsidRPr="00103325">
              <w:rPr>
                <w:rFonts w:ascii="Times New Roman" w:eastAsia="Times New Roman" w:hAnsi="Times New Roman" w:cs="Times New Roman"/>
                <w:sz w:val="10"/>
                <w:szCs w:val="10"/>
                <w:lang w:eastAsia="ru-RU"/>
              </w:rPr>
              <w:t xml:space="preserve"> Декларант/таможенный брокер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7D6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CA6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7F6E81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73FC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D3A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846E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519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FBD1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CCE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B5A6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B7A5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C32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1857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F4BA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9C5F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0428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7FED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8F6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D5CC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659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B03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9"/>
            <w:tcBorders>
              <w:top w:val="single" w:sz="6" w:space="0" w:color="000000"/>
              <w:left w:val="single" w:sz="6" w:space="0" w:color="000000"/>
              <w:bottom w:val="single" w:sz="6" w:space="0" w:color="000000"/>
              <w:right w:val="single" w:sz="6" w:space="0" w:color="000000"/>
            </w:tcBorders>
            <w:vAlign w:val="center"/>
            <w:hideMark/>
          </w:tcPr>
          <w:p w14:paraId="05ABCA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15</w:t>
            </w:r>
            <w:r w:rsidRPr="00103325">
              <w:rPr>
                <w:rFonts w:ascii="Times New Roman" w:eastAsia="Times New Roman" w:hAnsi="Times New Roman" w:cs="Times New Roman"/>
                <w:sz w:val="10"/>
                <w:szCs w:val="10"/>
                <w:lang w:eastAsia="ru-RU"/>
              </w:rPr>
              <w:t xml:space="preserve"> Страна отправления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89CB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474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F84E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6E6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1FE1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10B3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B4EE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4F1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15а</w:t>
            </w:r>
            <w:r w:rsidRPr="00103325">
              <w:rPr>
                <w:rFonts w:ascii="Times New Roman" w:eastAsia="Times New Roman" w:hAnsi="Times New Roman" w:cs="Times New Roman"/>
                <w:sz w:val="10"/>
                <w:szCs w:val="10"/>
                <w:lang w:eastAsia="ru-RU"/>
              </w:rPr>
              <w:t xml:space="preserve"> Код страны отправл.</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BFD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1A3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BA2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27B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9697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3E1E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2AC5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F17C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9"/>
                <w:szCs w:val="9"/>
                <w:lang w:eastAsia="ru-RU"/>
              </w:rPr>
              <w:t> </w:t>
            </w:r>
            <w:r w:rsidRPr="00103325">
              <w:rPr>
                <w:rFonts w:ascii="Times New Roman" w:eastAsia="Times New Roman" w:hAnsi="Times New Roman" w:cs="Times New Roman"/>
                <w:sz w:val="20"/>
                <w:szCs w:val="20"/>
                <w:lang w:eastAsia="ru-RU"/>
              </w:rPr>
              <w:t xml:space="preserve">17а </w:t>
            </w:r>
            <w:r w:rsidRPr="00103325">
              <w:rPr>
                <w:rFonts w:ascii="Times New Roman" w:eastAsia="Times New Roman" w:hAnsi="Times New Roman" w:cs="Times New Roman"/>
                <w:sz w:val="10"/>
                <w:szCs w:val="10"/>
                <w:lang w:eastAsia="ru-RU"/>
              </w:rPr>
              <w:t> Код страны назнач.</w:t>
            </w:r>
            <w:r w:rsidRPr="00103325">
              <w:rPr>
                <w:rFonts w:ascii="Times New Roman" w:eastAsia="Times New Roman" w:hAnsi="Times New Roman" w:cs="Times New Roman"/>
                <w:sz w:val="20"/>
                <w:szCs w:val="20"/>
                <w:lang w:eastAsia="ru-RU"/>
              </w:rPr>
              <w:t xml:space="preserve">   </w:t>
            </w:r>
          </w:p>
        </w:tc>
        <w:tc>
          <w:tcPr>
            <w:tcW w:w="0" w:type="auto"/>
            <w:vAlign w:val="center"/>
            <w:hideMark/>
          </w:tcPr>
          <w:p w14:paraId="1336400A"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23438A1D"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75BD0C00"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1A96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489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7D2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332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A4DF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6F2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A34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6A2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D992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D0BB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BE7C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9E2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5E6D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8A15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6C00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E41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76F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C82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8DE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2F0E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F15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EAC3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5E7C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B80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5C6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8EA9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F90A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51B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8BB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378F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8E46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3BC6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4A5F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3A40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143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3CFA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38E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2019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7750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67A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6F40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FEEF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31E4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FBB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6771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E17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8F2E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F7B8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6DAB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6D6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5C5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CD0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5D4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95BC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A60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D49A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2C0A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8EC8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A3F9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B388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965A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1A0C87A5"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6DBC8EBE"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5D398B3A"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0825B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F58A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33E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32F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322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3B85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A61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4B1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B048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4F6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E0B2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A22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D0E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53B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51B6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CE1E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73D8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751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42D5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146E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A93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49A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627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A792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E63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F648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77B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860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7E8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5E50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4A24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6889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6B91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E43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01D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4C30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10"/>
            <w:tcBorders>
              <w:top w:val="single" w:sz="6" w:space="0" w:color="000000"/>
              <w:left w:val="single" w:sz="6" w:space="0" w:color="000000"/>
              <w:bottom w:val="single" w:sz="6" w:space="0" w:color="000000"/>
              <w:right w:val="single" w:sz="6" w:space="0" w:color="000000"/>
            </w:tcBorders>
            <w:vAlign w:val="center"/>
            <w:hideMark/>
          </w:tcPr>
          <w:p w14:paraId="0FEC65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16</w:t>
            </w:r>
            <w:r w:rsidRPr="00103325">
              <w:rPr>
                <w:rFonts w:ascii="Times New Roman" w:eastAsia="Times New Roman" w:hAnsi="Times New Roman" w:cs="Times New Roman"/>
                <w:sz w:val="10"/>
                <w:szCs w:val="10"/>
                <w:lang w:eastAsia="ru-RU"/>
              </w:rPr>
              <w:t xml:space="preserve"> Страна происхождения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076D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74A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0156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533F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265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A82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8"/>
            <w:tcBorders>
              <w:top w:val="single" w:sz="6" w:space="0" w:color="000000"/>
              <w:left w:val="single" w:sz="6" w:space="0" w:color="000000"/>
              <w:bottom w:val="single" w:sz="6" w:space="0" w:color="000000"/>
              <w:right w:val="single" w:sz="6" w:space="0" w:color="000000"/>
            </w:tcBorders>
            <w:vAlign w:val="center"/>
            <w:hideMark/>
          </w:tcPr>
          <w:p w14:paraId="6FA342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17</w:t>
            </w:r>
            <w:r w:rsidRPr="00103325">
              <w:rPr>
                <w:rFonts w:ascii="Times New Roman" w:eastAsia="Times New Roman" w:hAnsi="Times New Roman" w:cs="Times New Roman"/>
                <w:sz w:val="10"/>
                <w:szCs w:val="10"/>
                <w:lang w:eastAsia="ru-RU"/>
              </w:rPr>
              <w:t xml:space="preserve"> Страна назначения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5FA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62CB44B9"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2B1845C6"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2E112B1B"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39F29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AAB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8DD6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6019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6F5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039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4250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1391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FE9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395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4281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B2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4612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5153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FE7A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0D3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D726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B66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CB94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CD2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2B2A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7A1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F7A2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1871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D3A0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456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63A3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92CF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57B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01D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42A8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4E3B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14C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AB6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E72A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51DE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D09E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6BC5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9110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B8C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66A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F431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3EF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9BD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5629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82AF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05F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AFC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82D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A20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A620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565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97E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798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C54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6F3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4DD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3DF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737B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15F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78D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05ADC897"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6F4F2BD"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514C8FD4" w14:textId="77777777" w:rsidTr="00103325">
        <w:trPr>
          <w:cantSplit/>
          <w:trHeight w:val="255"/>
        </w:trPr>
        <w:tc>
          <w:tcPr>
            <w:tcW w:w="0" w:type="auto"/>
            <w:gridSpan w:val="21"/>
            <w:tcBorders>
              <w:top w:val="single" w:sz="6" w:space="0" w:color="000000"/>
              <w:left w:val="single" w:sz="6" w:space="0" w:color="000000"/>
              <w:bottom w:val="single" w:sz="6" w:space="0" w:color="000000"/>
              <w:right w:val="single" w:sz="6" w:space="0" w:color="000000"/>
            </w:tcBorders>
            <w:vAlign w:val="center"/>
            <w:hideMark/>
          </w:tcPr>
          <w:p w14:paraId="63AF7A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18 Транспортное средство при отправлении/прибытии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0537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1DA7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528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F57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5D2B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48C8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01F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28C3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13A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A060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9403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5B8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19</w:t>
            </w:r>
            <w:r w:rsidRPr="00103325">
              <w:rPr>
                <w:rFonts w:ascii="Times New Roman" w:eastAsia="Times New Roman" w:hAnsi="Times New Roman" w:cs="Times New Roman"/>
                <w:sz w:val="10"/>
                <w:szCs w:val="10"/>
                <w:lang w:eastAsia="ru-RU"/>
              </w:rPr>
              <w:t xml:space="preserve"> Конт.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8B8A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D1E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DAEE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8"/>
            <w:tcBorders>
              <w:top w:val="single" w:sz="6" w:space="0" w:color="000000"/>
              <w:left w:val="single" w:sz="6" w:space="0" w:color="000000"/>
              <w:bottom w:val="single" w:sz="6" w:space="0" w:color="000000"/>
              <w:right w:val="single" w:sz="6" w:space="0" w:color="000000"/>
            </w:tcBorders>
            <w:vAlign w:val="center"/>
            <w:hideMark/>
          </w:tcPr>
          <w:p w14:paraId="33FDC5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20</w:t>
            </w:r>
            <w:r w:rsidRPr="00103325">
              <w:rPr>
                <w:rFonts w:ascii="Times New Roman" w:eastAsia="Times New Roman" w:hAnsi="Times New Roman" w:cs="Times New Roman"/>
                <w:sz w:val="10"/>
                <w:szCs w:val="10"/>
                <w:lang w:eastAsia="ru-RU"/>
              </w:rPr>
              <w:t xml:space="preserve"> Условия поставки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964C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F826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971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A807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2A9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7871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A990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2233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222A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255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0D4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0E1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0AEB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FADA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9E85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7AF1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BAE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2FB9B7EF"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2D21A6E"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158F7D0C"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13695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1BE0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80BB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A37F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59A9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82C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8A22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C36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64A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B47D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3757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824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3483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B2DD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163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6FE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7C96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95A9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8C4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ECD3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7E0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BCA9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7D3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C53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87DD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9E3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DF09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9AE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119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00B577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FBF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3F3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661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422B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0F9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036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C720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45AF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6EB2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D27A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A5C8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0B5F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F23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7A3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813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5AA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8E1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52E8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C81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F6C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336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44AD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AF22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EB9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DD2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054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18D8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D22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9F25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7C6774A1"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27F24D62"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1FD969CC" w14:textId="77777777" w:rsidTr="00103325">
        <w:trPr>
          <w:cantSplit/>
          <w:trHeight w:val="255"/>
        </w:trPr>
        <w:tc>
          <w:tcPr>
            <w:tcW w:w="0" w:type="auto"/>
            <w:gridSpan w:val="15"/>
            <w:tcBorders>
              <w:top w:val="single" w:sz="6" w:space="0" w:color="000000"/>
              <w:left w:val="single" w:sz="6" w:space="0" w:color="000000"/>
              <w:bottom w:val="single" w:sz="6" w:space="0" w:color="000000"/>
              <w:right w:val="single" w:sz="6" w:space="0" w:color="000000"/>
            </w:tcBorders>
            <w:vAlign w:val="center"/>
            <w:hideMark/>
          </w:tcPr>
          <w:p w14:paraId="3CBD04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10"/>
                <w:szCs w:val="10"/>
                <w:lang w:eastAsia="ru-RU"/>
              </w:rPr>
              <w:t>21</w:t>
            </w:r>
            <w:r w:rsidRPr="00103325">
              <w:rPr>
                <w:rFonts w:ascii="Times New Roman" w:eastAsia="Times New Roman" w:hAnsi="Times New Roman" w:cs="Times New Roman"/>
                <w:strike/>
                <w:sz w:val="10"/>
                <w:szCs w:val="10"/>
                <w:lang w:eastAsia="ru-RU"/>
              </w:rPr>
              <w:t>Транспортное средство на границе</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09C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F81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5CB1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DE2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B18A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E1D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384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D9B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F805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0121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EEA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01D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9E71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AA1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93A9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894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1C1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A73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44B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6BD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9D7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17"/>
            <w:tcBorders>
              <w:top w:val="single" w:sz="6" w:space="0" w:color="000000"/>
              <w:left w:val="single" w:sz="6" w:space="0" w:color="000000"/>
              <w:bottom w:val="single" w:sz="6" w:space="0" w:color="000000"/>
              <w:right w:val="single" w:sz="6" w:space="0" w:color="000000"/>
            </w:tcBorders>
            <w:vAlign w:val="center"/>
            <w:hideMark/>
          </w:tcPr>
          <w:p w14:paraId="55FB9C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22</w:t>
            </w:r>
            <w:r w:rsidRPr="00103325">
              <w:rPr>
                <w:rFonts w:ascii="Times New Roman" w:eastAsia="Times New Roman" w:hAnsi="Times New Roman" w:cs="Times New Roman"/>
                <w:sz w:val="10"/>
                <w:szCs w:val="10"/>
                <w:lang w:eastAsia="ru-RU"/>
              </w:rPr>
              <w:t xml:space="preserve"> Валюта и общая фактур. стоим. товаров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A393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6"/>
            <w:tcBorders>
              <w:top w:val="single" w:sz="6" w:space="0" w:color="000000"/>
              <w:left w:val="single" w:sz="6" w:space="0" w:color="000000"/>
              <w:bottom w:val="single" w:sz="6" w:space="0" w:color="000000"/>
              <w:right w:val="single" w:sz="6" w:space="0" w:color="000000"/>
            </w:tcBorders>
            <w:vAlign w:val="center"/>
            <w:hideMark/>
          </w:tcPr>
          <w:p w14:paraId="0E4E8E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23</w:t>
            </w:r>
            <w:r w:rsidRPr="00103325">
              <w:rPr>
                <w:rFonts w:ascii="Times New Roman" w:eastAsia="Times New Roman" w:hAnsi="Times New Roman" w:cs="Times New Roman"/>
                <w:sz w:val="10"/>
                <w:szCs w:val="10"/>
                <w:lang w:eastAsia="ru-RU"/>
              </w:rPr>
              <w:t xml:space="preserve"> Курс валюты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E15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 </w:t>
            </w:r>
            <w:r w:rsidRPr="00103325">
              <w:rPr>
                <w:rFonts w:ascii="Times New Roman" w:eastAsia="Times New Roman" w:hAnsi="Times New Roman" w:cs="Times New Roman"/>
                <w:sz w:val="20"/>
                <w:szCs w:val="20"/>
                <w:lang w:eastAsia="ru-RU"/>
              </w:rPr>
              <w:t>24</w:t>
            </w:r>
            <w:r w:rsidRPr="00103325">
              <w:rPr>
                <w:rFonts w:ascii="Times New Roman" w:eastAsia="Times New Roman" w:hAnsi="Times New Roman" w:cs="Times New Roman"/>
                <w:sz w:val="10"/>
                <w:szCs w:val="10"/>
                <w:lang w:eastAsia="ru-RU"/>
              </w:rPr>
              <w:t xml:space="preserve"> Характер сделки</w:t>
            </w:r>
            <w:r w:rsidRPr="00103325">
              <w:rPr>
                <w:rFonts w:ascii="Times New Roman" w:eastAsia="Times New Roman" w:hAnsi="Times New Roman" w:cs="Times New Roman"/>
                <w:sz w:val="20"/>
                <w:szCs w:val="20"/>
                <w:lang w:eastAsia="ru-RU"/>
              </w:rPr>
              <w:t xml:space="preserve">   </w:t>
            </w:r>
          </w:p>
        </w:tc>
        <w:tc>
          <w:tcPr>
            <w:tcW w:w="0" w:type="auto"/>
            <w:vAlign w:val="center"/>
            <w:hideMark/>
          </w:tcPr>
          <w:p w14:paraId="5B18F60D"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67A42983"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4501F7D3"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2BC7D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262D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F37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E733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AA81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4746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026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83F4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3A12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D611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6CCD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14A1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9520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FA43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102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9DD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3947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59C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384B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C39E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AB25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CD19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747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2CD7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5EAE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2BF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9616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3FC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D23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F291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CAF0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15A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049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845B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BB00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A76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326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91A7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C63F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89D9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76BC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1A6D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9F1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DF9A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3101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7FC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70DD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F52C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B92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E89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D689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5EDE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90EB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A20C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D2E3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91D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CCB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F7BB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DE1A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886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227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0892BF6A"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0C5F2D8"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2966E0BD" w14:textId="77777777" w:rsidTr="00103325">
        <w:trPr>
          <w:cantSplit/>
          <w:trHeight w:val="255"/>
        </w:trPr>
        <w:tc>
          <w:tcPr>
            <w:tcW w:w="0" w:type="auto"/>
            <w:gridSpan w:val="8"/>
            <w:tcBorders>
              <w:top w:val="single" w:sz="6" w:space="0" w:color="000000"/>
              <w:left w:val="single" w:sz="6" w:space="0" w:color="000000"/>
              <w:bottom w:val="single" w:sz="6" w:space="0" w:color="000000"/>
              <w:right w:val="single" w:sz="6" w:space="0" w:color="000000"/>
            </w:tcBorders>
            <w:vAlign w:val="center"/>
            <w:hideMark/>
          </w:tcPr>
          <w:p w14:paraId="778D2B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25</w:t>
            </w:r>
            <w:r w:rsidRPr="00103325">
              <w:rPr>
                <w:rFonts w:ascii="Times New Roman" w:eastAsia="Times New Roman" w:hAnsi="Times New Roman" w:cs="Times New Roman"/>
                <w:sz w:val="10"/>
                <w:szCs w:val="10"/>
                <w:lang w:eastAsia="ru-RU"/>
              </w:rPr>
              <w:t xml:space="preserve"> Вид транспорта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253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8"/>
            <w:tcBorders>
              <w:top w:val="single" w:sz="6" w:space="0" w:color="000000"/>
              <w:left w:val="single" w:sz="6" w:space="0" w:color="000000"/>
              <w:bottom w:val="single" w:sz="6" w:space="0" w:color="000000"/>
              <w:right w:val="single" w:sz="6" w:space="0" w:color="000000"/>
            </w:tcBorders>
            <w:vAlign w:val="center"/>
            <w:hideMark/>
          </w:tcPr>
          <w:p w14:paraId="08D4C8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26</w:t>
            </w:r>
            <w:r w:rsidRPr="00103325">
              <w:rPr>
                <w:rFonts w:ascii="Times New Roman" w:eastAsia="Times New Roman" w:hAnsi="Times New Roman" w:cs="Times New Roman"/>
                <w:sz w:val="10"/>
                <w:szCs w:val="10"/>
                <w:lang w:eastAsia="ru-RU"/>
              </w:rPr>
              <w:t xml:space="preserve"> Вид транспорта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B41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A0C4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27</w:t>
            </w:r>
            <w:r w:rsidRPr="00103325">
              <w:rPr>
                <w:rFonts w:ascii="Times New Roman" w:eastAsia="Times New Roman" w:hAnsi="Times New Roman" w:cs="Times New Roman"/>
                <w:sz w:val="10"/>
                <w:szCs w:val="10"/>
                <w:lang w:eastAsia="ru-RU"/>
              </w:rPr>
              <w:t xml:space="preserve"> Место погрузки</w:t>
            </w:r>
            <w:r w:rsidRPr="00103325">
              <w:rPr>
                <w:rFonts w:ascii="Times New Roman" w:eastAsia="Times New Roman" w:hAnsi="Times New Roman" w:cs="Times New Roman"/>
                <w:sz w:val="24"/>
                <w:szCs w:val="24"/>
                <w:lang w:eastAsia="ru-RU"/>
              </w:rPr>
              <w:t xml:space="preserve"> </w:t>
            </w:r>
          </w:p>
        </w:tc>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14:paraId="38B16B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Место погрузки/разгрузки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683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78FA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3477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EBFB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BA2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F99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BB4D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171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448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D873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17"/>
            <w:tcBorders>
              <w:top w:val="single" w:sz="6" w:space="0" w:color="000000"/>
              <w:left w:val="single" w:sz="6" w:space="0" w:color="000000"/>
              <w:bottom w:val="single" w:sz="6" w:space="0" w:color="000000"/>
              <w:right w:val="single" w:sz="6" w:space="0" w:color="000000"/>
            </w:tcBorders>
            <w:vAlign w:val="center"/>
            <w:hideMark/>
          </w:tcPr>
          <w:p w14:paraId="06C353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28</w:t>
            </w:r>
            <w:r w:rsidRPr="00103325">
              <w:rPr>
                <w:rFonts w:ascii="Times New Roman" w:eastAsia="Times New Roman" w:hAnsi="Times New Roman" w:cs="Times New Roman"/>
                <w:sz w:val="10"/>
                <w:szCs w:val="10"/>
                <w:lang w:eastAsia="ru-RU"/>
              </w:rPr>
              <w:t xml:space="preserve"> Финансовые и банковские сведения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CC2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1CD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7C04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5B9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8CDB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E07C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199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B40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64330A16"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516DE9D"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5B69B3A2"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C872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EBC8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3E6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5"/>
            <w:tcBorders>
              <w:top w:val="single" w:sz="6" w:space="0" w:color="000000"/>
              <w:left w:val="single" w:sz="6" w:space="0" w:color="000000"/>
              <w:bottom w:val="single" w:sz="6" w:space="0" w:color="000000"/>
              <w:right w:val="single" w:sz="6" w:space="0" w:color="000000"/>
            </w:tcBorders>
            <w:vAlign w:val="center"/>
            <w:hideMark/>
          </w:tcPr>
          <w:p w14:paraId="7F68D4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на границе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B6CB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96A5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5AEB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1779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6"/>
            <w:tcBorders>
              <w:top w:val="single" w:sz="6" w:space="0" w:color="000000"/>
              <w:left w:val="single" w:sz="6" w:space="0" w:color="000000"/>
              <w:bottom w:val="single" w:sz="6" w:space="0" w:color="000000"/>
              <w:right w:val="single" w:sz="6" w:space="0" w:color="000000"/>
            </w:tcBorders>
            <w:vAlign w:val="center"/>
            <w:hideMark/>
          </w:tcPr>
          <w:p w14:paraId="0AAEDC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внутри страны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0EC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09D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9782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584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7BFC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829C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9CF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494B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FA6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3D0C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2241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9BB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1B3D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8FF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04C3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D152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670F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C51E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2A4C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70A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1C59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A14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AD2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326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0DA8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F427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C93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B4BD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40F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2C55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ABF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CBB6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A95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5C7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0EB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DA69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DF5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831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31AB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633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246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020C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9C7D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6A7B1710"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F30BA59"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56C47C2D" w14:textId="77777777" w:rsidTr="00103325">
        <w:trPr>
          <w:cantSplit/>
          <w:trHeight w:val="240"/>
        </w:trPr>
        <w:tc>
          <w:tcPr>
            <w:tcW w:w="0" w:type="auto"/>
            <w:gridSpan w:val="9"/>
            <w:tcBorders>
              <w:top w:val="single" w:sz="6" w:space="0" w:color="000000"/>
              <w:left w:val="single" w:sz="6" w:space="0" w:color="000000"/>
              <w:bottom w:val="single" w:sz="6" w:space="0" w:color="000000"/>
              <w:right w:val="single" w:sz="6" w:space="0" w:color="000000"/>
            </w:tcBorders>
            <w:vAlign w:val="center"/>
            <w:hideMark/>
          </w:tcPr>
          <w:p w14:paraId="011D3C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29</w:t>
            </w:r>
            <w:r w:rsidRPr="00103325">
              <w:rPr>
                <w:rFonts w:ascii="Times New Roman" w:eastAsia="Times New Roman" w:hAnsi="Times New Roman" w:cs="Times New Roman"/>
                <w:sz w:val="10"/>
                <w:szCs w:val="10"/>
                <w:lang w:eastAsia="ru-RU"/>
              </w:rPr>
              <w:t xml:space="preserve"> Таможня на границе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B03E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5F9F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685E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E20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269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4392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6994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7D4C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F117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1B81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30</w:t>
            </w:r>
            <w:r w:rsidRPr="00103325">
              <w:rPr>
                <w:rFonts w:ascii="Times New Roman" w:eastAsia="Times New Roman" w:hAnsi="Times New Roman" w:cs="Times New Roman"/>
                <w:sz w:val="10"/>
                <w:szCs w:val="10"/>
                <w:lang w:eastAsia="ru-RU"/>
              </w:rPr>
              <w:t xml:space="preserve"> Место досмотра товаров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DC5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DE7D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8702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73EC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49B3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7FEA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C3E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DC74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643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2BFE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D6DB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968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2B41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D0A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FBE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BC3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76F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4A81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60F5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B7ED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2A75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C49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89C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8A03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05C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138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0855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4F9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CE1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AC8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0F2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B5C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5F7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8768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E42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33B1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75B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BD6F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CF8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A7E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951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C8AE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4BD4B796"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A93E4FC"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2CB23CD6"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ADCA2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403A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EE7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CDA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D44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4081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A2B6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A2E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155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E719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BFDD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A155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721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DE9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3304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15A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145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A28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278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860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F13B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8D8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347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362B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54B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BC6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3DA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A01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C55F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DD42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4675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2882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2A5A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CD6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2490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811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58A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2B1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9426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8C66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36C3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FC92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B88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32CA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997B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39D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4F43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EF5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7B21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BA8A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31B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AE9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3A5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6F4D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EBB3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236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44B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92D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541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C39B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99C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655F4E08"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4416AFE"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2712C67B" w14:textId="77777777" w:rsidTr="00103325">
        <w:trPr>
          <w:cantSplit/>
          <w:trHeight w:val="255"/>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4CD497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31</w:t>
            </w:r>
            <w:r w:rsidRPr="00103325">
              <w:rPr>
                <w:rFonts w:ascii="Times New Roman" w:eastAsia="Times New Roman" w:hAnsi="Times New Roman" w:cs="Times New Roman"/>
                <w:sz w:val="10"/>
                <w:szCs w:val="10"/>
                <w:lang w:eastAsia="ru-RU"/>
              </w:rPr>
              <w:t xml:space="preserve"> Грузовые места и описание товара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D0D7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Маркировка и количество - Номера контейнеров - Описание товара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D50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2B63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966D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0285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CCC4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3D0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A856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8C6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919B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016C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A70D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F0F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074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84AC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767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FCC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FA4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7F8F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BE11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BEF3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8A3E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C47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C469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934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13E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9B31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D149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830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4357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729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4130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4E4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31B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D373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0426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63D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C406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737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B24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5"/>
            <w:tcBorders>
              <w:top w:val="single" w:sz="6" w:space="0" w:color="000000"/>
              <w:left w:val="single" w:sz="6" w:space="0" w:color="000000"/>
              <w:bottom w:val="single" w:sz="6" w:space="0" w:color="000000"/>
              <w:right w:val="single" w:sz="6" w:space="0" w:color="000000"/>
            </w:tcBorders>
            <w:vAlign w:val="center"/>
            <w:hideMark/>
          </w:tcPr>
          <w:p w14:paraId="5251C8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32</w:t>
            </w:r>
            <w:r w:rsidRPr="00103325">
              <w:rPr>
                <w:rFonts w:ascii="Times New Roman" w:eastAsia="Times New Roman" w:hAnsi="Times New Roman" w:cs="Times New Roman"/>
                <w:sz w:val="10"/>
                <w:szCs w:val="10"/>
                <w:lang w:eastAsia="ru-RU"/>
              </w:rPr>
              <w:t xml:space="preserve"> Товар №</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84E9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33</w:t>
            </w:r>
            <w:r w:rsidRPr="00103325">
              <w:rPr>
                <w:rFonts w:ascii="Times New Roman" w:eastAsia="Times New Roman" w:hAnsi="Times New Roman" w:cs="Times New Roman"/>
                <w:sz w:val="10"/>
                <w:szCs w:val="10"/>
                <w:lang w:eastAsia="ru-RU"/>
              </w:rPr>
              <w:t xml:space="preserve"> Код товара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FB02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108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EDA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2AA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234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616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42F6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FA3B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D4DC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E6B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4D7A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15D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329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9B4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92C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5810F40"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6551E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92EC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968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79C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D92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EFC6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C8A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6E6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742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C2B6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CAD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D709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84C9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01B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B2C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C5FA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35F9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0AD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F4A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E92E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A4E4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CC1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826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6C89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E132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65D2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34D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DE2A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0E1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9A09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78E0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8A6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687A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88D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AB3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E88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A53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671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E494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1B43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A9F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EC53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5711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4065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89BD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43F3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67F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9B9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1696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A7A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338B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8B4F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6369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DEC8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BAAC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71B9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EE08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BE91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D192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27C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D8C3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25DEE7A1"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368C601"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1C73BED4"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332B9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0461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CAC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00B4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27EC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78F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6A6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384F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0C1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4AD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F31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B63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9C9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2D6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CAE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95B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FAEA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0973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08C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681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D724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9276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AD6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8A8F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CB1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1F4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022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ABD9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F10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BA8F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FBD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DF5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AAA1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AB4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7EC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ED22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ED1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F780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1325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92E2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0FB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AD99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54A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6B4C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445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8"/>
            <w:tcBorders>
              <w:top w:val="single" w:sz="6" w:space="0" w:color="000000"/>
              <w:left w:val="single" w:sz="6" w:space="0" w:color="000000"/>
              <w:bottom w:val="single" w:sz="6" w:space="0" w:color="000000"/>
              <w:right w:val="single" w:sz="6" w:space="0" w:color="000000"/>
            </w:tcBorders>
            <w:vAlign w:val="center"/>
            <w:hideMark/>
          </w:tcPr>
          <w:p w14:paraId="0B9AE1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34</w:t>
            </w:r>
            <w:r w:rsidRPr="00103325">
              <w:rPr>
                <w:rFonts w:ascii="Times New Roman" w:eastAsia="Times New Roman" w:hAnsi="Times New Roman" w:cs="Times New Roman"/>
                <w:sz w:val="10"/>
                <w:szCs w:val="10"/>
                <w:lang w:eastAsia="ru-RU"/>
              </w:rPr>
              <w:t xml:space="preserve"> Код страны происх.</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CD50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6"/>
            <w:tcBorders>
              <w:top w:val="single" w:sz="6" w:space="0" w:color="000000"/>
              <w:left w:val="single" w:sz="6" w:space="0" w:color="000000"/>
              <w:bottom w:val="single" w:sz="6" w:space="0" w:color="000000"/>
              <w:right w:val="single" w:sz="6" w:space="0" w:color="000000"/>
            </w:tcBorders>
            <w:vAlign w:val="center"/>
            <w:hideMark/>
          </w:tcPr>
          <w:p w14:paraId="1295EE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35</w:t>
            </w:r>
            <w:r w:rsidRPr="00103325">
              <w:rPr>
                <w:rFonts w:ascii="Times New Roman" w:eastAsia="Times New Roman" w:hAnsi="Times New Roman" w:cs="Times New Roman"/>
                <w:sz w:val="10"/>
                <w:szCs w:val="10"/>
                <w:lang w:eastAsia="ru-RU"/>
              </w:rPr>
              <w:t xml:space="preserve"> Вес брутто (кг)</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C9B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 </w:t>
            </w:r>
            <w:r w:rsidRPr="00103325">
              <w:rPr>
                <w:rFonts w:ascii="Times New Roman" w:eastAsia="Times New Roman" w:hAnsi="Times New Roman" w:cs="Times New Roman"/>
                <w:sz w:val="20"/>
                <w:szCs w:val="20"/>
                <w:lang w:eastAsia="ru-RU"/>
              </w:rPr>
              <w:t>      36</w:t>
            </w:r>
            <w:r w:rsidRPr="00103325">
              <w:rPr>
                <w:rFonts w:ascii="Times New Roman" w:eastAsia="Times New Roman" w:hAnsi="Times New Roman" w:cs="Times New Roman"/>
                <w:i/>
                <w:iCs/>
                <w:sz w:val="10"/>
                <w:szCs w:val="10"/>
                <w:lang w:eastAsia="ru-RU"/>
              </w:rPr>
              <w:t> </w:t>
            </w:r>
            <w:r w:rsidRPr="00103325">
              <w:rPr>
                <w:rFonts w:ascii="Times New Roman" w:eastAsia="Times New Roman" w:hAnsi="Times New Roman" w:cs="Times New Roman"/>
                <w:sz w:val="10"/>
                <w:szCs w:val="10"/>
                <w:lang w:eastAsia="ru-RU"/>
              </w:rPr>
              <w:t>Преференция</w:t>
            </w:r>
            <w:r w:rsidRPr="00103325">
              <w:rPr>
                <w:rFonts w:ascii="Times New Roman" w:eastAsia="Times New Roman" w:hAnsi="Times New Roman" w:cs="Times New Roman"/>
                <w:sz w:val="20"/>
                <w:szCs w:val="20"/>
                <w:lang w:eastAsia="ru-RU"/>
              </w:rPr>
              <w:t xml:space="preserve">   </w:t>
            </w:r>
          </w:p>
        </w:tc>
        <w:tc>
          <w:tcPr>
            <w:tcW w:w="0" w:type="auto"/>
            <w:vAlign w:val="center"/>
            <w:hideMark/>
          </w:tcPr>
          <w:p w14:paraId="3C141531"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697DDC27"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50E607F3"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6C8B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3A42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181A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BB97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C12D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9DA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09D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B5FF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983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548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550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720E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B7C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2AF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B606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1E80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894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6C3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F1AE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0D6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41B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F6C0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4A26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4A6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8D10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B87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80A9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FD03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DA8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FD7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FCE7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5207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82F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207C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952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62C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E7A8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A9C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AA6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0FA6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8079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C4AC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1519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FC8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DB5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AF0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C6B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F34A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B91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66A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F6B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B2D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E85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FBD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4C4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5A3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13E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7134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526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B122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76C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2789ADBC"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67DAD338"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4A0F7E1E"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CBD1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A1F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5CB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20AE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AEA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83E1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EE7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711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1AC1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33A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A9E3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3FA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3904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7E8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B81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BD5D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5B4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3C7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94E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29CD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C77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C82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3B68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2B6B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F64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3C5A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5A36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3BB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C40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86F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F2BE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CCD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B57E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C683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A26B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D67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4446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996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812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C48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A6F0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79E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331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4E9E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7B8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14:paraId="2FDD69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37</w:t>
            </w:r>
            <w:r w:rsidRPr="00103325">
              <w:rPr>
                <w:rFonts w:ascii="Times New Roman" w:eastAsia="Times New Roman" w:hAnsi="Times New Roman" w:cs="Times New Roman"/>
                <w:sz w:val="10"/>
                <w:szCs w:val="10"/>
                <w:lang w:eastAsia="ru-RU"/>
              </w:rPr>
              <w:t xml:space="preserve"> Процедура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33A7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B6F7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6"/>
            <w:tcBorders>
              <w:top w:val="single" w:sz="6" w:space="0" w:color="000000"/>
              <w:left w:val="single" w:sz="6" w:space="0" w:color="000000"/>
              <w:bottom w:val="single" w:sz="6" w:space="0" w:color="000000"/>
              <w:right w:val="single" w:sz="6" w:space="0" w:color="000000"/>
            </w:tcBorders>
            <w:vAlign w:val="center"/>
            <w:hideMark/>
          </w:tcPr>
          <w:p w14:paraId="3A3044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38</w:t>
            </w:r>
            <w:r w:rsidRPr="00103325">
              <w:rPr>
                <w:rFonts w:ascii="Times New Roman" w:eastAsia="Times New Roman" w:hAnsi="Times New Roman" w:cs="Times New Roman"/>
                <w:sz w:val="10"/>
                <w:szCs w:val="10"/>
                <w:lang w:eastAsia="ru-RU"/>
              </w:rPr>
              <w:t xml:space="preserve"> Вес нетто (кг)</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C964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 xml:space="preserve">  39 Квота   </w:t>
            </w:r>
          </w:p>
        </w:tc>
        <w:tc>
          <w:tcPr>
            <w:tcW w:w="0" w:type="auto"/>
            <w:vAlign w:val="center"/>
            <w:hideMark/>
          </w:tcPr>
          <w:p w14:paraId="111B5678"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60D0EC8B"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7B495857"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6614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37BB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234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50D2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18D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E73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2EC4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282F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52E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953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3E0F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E9DC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B6DB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D05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C5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879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403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DF4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B853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04A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234D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7DB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EE4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0DD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EA05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092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66E4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4AFA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73D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C192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253A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D3B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635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9E9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248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557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8AE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090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7A32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5F6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0CD0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547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8354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D16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F85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749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9CE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19F7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A97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96C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AB2A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C43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337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C653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818B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D501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A6E5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E08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FC1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245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D05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5F681AB1"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7D4D703"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7E345B19"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7CF02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DD3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FCC8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B0C1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FF7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7F0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B0CC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46A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B20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0D0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B83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2B4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B005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EF8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7F4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C858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A32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C93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F285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E6A2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FBDA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EA2E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87F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8DA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09A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3394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C800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B5CE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B399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032F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341A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716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87CA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1B5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2D23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B527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9D8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ED22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4F9A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F187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B16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C4E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B95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58DC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BA7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2B42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40 Общая декларация/предшествующий документ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92CA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4B3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077E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8CEC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9DD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D400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E9B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1BC2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6A1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ADC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91E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14E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3BD5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988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5805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1FE671A4"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66A25F71"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64B1F301"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97C1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DD6E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EF50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E031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DD05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20FF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C9D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6ADF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198E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BE1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476A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C5ED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AC1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B80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83C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8EE7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256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F5C8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2716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A4C1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596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BF65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9DB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762C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ECC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4F24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15A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62D1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39A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5127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A03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27B2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00CE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FE2C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B35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5FE6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16E8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ED72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A14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24F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A75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EADD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3551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9143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E3E1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5387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496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B88A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ADD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3C1D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F0B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66B3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8E8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9C3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690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523C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9E1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B1D2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DB4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76A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6C39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0DDCA31E"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646A7FB3"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553267D1"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C46C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89A6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4AA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8BE5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DD00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EBD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6389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68D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A112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61B6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334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BB2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418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2086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DAD5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DA9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BC0F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CB3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3172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F8D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9A4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649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3A9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5941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3E5B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4CB5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D438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7D0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352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20F7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CE42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D3F4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888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FFB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81D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814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A42E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A457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C9FB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403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5FF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9AD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0A0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3FC1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FA59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AB6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41</w:t>
            </w:r>
            <w:r w:rsidRPr="00103325">
              <w:rPr>
                <w:rFonts w:ascii="Times New Roman" w:eastAsia="Times New Roman" w:hAnsi="Times New Roman" w:cs="Times New Roman"/>
                <w:sz w:val="10"/>
                <w:szCs w:val="10"/>
                <w:lang w:eastAsia="ru-RU"/>
              </w:rPr>
              <w:t xml:space="preserve"> Дополн. един. измерения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694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8DE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F24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2E73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7F5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2F71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211A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62D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707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5"/>
            <w:tcBorders>
              <w:top w:val="single" w:sz="6" w:space="0" w:color="000000"/>
              <w:left w:val="single" w:sz="6" w:space="0" w:color="000000"/>
              <w:bottom w:val="single" w:sz="6" w:space="0" w:color="000000"/>
              <w:right w:val="single" w:sz="6" w:space="0" w:color="000000"/>
            </w:tcBorders>
            <w:vAlign w:val="center"/>
            <w:hideMark/>
          </w:tcPr>
          <w:p w14:paraId="1AFE76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42 Фактур. стоим. товара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C9E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 </w:t>
            </w:r>
            <w:r w:rsidRPr="00103325">
              <w:rPr>
                <w:rFonts w:ascii="Times New Roman" w:eastAsia="Times New Roman" w:hAnsi="Times New Roman" w:cs="Times New Roman"/>
                <w:sz w:val="20"/>
                <w:szCs w:val="20"/>
                <w:lang w:eastAsia="ru-RU"/>
              </w:rPr>
              <w:t xml:space="preserve">43     </w:t>
            </w:r>
          </w:p>
        </w:tc>
        <w:tc>
          <w:tcPr>
            <w:tcW w:w="0" w:type="auto"/>
            <w:vAlign w:val="center"/>
            <w:hideMark/>
          </w:tcPr>
          <w:p w14:paraId="7801F60C"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E491833"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22E5CB6E" w14:textId="77777777" w:rsidTr="00103325">
        <w:trPr>
          <w:cantSplit/>
          <w:trHeight w:val="240"/>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09C5B0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44</w:t>
            </w:r>
            <w:r w:rsidRPr="00103325">
              <w:rPr>
                <w:rFonts w:ascii="Times New Roman" w:eastAsia="Times New Roman" w:hAnsi="Times New Roman" w:cs="Times New Roman"/>
                <w:sz w:val="10"/>
                <w:szCs w:val="10"/>
                <w:lang w:eastAsia="ru-RU"/>
              </w:rPr>
              <w:t xml:space="preserve"> Дополнит. информация/ представл. документы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1282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20EB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A13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EB5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D88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37E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FD69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D5DD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9D66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7737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EBF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B0A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A24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AA8C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3F6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8F9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9AA2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BCE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4547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CD17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FD5C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C328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EA5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235D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D675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5869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DDC0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3BEC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FB3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560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707E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2C7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9B63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3C20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BCED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F5CA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1B3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640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D9B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9724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6906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FE4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8E2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3C0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6F2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6356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F25C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D671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5F6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5929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894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AFA5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69F5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FF04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61B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6429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4A3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0BE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DDA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A106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8636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1773969"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BA09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222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187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E8C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FC36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F43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ABC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309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5FD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3E0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979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92E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79C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CED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D83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E79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D817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0839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946E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199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7299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D79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AA27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8B6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60B1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9522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510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2EA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CBB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4EE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BD3A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7450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06A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53FE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58BD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5EB8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C973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E5B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407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3195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52E1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A48A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C23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706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A30D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689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8A9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DD62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2730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74B6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8217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072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C6E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274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0DD3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4"/>
            <w:tcBorders>
              <w:top w:val="single" w:sz="6" w:space="0" w:color="000000"/>
              <w:left w:val="single" w:sz="6" w:space="0" w:color="000000"/>
              <w:bottom w:val="single" w:sz="6" w:space="0" w:color="000000"/>
              <w:right w:val="single" w:sz="6" w:space="0" w:color="000000"/>
            </w:tcBorders>
            <w:vAlign w:val="center"/>
            <w:hideMark/>
          </w:tcPr>
          <w:p w14:paraId="0D74FA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299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45 Таможенная стоимость</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1CD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1B948DEE"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2D159EBB"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696C619E"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5E243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5543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0697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C1F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AFD5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A7DF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68C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E299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202C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73C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F365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BA2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D664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731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B40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EF4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06EC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887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82E4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B71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B648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10D2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6564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453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8802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C552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F79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F53C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2F9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C697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DFD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C0E0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81B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373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8C0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AED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9A4E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963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3E1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8A46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14D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A32D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2215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952B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3FB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D5FA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F28E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43B2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1369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CA0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821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6DD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4DA1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3CE1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73F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3B6B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A6B6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48B0B6E8"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E65B72D"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5F310B78"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791D76D"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10272D3"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5FBD6CD"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51DBF04D"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DE9E0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438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D5AC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3466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436E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703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5030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F2C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4A3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151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23E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206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D491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E17F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F2CB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396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934B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D2DA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13FE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22E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9449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B30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0654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B33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F1B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7B7D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9C1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1374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E12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B6E3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3E98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9F2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50F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AB5A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BF64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19A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625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2201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1F7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C074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4477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B9A1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6652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1E7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6DE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42D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61B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5469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4CF8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DF3B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862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BEC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6FAC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B09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C4D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4"/>
            <w:tcBorders>
              <w:top w:val="single" w:sz="6" w:space="0" w:color="000000"/>
              <w:left w:val="single" w:sz="6" w:space="0" w:color="000000"/>
              <w:bottom w:val="single" w:sz="6" w:space="0" w:color="000000"/>
              <w:right w:val="single" w:sz="6" w:space="0" w:color="000000"/>
            </w:tcBorders>
            <w:vAlign w:val="center"/>
            <w:hideMark/>
          </w:tcPr>
          <w:p w14:paraId="7811A9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46</w:t>
            </w:r>
            <w:r w:rsidRPr="00103325">
              <w:rPr>
                <w:rFonts w:ascii="Times New Roman" w:eastAsia="Times New Roman" w:hAnsi="Times New Roman" w:cs="Times New Roman"/>
                <w:sz w:val="10"/>
                <w:szCs w:val="10"/>
                <w:lang w:eastAsia="ru-RU"/>
              </w:rPr>
              <w:t xml:space="preserve"> Статистическая стоимость</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AF18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DC2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37F106A2"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4984D58"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00B90945"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D9E90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669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A69F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49D6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ED8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5B8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C20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8FE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72D2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768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303E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A84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20A2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F7EE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644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A08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61E7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FD27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F453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AFF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63AC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DBA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6F4F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8B6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5CEE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4462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266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7D78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BCD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F35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0B0C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D975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E83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00D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DE30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27B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4951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44C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B32A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DE9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7AC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CEC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DDD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DFDA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CC0A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BAB3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8E7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186C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FCDB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8106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7E8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DA5D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F77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9F9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CD9E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415A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2AB5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659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AA0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8B32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2E6A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09C4CC44"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5DDCF53D"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46A1C792" w14:textId="77777777" w:rsidTr="00103325">
        <w:trPr>
          <w:cantSplit/>
          <w:trHeight w:val="345"/>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55A542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47</w:t>
            </w:r>
            <w:r w:rsidRPr="00103325">
              <w:rPr>
                <w:rFonts w:ascii="Times New Roman" w:eastAsia="Times New Roman" w:hAnsi="Times New Roman" w:cs="Times New Roman"/>
                <w:sz w:val="10"/>
                <w:szCs w:val="10"/>
                <w:lang w:eastAsia="ru-RU"/>
              </w:rPr>
              <w:t xml:space="preserve"> Исчисле-ние таможенных платежей</w:t>
            </w:r>
            <w:r w:rsidRPr="00103325">
              <w:rPr>
                <w:rFonts w:ascii="Times New Roman" w:eastAsia="Times New Roman" w:hAnsi="Times New Roman" w:cs="Times New Roman"/>
                <w:sz w:val="24"/>
                <w:szCs w:val="24"/>
                <w:lang w:eastAsia="ru-RU"/>
              </w:rPr>
              <w:t xml:space="preserve"> </w:t>
            </w:r>
          </w:p>
        </w:tc>
        <w:tc>
          <w:tcPr>
            <w:tcW w:w="0" w:type="auto"/>
            <w:gridSpan w:val="4"/>
            <w:tcBorders>
              <w:top w:val="single" w:sz="6" w:space="0" w:color="000000"/>
              <w:left w:val="single" w:sz="6" w:space="0" w:color="000000"/>
              <w:bottom w:val="single" w:sz="6" w:space="0" w:color="000000"/>
              <w:right w:val="single" w:sz="6" w:space="0" w:color="000000"/>
            </w:tcBorders>
            <w:vAlign w:val="center"/>
            <w:hideMark/>
          </w:tcPr>
          <w:p w14:paraId="40066EE5" w14:textId="77777777" w:rsidR="00103325" w:rsidRPr="00103325" w:rsidRDefault="00103325" w:rsidP="00103325">
            <w:pPr>
              <w:spacing w:after="24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sz w:val="10"/>
                <w:szCs w:val="10"/>
                <w:lang w:eastAsia="ru-RU"/>
              </w:rPr>
              <w:t>Вид</w:t>
            </w:r>
            <w:r w:rsidRPr="00103325">
              <w:rPr>
                <w:rFonts w:ascii="Times New Roman" w:eastAsia="Times New Roman" w:hAnsi="Times New Roman" w:cs="Times New Roman"/>
                <w:sz w:val="10"/>
                <w:szCs w:val="10"/>
                <w:lang w:eastAsia="ru-RU"/>
              </w:rPr>
              <w:br/>
              <w:t>платежа</w:t>
            </w:r>
          </w:p>
        </w:tc>
        <w:tc>
          <w:tcPr>
            <w:tcW w:w="0" w:type="auto"/>
            <w:gridSpan w:val="10"/>
            <w:tcBorders>
              <w:top w:val="single" w:sz="6" w:space="0" w:color="000000"/>
              <w:left w:val="single" w:sz="6" w:space="0" w:color="000000"/>
              <w:bottom w:val="single" w:sz="6" w:space="0" w:color="000000"/>
              <w:right w:val="single" w:sz="6" w:space="0" w:color="000000"/>
            </w:tcBorders>
            <w:vAlign w:val="center"/>
            <w:hideMark/>
          </w:tcPr>
          <w:p w14:paraId="51D92DD8" w14:textId="77777777" w:rsidR="00103325" w:rsidRPr="00103325" w:rsidRDefault="00103325" w:rsidP="00103325">
            <w:pPr>
              <w:spacing w:after="24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sz w:val="10"/>
                <w:szCs w:val="10"/>
                <w:lang w:eastAsia="ru-RU"/>
              </w:rPr>
              <w:t>Основа начисления</w:t>
            </w:r>
          </w:p>
        </w:tc>
        <w:tc>
          <w:tcPr>
            <w:tcW w:w="0" w:type="auto"/>
            <w:gridSpan w:val="10"/>
            <w:tcBorders>
              <w:top w:val="single" w:sz="6" w:space="0" w:color="000000"/>
              <w:left w:val="single" w:sz="6" w:space="0" w:color="000000"/>
              <w:bottom w:val="single" w:sz="6" w:space="0" w:color="000000"/>
              <w:right w:val="single" w:sz="6" w:space="0" w:color="000000"/>
            </w:tcBorders>
            <w:vAlign w:val="center"/>
            <w:hideMark/>
          </w:tcPr>
          <w:p w14:paraId="13C08B77" w14:textId="77777777" w:rsidR="00103325" w:rsidRPr="00103325" w:rsidRDefault="00103325" w:rsidP="00103325">
            <w:pPr>
              <w:spacing w:after="24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sz w:val="10"/>
                <w:szCs w:val="10"/>
                <w:lang w:eastAsia="ru-RU"/>
              </w:rPr>
              <w:t>Ставка</w:t>
            </w:r>
          </w:p>
        </w:tc>
        <w:tc>
          <w:tcPr>
            <w:tcW w:w="0" w:type="auto"/>
            <w:gridSpan w:val="10"/>
            <w:tcBorders>
              <w:top w:val="single" w:sz="6" w:space="0" w:color="000000"/>
              <w:left w:val="single" w:sz="6" w:space="0" w:color="000000"/>
              <w:bottom w:val="single" w:sz="6" w:space="0" w:color="000000"/>
              <w:right w:val="single" w:sz="6" w:space="0" w:color="000000"/>
            </w:tcBorders>
            <w:vAlign w:val="center"/>
            <w:hideMark/>
          </w:tcPr>
          <w:p w14:paraId="5CB31F75" w14:textId="77777777" w:rsidR="00103325" w:rsidRPr="00103325" w:rsidRDefault="00103325" w:rsidP="00103325">
            <w:pPr>
              <w:spacing w:after="24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sz w:val="10"/>
                <w:szCs w:val="10"/>
                <w:lang w:eastAsia="ru-RU"/>
              </w:rPr>
              <w:t>Сумма</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5ECAB3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СП</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525A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48</w:t>
            </w:r>
            <w:r w:rsidRPr="00103325">
              <w:rPr>
                <w:rFonts w:ascii="Times New Roman" w:eastAsia="Times New Roman" w:hAnsi="Times New Roman" w:cs="Times New Roman"/>
                <w:sz w:val="10"/>
                <w:szCs w:val="10"/>
                <w:lang w:eastAsia="ru-RU"/>
              </w:rPr>
              <w:t xml:space="preserve"> Отсрочка платежей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01A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E21C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9DC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4CC9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9CA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8EE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78F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87A3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B59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880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1BC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1BCA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30FF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D142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B52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8"/>
            <w:tcBorders>
              <w:top w:val="single" w:sz="6" w:space="0" w:color="000000"/>
              <w:left w:val="single" w:sz="6" w:space="0" w:color="000000"/>
              <w:bottom w:val="single" w:sz="6" w:space="0" w:color="000000"/>
              <w:right w:val="single" w:sz="6" w:space="0" w:color="000000"/>
            </w:tcBorders>
            <w:vAlign w:val="center"/>
            <w:hideMark/>
          </w:tcPr>
          <w:p w14:paraId="5F9388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49</w:t>
            </w:r>
            <w:r w:rsidRPr="00103325">
              <w:rPr>
                <w:rFonts w:ascii="Times New Roman" w:eastAsia="Times New Roman" w:hAnsi="Times New Roman" w:cs="Times New Roman"/>
                <w:sz w:val="10"/>
                <w:szCs w:val="10"/>
                <w:lang w:eastAsia="ru-RU"/>
              </w:rPr>
              <w:t xml:space="preserve"> Наименование склада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CA5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6AAF92A"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7720F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989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6CB4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641C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9C3D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811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00F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D46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E7B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742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5110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FCA6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706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2403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765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824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534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D84E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57B4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788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0058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08C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1AC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6419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218C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0FF6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33F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29C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C103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A1B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8DF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46B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C879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FA6C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F26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5F9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D0C0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73AA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5F2A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0AA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962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B3B2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C636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BCB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DCB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6B1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238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8E2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2356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BDE6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9E7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5E2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DB2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80D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6B3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8B19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C5A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FEE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79BB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1C81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9C8E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61064A41"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95B8285"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35F0C782"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2599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723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5EE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D14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961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0FB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97B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2B6A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B09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9119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962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259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5DE8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AA44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03CD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0AC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E75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D99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4A0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6D2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688F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5665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86F2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C12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CAC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04A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064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75E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F126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5C01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A91C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C152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F88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798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6F7A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AFC7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8087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10"/>
                <w:szCs w:val="10"/>
                <w:lang w:eastAsia="ru-RU"/>
              </w:rPr>
              <w:t>В</w:t>
            </w:r>
          </w:p>
        </w:tc>
        <w:tc>
          <w:tcPr>
            <w:tcW w:w="0" w:type="auto"/>
            <w:gridSpan w:val="9"/>
            <w:tcBorders>
              <w:top w:val="single" w:sz="6" w:space="0" w:color="000000"/>
              <w:left w:val="single" w:sz="6" w:space="0" w:color="000000"/>
              <w:bottom w:val="single" w:sz="6" w:space="0" w:color="000000"/>
              <w:right w:val="single" w:sz="6" w:space="0" w:color="000000"/>
            </w:tcBorders>
            <w:vAlign w:val="center"/>
            <w:hideMark/>
          </w:tcPr>
          <w:p w14:paraId="76D4E9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10"/>
                <w:szCs w:val="10"/>
                <w:lang w:eastAsia="ru-RU"/>
              </w:rPr>
              <w:t>Подробности подсчета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1A25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129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62D1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968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3D5F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9582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C0C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6BAF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18B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03D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BDC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E6AB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13F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3D4B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9966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6A030507"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0E4D5F5"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07028C76"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122A6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F33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6DB2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5C54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24CF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460F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BD06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B1F1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A62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F8D3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DE6B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F55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3586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6D6D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19E5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566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B11C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297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1A6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BFA3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E303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02B6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0D29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D4F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BA1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1CE0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ADF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F300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A11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6A5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8CB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2A4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EBDD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AE6C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4E2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2615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1943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4994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160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63EB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59F3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757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1851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F78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46C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FF79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49E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BE46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A3C1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3A37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154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A0CE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E35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2FC1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1E1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936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23E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C680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41F7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C202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6D7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0D198E48"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28740C24"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66E1D43D"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7D334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7ED9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6A63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6F7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B83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653B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409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0E3B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639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DA36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597A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AB33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E121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ADF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B38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953E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5DF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EB9F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5776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AAB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3E60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0D4A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CF1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D6E0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642A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D049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A926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29C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7CC6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4AB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CC9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FC3E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127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206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0DD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2F9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19C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7D6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5A1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C80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A676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12C9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9FC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599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406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D32A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1CA4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E19F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9E6E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2CB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842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CBC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32D1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AAE1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1BA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670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C3D0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2C36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3B99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72B1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01C4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01E61FCC"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45E7600"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42473119"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0980A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4BC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1CED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248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702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C5EF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77BB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60C3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3EF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146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1E6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BC0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3DC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16B8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C55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5CD2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F72C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6CB6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4AF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DCA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E13B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421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E08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7D5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E73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E240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DAE8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B06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B26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DE98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9B59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C4C5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E949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BB1C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6BC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5B0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F60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F2B4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4CB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D7A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000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764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46EC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E32B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646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4BE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08D4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C27D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4251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2EA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6C2D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2768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E29B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7CF2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B5B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AF10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1752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314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703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67D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49AD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0796BDE7"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CFFF42D"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7DFFF15D"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3362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D06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088A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B73F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033F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FD2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AF4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9B44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101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CD15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C313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C981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89C6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8844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AE07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4FE2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C64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63C6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D1D0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416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65D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FF5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1F6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9B0F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265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DE89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41ED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B53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6FD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C53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254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D52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D04B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E42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8D2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A081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9C53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DD9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BDCF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CC39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740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F24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B2AE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E45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7FD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FC41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0E9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41F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9DE4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412B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28AA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149C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65C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D4E3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208D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DAF5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717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3E79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D70F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0C1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DF3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6938EE56"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81C3A93"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1CE2D455"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DB86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C0F7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DE76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7937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574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443C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DDA3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D23D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8E08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F76E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4828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3BFC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5E4C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A865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3A36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490F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04D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A63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50B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87F8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51C8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600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CE80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3D3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9DE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1073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DBF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1616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5741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6F8E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6BB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2138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71B6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F64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BE5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52A1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17E8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611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780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B95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4958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D7D3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DE5A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51DE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B6A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9583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E801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B53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1778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D61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550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262B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B60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28A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EEB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911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3A3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14C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F74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739E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4E6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7A911F4E"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2C6AEBBF"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21006B9A"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4F881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8BA2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D67A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A6C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CF23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943D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16B0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103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9CD0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EF4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1F3D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7D0C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432B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123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C9F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4F99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AFD1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F3E2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6F4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4D1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A7BA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3EC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A575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8BBB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053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72FB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358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545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6ED5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096D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C249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9A60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6EA4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A0F3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BBF8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232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313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5EBB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8C1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F223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820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613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1D4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329D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DE7C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CBF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68DB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A929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891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66C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DC72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5D9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0CAC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37A1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B18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004A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67E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7F4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400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1877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B4D9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33025A69"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C534163"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043345F8"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82CB7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8B1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B42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C49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D71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4ED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E2C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F0EA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00C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BA74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905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1C17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F6E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963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0CCB2E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Всего: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44A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C0F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9423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716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9DC0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00D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2AF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C76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F160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1E5A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8874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D76B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4535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025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FD1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AB0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F78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7144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3AA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108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73F1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1061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27F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9D9C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45A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C3B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93F2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05F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E168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333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BC1D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F38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4A5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3791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E55D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135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82FD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461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6BE6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48C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07A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F5F3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CD4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EB1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3A75650B"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4B238A1"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228EBF25" w14:textId="77777777" w:rsidTr="00103325">
        <w:trPr>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E0FE7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1F4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BC5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50 Доверитель</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2F81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3D4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70F1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E462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07C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2E3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FA9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587B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8908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597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8A96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B5EC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28E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90E2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DE5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A1E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8DE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2E7A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2439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AF6B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C95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F19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4AB5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11CF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353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AE67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B6B6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8BD1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0AC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D99C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515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634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8C7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8F16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4A9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D14D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A807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495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401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496D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2D6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0B6C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3EC2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C0B2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9972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3A2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EA8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С</w:t>
            </w:r>
            <w:r w:rsidRPr="00103325">
              <w:rPr>
                <w:rFonts w:ascii="Times New Roman" w:eastAsia="Times New Roman" w:hAnsi="Times New Roman" w:cs="Times New Roman"/>
                <w:sz w:val="10"/>
                <w:szCs w:val="10"/>
                <w:lang w:eastAsia="ru-RU"/>
              </w:rPr>
              <w:t> </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3AE1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DF2D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B54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196B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4628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FC7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171C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9DED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F9C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E512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A23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2CED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9E36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A75CA12" w14:textId="77777777" w:rsidTr="00103325">
        <w:trPr>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947A2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CC5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8A8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8DDE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A18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501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449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A608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9644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BBB7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72DB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5263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B538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55D7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30B0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8A7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74B3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7C6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3F1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C6D1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5CC0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024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63FA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5DB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1D9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0F00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8ED5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B62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6E6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7570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599D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13F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C78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8D8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9D9D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BD53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3406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DED6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9BB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E829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7E6B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F27E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E294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5D3E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EF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20B3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341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6C4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8A4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2264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952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604A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1BDB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C35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1DA9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FF7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8D7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CD9E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B2B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0B20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D72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092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2B9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CC31DAE" w14:textId="77777777" w:rsidTr="00103325">
        <w:trPr>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3D5DF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EE9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59E9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4D84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36C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B4B2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B02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D0B8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102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C797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F11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42F3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B64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CE32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6D42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2FE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467D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8E9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F75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8BBF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1A5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AE65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7F4B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C68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89D7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F6E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A1A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091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CC1C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6FF0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221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9AA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297A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4A8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C1B2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D991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BADB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57E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84A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D19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A762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80E4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BDA8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F7F0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DCEE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4D7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DD59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BFD8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E52F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D7F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EA63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056D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F2F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E3AA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51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C95D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2312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83AE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B30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F9D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7CD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1F8E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9F8B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ADEFD62" w14:textId="77777777" w:rsidTr="00103325">
        <w:trPr>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5646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774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A2C3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770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5BB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6FC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F0D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51B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656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452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A7E3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0A4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0D66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0DE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B15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D664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7C4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25F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C6DA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B0EF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E85C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42B5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3D17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AD2C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8EFB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4552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8F0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8806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7EBF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934E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2D42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5E93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5EE0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A94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9CE8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DD2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0AB5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DF71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138B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DCB6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F3B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D32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B71C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CCCD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D51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4D20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E572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6C06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32C4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B60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C37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758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BC9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8A1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8B1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5C2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6DA8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C91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BEAF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635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53C2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5B27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D5E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BDA3BCF" w14:textId="77777777" w:rsidTr="00103325">
        <w:trPr>
          <w:cantSplit/>
          <w:trHeight w:val="255"/>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17AB63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 xml:space="preserve">51 </w:t>
            </w:r>
            <w:r w:rsidRPr="00103325">
              <w:rPr>
                <w:rFonts w:ascii="Times New Roman" w:eastAsia="Times New Roman" w:hAnsi="Times New Roman" w:cs="Times New Roman"/>
                <w:sz w:val="10"/>
                <w:szCs w:val="10"/>
                <w:lang w:eastAsia="ru-RU"/>
              </w:rPr>
              <w:t>Таможня страны транзита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1344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3B1A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7317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4FF2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099E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BE6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9257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228D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B8E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0F4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229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C768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FCF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0C4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B2CC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141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619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F24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4A03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7160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A074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A193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C7E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610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3020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584E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20C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5A6A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8FB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C230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C5EF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100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BEC7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65D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AFA1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CCC9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52B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59E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0805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D880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CAB1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1774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F23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A30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089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1CC6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65D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538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85E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D53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B27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509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5C0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33F1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D606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CE60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B0D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412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A176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47B6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3C42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7E52FDE"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354F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3924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427A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63D5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FDE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DC6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40CA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E2C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81C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BC2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D30F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D6A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EBF0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63AD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EB3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17EA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54A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7A3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9977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9E3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E9B7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389D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CD0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948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9EB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146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E9B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EF6E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774A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2E6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807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21A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085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961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A0E4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C27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06E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9004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B0D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3B0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5A1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A8F9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7FAE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55A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7D0A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0ADC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0B2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93DB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5CC9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FF8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17D4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3342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852A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FAB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5925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D6E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8370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844F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6C6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26A0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7BA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03B2E388"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0CF9DCB"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306AD271"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E6A17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0872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E4D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42D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785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AF7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503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23A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885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F821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59C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BECB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285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A5B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AAB8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81E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4421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D2A8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8F1C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F44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A60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650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F475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41CA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F9AC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5F93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E0D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4CAF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F78F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4B4A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80D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C2F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4DD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C4B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C22D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412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4E9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ECC4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CBF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0CD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F58C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2254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14D2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736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575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351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97D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5DCA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DFB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2852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C75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35C9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1F8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002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E03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610A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073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1B4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783E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FCB5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C320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21B79308"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A906476"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15035ABA"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180F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09CC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0907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C0F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AE46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CA3A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38E8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4F27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A466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C9E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02A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90E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BDA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11A9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9B8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052A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43E6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21B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3F04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9BE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0E1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D72F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72C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8412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D05C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7AFF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C0C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885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0F13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6540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6577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9EBF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302A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D4CE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2AE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2BD0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8BA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6AE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D04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192C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27C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377B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9C1D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6B4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617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3142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CB2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C808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ECCD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8FD1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84F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D33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C4B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DD3F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4CC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AB0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14D5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5E41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741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32E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373D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3B33679A"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E1A60E1"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3A78677B" w14:textId="77777777" w:rsidTr="00103325">
        <w:trPr>
          <w:cantSplit/>
          <w:trHeight w:val="240"/>
        </w:trPr>
        <w:tc>
          <w:tcPr>
            <w:tcW w:w="0" w:type="auto"/>
            <w:gridSpan w:val="6"/>
            <w:tcBorders>
              <w:top w:val="single" w:sz="6" w:space="0" w:color="000000"/>
              <w:left w:val="single" w:sz="6" w:space="0" w:color="000000"/>
              <w:bottom w:val="single" w:sz="6" w:space="0" w:color="000000"/>
              <w:right w:val="single" w:sz="6" w:space="0" w:color="000000"/>
            </w:tcBorders>
            <w:vAlign w:val="center"/>
            <w:hideMark/>
          </w:tcPr>
          <w:p w14:paraId="3CBC53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52 Гарантия</w:t>
            </w:r>
            <w:r w:rsidRPr="00103325">
              <w:rPr>
                <w:rFonts w:ascii="Times New Roman" w:eastAsia="Times New Roman" w:hAnsi="Times New Roman" w:cs="Times New Roman"/>
                <w:sz w:val="10"/>
                <w:szCs w:val="10"/>
                <w:lang w:eastAsia="ru-RU"/>
              </w:rPr>
              <w:br/>
              <w:t>недействительна для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AD5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A85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5FC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B714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C70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9825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04A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A0C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8F51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FB7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7CC0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D18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921D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77D8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BEE9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504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52D6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5DA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8AC4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A98F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FF68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2D7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099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799C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A4D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950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BC1B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AA9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F715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FE18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F6CE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691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A40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F55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CCF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337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CD9F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7A32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297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7285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7EA2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3856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55D0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12"/>
            <w:tcBorders>
              <w:top w:val="single" w:sz="6" w:space="0" w:color="000000"/>
              <w:left w:val="single" w:sz="6" w:space="0" w:color="000000"/>
              <w:bottom w:val="single" w:sz="6" w:space="0" w:color="000000"/>
              <w:right w:val="single" w:sz="6" w:space="0" w:color="000000"/>
            </w:tcBorders>
            <w:vAlign w:val="center"/>
            <w:hideMark/>
          </w:tcPr>
          <w:p w14:paraId="5B3175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53 Таможня и страна назначения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E0D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E26C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C1C95B9" w14:textId="77777777" w:rsidTr="00103325">
        <w:trPr>
          <w:cantSplit/>
          <w:trHeight w:val="21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826AE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0CD5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75F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9B0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2C8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F018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FA26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A7B3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9EE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30E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70D7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443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6D24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09D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4FB4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2C0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688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1D9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8B44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D6A6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D77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6DC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27F8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7E83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9966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032E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25ED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224C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99D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3DE5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9E7D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9D2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A31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CCE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838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1533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75D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7D90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C0A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D2B3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3039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09D6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7230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C1B3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E52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26A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8C2C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641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A52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B15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2A8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DD8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2AF4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282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922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B802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D9B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11562681"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10FDD02"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89E6DC4"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0E5E275"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E2D4559"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9CA2C90"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5F5534A0" w14:textId="77777777" w:rsidTr="00103325">
        <w:trPr>
          <w:trHeight w:val="255"/>
        </w:trPr>
        <w:tc>
          <w:tcPr>
            <w:tcW w:w="0" w:type="auto"/>
            <w:gridSpan w:val="38"/>
            <w:tcBorders>
              <w:top w:val="single" w:sz="6" w:space="0" w:color="000000"/>
              <w:left w:val="single" w:sz="6" w:space="0" w:color="000000"/>
              <w:bottom w:val="single" w:sz="6" w:space="0" w:color="000000"/>
              <w:right w:val="single" w:sz="6" w:space="0" w:color="000000"/>
            </w:tcBorders>
            <w:vAlign w:val="center"/>
            <w:hideMark/>
          </w:tcPr>
          <w:p w14:paraId="4FA8B0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D</w:t>
            </w:r>
            <w:r w:rsidRPr="00103325">
              <w:rPr>
                <w:rFonts w:ascii="Times New Roman" w:eastAsia="Times New Roman" w:hAnsi="Times New Roman" w:cs="Times New Roman"/>
                <w:sz w:val="10"/>
                <w:szCs w:val="10"/>
                <w:lang w:eastAsia="ru-RU"/>
              </w:rPr>
              <w:t xml:space="preserve"> Таможенный контроль</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187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1093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856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5B1C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7F4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156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A4ED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4580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B83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9ED5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54</w:t>
            </w:r>
            <w:r w:rsidRPr="00103325">
              <w:rPr>
                <w:rFonts w:ascii="Times New Roman" w:eastAsia="Times New Roman" w:hAnsi="Times New Roman" w:cs="Times New Roman"/>
                <w:sz w:val="10"/>
                <w:szCs w:val="10"/>
                <w:lang w:eastAsia="ru-RU"/>
              </w:rPr>
              <w:t xml:space="preserve"> Место и дата: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6F94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429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2C9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830D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B0F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DF8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D9EA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A61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83D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D1E7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7E0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36D2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B4A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C82F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DFAF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0BC8AD7" w14:textId="77777777" w:rsidTr="00103325">
        <w:trPr>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2D0D0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DD25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0704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58E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35B1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DCB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E332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AE3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D28F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28C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5FEB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A64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E28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6E3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9C5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8F0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466D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F49F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95E4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58E3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C06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5EF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DEA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E8F8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A53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C371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D445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757A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F483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A4A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E2CD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E2A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C95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6B5C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18C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25EB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C354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8EC8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BF6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499D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2DD7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338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83DA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5DB7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5456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8A39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C892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836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E7E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5C7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05EF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342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DE0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CC2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BD4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F32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5F9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203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E71C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441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AFB2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4EE7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BC0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F998F5B" w14:textId="77777777" w:rsidTr="00103325">
        <w:trPr>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C271E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CD61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01D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705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C51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047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818E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86E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D56B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F6D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58BE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3E4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D6EA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DF8B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83B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6B2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78F9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0E89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294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FE12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8A3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3FF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DB64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BE8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492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ABE1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08A1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2718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FC1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D23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8A3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D251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92AE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078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500F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7CD1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D86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4B9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67C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3AF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8771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1C5B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DF10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D00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104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978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B4C0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3C7C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235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ECE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20D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19BE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648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27B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587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A156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8F6A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E567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CAB6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CEB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9ED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9023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C19C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5938B24" w14:textId="77777777" w:rsidTr="00103325">
        <w:trPr>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1D66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34C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C682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AF1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990A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2EC9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FA02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AE5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1FF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FDB0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B0C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7BC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A7FD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FBD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C805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99A0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301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7EFC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98D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A70B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5F9C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596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A8DC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545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530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073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0EF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4B6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2880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65E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BDCE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892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3987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225A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EC96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76D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61A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F226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C1F5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A08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103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EB3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114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DD53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6F3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7C9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04F5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4B7E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795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8DD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77FF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E63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5EC6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E013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D98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A1C3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75C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D0C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928A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E38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25C9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BFE6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F419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A122599" w14:textId="77777777" w:rsidTr="00103325">
        <w:trPr>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84DA9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255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FFF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7C11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DB6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739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7159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5D7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BB9C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EA6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B714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82F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51A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0B8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4A3D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2663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B732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096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981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C0C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B953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BEB0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444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123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033C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2D51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075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D84A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BD6E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416F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5FC5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353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3ECA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EA4B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544C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539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47E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A426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6681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1C3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47BF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9363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5ABF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680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2D1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A49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821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AB0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5244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C32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5BE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F36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34A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61F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4150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B825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C70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814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3226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A39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41C4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214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851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F80D102" w14:textId="77777777" w:rsidTr="00103325">
        <w:trPr>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53950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E24E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ED7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E28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B203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3E6F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299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DB9C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67E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385B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BCE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D7F9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2AF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6A58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CEA8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349F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DDFC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2D6A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24E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92E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B78C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A49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757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22D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B0B1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33F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8CC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858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6E9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E159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405B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0AF6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B1FF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9B4F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586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25C7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31E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DFA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1B0D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D239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EBE7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0DC4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6F6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62FC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8CF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AA5B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7CFE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3770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B57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A88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1AF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EB2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C11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8B5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8A9E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4DF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5D2A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818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1AC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5C1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8F2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130B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BA41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bl>
    <w:p w14:paraId="7BDF095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367784F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2233B5B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34D0099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lastRenderedPageBreak/>
        <w:t>Внесенные изменения на основании МЮ № </w:t>
      </w:r>
      <w:hyperlink r:id="rId324" w:history="1">
        <w:r w:rsidRPr="00103325">
          <w:rPr>
            <w:rFonts w:ascii="Times New Roman" w:eastAsia="Times New Roman" w:hAnsi="Times New Roman" w:cs="Times New Roman"/>
            <w:b/>
            <w:bCs/>
            <w:color w:val="0000FF"/>
            <w:sz w:val="24"/>
            <w:szCs w:val="24"/>
            <w:u w:val="single"/>
            <w:lang w:eastAsia="ru-RU"/>
          </w:rPr>
          <w:t>2773-4 от 29.11.2019г.</w:t>
        </w:r>
      </w:hyperlink>
      <w:r w:rsidRPr="00103325">
        <w:rPr>
          <w:rFonts w:ascii="Times New Roman" w:eastAsia="Times New Roman" w:hAnsi="Times New Roman" w:cs="Times New Roman"/>
          <w:b/>
          <w:bCs/>
          <w:color w:val="FF0000"/>
          <w:sz w:val="24"/>
          <w:szCs w:val="24"/>
          <w:lang w:eastAsia="ru-RU"/>
        </w:rPr>
        <w:t> вступают в силу с 01.01.2020г.</w:t>
      </w:r>
    </w:p>
    <w:p w14:paraId="2C0D08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p w14:paraId="0B12A360" w14:textId="77777777" w:rsidR="00103325" w:rsidRPr="00103325" w:rsidRDefault="00103325" w:rsidP="00103325">
      <w:pPr>
        <w:shd w:val="clear" w:color="auto" w:fill="FFFFFF"/>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80"/>
          <w:lang w:eastAsia="ru-RU"/>
        </w:rPr>
        <w:t> </w:t>
      </w:r>
    </w:p>
    <w:p w14:paraId="65125B23" w14:textId="77777777" w:rsidR="00103325" w:rsidRPr="00103325" w:rsidRDefault="00103325" w:rsidP="00103325">
      <w:pPr>
        <w:shd w:val="clear" w:color="auto" w:fill="FFFFFF"/>
        <w:spacing w:after="0" w:line="240" w:lineRule="auto"/>
        <w:textAlignment w:val="top"/>
        <w:rPr>
          <w:rFonts w:ascii="Times New Roman" w:eastAsia="Times New Roman" w:hAnsi="Times New Roman" w:cs="Times New Roman"/>
          <w:sz w:val="24"/>
          <w:szCs w:val="24"/>
          <w:lang w:eastAsia="ru-RU"/>
        </w:rPr>
      </w:pPr>
      <w:bookmarkStart w:id="71" w:name="ПРИЛОЖЕНИЕ_№_2"/>
      <w:r w:rsidRPr="00103325">
        <w:rPr>
          <w:rFonts w:ascii="Times New Roman" w:eastAsia="Times New Roman" w:hAnsi="Times New Roman" w:cs="Times New Roman"/>
          <w:color w:val="000080"/>
          <w:lang w:eastAsia="ru-RU"/>
        </w:rPr>
        <w:t>ПРИЛОЖЕНИЕ № 2 </w:t>
      </w:r>
      <w:r w:rsidRPr="00103325">
        <w:rPr>
          <w:rFonts w:ascii="Times New Roman" w:eastAsia="Times New Roman" w:hAnsi="Times New Roman" w:cs="Times New Roman"/>
          <w:color w:val="000080"/>
          <w:lang w:eastAsia="ru-RU"/>
        </w:rPr>
        <w:br/>
        <w:t>к Инструкции о порядке заполнения грузовой таможенной декларации</w:t>
      </w:r>
    </w:p>
    <w:p w14:paraId="0C3F2F93" w14:textId="77777777" w:rsidR="00103325" w:rsidRPr="00103325" w:rsidRDefault="00103325" w:rsidP="00103325">
      <w:pPr>
        <w:shd w:val="clear" w:color="auto" w:fill="FFFFFF"/>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noProof/>
          <w:sz w:val="24"/>
          <w:szCs w:val="24"/>
          <w:lang w:eastAsia="ru-RU"/>
        </w:rPr>
        <w:lastRenderedPageBreak/>
        <w:drawing>
          <wp:inline distT="0" distB="0" distL="0" distR="0" wp14:anchorId="1773D4CF" wp14:editId="51B7BEEC">
            <wp:extent cx="10782300" cy="16487775"/>
            <wp:effectExtent l="0" t="0" r="0" b="9525"/>
            <wp:docPr id="2" name="Рисунок 2" descr="http://info.goldsoft.uz/images/Laws/107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nfo.goldsoft.uz/images/Laws/10705/2.jpg"/>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10782300" cy="16487775"/>
                    </a:xfrm>
                    <a:prstGeom prst="rect">
                      <a:avLst/>
                    </a:prstGeom>
                    <a:noFill/>
                    <a:ln>
                      <a:noFill/>
                    </a:ln>
                  </pic:spPr>
                </pic:pic>
              </a:graphicData>
            </a:graphic>
          </wp:inline>
        </w:drawing>
      </w:r>
    </w:p>
    <w:p w14:paraId="6F10D6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w:t>
      </w:r>
    </w:p>
    <w:p w14:paraId="73FEB3A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 с 01.01.2020г.)</w:t>
      </w:r>
    </w:p>
    <w:p w14:paraId="0D3F771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275"/>
        <w:gridCol w:w="243"/>
        <w:gridCol w:w="493"/>
        <w:gridCol w:w="82"/>
        <w:gridCol w:w="82"/>
        <w:gridCol w:w="82"/>
        <w:gridCol w:w="82"/>
        <w:gridCol w:w="82"/>
        <w:gridCol w:w="82"/>
        <w:gridCol w:w="82"/>
        <w:gridCol w:w="82"/>
        <w:gridCol w:w="82"/>
        <w:gridCol w:w="81"/>
        <w:gridCol w:w="81"/>
        <w:gridCol w:w="81"/>
        <w:gridCol w:w="81"/>
        <w:gridCol w:w="98"/>
        <w:gridCol w:w="98"/>
        <w:gridCol w:w="98"/>
        <w:gridCol w:w="98"/>
        <w:gridCol w:w="98"/>
        <w:gridCol w:w="98"/>
        <w:gridCol w:w="98"/>
        <w:gridCol w:w="98"/>
        <w:gridCol w:w="98"/>
        <w:gridCol w:w="98"/>
        <w:gridCol w:w="98"/>
        <w:gridCol w:w="81"/>
        <w:gridCol w:w="81"/>
        <w:gridCol w:w="81"/>
        <w:gridCol w:w="81"/>
        <w:gridCol w:w="81"/>
        <w:gridCol w:w="81"/>
        <w:gridCol w:w="81"/>
        <w:gridCol w:w="81"/>
        <w:gridCol w:w="81"/>
        <w:gridCol w:w="81"/>
        <w:gridCol w:w="81"/>
        <w:gridCol w:w="98"/>
        <w:gridCol w:w="93"/>
        <w:gridCol w:w="92"/>
        <w:gridCol w:w="85"/>
        <w:gridCol w:w="134"/>
        <w:gridCol w:w="117"/>
        <w:gridCol w:w="81"/>
        <w:gridCol w:w="1125"/>
        <w:gridCol w:w="81"/>
        <w:gridCol w:w="270"/>
        <w:gridCol w:w="81"/>
        <w:gridCol w:w="81"/>
        <w:gridCol w:w="81"/>
        <w:gridCol w:w="81"/>
        <w:gridCol w:w="81"/>
        <w:gridCol w:w="81"/>
        <w:gridCol w:w="232"/>
        <w:gridCol w:w="81"/>
        <w:gridCol w:w="81"/>
        <w:gridCol w:w="243"/>
        <w:gridCol w:w="200"/>
        <w:gridCol w:w="172"/>
        <w:gridCol w:w="1105"/>
        <w:gridCol w:w="81"/>
        <w:gridCol w:w="440"/>
      </w:tblGrid>
      <w:tr w:rsidR="00103325" w:rsidRPr="00103325" w14:paraId="5D5ED287" w14:textId="77777777" w:rsidTr="00103325">
        <w:trPr>
          <w:trHeight w:val="96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6C7C0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24B2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D9FF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CD5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F558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FAE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F141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99E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BD3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A99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2BC4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1208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5B6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9B86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8DC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AB14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2C69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E575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E287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69FB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D8E8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287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48E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8107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026A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C8BD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0F2F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3E5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CE4A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0155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859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AEBF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4BF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793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BD4B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044D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1DEF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457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68F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F909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65F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8C6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E304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3EDC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8D7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92B2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CBA7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15"/>
            <w:tcBorders>
              <w:top w:val="single" w:sz="6" w:space="0" w:color="000000"/>
              <w:left w:val="single" w:sz="6" w:space="0" w:color="000000"/>
              <w:bottom w:val="single" w:sz="6" w:space="0" w:color="000000"/>
              <w:right w:val="single" w:sz="6" w:space="0" w:color="000000"/>
            </w:tcBorders>
            <w:vAlign w:val="center"/>
            <w:hideMark/>
          </w:tcPr>
          <w:p w14:paraId="68F7B3BA" w14:textId="77777777" w:rsidR="00103325" w:rsidRPr="00103325" w:rsidRDefault="00103325" w:rsidP="00103325">
            <w:pPr>
              <w:spacing w:after="24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color w:val="000080"/>
                <w:sz w:val="24"/>
                <w:szCs w:val="24"/>
                <w:lang w:eastAsia="ru-RU"/>
              </w:rPr>
              <w:t>ПРИЛОЖЕНИЕ № 2</w:t>
            </w:r>
            <w:r w:rsidRPr="00103325">
              <w:rPr>
                <w:rFonts w:ascii="Times New Roman" w:eastAsia="Times New Roman" w:hAnsi="Times New Roman" w:cs="Times New Roman"/>
                <w:color w:val="000080"/>
                <w:sz w:val="24"/>
                <w:szCs w:val="24"/>
                <w:lang w:eastAsia="ru-RU"/>
              </w:rPr>
              <w:br/>
              <w:t xml:space="preserve">к </w:t>
            </w:r>
            <w:hyperlink r:id="rId326" w:history="1">
              <w:r w:rsidRPr="00103325">
                <w:rPr>
                  <w:rFonts w:ascii="Times New Roman" w:eastAsia="Times New Roman" w:hAnsi="Times New Roman" w:cs="Times New Roman"/>
                  <w:color w:val="0000FF"/>
                  <w:sz w:val="24"/>
                  <w:szCs w:val="24"/>
                  <w:u w:val="single"/>
                  <w:lang w:eastAsia="ru-RU"/>
                </w:rPr>
                <w:t>Инструкции</w:t>
              </w:r>
            </w:hyperlink>
            <w:r w:rsidRPr="00103325">
              <w:rPr>
                <w:rFonts w:ascii="Times New Roman" w:eastAsia="Times New Roman" w:hAnsi="Times New Roman" w:cs="Times New Roman"/>
                <w:color w:val="000080"/>
                <w:sz w:val="24"/>
                <w:szCs w:val="24"/>
                <w:lang w:eastAsia="ru-RU"/>
              </w:rPr>
              <w:t xml:space="preserve"> о порядке заполнения грузовой таможенной декларации</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6D0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bookmarkEnd w:id="70"/>
      <w:bookmarkEnd w:id="71"/>
      <w:tr w:rsidR="00103325" w:rsidRPr="00103325" w14:paraId="6D51F565" w14:textId="77777777" w:rsidTr="00103325">
        <w:trPr>
          <w:cantSplit/>
          <w:trHeight w:val="300"/>
        </w:trPr>
        <w:tc>
          <w:tcPr>
            <w:tcW w:w="0" w:type="auto"/>
            <w:gridSpan w:val="34"/>
            <w:tcBorders>
              <w:top w:val="single" w:sz="6" w:space="0" w:color="000000"/>
              <w:left w:val="single" w:sz="6" w:space="0" w:color="000000"/>
              <w:bottom w:val="single" w:sz="6" w:space="0" w:color="000000"/>
              <w:right w:val="single" w:sz="6" w:space="0" w:color="000000"/>
            </w:tcBorders>
            <w:vAlign w:val="center"/>
            <w:hideMark/>
          </w:tcPr>
          <w:p w14:paraId="19BF6B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0"/>
                <w:szCs w:val="20"/>
                <w:lang w:eastAsia="ru-RU"/>
              </w:rPr>
              <w:t>ГРУЗОВАЯ ТАМОЖЕННАЯ ДЕКЛАРАЦИЯ ДОБАВОЧНЫЙ ЛИСТ</w:t>
            </w:r>
          </w:p>
        </w:tc>
        <w:tc>
          <w:tcPr>
            <w:tcW w:w="0" w:type="auto"/>
            <w:gridSpan w:val="4"/>
            <w:tcBorders>
              <w:top w:val="single" w:sz="6" w:space="0" w:color="000000"/>
              <w:left w:val="single" w:sz="6" w:space="0" w:color="000000"/>
              <w:bottom w:val="single" w:sz="6" w:space="0" w:color="000000"/>
              <w:right w:val="single" w:sz="6" w:space="0" w:color="000000"/>
            </w:tcBorders>
            <w:vAlign w:val="center"/>
            <w:hideMark/>
          </w:tcPr>
          <w:p w14:paraId="5F8237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0"/>
                <w:szCs w:val="20"/>
                <w:lang w:eastAsia="ru-RU"/>
              </w:rPr>
              <w:t>ТД 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59E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153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CB1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9C2A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702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E797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B29C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2E37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104F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C696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7EEA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EF1F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12"/>
            <w:tcBorders>
              <w:top w:val="single" w:sz="6" w:space="0" w:color="000000"/>
              <w:left w:val="single" w:sz="6" w:space="0" w:color="000000"/>
              <w:bottom w:val="single" w:sz="6" w:space="0" w:color="000000"/>
              <w:right w:val="single" w:sz="6" w:space="0" w:color="000000"/>
            </w:tcBorders>
            <w:vAlign w:val="center"/>
            <w:hideMark/>
          </w:tcPr>
          <w:p w14:paraId="7090C7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2D2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A21A7F5" w14:textId="77777777" w:rsidTr="00103325">
        <w:trPr>
          <w:cantSplit/>
          <w:trHeight w:val="300"/>
        </w:trPr>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14:paraId="7C4023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1 Тип декларации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C9A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831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B73F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106D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6F2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432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3BF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3E99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C9B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03DE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9DA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F9B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A3C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6B4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7B21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C8E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7A3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CEEE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4799D51F"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391E079"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E5D7679"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2296C4D1"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D095CFF"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B4158A9"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54F323CF"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EB1A2EE"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FC4390F"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5CDE1EC"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660DCAC"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CFE8654"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B74282C"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235E9CB"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6956C0FF"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036F5F1"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7860056"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AC7984C"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262A3FCD"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DDE6B0C"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8BD8174"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91C0DAB"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4451A63"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6A120375"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501B81E2"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A52A7E6"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5FFFF280"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907116E"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F34AF9C"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341B6E2"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B11D351"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5E4B4C1"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1F6F9ED"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6ADEBA35"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D9A7D89"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2ACEDB65"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5CC37773"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51CA54BD"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3550DE8B" w14:textId="77777777" w:rsidTr="00103325">
        <w:trPr>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8353E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B79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12"/>
            <w:tcBorders>
              <w:top w:val="single" w:sz="6" w:space="0" w:color="000000"/>
              <w:left w:val="single" w:sz="6" w:space="0" w:color="000000"/>
              <w:bottom w:val="single" w:sz="6" w:space="0" w:color="000000"/>
              <w:right w:val="single" w:sz="6" w:space="0" w:color="000000"/>
            </w:tcBorders>
            <w:vAlign w:val="center"/>
            <w:hideMark/>
          </w:tcPr>
          <w:p w14:paraId="6C3DF6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2 Экспортер/грузоотправитель</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38FF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090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11"/>
            <w:tcBorders>
              <w:top w:val="single" w:sz="6" w:space="0" w:color="000000"/>
              <w:left w:val="single" w:sz="6" w:space="0" w:color="000000"/>
              <w:bottom w:val="single" w:sz="6" w:space="0" w:color="000000"/>
              <w:right w:val="single" w:sz="6" w:space="0" w:color="000000"/>
            </w:tcBorders>
            <w:vAlign w:val="center"/>
            <w:hideMark/>
          </w:tcPr>
          <w:p w14:paraId="3BCA93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8 Импортер/грузополучатель</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690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1094C0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D4C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86CF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D4DF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BF4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0291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2F8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455C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356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829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B71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C0C4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E57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C131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645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DE1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E3BD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F6A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105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50A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DA0A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40C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420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CDA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D53D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A139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2641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B273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088D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1D72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CD19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45DB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06E7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DCE5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D92AE00" w14:textId="77777777" w:rsidTr="00103325">
        <w:trPr>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A764E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B7FB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39F9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200D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B486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98EA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5A3F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2C4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4E3F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E380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D3F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1931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BBD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E1F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38F1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9BE8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D71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AF0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94C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0FED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3BB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DB18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3571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2F4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EE7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788A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5CF4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103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BD17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3119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B8F3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69BC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62BD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E2D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F558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0CE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3B4F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7C6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421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299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E5F6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295E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458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FD4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DF2E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F628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E1C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381D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E303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BD1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8130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279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89E8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A359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CB5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9B47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C22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C11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118F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BF4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E3D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1952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ECB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6666452"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29FA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7B41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1D4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F39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AFA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806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6658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34F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F4E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DA15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6AC8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91DB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B8A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46B7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C7D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34A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B75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D9B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D3E4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560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C232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D79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BA8A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4FA8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0FBA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2A1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740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C5E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A57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C7A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9A0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7232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9C7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59C8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6462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217A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622D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8767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5"/>
            <w:tcBorders>
              <w:top w:val="single" w:sz="6" w:space="0" w:color="000000"/>
              <w:left w:val="single" w:sz="6" w:space="0" w:color="000000"/>
              <w:bottom w:val="single" w:sz="6" w:space="0" w:color="000000"/>
              <w:right w:val="single" w:sz="6" w:space="0" w:color="000000"/>
            </w:tcBorders>
            <w:vAlign w:val="center"/>
            <w:hideMark/>
          </w:tcPr>
          <w:p w14:paraId="199CA9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3 Доб. листы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27F0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6"/>
            <w:tcBorders>
              <w:top w:val="single" w:sz="6" w:space="0" w:color="000000"/>
              <w:left w:val="single" w:sz="6" w:space="0" w:color="000000"/>
              <w:bottom w:val="single" w:sz="6" w:space="0" w:color="000000"/>
              <w:right w:val="single" w:sz="6" w:space="0" w:color="000000"/>
            </w:tcBorders>
            <w:vAlign w:val="center"/>
            <w:hideMark/>
          </w:tcPr>
          <w:p w14:paraId="594A02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6A1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6BBF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032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7CB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8E72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C307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13EB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94B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F359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B02F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2E02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E89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5921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72447E9"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12362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0D1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00DE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E60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BD3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07B7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1C5B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FD6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2EA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4B7F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6150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D34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617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9F9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024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E5F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6A8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F97D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5284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DB2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87AF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6A98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6A14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916D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E3B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A1D2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12F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369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F185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990D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BA6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75E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D7B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3335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9180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F8B6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1E1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ED35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3C5B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7D50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025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2B8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FCEC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063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C61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B7DA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3F95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785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DDFE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019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D76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53F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1E1E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D8B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26F3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5760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226A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7D553B87"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9D99A4A"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C00D72F"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74BF8CD"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89471F8"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1E4F1FD"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3522BB94" w14:textId="77777777" w:rsidTr="00103325">
        <w:trPr>
          <w:cantSplit/>
          <w:trHeight w:val="255"/>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15E776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31 Грузовые места и описание товара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C0E4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Маркировка и количество - Номера контейнеров - Описание товара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0BD7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436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A9F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72C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AB8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023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668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7BA5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043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31A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ABCB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5BC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BDC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6CB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3784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D9EB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9ED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B8C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D8E8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084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80A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796C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41B4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33B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FA79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0CFA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D5E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BA4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0EC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A50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9E67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301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5FFC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D73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F43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2C1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1F1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C86D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14B5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4F765E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32 Товар №</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1EC8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F7A4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073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EADB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33 Код товара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FB55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FD39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CD9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4A6B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0204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B7D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A734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A83B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073C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88C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ABD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8660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2B62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50B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3E25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1214BF8"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082E1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1C4D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69D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70C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E1F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016E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F962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4274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C18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5BA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4E9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767A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85D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854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A63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648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D0B1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3EFA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82F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0FD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0D4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A63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DD7D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CA0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1B47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9EAB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2D50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748A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B42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9A8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478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446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612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C1E4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EDE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782D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601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5EFA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CC07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F1B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D6BC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0A53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2FE0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D109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6616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812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32CA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5F2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3D6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9771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C95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E4B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139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C912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8D5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258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B135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848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19C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C49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B7B3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336E5613"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2AE8D432"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0B01EFEE" w14:textId="77777777" w:rsidTr="00103325">
        <w:trPr>
          <w:cantSplit/>
          <w:trHeight w:val="18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56C3F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502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BCC4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0C9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0EF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233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67B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A40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D55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EE3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C7F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627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910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CBCF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DB86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D30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D69D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91D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A69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455A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551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3D10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BB81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55F9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833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EEF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132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C2E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C0F1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FC6B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F1E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3602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827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F71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4A93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991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1A33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38FD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39C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7227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894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383D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A53D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60A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3FD1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8"/>
            <w:tcBorders>
              <w:top w:val="single" w:sz="6" w:space="0" w:color="000000"/>
              <w:left w:val="single" w:sz="6" w:space="0" w:color="000000"/>
              <w:bottom w:val="single" w:sz="6" w:space="0" w:color="000000"/>
              <w:right w:val="single" w:sz="6" w:space="0" w:color="000000"/>
            </w:tcBorders>
            <w:vAlign w:val="center"/>
            <w:hideMark/>
          </w:tcPr>
          <w:p w14:paraId="6D4FA6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34 Код страны происх.</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B45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6"/>
            <w:tcBorders>
              <w:top w:val="single" w:sz="6" w:space="0" w:color="000000"/>
              <w:left w:val="single" w:sz="6" w:space="0" w:color="000000"/>
              <w:bottom w:val="single" w:sz="6" w:space="0" w:color="000000"/>
              <w:right w:val="single" w:sz="6" w:space="0" w:color="000000"/>
            </w:tcBorders>
            <w:vAlign w:val="center"/>
            <w:hideMark/>
          </w:tcPr>
          <w:p w14:paraId="7CA8E4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35 Вес брутто (кг)</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C80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 </w:t>
            </w:r>
            <w:r w:rsidRPr="00103325">
              <w:rPr>
                <w:rFonts w:ascii="Times New Roman" w:eastAsia="Times New Roman" w:hAnsi="Times New Roman" w:cs="Times New Roman"/>
                <w:sz w:val="20"/>
                <w:szCs w:val="20"/>
                <w:lang w:eastAsia="ru-RU"/>
              </w:rPr>
              <w:t xml:space="preserve">      36 Преференция   </w:t>
            </w:r>
          </w:p>
        </w:tc>
        <w:tc>
          <w:tcPr>
            <w:tcW w:w="0" w:type="auto"/>
            <w:vAlign w:val="center"/>
            <w:hideMark/>
          </w:tcPr>
          <w:p w14:paraId="6FEB6107"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3F64D58"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4F42E408"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5E31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9C57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E70E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5E1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50B6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B57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A10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31FB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8C53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D51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A09C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9AF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55D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EBE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FBA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528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188F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3C3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7C80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78E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E3C7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7342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75C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4600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5F6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4571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8BF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5A6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A686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7103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9A65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DFF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EAD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AED2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C25C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56CA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A8DA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09A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C534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8ACE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1BC7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B54A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867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B1C4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DA13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18A4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7040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C24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F1F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3994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243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BEE5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FF4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65B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0294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606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3FA6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37B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48D5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4D6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DCEC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2A72AFDB"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CD129F2"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508E0B1E" w14:textId="77777777" w:rsidTr="00103325">
        <w:trPr>
          <w:cantSplit/>
          <w:trHeight w:val="18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32EC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39C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D9E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2C47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D216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A45D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AE03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34E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489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A4E6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2260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DF9E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AF4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9C6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E54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E06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CF2A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C00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27C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87D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685E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F67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114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8BF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E5A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8DF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FD1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26E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C6F9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5A6D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2CC6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D676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1D2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947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C230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DD9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A15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2FEA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FE1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ADAB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A3A8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8A64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3EDF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FE65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91A9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6"/>
            <w:tcBorders>
              <w:top w:val="single" w:sz="6" w:space="0" w:color="000000"/>
              <w:left w:val="single" w:sz="6" w:space="0" w:color="000000"/>
              <w:bottom w:val="single" w:sz="6" w:space="0" w:color="000000"/>
              <w:right w:val="single" w:sz="6" w:space="0" w:color="000000"/>
            </w:tcBorders>
            <w:vAlign w:val="center"/>
            <w:hideMark/>
          </w:tcPr>
          <w:p w14:paraId="2C2062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37 Процедура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FE6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B122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80CA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DC63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38 Вес нетто (кг)</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D592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6170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229C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EA10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C5C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04E4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 xml:space="preserve">  39 Квота   </w:t>
            </w:r>
          </w:p>
        </w:tc>
        <w:tc>
          <w:tcPr>
            <w:tcW w:w="0" w:type="auto"/>
            <w:vAlign w:val="center"/>
            <w:hideMark/>
          </w:tcPr>
          <w:p w14:paraId="39CA996A"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2C6C4489"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51540856"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44D65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39C7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ADAB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92CF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2659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11F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515D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C52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7543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0DC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2FE3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4EC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20D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58CE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8EB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AFF3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2836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B3DD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3CC0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9F0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556E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4EC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7B30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0C2B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8C1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6219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8376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D68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411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DB96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137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37A1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4CAA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CB5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292A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AE3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D072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B0F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1D14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B415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9A60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F82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DD75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175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5B20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0F7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237F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E047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CD0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697C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E56C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B2A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DF7F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3CBD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0B2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3F50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F1A1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C34A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1A33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4328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6930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6671872C"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2C5B9AF2"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5074C21F" w14:textId="77777777" w:rsidTr="00103325">
        <w:trPr>
          <w:cantSplit/>
          <w:trHeight w:val="16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D09D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3A75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04E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B888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266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412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2227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5FA6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F8A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CE88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560A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594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80B4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80D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A92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648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3A79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07B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A931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BC0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539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F662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2EA2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14FB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138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E893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80AD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1F9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96A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582E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FD01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3FAC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E53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882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78B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1CD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785A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23EC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288E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FA61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8D8D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695F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723C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586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7D39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1C1F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40 Общая декларация/предшествующий документ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E62C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68B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145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7D74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E708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47C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AB7B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D9C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8C02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3C45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B63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23F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20DD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E614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802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037BD7AF"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10DFB76"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4BD63C38"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47FA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5FE9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8C6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D0C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DF47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C95E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36FE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0CB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0E86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CC6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866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559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39D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B9BF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5D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438C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80A9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F9F0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9496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5A42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A706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571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D8CB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3F3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91DA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1DB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C80E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95D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A05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18A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0B9B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5498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827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130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B34F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FAF8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208E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776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87E3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3B41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4733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F32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CBAB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87B1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A6A9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BFA7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8C83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9CA7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D1CA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42AB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C869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169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89FC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A08F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9DD7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566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43F4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6AE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350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CE6C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7FD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266E393E"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6D96C37B"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203B5030" w14:textId="77777777" w:rsidTr="00103325">
        <w:trPr>
          <w:cantSplit/>
          <w:trHeight w:val="16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4D117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166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275A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38B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9E27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79D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A01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CB54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25E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1F0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E12A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99B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774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2F4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7FB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C89D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A67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B76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5FA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6F8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1450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714E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A77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F865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1DD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D7D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7486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4644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4CE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414C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1359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6A9F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7A1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3ED1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EB8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DF0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FDE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44EB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0857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208E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7F2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EB70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3B33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33CE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9180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0A6C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41 Доп. единица измерения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EA2F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3987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699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A00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D6A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9BA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420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B460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99C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CF6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055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79FB91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42 Фактур. стоим. т-ра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691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43</w:t>
            </w:r>
            <w:r w:rsidRPr="00103325">
              <w:rPr>
                <w:rFonts w:ascii="Times New Roman" w:eastAsia="Times New Roman" w:hAnsi="Times New Roman" w:cs="Times New Roman"/>
                <w:sz w:val="20"/>
                <w:szCs w:val="20"/>
                <w:lang w:eastAsia="ru-RU"/>
              </w:rPr>
              <w:t xml:space="preserve">        </w:t>
            </w:r>
          </w:p>
        </w:tc>
        <w:tc>
          <w:tcPr>
            <w:tcW w:w="0" w:type="auto"/>
            <w:vAlign w:val="center"/>
            <w:hideMark/>
          </w:tcPr>
          <w:p w14:paraId="6E176709"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2D8BF9B"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224D5BF7" w14:textId="77777777" w:rsidTr="00103325">
        <w:trPr>
          <w:cantSplit/>
          <w:trHeight w:val="240"/>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1E8001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44 Дополнит. информация/ представл. документы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CF10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B55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B66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543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83A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42D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BB0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FC5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16F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2AE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BCB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01E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89AE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E823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1AC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E81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0A17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4B2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3E7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289C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92E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5CC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730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8EF3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1F68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0DC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1E7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F370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39B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22DA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8FC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FD1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66C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212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184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A5D9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6E9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88F5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BF7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0CC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BEF9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124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99BE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2FBA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0C0E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7B9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BA01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D870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5DF9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E70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ACF6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6DDE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F30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E3F7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B26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9E7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D090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DE0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D20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E7EF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ED57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693D9B9"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CDD1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D5E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6DB1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4040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ED46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388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5509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C69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1932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931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EEA8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C1F8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60AE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5DA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76BF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FC4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D4C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704F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817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9F0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821A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414B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CEA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B519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BB2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104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993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D551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E39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0B9E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C85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C9B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E8AA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D8F3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FF9F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8572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7D6B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3D9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130A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7881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1F6C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A190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4427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EFC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9F0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4C2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9493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D8EE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435E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7CDF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817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228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288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9D36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345B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B85F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501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5B0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9DD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7118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DA0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 </w:t>
            </w:r>
            <w:r w:rsidRPr="00103325">
              <w:rPr>
                <w:rFonts w:ascii="Times New Roman" w:eastAsia="Times New Roman" w:hAnsi="Times New Roman" w:cs="Times New Roman"/>
                <w:sz w:val="20"/>
                <w:szCs w:val="20"/>
                <w:lang w:eastAsia="ru-RU"/>
              </w:rPr>
              <w:t xml:space="preserve">45 Таможенная стоимость   </w:t>
            </w:r>
          </w:p>
        </w:tc>
        <w:tc>
          <w:tcPr>
            <w:tcW w:w="0" w:type="auto"/>
            <w:vAlign w:val="center"/>
            <w:hideMark/>
          </w:tcPr>
          <w:p w14:paraId="27CDE097"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202DC2B8"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70765C2D"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1144F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3F50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F441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9281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7D2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9DA4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B712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5AD5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CB60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665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B84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F64D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0812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31A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3CB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3EE9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A95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8FB8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5DD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FD42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655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2E9D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60F9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72A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35C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06C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46A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28A8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E837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49D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609A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2D8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409E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AD7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D4CB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836E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216D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7912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7F9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C792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52E9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8B7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359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C15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338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C98D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661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50FE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D64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82CC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F2B5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159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5CF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6F4E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65E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3EB0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B4D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B5BE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57DB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917C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62A3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0F1FA887"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C90F791"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594D5AA6"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7BB16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557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CBBB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DEC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CEFD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3BD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DDA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D69A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F31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46DB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6B98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C71D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5DC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4B4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1576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FF6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410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C0B4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CD1A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9FB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470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2BE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12B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31BA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DEE9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A733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6AE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242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6762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2CE7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AF88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E5D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25E6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8A3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3345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0B44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D55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E64B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4D8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BE2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188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101C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2B2A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FE88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B7E8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7058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0B25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9D5F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1AD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3CE7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82FE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59C4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DD7C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FC0F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FC1A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94F9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D63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6B2EA7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46 Статистическая стоимость</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EB8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364A4651"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5A786F29"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7F24730B"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79B7B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0BE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7FC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ACA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AA9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080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C57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5A48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A5CD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6F3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600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0D89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5BA0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30E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CFE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9EE4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A098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1599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AB7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521E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738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1E4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A86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222B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54F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6FA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D078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B9F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D61F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87D8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9BE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D72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83E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3D9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5835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B76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FCFC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695D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7D9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D54A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707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1E2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414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1E64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09AE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904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AC8B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A61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2183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164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5B34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FD15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3CA2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2422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5709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2D1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E26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894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20E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2AB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5C9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1B07F25A"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AE931B3"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160BC6E4" w14:textId="77777777" w:rsidTr="00103325">
        <w:trPr>
          <w:cantSplit/>
          <w:trHeight w:val="255"/>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345E77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31 Грузовые места и описание товара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0B7E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Маркировка и количество - Номера контейнеров - Описание товара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F56A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DFA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7657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00B8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3E3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819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27B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986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7EF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028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FBB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C167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A383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090E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77E1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0046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698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472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DE0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13F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7054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010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3AEA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953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35A2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E45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E1AC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A80A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ADA0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113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6F7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1FC8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49A0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438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4823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9223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334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2F1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E634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387BDD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32 Товар №</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DFA3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A123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E276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8BE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33 Код товара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CEEE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AE19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0226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0C0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A7B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4F63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E82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3F9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F227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D99C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5295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4221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B05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707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371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474D484"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D9E6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231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8AA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798F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7A92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41CE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A911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9B9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2A7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B1C3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C6C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CAC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3EA4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2BBF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6A54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262C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D0E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186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B027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E529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81C0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BACB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282C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435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FB50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48B8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EBC5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0492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49C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10D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DACE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35E4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C74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2E2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215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C89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2041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D80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1EE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7EE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6480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0B5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52C9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0DCF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F05C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2C7E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941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352D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6B0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7518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42E4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394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5FA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5DC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D8DA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540B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3B67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F4C4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2598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054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88A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6E2D64D0"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5E81610B"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459E84B4"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0986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7B84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11B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66C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CA85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569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992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80F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0D6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9C01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0CC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D7CE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5E6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2B9B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EDA1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46AD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7652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436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7BF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BD64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C21A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225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AD4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C92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2EEC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D90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E86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8E6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AA7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CCCF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4DC7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E622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C018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6A90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5F7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7179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5C61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268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61DB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D02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B491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A40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F6F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1C4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649B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8"/>
            <w:tcBorders>
              <w:top w:val="single" w:sz="6" w:space="0" w:color="000000"/>
              <w:left w:val="single" w:sz="6" w:space="0" w:color="000000"/>
              <w:bottom w:val="single" w:sz="6" w:space="0" w:color="000000"/>
              <w:right w:val="single" w:sz="6" w:space="0" w:color="000000"/>
            </w:tcBorders>
            <w:vAlign w:val="center"/>
            <w:hideMark/>
          </w:tcPr>
          <w:p w14:paraId="29BA53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34 Код страны происх.</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2806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6"/>
            <w:tcBorders>
              <w:top w:val="single" w:sz="6" w:space="0" w:color="000000"/>
              <w:left w:val="single" w:sz="6" w:space="0" w:color="000000"/>
              <w:bottom w:val="single" w:sz="6" w:space="0" w:color="000000"/>
              <w:right w:val="single" w:sz="6" w:space="0" w:color="000000"/>
            </w:tcBorders>
            <w:vAlign w:val="center"/>
            <w:hideMark/>
          </w:tcPr>
          <w:p w14:paraId="5689B9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35 Вес брутто (кг)</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AB37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10"/>
                <w:szCs w:val="10"/>
                <w:lang w:eastAsia="ru-RU"/>
              </w:rPr>
              <w:t> </w:t>
            </w:r>
            <w:r w:rsidRPr="00103325">
              <w:rPr>
                <w:rFonts w:ascii="Times New Roman" w:eastAsia="Times New Roman" w:hAnsi="Times New Roman" w:cs="Times New Roman"/>
                <w:strike/>
                <w:sz w:val="20"/>
                <w:szCs w:val="20"/>
                <w:lang w:eastAsia="ru-RU"/>
              </w:rPr>
              <w:t xml:space="preserve">      36 Преференция   </w:t>
            </w:r>
          </w:p>
        </w:tc>
        <w:tc>
          <w:tcPr>
            <w:tcW w:w="0" w:type="auto"/>
            <w:vAlign w:val="center"/>
            <w:hideMark/>
          </w:tcPr>
          <w:p w14:paraId="4F831DF8"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4218955"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01A3B634"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D55CC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36A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30F9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CEC6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176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337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807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AF00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3E1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1589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557E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CFCD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BFE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59D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5D8D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0171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5CAE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0BF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F87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3B2B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D08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40C5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F333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F6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8184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B2CB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236D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D51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7EA9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230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A34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2A2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F3C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DC8B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D684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40D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720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291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3B1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AB2A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92B9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50E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9E1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F9CA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D751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E16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01D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4174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2371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B959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9A77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76E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CA7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03C7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765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5D6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D0F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9346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F46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530C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B3C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3D0D0397"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74F8B67"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44F27505"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0919C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39D3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623F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BBF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B4B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3CA1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030B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D007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9F5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DC68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AA5B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8AAB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F534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8E4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12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F90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9DFD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2098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998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30D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97B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C90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D50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A2CD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BE03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55A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421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DAB6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712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A07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C41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784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43DA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17EA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079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9215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279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E4C7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BB39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8CAB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AD12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872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B09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AC30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D93B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6"/>
            <w:tcBorders>
              <w:top w:val="single" w:sz="6" w:space="0" w:color="000000"/>
              <w:left w:val="single" w:sz="6" w:space="0" w:color="000000"/>
              <w:bottom w:val="single" w:sz="6" w:space="0" w:color="000000"/>
              <w:right w:val="single" w:sz="6" w:space="0" w:color="000000"/>
            </w:tcBorders>
            <w:vAlign w:val="center"/>
            <w:hideMark/>
          </w:tcPr>
          <w:p w14:paraId="4FD745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37 Процедура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93AF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CD12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52A6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B84E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38 Вес нетто (кг)</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0F8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B25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D37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6D96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ED9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557B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 xml:space="preserve">  39 Квота   </w:t>
            </w:r>
          </w:p>
        </w:tc>
        <w:tc>
          <w:tcPr>
            <w:tcW w:w="0" w:type="auto"/>
            <w:vAlign w:val="center"/>
            <w:hideMark/>
          </w:tcPr>
          <w:p w14:paraId="4A666ED7"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56B6FC1B"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3693D04C"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48019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51F3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F3C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02BC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12D6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BAC8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71F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2B2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3F54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B1F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8BD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CF4B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817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ECC8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CFCD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1959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F12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D7FD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97B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1B0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FF6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CBA6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9FB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BBB9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9A9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54B1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2AA8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9AC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E18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CFE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BE20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F46E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4EB8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775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FD70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C3A6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71B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5E1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6D3F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0D0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DC11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AB1E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D057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E8A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73C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72E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6118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3AA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8F2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5406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87B3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7CE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51C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9038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C5A4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316A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C888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714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297F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FF5B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090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166A025B"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BE90C8F"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76063F95"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FAAC1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C6DB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DBC0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355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704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D045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0BEF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E17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0096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A88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F65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52E8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129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4BF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62D7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09B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756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B48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A7F0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CF72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73DE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22AE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90D9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607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9821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387D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36AE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C591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7267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10D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B03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F47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C06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2A29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7BDE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E29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739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99A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94D9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5C6E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F81A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FAE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C9F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1DB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876D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9B3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40 Общая декларация/предшествующий документ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F8CD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388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0A66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3BA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48F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5BD3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FC9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C6F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125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A7C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2A94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94D4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388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B9C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6AE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748ED3E8"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26646F15"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577BE1AF"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8C237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5A8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8964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E4BD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4AF1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ED1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550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972C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8348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0F7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9CCD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8BF5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51BA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F8E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9AB5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3B3B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5AF3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B76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80C1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871D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0DA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1A99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FA2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CFE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395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EBF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4D63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FCD8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0497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92E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B569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967B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0A02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0DE2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A9D8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DBA5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D0A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928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2A2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3E27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7EAD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D4F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2DD8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D389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4F32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F45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87B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C4B9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BE4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4F4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A40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8975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F77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4ACB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63F4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A1B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041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4EB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89DB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BF4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C7D2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61D944B3"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672D7F5C"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50EACE2C"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68DDA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0B12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D01D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FA09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495C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9A4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174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EB5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C041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16E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1C3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959B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6C56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3A1B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4894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2EE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4A8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C836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2D1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DB0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5E1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607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D0E9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1D2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068B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BB6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4009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45E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A877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529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420D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BA3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CE7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A5B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D31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E458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4EA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3647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C97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EBAD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C65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195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B982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D0F7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45C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5009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41 Доп. единица измерения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509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DB2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E737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228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0DC7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F68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40B6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ADC6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000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FE9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26D5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16E3C5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42 Фактур. стоим. т-ра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281E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43</w:t>
            </w:r>
            <w:r w:rsidRPr="00103325">
              <w:rPr>
                <w:rFonts w:ascii="Times New Roman" w:eastAsia="Times New Roman" w:hAnsi="Times New Roman" w:cs="Times New Roman"/>
                <w:sz w:val="20"/>
                <w:szCs w:val="20"/>
                <w:lang w:eastAsia="ru-RU"/>
              </w:rPr>
              <w:t xml:space="preserve">        </w:t>
            </w:r>
          </w:p>
        </w:tc>
        <w:tc>
          <w:tcPr>
            <w:tcW w:w="0" w:type="auto"/>
            <w:vAlign w:val="center"/>
            <w:hideMark/>
          </w:tcPr>
          <w:p w14:paraId="0D192EA9"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A1FCC3C"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3746B9EC" w14:textId="77777777" w:rsidTr="00103325">
        <w:trPr>
          <w:cantSplit/>
          <w:trHeight w:val="240"/>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5AF446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44 Дополнит. информация/ представл. документы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435D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7B0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727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A89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E3D5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8E23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603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168C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95D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8C0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F61E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F9BD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E973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EFE0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73A8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50B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F7C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5AB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4108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638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1B2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6968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BA6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73C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B215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DD24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D2F6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006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2685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373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FDCC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8995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F3D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655F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0965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9742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A7F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6A3D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1BC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425B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B48A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3658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B67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EF5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2DF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1AA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E891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84C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2DD4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D06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225B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2828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03B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F3BA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ACB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D90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1867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67A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38F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43E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AB2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E0A3A2D"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F5769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717A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A89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CB9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3EEA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C430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6CC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7E46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68E5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3798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A20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E81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9489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387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313D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0976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0200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DBED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303E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834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C9E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9699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8F91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DAF0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0C5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0AA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C76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787D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2D4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470E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FE42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FBD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2EB0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3840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1FC2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6CF3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B85B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92C3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67D5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D0D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2E9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441E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3FCB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598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242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A72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345A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877E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CC0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CE7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BEF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4BF3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DA8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F6CA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CD69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55BC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25BD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E498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BDD9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417F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F7C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 </w:t>
            </w:r>
            <w:r w:rsidRPr="00103325">
              <w:rPr>
                <w:rFonts w:ascii="Times New Roman" w:eastAsia="Times New Roman" w:hAnsi="Times New Roman" w:cs="Times New Roman"/>
                <w:sz w:val="20"/>
                <w:szCs w:val="20"/>
                <w:lang w:eastAsia="ru-RU"/>
              </w:rPr>
              <w:t xml:space="preserve">45 Таможенная стоимость   </w:t>
            </w:r>
          </w:p>
        </w:tc>
        <w:tc>
          <w:tcPr>
            <w:tcW w:w="0" w:type="auto"/>
            <w:vAlign w:val="center"/>
            <w:hideMark/>
          </w:tcPr>
          <w:p w14:paraId="48D64C98"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60454F90"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25D41058"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966BB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3986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FBFD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90D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0294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15A8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F399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4D3D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69E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34E3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73C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96C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D856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925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2F7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C42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30D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4672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ACE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E96F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5D36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EE6D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13D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707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EB92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DDB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1B9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BA6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F8E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F56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9A39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9C98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104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9D73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69E1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F5ED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B6FB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048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8194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389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1C82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1A6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EB25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BC0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B4FD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DC6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0D4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121E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063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82F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8F7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F6D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7AFC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8E7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0B62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47E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7D7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30D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81B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40E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6F4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7A072747"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F7AD1EB"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6FC1163A"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383D0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D1FC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D79D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C67A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4E22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971C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DE5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64A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69FC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FBFD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2E5A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4D4F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EC87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07B2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4CE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A340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2C0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C7B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89A7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14E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713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6BE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A73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453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92D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1B2E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C91F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C436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6239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02D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EA06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077C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40BA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2CA1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364C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F49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7FF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F487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64A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E0E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B14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1C3A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CDE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F274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6B61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5B5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078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2AC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54F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7726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1F4A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6BF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EF4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1ED3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9DA5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614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E9B0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023653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46 Статистическая стоимость</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8DE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2FF21AD7"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5FC6BD1"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60ACBF3D"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D7E9F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A9FE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660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A16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D29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804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D27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8E0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E441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240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4A3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BF6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49DD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BEE9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0BA3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7EC7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A7D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B02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9BC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F414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C502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023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397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421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36AD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0EC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5DCA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3262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BE4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96ED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3474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5D8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FC6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79E0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680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E36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DBFF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DC3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FFF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99A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4837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86FD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8E2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493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2E25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360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988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9A07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E77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0030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518F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EF2B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716C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91B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4326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FF8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A67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EEB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C363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C22F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B5E6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22640D6F"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3640F52"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74A60520" w14:textId="77777777" w:rsidTr="00103325">
        <w:trPr>
          <w:cantSplit/>
          <w:trHeight w:val="255"/>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5E316A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31 Грузовые места и описание товара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1BE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Маркировка и количество - Номера контейнеров - Описание товара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C52C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4A59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5222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AA4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5914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648B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3648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9223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F7E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5819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C902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65C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C224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EC8B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A493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AFA8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FD9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C27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E0DD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8B64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A8D1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70C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F1E4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D56D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CF5A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D467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C7B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2E9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A88E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D42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134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5F5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3238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AA4C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624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0311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D9C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C05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D21F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621F79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32 Товар №</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71CD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F0A1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3E4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06DA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33 Код товара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0AE6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2E6D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1C3C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7A9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0F5F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C452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A9D8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9A4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53E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8B8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EF38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4EBC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245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5D6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7D22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D29CB17"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1F95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A550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030E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52C0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B735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652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02B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7279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AABD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4CB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374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D10E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1ABA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36A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FEE9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5937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AE17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BCB1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E9E2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052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AD4D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9480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0345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F79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0BF2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179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EB0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366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782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9149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A49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7719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8DB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1ED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0B3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01B3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56A6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B6E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63D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6C95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BB36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14AD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2CD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269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3842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ABA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188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4A2B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780B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351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43C4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96A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369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535F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AF4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D74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E8CD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2AAB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16C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38B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BA9D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2F2D316D"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3CDE727"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556E628C"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760F8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176F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2E5D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B74F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832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2522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F98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D9A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0132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002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6B36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C20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0DF5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9380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525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5B8E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182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8394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E18B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675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ED0D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267E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E12C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66F7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24E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084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69FB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251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F6A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EADD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3AEC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97D7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8FF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EB12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332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974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D8EB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D2B3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695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41B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424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9FEA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E466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449B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101E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8"/>
            <w:tcBorders>
              <w:top w:val="single" w:sz="6" w:space="0" w:color="000000"/>
              <w:left w:val="single" w:sz="6" w:space="0" w:color="000000"/>
              <w:bottom w:val="single" w:sz="6" w:space="0" w:color="000000"/>
              <w:right w:val="single" w:sz="6" w:space="0" w:color="000000"/>
            </w:tcBorders>
            <w:vAlign w:val="center"/>
            <w:hideMark/>
          </w:tcPr>
          <w:p w14:paraId="316A44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34 Код страны происх.</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E15D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6"/>
            <w:tcBorders>
              <w:top w:val="single" w:sz="6" w:space="0" w:color="000000"/>
              <w:left w:val="single" w:sz="6" w:space="0" w:color="000000"/>
              <w:bottom w:val="single" w:sz="6" w:space="0" w:color="000000"/>
              <w:right w:val="single" w:sz="6" w:space="0" w:color="000000"/>
            </w:tcBorders>
            <w:vAlign w:val="center"/>
            <w:hideMark/>
          </w:tcPr>
          <w:p w14:paraId="64C087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35 Вес брутто (кг)</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2BD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 </w:t>
            </w:r>
            <w:r w:rsidRPr="00103325">
              <w:rPr>
                <w:rFonts w:ascii="Times New Roman" w:eastAsia="Times New Roman" w:hAnsi="Times New Roman" w:cs="Times New Roman"/>
                <w:sz w:val="20"/>
                <w:szCs w:val="20"/>
                <w:lang w:eastAsia="ru-RU"/>
              </w:rPr>
              <w:t xml:space="preserve">      36 Преференция   </w:t>
            </w:r>
          </w:p>
        </w:tc>
        <w:tc>
          <w:tcPr>
            <w:tcW w:w="0" w:type="auto"/>
            <w:vAlign w:val="center"/>
            <w:hideMark/>
          </w:tcPr>
          <w:p w14:paraId="54D1E75C"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3A5A9C3"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2F0B4566"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6C784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2D55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F28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3DC7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2D5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74C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09E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406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9AD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B2C2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7D6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40A5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26D7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2B5A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3572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6645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76D0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C57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718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7AB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75D7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D333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7C90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9D4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2F4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CE95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FD7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446F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7C85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7E5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A68D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A1B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303C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8856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C99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50DF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9D5C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579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7F9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389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917D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033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3962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EF8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097B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692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7E8B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B54B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E6E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42E5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726F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4DD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F9A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676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DF2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989C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CA00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71C5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A055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1F7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704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016B440F"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B1E9372"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0C6A5670"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7215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BE6D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1B3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CD3D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CDAB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937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F69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E8B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74E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C92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A6F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6595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34A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E98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951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565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462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A4F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076D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967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E172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FF13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8A79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C50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585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B960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C65E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202D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01A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4DF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B236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0E3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A318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DDA8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8796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6E7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B07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35B8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025E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00F6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8F9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5C6E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F96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F46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3901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6"/>
            <w:tcBorders>
              <w:top w:val="single" w:sz="6" w:space="0" w:color="000000"/>
              <w:left w:val="single" w:sz="6" w:space="0" w:color="000000"/>
              <w:bottom w:val="single" w:sz="6" w:space="0" w:color="000000"/>
              <w:right w:val="single" w:sz="6" w:space="0" w:color="000000"/>
            </w:tcBorders>
            <w:vAlign w:val="center"/>
            <w:hideMark/>
          </w:tcPr>
          <w:p w14:paraId="310597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37 Процедура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093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6C56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CB5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236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38 Вес нетто (кг)</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C8E8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88E2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5CB6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F77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F84D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7A1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 xml:space="preserve">  39 Квота   </w:t>
            </w:r>
          </w:p>
        </w:tc>
        <w:tc>
          <w:tcPr>
            <w:tcW w:w="0" w:type="auto"/>
            <w:vAlign w:val="center"/>
            <w:hideMark/>
          </w:tcPr>
          <w:p w14:paraId="1CB040C1"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0B0DF11"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6D4F05EC"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682B0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AE60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AB6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2403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54C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463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E381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F792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ABE5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98EF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A46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A5BA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E606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9A2E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F6B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C3C7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D9CB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5D15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09A7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5925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2C8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DD4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50CE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17D1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D56E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F7BC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0954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C2C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301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350C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D75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4D0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4E96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A0E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833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17EA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D12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E95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A4F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4D81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3EA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39A5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09A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BA1D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395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A19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473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81F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65B5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EDD2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EBE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0D15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33B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D1A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D70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E98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3D8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AB7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1578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F90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4AC6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23B0C773"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FE05CA5"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3AB06760"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BA322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7F3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62B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195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070F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CEF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A5AE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204C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304F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DD1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026F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992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C59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27AD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3736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2CFF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51AA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0915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9C7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5E5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FF1C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8D0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722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035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40B0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D264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76A6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DD49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4E8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431A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B0C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EA2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316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60FD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E2EE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321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91D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4E2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867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AD20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916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99B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C99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964E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81B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F71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40 Общая декларация/предшествующий документ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24CF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FC6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C09E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8080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E82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B6A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246D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141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8AB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7796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E801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862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5AD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102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8F93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181ECAE0"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059A8DF"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695F25C1"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7AAB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0523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245D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24E3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88F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D5A3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FA0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27A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00F1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329E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06C8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3A52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7C3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AE5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761D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274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1E23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272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439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C63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A0F2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F30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811A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E9E4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B40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81D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078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6D4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504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48B4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36B8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B90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206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CDA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88BC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C73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C938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9C1B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166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25F6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6E30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D86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637D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C400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6374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71E5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71A7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2422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DBF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811D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4D15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518C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753E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F19E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5F5A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0DD3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6674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D6C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D14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FDE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3CA3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1E5842C2"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B05D23C"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0C31F439"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3854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90C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0E76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5B6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56A5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706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191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C319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6B3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485E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C30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C720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4307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8E68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390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F48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A64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5E1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A96A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586F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94E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DEFC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7D68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421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CFB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0E8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A0C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1F04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FC1D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FE0B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02EA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760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34F2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4FFA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3969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18E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16A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BA8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BB0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4F0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1865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672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5E54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E019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4E35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68D6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41 Доп. единица измерения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0D2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6DF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0405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5685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4CB3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114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CEF1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526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7027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B39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AC0B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65450B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42 Фактур. стоим. т-ра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470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43</w:t>
            </w:r>
            <w:r w:rsidRPr="00103325">
              <w:rPr>
                <w:rFonts w:ascii="Times New Roman" w:eastAsia="Times New Roman" w:hAnsi="Times New Roman" w:cs="Times New Roman"/>
                <w:sz w:val="20"/>
                <w:szCs w:val="20"/>
                <w:lang w:eastAsia="ru-RU"/>
              </w:rPr>
              <w:t xml:space="preserve">        </w:t>
            </w:r>
          </w:p>
        </w:tc>
        <w:tc>
          <w:tcPr>
            <w:tcW w:w="0" w:type="auto"/>
            <w:vAlign w:val="center"/>
            <w:hideMark/>
          </w:tcPr>
          <w:p w14:paraId="6ACD1FEB"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5A4E62D2"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775CC558" w14:textId="77777777" w:rsidTr="00103325">
        <w:trPr>
          <w:cantSplit/>
          <w:trHeight w:val="240"/>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7372F1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44 Дополнит. информация/ представл. документы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EFB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576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9518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D46F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C048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486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C52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AC3C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1B0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3E8B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41E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117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D81B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502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D14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FE1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327E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2218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0514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EDF4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B9E3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216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5FF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D891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5CE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AF45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0F48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6A5D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7F0E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4B4A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E0C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7B3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AFA2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F099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67C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052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4BE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62A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A137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DFAE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3FA3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D8A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387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7E6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F51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DBFF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E8C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5E7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0786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1F3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94BC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D5C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7341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931D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12D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6A63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6EAE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3592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2F9A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4A65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1F07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EC1A491"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D0BB7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038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F170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7D8A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E73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2306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D56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8843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A17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72B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545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9524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9D0A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B4D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A931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E187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0F18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3585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2FE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EEA6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9AF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8F6E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983F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D167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574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C17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74F2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9A3C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F73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92C9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0CE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16E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1236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797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0767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C2E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647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F033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EE50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8B36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ABEE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EB09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C777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302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817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C38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0F08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C88C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7A9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CAB3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4225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AFF2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025C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93D2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F95A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971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63B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F69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769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2C9B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475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 </w:t>
            </w:r>
            <w:r w:rsidRPr="00103325">
              <w:rPr>
                <w:rFonts w:ascii="Times New Roman" w:eastAsia="Times New Roman" w:hAnsi="Times New Roman" w:cs="Times New Roman"/>
                <w:sz w:val="20"/>
                <w:szCs w:val="20"/>
                <w:lang w:eastAsia="ru-RU"/>
              </w:rPr>
              <w:t xml:space="preserve">45 Таможенная стоимость   </w:t>
            </w:r>
          </w:p>
        </w:tc>
        <w:tc>
          <w:tcPr>
            <w:tcW w:w="0" w:type="auto"/>
            <w:vAlign w:val="center"/>
            <w:hideMark/>
          </w:tcPr>
          <w:p w14:paraId="7563134F"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74E8B701"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67FFDF88"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5D304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56E0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49D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7884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E4F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FAE8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B5F2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059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5B5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0704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3A3D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9B6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872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B76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EAF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DD8E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A3D4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A53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932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230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884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BE6E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B3E9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1E13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D74E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DC59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640D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1FA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D716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9077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435D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6139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D7D0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6081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7B6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E0D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C3E1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F61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0461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A4A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AE70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25D4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78E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C7A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6CB9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2419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F6DE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509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ADD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31E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110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5D57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FF92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A0FF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7473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E2E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C85D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C51B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C3D7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3C80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741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613C2AF3"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5C489819"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3DE3F6C5"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2F46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47A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09C7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40E0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AA6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FE4D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2B0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BF3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E5E7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E951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F0DA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E5E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3A0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C2F6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588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F22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1A7C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B24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119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0B1C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DDC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826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7F3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0DA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ED42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1B89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6C40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6CA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F552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072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3EF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D00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C1C8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488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71C9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5DB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FF05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863F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B52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DAA6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3481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B4B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355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7A8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DA8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26C3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20D6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CAC8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CF9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47B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959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981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316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FEE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9302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DE99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A3A0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7E43FD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46 Статистическая стоимость</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5149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76806DBB"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7FE9D43"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0CFBE19D"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D7EBE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6BAD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FEE7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502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82E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CF5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4B21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58E7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171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4E6A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5533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A7C0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95A5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FADE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BBF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4ED0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ABA8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B54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812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C759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CDF4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2509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E398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5028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1CE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DAF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0AE1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9C0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16D1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7A1C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ADD5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C40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2B8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5658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9942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FEC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3BC6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2FED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B025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91E6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44F6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333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0ED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67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B22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305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3F7D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B584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9C90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EB7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BBA2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4F54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FC5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EB6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2B22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9AC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31E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54F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885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ECC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7A25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00F6DC30"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969DACE"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796441A9" w14:textId="77777777" w:rsidTr="00103325">
        <w:trPr>
          <w:cantSplit/>
          <w:trHeight w:val="345"/>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360AFB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47 Исчисле-ние таможенных платежей</w:t>
            </w:r>
            <w:r w:rsidRPr="00103325">
              <w:rPr>
                <w:rFonts w:ascii="Times New Roman" w:eastAsia="Times New Roman" w:hAnsi="Times New Roman" w:cs="Times New Roman"/>
                <w:sz w:val="24"/>
                <w:szCs w:val="24"/>
                <w:lang w:eastAsia="ru-RU"/>
              </w:rPr>
              <w:t xml:space="preserve"> </w:t>
            </w:r>
          </w:p>
        </w:tc>
        <w:tc>
          <w:tcPr>
            <w:tcW w:w="0" w:type="auto"/>
            <w:gridSpan w:val="4"/>
            <w:tcBorders>
              <w:top w:val="single" w:sz="6" w:space="0" w:color="000000"/>
              <w:left w:val="single" w:sz="6" w:space="0" w:color="000000"/>
              <w:bottom w:val="single" w:sz="6" w:space="0" w:color="000000"/>
              <w:right w:val="single" w:sz="6" w:space="0" w:color="000000"/>
            </w:tcBorders>
            <w:vAlign w:val="center"/>
            <w:hideMark/>
          </w:tcPr>
          <w:p w14:paraId="5E65B715" w14:textId="77777777" w:rsidR="00103325" w:rsidRPr="00103325" w:rsidRDefault="00103325" w:rsidP="00103325">
            <w:pPr>
              <w:spacing w:after="24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sz w:val="10"/>
                <w:szCs w:val="10"/>
                <w:lang w:eastAsia="ru-RU"/>
              </w:rPr>
              <w:t>Вид</w:t>
            </w:r>
            <w:r w:rsidRPr="00103325">
              <w:rPr>
                <w:rFonts w:ascii="Times New Roman" w:eastAsia="Times New Roman" w:hAnsi="Times New Roman" w:cs="Times New Roman"/>
                <w:sz w:val="10"/>
                <w:szCs w:val="10"/>
                <w:lang w:eastAsia="ru-RU"/>
              </w:rPr>
              <w:br/>
              <w:t>платежа</w:t>
            </w:r>
          </w:p>
        </w:tc>
        <w:tc>
          <w:tcPr>
            <w:tcW w:w="0" w:type="auto"/>
            <w:gridSpan w:val="10"/>
            <w:tcBorders>
              <w:top w:val="single" w:sz="6" w:space="0" w:color="000000"/>
              <w:left w:val="single" w:sz="6" w:space="0" w:color="000000"/>
              <w:bottom w:val="single" w:sz="6" w:space="0" w:color="000000"/>
              <w:right w:val="single" w:sz="6" w:space="0" w:color="000000"/>
            </w:tcBorders>
            <w:vAlign w:val="center"/>
            <w:hideMark/>
          </w:tcPr>
          <w:p w14:paraId="7F2D8E9F" w14:textId="77777777" w:rsidR="00103325" w:rsidRPr="00103325" w:rsidRDefault="00103325" w:rsidP="00103325">
            <w:pPr>
              <w:spacing w:after="24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sz w:val="10"/>
                <w:szCs w:val="10"/>
                <w:lang w:eastAsia="ru-RU"/>
              </w:rPr>
              <w:t>Основа начисления</w:t>
            </w:r>
          </w:p>
        </w:tc>
        <w:tc>
          <w:tcPr>
            <w:tcW w:w="0" w:type="auto"/>
            <w:gridSpan w:val="10"/>
            <w:tcBorders>
              <w:top w:val="single" w:sz="6" w:space="0" w:color="000000"/>
              <w:left w:val="single" w:sz="6" w:space="0" w:color="000000"/>
              <w:bottom w:val="single" w:sz="6" w:space="0" w:color="000000"/>
              <w:right w:val="single" w:sz="6" w:space="0" w:color="000000"/>
            </w:tcBorders>
            <w:vAlign w:val="center"/>
            <w:hideMark/>
          </w:tcPr>
          <w:p w14:paraId="11C55C7B" w14:textId="77777777" w:rsidR="00103325" w:rsidRPr="00103325" w:rsidRDefault="00103325" w:rsidP="00103325">
            <w:pPr>
              <w:spacing w:after="24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sz w:val="10"/>
                <w:szCs w:val="10"/>
                <w:lang w:eastAsia="ru-RU"/>
              </w:rPr>
              <w:t>Ставка</w:t>
            </w:r>
          </w:p>
        </w:tc>
        <w:tc>
          <w:tcPr>
            <w:tcW w:w="0" w:type="auto"/>
            <w:gridSpan w:val="10"/>
            <w:tcBorders>
              <w:top w:val="single" w:sz="6" w:space="0" w:color="000000"/>
              <w:left w:val="single" w:sz="6" w:space="0" w:color="000000"/>
              <w:bottom w:val="single" w:sz="6" w:space="0" w:color="000000"/>
              <w:right w:val="single" w:sz="6" w:space="0" w:color="000000"/>
            </w:tcBorders>
            <w:vAlign w:val="center"/>
            <w:hideMark/>
          </w:tcPr>
          <w:p w14:paraId="5B7991C1" w14:textId="77777777" w:rsidR="00103325" w:rsidRPr="00103325" w:rsidRDefault="00103325" w:rsidP="00103325">
            <w:pPr>
              <w:spacing w:after="24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sz w:val="10"/>
                <w:szCs w:val="10"/>
                <w:lang w:eastAsia="ru-RU"/>
              </w:rPr>
              <w:t>Сумма</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61D986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СП</w:t>
            </w:r>
            <w:r w:rsidRPr="00103325">
              <w:rPr>
                <w:rFonts w:ascii="Times New Roman" w:eastAsia="Times New Roman" w:hAnsi="Times New Roman" w:cs="Times New Roman"/>
                <w:sz w:val="24"/>
                <w:szCs w:val="24"/>
                <w:lang w:eastAsia="ru-RU"/>
              </w:rPr>
              <w:t xml:space="preserve"> </w:t>
            </w:r>
          </w:p>
        </w:tc>
        <w:tc>
          <w:tcPr>
            <w:tcW w:w="0" w:type="auto"/>
            <w:gridSpan w:val="4"/>
            <w:tcBorders>
              <w:top w:val="single" w:sz="6" w:space="0" w:color="000000"/>
              <w:left w:val="single" w:sz="6" w:space="0" w:color="000000"/>
              <w:bottom w:val="single" w:sz="6" w:space="0" w:color="000000"/>
              <w:right w:val="single" w:sz="6" w:space="0" w:color="000000"/>
            </w:tcBorders>
            <w:vAlign w:val="center"/>
            <w:hideMark/>
          </w:tcPr>
          <w:p w14:paraId="71044AD0" w14:textId="77777777" w:rsidR="00103325" w:rsidRPr="00103325" w:rsidRDefault="00103325" w:rsidP="00103325">
            <w:pPr>
              <w:spacing w:after="24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sz w:val="10"/>
                <w:szCs w:val="10"/>
                <w:lang w:eastAsia="ru-RU"/>
              </w:rPr>
              <w:t>Вид</w:t>
            </w:r>
            <w:r w:rsidRPr="00103325">
              <w:rPr>
                <w:rFonts w:ascii="Times New Roman" w:eastAsia="Times New Roman" w:hAnsi="Times New Roman" w:cs="Times New Roman"/>
                <w:sz w:val="10"/>
                <w:szCs w:val="10"/>
                <w:lang w:eastAsia="ru-RU"/>
              </w:rPr>
              <w:br/>
              <w:t>платежа</w:t>
            </w:r>
          </w:p>
        </w:tc>
        <w:tc>
          <w:tcPr>
            <w:tcW w:w="0" w:type="auto"/>
            <w:gridSpan w:val="10"/>
            <w:tcBorders>
              <w:top w:val="single" w:sz="6" w:space="0" w:color="000000"/>
              <w:left w:val="single" w:sz="6" w:space="0" w:color="000000"/>
              <w:bottom w:val="single" w:sz="6" w:space="0" w:color="000000"/>
              <w:right w:val="single" w:sz="6" w:space="0" w:color="000000"/>
            </w:tcBorders>
            <w:vAlign w:val="center"/>
            <w:hideMark/>
          </w:tcPr>
          <w:p w14:paraId="4CB71422" w14:textId="77777777" w:rsidR="00103325" w:rsidRPr="00103325" w:rsidRDefault="00103325" w:rsidP="00103325">
            <w:pPr>
              <w:spacing w:after="24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sz w:val="10"/>
                <w:szCs w:val="10"/>
                <w:lang w:eastAsia="ru-RU"/>
              </w:rPr>
              <w:t>Основа начисления</w:t>
            </w:r>
          </w:p>
        </w:tc>
        <w:tc>
          <w:tcPr>
            <w:tcW w:w="0" w:type="auto"/>
            <w:gridSpan w:val="10"/>
            <w:tcBorders>
              <w:top w:val="single" w:sz="6" w:space="0" w:color="000000"/>
              <w:left w:val="single" w:sz="6" w:space="0" w:color="000000"/>
              <w:bottom w:val="single" w:sz="6" w:space="0" w:color="000000"/>
              <w:right w:val="single" w:sz="6" w:space="0" w:color="000000"/>
            </w:tcBorders>
            <w:vAlign w:val="center"/>
            <w:hideMark/>
          </w:tcPr>
          <w:p w14:paraId="268C3EE2" w14:textId="77777777" w:rsidR="00103325" w:rsidRPr="00103325" w:rsidRDefault="00103325" w:rsidP="00103325">
            <w:pPr>
              <w:spacing w:after="24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sz w:val="10"/>
                <w:szCs w:val="10"/>
                <w:lang w:eastAsia="ru-RU"/>
              </w:rPr>
              <w:t>Ставка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538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sz w:val="10"/>
                <w:szCs w:val="10"/>
                <w:lang w:eastAsia="ru-RU"/>
              </w:rPr>
              <w:t>Сумма</w:t>
            </w: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sz w:val="20"/>
                <w:szCs w:val="20"/>
                <w:lang w:eastAsia="ru-RU"/>
              </w:rPr>
              <w:t xml:space="preserve">СП     </w:t>
            </w:r>
          </w:p>
        </w:tc>
      </w:tr>
      <w:tr w:rsidR="00103325" w:rsidRPr="00103325" w14:paraId="42213BEB"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637EA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1EBA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E3B7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FAEF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141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A6C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B08C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16C9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5A6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2DC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6A26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40B8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EF8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B479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6B7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EC2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E2FD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F09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F1F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E539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C905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D773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7990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97AD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9D0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EC3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7DF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7D3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6E64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EEE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FB2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CE21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DB79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D833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3F51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2DAB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06A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C73B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4C1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602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532D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0A0B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88B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FA3F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878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E22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20D7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09D6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78C5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3AB7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0EA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D0A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03A4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028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A9F4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0DC0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8CC4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CFB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9C0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76C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790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3BF3B797"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FD6E523"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05F52912"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00475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7DB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396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060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01C4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DBFB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3918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5C77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230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EAF8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DCF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016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AF4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65F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C7F4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FF72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B94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03DA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EE7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220C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7A7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C5E3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AC7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9E0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6B0D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0007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605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AF92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8657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5D7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CA8B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A07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0F99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2BE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FFB5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D5B8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20EC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2EB5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271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F965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B552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18B6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1687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4811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C7FD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5632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9DD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DD2E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3B40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214C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70BE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920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14F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76C2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530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4C1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EE7E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108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6881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C81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097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33DFF446"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1AAF13B"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5C68D45E"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3559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BF10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F379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C3A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CED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312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B082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7C9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8B3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9E9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15E9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BA4E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5BD4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1CA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EF3C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FB19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0E05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08D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7A54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F6EF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475D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EB17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FA11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6F57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CE5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EE0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313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EE0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1C9F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2F5F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79F6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93F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9B5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9CD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B638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94EB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EB4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EF2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86CB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32B8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DD94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3E3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645E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954D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D51E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0523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2D4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BA9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AB2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FBA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2E5A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225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6B2E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8F3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DC63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ED48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0043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337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E01A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6816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5A4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23BACD32"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505EB594"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53183EE3"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CA7FF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86E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06E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A87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088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4D67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8D84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563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68A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CA9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7044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681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CDEF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DDB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62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7A2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3A00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35AF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9B4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1DA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68A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FCB8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33AA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F93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4B57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62C0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57B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12A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3D5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00D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9C34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308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CCCD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A9C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70B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DAA0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5ED4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06C8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753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974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A207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251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BABE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2B09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E7A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DE9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A82D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E6CF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859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60F4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81AE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1677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384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5360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9711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767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9925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4A62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FD5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DFAD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1312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1FCB1513"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CF44C19"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594C3085"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3162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159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284F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725B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B06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3C7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662F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3A90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B467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E0AB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1A0C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C2F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5821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FDE4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211C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3E44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83A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5673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944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033C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1D5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66A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D0F1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C3CD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C21D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E45A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D71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E235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3621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BEA7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3F09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65BB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E0AD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A14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BEEC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722E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D08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6F6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763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B8B7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674B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C0E5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2E44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DAA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584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1949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32C3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8F66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4D7F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CE7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F4D6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CDF8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B002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BBA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DFD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F79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104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E82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BECC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B6B2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C0E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001C8A6C"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61F6EF6E"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046AED57"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AEE33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2F70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04DF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EE7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398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3C7C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71CA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563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8D9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EC68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24F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471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481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E9AA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2CAF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11C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E0E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219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FC7E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83AF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EF69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A01A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238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9CCF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4CC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BE61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BA96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2764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505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BAE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C15E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601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7AB1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F9EB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C4BF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6DC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148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D8F0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B47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422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879F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F68F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F2F0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F148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8274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BE39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A2CD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1B2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55D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AFDF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16A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646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6DBB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AD0F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55E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B386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7C2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64E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28C3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38C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3A1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61FCB1E4"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6415BC9"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18EF8951"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51FC2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0B7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55B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F56C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D06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D0A9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1038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4440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B90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C7C4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BEF1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4A84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CB84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9EE2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461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DFC9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4BB6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F47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954A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8AA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95D1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029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99AF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25D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C6D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0386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5D09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33B3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788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F068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0B1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AE1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7CA2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EDA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89CC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88BF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162C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BE3D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597D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20C1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6FB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C38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B037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4984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64F4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722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9F79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0417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F688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70F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963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00D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185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E517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E7D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D866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CCE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C51E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34CF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664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FBE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60D78CE4"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844F81F"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5C4E5741"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873A9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4A46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7BD9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5F55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4DD9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95CD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FA0E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864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0E35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FA8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810B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A797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6226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6AE0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4A0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A6A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2B5B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817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438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4D6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30B8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604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8C0F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2BE2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9F75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9B1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9751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1EA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6CE1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13DF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82DE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9990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4726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25D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1BEC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4506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056C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8CC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4B54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FB64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4BA0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6870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C1C2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41AA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379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9378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38A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24C1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1410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C7E6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E60E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C2DC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23A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446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0F6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0C96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FD8D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2528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82A5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00F7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C3E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2D5F4F31"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C6DD342"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28F20748"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4762F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F623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6C6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C6E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10"/>
            <w:tcBorders>
              <w:top w:val="single" w:sz="6" w:space="0" w:color="000000"/>
              <w:left w:val="single" w:sz="6" w:space="0" w:color="000000"/>
              <w:bottom w:val="single" w:sz="6" w:space="0" w:color="000000"/>
              <w:right w:val="single" w:sz="6" w:space="0" w:color="000000"/>
            </w:tcBorders>
            <w:vAlign w:val="center"/>
            <w:hideMark/>
          </w:tcPr>
          <w:p w14:paraId="4AB978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Всего по первому товару: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394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7562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4214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313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B476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37DD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3657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38B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763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31CC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751A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7EC3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19E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F7FE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AC6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BC7C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01E3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70DA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9F8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FF8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605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8C0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A9E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E58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5193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8E9E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10"/>
            <w:tcBorders>
              <w:top w:val="single" w:sz="6" w:space="0" w:color="000000"/>
              <w:left w:val="single" w:sz="6" w:space="0" w:color="000000"/>
              <w:bottom w:val="single" w:sz="6" w:space="0" w:color="000000"/>
              <w:right w:val="single" w:sz="6" w:space="0" w:color="000000"/>
            </w:tcBorders>
            <w:vAlign w:val="center"/>
            <w:hideMark/>
          </w:tcPr>
          <w:p w14:paraId="656F77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Всего по второму товару: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6EB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BC84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263D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08EF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DC02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5779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0AD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9944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E5B4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C34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FA3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vAlign w:val="center"/>
            <w:hideMark/>
          </w:tcPr>
          <w:p w14:paraId="5E824C36"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7B29459"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157B65F5" w14:textId="77777777" w:rsidTr="00103325">
        <w:trPr>
          <w:trHeight w:val="31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80E0C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0939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4"/>
            <w:tcBorders>
              <w:top w:val="single" w:sz="6" w:space="0" w:color="000000"/>
              <w:left w:val="single" w:sz="6" w:space="0" w:color="000000"/>
              <w:bottom w:val="single" w:sz="6" w:space="0" w:color="000000"/>
              <w:right w:val="single" w:sz="6" w:space="0" w:color="000000"/>
            </w:tcBorders>
            <w:vAlign w:val="center"/>
            <w:hideMark/>
          </w:tcPr>
          <w:p w14:paraId="42F1442A" w14:textId="77777777" w:rsidR="00103325" w:rsidRPr="00103325" w:rsidRDefault="00103325" w:rsidP="00103325">
            <w:pPr>
              <w:spacing w:after="24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sz w:val="10"/>
                <w:szCs w:val="10"/>
                <w:lang w:eastAsia="ru-RU"/>
              </w:rPr>
              <w:t>Вид</w:t>
            </w:r>
            <w:r w:rsidRPr="00103325">
              <w:rPr>
                <w:rFonts w:ascii="Times New Roman" w:eastAsia="Times New Roman" w:hAnsi="Times New Roman" w:cs="Times New Roman"/>
                <w:sz w:val="10"/>
                <w:szCs w:val="10"/>
                <w:lang w:eastAsia="ru-RU"/>
              </w:rPr>
              <w:br/>
              <w:t>платежа</w:t>
            </w:r>
          </w:p>
        </w:tc>
        <w:tc>
          <w:tcPr>
            <w:tcW w:w="0" w:type="auto"/>
            <w:gridSpan w:val="10"/>
            <w:tcBorders>
              <w:top w:val="single" w:sz="6" w:space="0" w:color="000000"/>
              <w:left w:val="single" w:sz="6" w:space="0" w:color="000000"/>
              <w:bottom w:val="single" w:sz="6" w:space="0" w:color="000000"/>
              <w:right w:val="single" w:sz="6" w:space="0" w:color="000000"/>
            </w:tcBorders>
            <w:vAlign w:val="center"/>
            <w:hideMark/>
          </w:tcPr>
          <w:p w14:paraId="3CD0E1CA" w14:textId="77777777" w:rsidR="00103325" w:rsidRPr="00103325" w:rsidRDefault="00103325" w:rsidP="00103325">
            <w:pPr>
              <w:spacing w:after="24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sz w:val="10"/>
                <w:szCs w:val="10"/>
                <w:lang w:eastAsia="ru-RU"/>
              </w:rPr>
              <w:t>Основа начисления</w:t>
            </w:r>
          </w:p>
        </w:tc>
        <w:tc>
          <w:tcPr>
            <w:tcW w:w="0" w:type="auto"/>
            <w:gridSpan w:val="10"/>
            <w:tcBorders>
              <w:top w:val="single" w:sz="6" w:space="0" w:color="000000"/>
              <w:left w:val="single" w:sz="6" w:space="0" w:color="000000"/>
              <w:bottom w:val="single" w:sz="6" w:space="0" w:color="000000"/>
              <w:right w:val="single" w:sz="6" w:space="0" w:color="000000"/>
            </w:tcBorders>
            <w:vAlign w:val="center"/>
            <w:hideMark/>
          </w:tcPr>
          <w:p w14:paraId="3472D6C1" w14:textId="77777777" w:rsidR="00103325" w:rsidRPr="00103325" w:rsidRDefault="00103325" w:rsidP="00103325">
            <w:pPr>
              <w:spacing w:after="24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sz w:val="10"/>
                <w:szCs w:val="10"/>
                <w:lang w:eastAsia="ru-RU"/>
              </w:rPr>
              <w:t>Ставка</w:t>
            </w:r>
          </w:p>
        </w:tc>
        <w:tc>
          <w:tcPr>
            <w:tcW w:w="0" w:type="auto"/>
            <w:gridSpan w:val="10"/>
            <w:tcBorders>
              <w:top w:val="single" w:sz="6" w:space="0" w:color="000000"/>
              <w:left w:val="single" w:sz="6" w:space="0" w:color="000000"/>
              <w:bottom w:val="single" w:sz="6" w:space="0" w:color="000000"/>
              <w:right w:val="single" w:sz="6" w:space="0" w:color="000000"/>
            </w:tcBorders>
            <w:vAlign w:val="center"/>
            <w:hideMark/>
          </w:tcPr>
          <w:p w14:paraId="34A571D2" w14:textId="77777777" w:rsidR="00103325" w:rsidRPr="00103325" w:rsidRDefault="00103325" w:rsidP="00103325">
            <w:pPr>
              <w:spacing w:after="24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sz w:val="10"/>
                <w:szCs w:val="10"/>
                <w:lang w:eastAsia="ru-RU"/>
              </w:rPr>
              <w:t>Сумма</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4A0C58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СП</w:t>
            </w:r>
            <w:r w:rsidRPr="00103325">
              <w:rPr>
                <w:rFonts w:ascii="Times New Roman" w:eastAsia="Times New Roman" w:hAnsi="Times New Roman" w:cs="Times New Roman"/>
                <w:sz w:val="24"/>
                <w:szCs w:val="24"/>
                <w:lang w:eastAsia="ru-RU"/>
              </w:rPr>
              <w:t xml:space="preserve"> </w:t>
            </w:r>
          </w:p>
        </w:tc>
        <w:tc>
          <w:tcPr>
            <w:tcW w:w="0" w:type="auto"/>
            <w:gridSpan w:val="4"/>
            <w:tcBorders>
              <w:top w:val="single" w:sz="6" w:space="0" w:color="000000"/>
              <w:left w:val="single" w:sz="6" w:space="0" w:color="000000"/>
              <w:bottom w:val="single" w:sz="6" w:space="0" w:color="000000"/>
              <w:right w:val="single" w:sz="6" w:space="0" w:color="000000"/>
            </w:tcBorders>
            <w:vAlign w:val="center"/>
            <w:hideMark/>
          </w:tcPr>
          <w:p w14:paraId="56B031E9" w14:textId="77777777" w:rsidR="00103325" w:rsidRPr="00103325" w:rsidRDefault="00103325" w:rsidP="00103325">
            <w:pPr>
              <w:spacing w:after="24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sz w:val="10"/>
                <w:szCs w:val="10"/>
                <w:lang w:eastAsia="ru-RU"/>
              </w:rPr>
              <w:t>Вид</w:t>
            </w:r>
            <w:r w:rsidRPr="00103325">
              <w:rPr>
                <w:rFonts w:ascii="Times New Roman" w:eastAsia="Times New Roman" w:hAnsi="Times New Roman" w:cs="Times New Roman"/>
                <w:sz w:val="10"/>
                <w:szCs w:val="10"/>
                <w:lang w:eastAsia="ru-RU"/>
              </w:rPr>
              <w:br/>
              <w:t>платежа</w:t>
            </w:r>
          </w:p>
        </w:tc>
        <w:tc>
          <w:tcPr>
            <w:tcW w:w="0" w:type="auto"/>
            <w:gridSpan w:val="10"/>
            <w:tcBorders>
              <w:top w:val="single" w:sz="6" w:space="0" w:color="000000"/>
              <w:left w:val="single" w:sz="6" w:space="0" w:color="000000"/>
              <w:bottom w:val="single" w:sz="6" w:space="0" w:color="000000"/>
              <w:right w:val="single" w:sz="6" w:space="0" w:color="000000"/>
            </w:tcBorders>
            <w:vAlign w:val="center"/>
            <w:hideMark/>
          </w:tcPr>
          <w:p w14:paraId="40779E4C" w14:textId="77777777" w:rsidR="00103325" w:rsidRPr="00103325" w:rsidRDefault="00103325" w:rsidP="00103325">
            <w:pPr>
              <w:spacing w:after="24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sz w:val="10"/>
                <w:szCs w:val="10"/>
                <w:lang w:eastAsia="ru-RU"/>
              </w:rPr>
              <w:t>Сумма</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48009D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СП</w:t>
            </w:r>
            <w:r w:rsidRPr="00103325">
              <w:rPr>
                <w:rFonts w:ascii="Times New Roman" w:eastAsia="Times New Roman" w:hAnsi="Times New Roman" w:cs="Times New Roman"/>
                <w:sz w:val="24"/>
                <w:szCs w:val="24"/>
                <w:lang w:eastAsia="ru-RU"/>
              </w:rPr>
              <w:t xml:space="preserve"> </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5AAB0E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36"/>
                <w:szCs w:val="36"/>
                <w:lang w:eastAsia="ru-RU"/>
              </w:rPr>
              <w:t>←</w:t>
            </w:r>
            <w:r w:rsidRPr="00103325">
              <w:rPr>
                <w:rFonts w:ascii="Times New Roman" w:eastAsia="Times New Roman" w:hAnsi="Times New Roman" w:cs="Times New Roman"/>
                <w:sz w:val="24"/>
                <w:szCs w:val="24"/>
                <w:lang w:eastAsia="ru-RU"/>
              </w:rPr>
              <w:t xml:space="preserve"> </w:t>
            </w:r>
          </w:p>
        </w:tc>
        <w:tc>
          <w:tcPr>
            <w:tcW w:w="0" w:type="auto"/>
            <w:gridSpan w:val="5"/>
            <w:tcBorders>
              <w:top w:val="single" w:sz="6" w:space="0" w:color="000000"/>
              <w:left w:val="single" w:sz="6" w:space="0" w:color="000000"/>
              <w:bottom w:val="single" w:sz="6" w:space="0" w:color="000000"/>
              <w:right w:val="single" w:sz="6" w:space="0" w:color="000000"/>
            </w:tcBorders>
            <w:vAlign w:val="center"/>
            <w:hideMark/>
          </w:tcPr>
          <w:p w14:paraId="6F5985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Общая сумма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AD5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53C02D5"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A0317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9B6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003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4942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FA4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D8DF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FDF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ED96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B641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FB72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6BA3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6DA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BB0F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3FE6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7A15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8AB8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AB6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D4C5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880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115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90B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1F59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9AE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A7B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C2C2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A52D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C828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C5EF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7DC1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77E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F5B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6CC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353E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B9F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8F1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A03A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F61C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ADC8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ED2D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074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F0B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D3F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EFDD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1756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863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C8F3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41D5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CA2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AB5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4F13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A770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E91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5D98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AE39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8"/>
            <w:tcBorders>
              <w:top w:val="single" w:sz="6" w:space="0" w:color="000000"/>
              <w:left w:val="single" w:sz="6" w:space="0" w:color="000000"/>
              <w:bottom w:val="single" w:sz="6" w:space="0" w:color="000000"/>
              <w:right w:val="single" w:sz="6" w:space="0" w:color="000000"/>
            </w:tcBorders>
            <w:vAlign w:val="center"/>
            <w:hideMark/>
          </w:tcPr>
          <w:p w14:paraId="10DC5B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E55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079B33B"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4569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E6FE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C8FF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8FC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CB0B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B8B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9A7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4B11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E539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A4F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FB5D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4EDD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5D4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E26D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B58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AA3F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8B2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F09F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4ED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6C2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8FB8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9F71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2F4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C1C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39D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DE7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1D2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745E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DE9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E5DF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9AB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CD5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22E4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B40C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870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7E8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4DCA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F0E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B982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BF22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A463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76A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512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753D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9E4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029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CE2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4895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B41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E32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EB3E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C81B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D1B1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10B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6F2F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228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CEC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022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CC12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256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0B83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510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632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48C3C82" w14:textId="77777777" w:rsidTr="00103325">
        <w:trPr>
          <w:cantSplit/>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7DDB6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6C9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693A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7F0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0A3F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2378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D23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B4CC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056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615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5F12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570B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7359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C67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D0D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DC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738C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D1ED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0DD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CCAA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B1E4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9B77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FAE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75B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44F3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31FD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271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BEB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659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ADE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D07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E9BC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0D4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4739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5F5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F23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CF7E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67E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A89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EAC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0A9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284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FA48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D15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7DD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67E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41C5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1EC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859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10FC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C1FF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4DC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42B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5CE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3A5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3345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AF9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4B1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038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A812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479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200D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A546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6169B62" w14:textId="77777777" w:rsidTr="00103325">
        <w:trPr>
          <w:cantSplit/>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2FA30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EFF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6CD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85D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B420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6C7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5EF6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19BC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6D16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833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B0CD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CE3B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C636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31C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2649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DBA6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80F7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2E7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D24A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9168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4A5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3821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8C9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2DEB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B077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E06A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66F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DB43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C0B6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3332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C44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FAE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55F1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2E5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D32A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49B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D4BA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1EF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1830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0C72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8930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986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736B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596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9F5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E5B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5DC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C09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2C0D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12CB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480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B318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A27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6086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1077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0EC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2D1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02B6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32B2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06C5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A06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79D5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050E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CF8BDC0" w14:textId="77777777" w:rsidTr="00103325">
        <w:trPr>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C53B3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0E99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1057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6E8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1C5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80BD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EBC5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359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8DA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4E7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B1E6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DCF8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0DE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9971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197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EA6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05C0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BFDD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D55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6AA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C372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6FE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CAD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58E2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019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FCA0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5ED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789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B38E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6BE7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9F1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F90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63F1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974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3513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4495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38D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EA95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E11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C58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FCFA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2C6B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146A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13B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5209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4E04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995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7B59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3596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75B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01B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2D9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07B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91FA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3113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10"/>
                <w:szCs w:val="10"/>
                <w:lang w:eastAsia="ru-RU"/>
              </w:rPr>
              <w:t>С</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C1B6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71D8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E87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DEC2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CC1F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EAD5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522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E3CB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624776F" w14:textId="77777777" w:rsidTr="00103325">
        <w:trPr>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D9439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A14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C0E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BA05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6D8B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CFE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476F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929B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609A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149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CD1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0EDA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B90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AF6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B4B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9F9F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A3E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EC06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C984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EDD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FA9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F372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277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E5F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958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447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958C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2943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0C26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2A9E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FE47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1CAB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8DC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9652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421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F143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9A4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7F3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ACB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00F4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C227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82A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2B5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1E0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904A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781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AD96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648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FE43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7DCE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6CE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0716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FDB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844B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47F7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E5F9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94BE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C44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F38B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2932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1C9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E9CD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E16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9708FBE" w14:textId="77777777" w:rsidTr="00103325">
        <w:trPr>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006D0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67EC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FBB2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FDA2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90C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4123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083E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76C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64A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C84B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1507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617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71ED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727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6DF2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0693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4367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DF0D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6C6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DCB4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0BFF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0FE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3AEC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867B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49B5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B5AA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485A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790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746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9C1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43BB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7395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727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BB8D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1B5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A36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832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3B49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57A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1F7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E76C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3C73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7AA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03EA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55C1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EC51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EDA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4745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2F3F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CD9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1750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83BF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7B6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95F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C016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221B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5E6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E7E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B07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9BE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E85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4C5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4F76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122B223" w14:textId="77777777" w:rsidTr="00103325">
        <w:trPr>
          <w:trHeight w:val="25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E4716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2EB3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8E7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0250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CA0B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3F9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4C8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62D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372A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177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9F2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AC0E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C1A6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1EFF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D3A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D4E5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62CC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5B9C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C1B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D7D6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E96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D0C9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D7D7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6AE8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4FD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1B77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B4C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702B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8D3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2801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E068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0776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49D1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AAB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C149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1E45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DB3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628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D77D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F5EF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E88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F886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72A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0E0E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D56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D11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0CAA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D9D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DD9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51FC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447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CB9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F60C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7A0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B317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654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2899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875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29D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102C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9590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E6D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DE3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A8C94EA" w14:textId="77777777" w:rsidTr="00103325">
        <w:trPr>
          <w:trHeight w:val="24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B18E5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257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7A11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356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8A1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59F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10"/>
            <w:tcBorders>
              <w:top w:val="single" w:sz="6" w:space="0" w:color="000000"/>
              <w:left w:val="single" w:sz="6" w:space="0" w:color="000000"/>
              <w:bottom w:val="single" w:sz="6" w:space="0" w:color="000000"/>
              <w:right w:val="single" w:sz="6" w:space="0" w:color="000000"/>
            </w:tcBorders>
            <w:vAlign w:val="center"/>
            <w:hideMark/>
          </w:tcPr>
          <w:p w14:paraId="30B3AF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Всего по третьему товару: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B61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8371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640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C13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F068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F820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F090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E317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11DC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B32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B59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B92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7B4C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4183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AE3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A9B2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2758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962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8AA8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68AD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D411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9E7F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6899CD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10"/>
                <w:szCs w:val="10"/>
                <w:lang w:eastAsia="ru-RU"/>
              </w:rPr>
              <w:t>Итого: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5FA6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8A61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650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C5C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D783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E3B1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102A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CD6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F491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ECC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616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25A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6A9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52A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CB5D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C6F8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4133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2D2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5DE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EE3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98D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9BD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bl>
    <w:p w14:paraId="4E3995B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123297D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39F778E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65E539E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25EB883F" w14:textId="77777777" w:rsidR="00103325" w:rsidRPr="00103325" w:rsidRDefault="00103325" w:rsidP="00103325">
      <w:pPr>
        <w:spacing w:before="454" w:after="0" w:line="240" w:lineRule="atLeast"/>
        <w:textAlignment w:val="top"/>
        <w:rPr>
          <w:rFonts w:ascii="Times New Roman" w:eastAsia="Times New Roman" w:hAnsi="Times New Roman" w:cs="Times New Roman"/>
          <w:sz w:val="24"/>
          <w:szCs w:val="24"/>
          <w:lang w:eastAsia="ru-RU"/>
        </w:rPr>
      </w:pPr>
      <w:bookmarkStart w:id="72" w:name="ПРИЛОЖЕНИЕ_№_3"/>
      <w:r w:rsidRPr="00103325">
        <w:rPr>
          <w:rFonts w:ascii="Times New Roman" w:eastAsia="Times New Roman" w:hAnsi="Times New Roman" w:cs="Times New Roman"/>
          <w:color w:val="000080"/>
          <w:sz w:val="24"/>
          <w:szCs w:val="24"/>
          <w:lang w:eastAsia="ru-RU"/>
        </w:rPr>
        <w:t>ПРИЛОЖЕНИЕ № 3</w:t>
      </w:r>
      <w:bookmarkEnd w:id="72"/>
      <w:r w:rsidRPr="00103325">
        <w:rPr>
          <w:rFonts w:ascii="Times New Roman" w:eastAsia="Times New Roman" w:hAnsi="Times New Roman" w:cs="Times New Roman"/>
          <w:color w:val="000080"/>
          <w:sz w:val="24"/>
          <w:szCs w:val="24"/>
          <w:lang w:eastAsia="ru-RU"/>
        </w:rPr>
        <w:br/>
        <w:t xml:space="preserve">к </w:t>
      </w:r>
      <w:hyperlink r:id="rId327" w:history="1">
        <w:r w:rsidRPr="00103325">
          <w:rPr>
            <w:rFonts w:ascii="Times New Roman" w:eastAsia="Times New Roman" w:hAnsi="Times New Roman" w:cs="Times New Roman"/>
            <w:color w:val="0000FF"/>
            <w:sz w:val="24"/>
            <w:szCs w:val="24"/>
            <w:u w:val="single"/>
            <w:lang w:eastAsia="ru-RU"/>
          </w:rPr>
          <w:t>Инструкции</w:t>
        </w:r>
      </w:hyperlink>
      <w:r w:rsidRPr="00103325">
        <w:rPr>
          <w:rFonts w:ascii="Times New Roman" w:eastAsia="Times New Roman" w:hAnsi="Times New Roman" w:cs="Times New Roman"/>
          <w:color w:val="000080"/>
          <w:sz w:val="24"/>
          <w:szCs w:val="24"/>
          <w:lang w:eastAsia="ru-RU"/>
        </w:rPr>
        <w:t xml:space="preserve"> о порядке заполнения грузовой таможенной декларации</w:t>
      </w:r>
    </w:p>
    <w:p w14:paraId="57D6A23E" w14:textId="77777777" w:rsidR="00103325" w:rsidRPr="00103325" w:rsidRDefault="00103325" w:rsidP="00103325">
      <w:pPr>
        <w:spacing w:before="283"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xml:space="preserve">КЛАССИФИКАТОР </w:t>
      </w:r>
      <w:r w:rsidRPr="00103325">
        <w:rPr>
          <w:rFonts w:ascii="Times New Roman" w:eastAsia="Times New Roman" w:hAnsi="Times New Roman" w:cs="Times New Roman"/>
          <w:b/>
          <w:bCs/>
          <w:sz w:val="24"/>
          <w:szCs w:val="24"/>
          <w:lang w:eastAsia="ru-RU"/>
        </w:rPr>
        <w:br/>
        <w:t>таможенных режимов</w:t>
      </w:r>
    </w:p>
    <w:p w14:paraId="601AF7B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30"/>
        <w:gridCol w:w="4627"/>
        <w:gridCol w:w="446"/>
      </w:tblGrid>
      <w:tr w:rsidR="00103325" w:rsidRPr="00103325" w14:paraId="56EA83DB" w14:textId="77777777" w:rsidTr="00103325">
        <w:trPr>
          <w:trHeight w:val="347"/>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59D32F9"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B91C9F"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Наименование таможенного режима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8BF95F"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Код </w:t>
            </w:r>
          </w:p>
        </w:tc>
      </w:tr>
      <w:tr w:rsidR="00103325" w:rsidRPr="00103325" w14:paraId="6550082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DD15A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820B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Экспорт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FEF0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 </w:t>
            </w:r>
          </w:p>
        </w:tc>
      </w:tr>
      <w:tr w:rsidR="00103325" w:rsidRPr="00103325" w14:paraId="1986D72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A5556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704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Реэкспорт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AFAC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11 </w:t>
            </w:r>
          </w:p>
        </w:tc>
      </w:tr>
      <w:tr w:rsidR="00103325" w:rsidRPr="00103325" w14:paraId="4D607EC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4F8B0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8DC9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Временный вывоз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727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 </w:t>
            </w:r>
          </w:p>
        </w:tc>
      </w:tr>
      <w:tr w:rsidR="00103325" w:rsidRPr="00103325" w14:paraId="25193A1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9EC6D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36DB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Выпуск для свободного обращения (импорт)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9A72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40 </w:t>
            </w:r>
          </w:p>
        </w:tc>
      </w:tr>
      <w:tr w:rsidR="00103325" w:rsidRPr="00103325" w14:paraId="0CE180E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3D6B0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6E8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Реимпорт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2C4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41 </w:t>
            </w:r>
          </w:p>
        </w:tc>
      </w:tr>
      <w:tr w:rsidR="00103325" w:rsidRPr="00103325" w14:paraId="5E54809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21A3F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0EBC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Временный ввоз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67D4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42 </w:t>
            </w:r>
          </w:p>
        </w:tc>
      </w:tr>
      <w:tr w:rsidR="00103325" w:rsidRPr="00103325" w14:paraId="384AEFF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AD647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62C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Переработка на таможенной территории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E1F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51 </w:t>
            </w:r>
          </w:p>
        </w:tc>
      </w:tr>
      <w:tr w:rsidR="00103325" w:rsidRPr="00103325" w14:paraId="26C5996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DE4F5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0EB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Переработка вне таможенной территории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658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61 </w:t>
            </w:r>
          </w:p>
        </w:tc>
      </w:tr>
      <w:tr w:rsidR="00103325" w:rsidRPr="00103325" w14:paraId="383D22E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59ADE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4D5B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Временное хранение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C1C8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70 </w:t>
            </w:r>
          </w:p>
        </w:tc>
      </w:tr>
      <w:tr w:rsidR="00103325" w:rsidRPr="00103325" w14:paraId="4D3AC6D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C7050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030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Свободная таможенная зона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D25C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71 </w:t>
            </w:r>
          </w:p>
        </w:tc>
      </w:tr>
      <w:tr w:rsidR="00103325" w:rsidRPr="00103325" w14:paraId="755BB8E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2EA3B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A0A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Беспошлинная торговля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119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72 </w:t>
            </w:r>
          </w:p>
        </w:tc>
      </w:tr>
      <w:tr w:rsidR="00103325" w:rsidRPr="00103325" w14:paraId="1D4A355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AD0D3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60EC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Свободный склад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6BF2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73 </w:t>
            </w:r>
          </w:p>
        </w:tc>
      </w:tr>
      <w:tr w:rsidR="00103325" w:rsidRPr="00103325" w14:paraId="71A571A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2EBFC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4A59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склад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9B5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74 </w:t>
            </w:r>
          </w:p>
        </w:tc>
      </w:tr>
      <w:tr w:rsidR="00103325" w:rsidRPr="00103325" w14:paraId="1FC59BA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30620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09AE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Отказ в пользу государства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1F5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75 </w:t>
            </w:r>
          </w:p>
        </w:tc>
      </w:tr>
      <w:tr w:rsidR="00103325" w:rsidRPr="00103325" w14:paraId="599C7D6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AF16C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0B7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Уничтожение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0EDF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76 </w:t>
            </w:r>
          </w:p>
        </w:tc>
      </w:tr>
      <w:tr w:rsidR="00103325" w:rsidRPr="00103325" w14:paraId="6FFB54C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382D6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41A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транзит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C49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80 </w:t>
            </w:r>
          </w:p>
        </w:tc>
      </w:tr>
    </w:tbl>
    <w:p w14:paraId="17F06D6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7DA2B04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6552AC0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2F9D6C0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приложение № 4 внесены изменения на основании</w:t>
      </w:r>
      <w:hyperlink r:id="rId328"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color w:val="000080"/>
          <w:sz w:val="24"/>
          <w:szCs w:val="24"/>
          <w:lang w:eastAsia="ru-RU"/>
        </w:rPr>
        <w:t>.</w:t>
      </w:r>
    </w:p>
    <w:p w14:paraId="4545C47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bookmarkStart w:id="73" w:name="ПРИЛОЖЕНИЕ_№4"/>
      <w:r w:rsidRPr="00103325">
        <w:rPr>
          <w:rFonts w:ascii="Times New Roman" w:eastAsia="Times New Roman" w:hAnsi="Times New Roman" w:cs="Times New Roman"/>
          <w:b/>
          <w:bCs/>
          <w:color w:val="000080"/>
          <w:sz w:val="24"/>
          <w:szCs w:val="24"/>
          <w:lang w:eastAsia="ru-RU"/>
        </w:rPr>
        <w:t xml:space="preserve">ПРИЛОЖЕНИЕ №4 </w:t>
      </w:r>
      <w:bookmarkEnd w:id="73"/>
    </w:p>
    <w:p w14:paraId="20901D5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000080"/>
          <w:sz w:val="24"/>
          <w:szCs w:val="24"/>
          <w:lang w:eastAsia="ru-RU"/>
        </w:rPr>
        <w:lastRenderedPageBreak/>
        <w:t>к Инструкции о порядке заполнения грузовой таможенной декларации</w:t>
      </w:r>
    </w:p>
    <w:p w14:paraId="53C19CD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000080"/>
          <w:sz w:val="24"/>
          <w:szCs w:val="24"/>
          <w:lang w:eastAsia="ru-RU"/>
        </w:rPr>
        <w:t>КЛАССИФИКАТОР таможенных постов</w:t>
      </w:r>
    </w:p>
    <w:p w14:paraId="45A9E97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500"/>
        <w:gridCol w:w="7755"/>
        <w:gridCol w:w="1084"/>
      </w:tblGrid>
      <w:tr w:rsidR="00103325" w:rsidRPr="00103325" w14:paraId="2C93DCCC" w14:textId="77777777" w:rsidTr="00103325">
        <w:trPr>
          <w:trHeight w:val="293"/>
          <w:tblHeade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26DAD5B"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047F6"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Название постов УГТК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58247"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Код поста </w:t>
            </w:r>
          </w:p>
        </w:tc>
      </w:tr>
      <w:tr w:rsidR="00103325" w:rsidRPr="00103325" w14:paraId="38B05EB6" w14:textId="77777777" w:rsidTr="00103325">
        <w:trPr>
          <w:trHeight w:val="563"/>
          <w:jc w:val="center"/>
        </w:trPr>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3F8A53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Управление Государственного таможенного комитета Республики Узбекистан по Республике Каракалпакстан</w:t>
            </w:r>
            <w:r w:rsidRPr="00103325">
              <w:rPr>
                <w:rFonts w:ascii="Times New Roman" w:eastAsia="Times New Roman" w:hAnsi="Times New Roman" w:cs="Times New Roman"/>
                <w:sz w:val="24"/>
                <w:szCs w:val="24"/>
                <w:lang w:eastAsia="ru-RU"/>
              </w:rPr>
              <w:t xml:space="preserve"> </w:t>
            </w:r>
          </w:p>
        </w:tc>
      </w:tr>
      <w:tr w:rsidR="00103325" w:rsidRPr="00103325" w14:paraId="4B382695"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2E30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CFF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«Аэропорт Нукус»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D666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35001 </w:t>
            </w:r>
          </w:p>
        </w:tc>
      </w:tr>
      <w:tr w:rsidR="00103325" w:rsidRPr="00103325" w14:paraId="4A10A1CE"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42D05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0D9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«Нукус»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F640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35002 </w:t>
            </w:r>
          </w:p>
        </w:tc>
      </w:tr>
      <w:tr w:rsidR="00103325" w:rsidRPr="00103325" w14:paraId="255830C2" w14:textId="77777777" w:rsidTr="00103325">
        <w:trPr>
          <w:trHeight w:val="2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C2A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8953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«Ходжейли»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2B7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35003 </w:t>
            </w:r>
          </w:p>
        </w:tc>
      </w:tr>
      <w:tr w:rsidR="00103325" w:rsidRPr="00103325" w14:paraId="00671FD8"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35344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8EA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«Даут-ата»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073A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35004 </w:t>
            </w:r>
          </w:p>
        </w:tc>
      </w:tr>
      <w:tr w:rsidR="00103325" w:rsidRPr="00103325" w14:paraId="15656ED9" w14:textId="77777777" w:rsidTr="00103325">
        <w:trPr>
          <w:trHeight w:val="2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F3D47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850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«Турткуль»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7819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35009 </w:t>
            </w:r>
          </w:p>
        </w:tc>
      </w:tr>
      <w:tr w:rsidR="00103325" w:rsidRPr="00103325" w14:paraId="6C602324"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5A48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AEB0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Железнодорожный приграничный пост «Каракаллакстан»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F7D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35010 </w:t>
            </w:r>
          </w:p>
        </w:tc>
      </w:tr>
      <w:tr w:rsidR="00103325" w:rsidRPr="00103325" w14:paraId="74E70479"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3119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A0ED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Железнодорожный приграничный пост «Найманкуль»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BB3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35011 </w:t>
            </w:r>
          </w:p>
        </w:tc>
      </w:tr>
      <w:tr w:rsidR="00103325" w:rsidRPr="00103325" w14:paraId="4D5885C6"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DA37F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68FB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«Кунград»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7B0A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35012 </w:t>
            </w:r>
          </w:p>
        </w:tc>
      </w:tr>
      <w:tr w:rsidR="00103325" w:rsidRPr="00103325" w14:paraId="1981EFF0" w14:textId="77777777" w:rsidTr="00103325">
        <w:trPr>
          <w:trHeight w:val="563"/>
          <w:jc w:val="center"/>
        </w:trPr>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5810D9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Управление Государственного таможенною комитета Республики Узбекистан по Андижанской области</w:t>
            </w:r>
            <w:r w:rsidRPr="00103325">
              <w:rPr>
                <w:rFonts w:ascii="Times New Roman" w:eastAsia="Times New Roman" w:hAnsi="Times New Roman" w:cs="Times New Roman"/>
                <w:sz w:val="24"/>
                <w:szCs w:val="24"/>
                <w:lang w:eastAsia="ru-RU"/>
              </w:rPr>
              <w:t xml:space="preserve"> </w:t>
            </w:r>
          </w:p>
        </w:tc>
      </w:tr>
      <w:tr w:rsidR="00103325" w:rsidRPr="00103325" w14:paraId="59F22C8C" w14:textId="77777777" w:rsidTr="00103325">
        <w:trPr>
          <w:trHeight w:val="2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8DE94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32D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комплекс «Дустлик»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5F66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03002 </w:t>
            </w:r>
          </w:p>
        </w:tc>
      </w:tr>
      <w:tr w:rsidR="00103325" w:rsidRPr="00103325" w14:paraId="1746EA5D"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AA3D7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B48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«Аэропорт Андижан»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5DC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03003 </w:t>
            </w:r>
          </w:p>
        </w:tc>
      </w:tr>
      <w:tr w:rsidR="00103325" w:rsidRPr="00103325" w14:paraId="196504FD"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699A1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752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«Бабур»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C92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03004 </w:t>
            </w:r>
          </w:p>
        </w:tc>
      </w:tr>
      <w:tr w:rsidR="00103325" w:rsidRPr="00103325" w14:paraId="1458B04A"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37D2B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EDA8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«Маданият»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894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03009 </w:t>
            </w:r>
          </w:p>
        </w:tc>
      </w:tr>
      <w:tr w:rsidR="00103325" w:rsidRPr="00103325" w14:paraId="35208513"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6FBC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DA9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«Андижан»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B60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03011 </w:t>
            </w:r>
          </w:p>
        </w:tc>
      </w:tr>
      <w:tr w:rsidR="00103325" w:rsidRPr="00103325" w14:paraId="5A53C4CC"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B9E06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5E5D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Железнодорожный приграничный пост «Савай»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37FF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03014 </w:t>
            </w:r>
          </w:p>
        </w:tc>
      </w:tr>
      <w:tr w:rsidR="00103325" w:rsidRPr="00103325" w14:paraId="3003BB9B"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AB1BA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5150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«Асака»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99CA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03015 </w:t>
            </w:r>
          </w:p>
        </w:tc>
      </w:tr>
      <w:tr w:rsidR="00103325" w:rsidRPr="00103325" w14:paraId="4BE8F18D" w14:textId="77777777" w:rsidTr="00103325">
        <w:trPr>
          <w:trHeight w:val="563"/>
          <w:jc w:val="center"/>
        </w:trPr>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1A4108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Управление Государственного таможенного комитета Республики Узбекистан</w:t>
            </w: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b/>
                <w:bCs/>
                <w:sz w:val="24"/>
                <w:szCs w:val="24"/>
                <w:lang w:eastAsia="ru-RU"/>
              </w:rPr>
              <w:t>по Бухарской области</w:t>
            </w:r>
            <w:r w:rsidRPr="00103325">
              <w:rPr>
                <w:rFonts w:ascii="Times New Roman" w:eastAsia="Times New Roman" w:hAnsi="Times New Roman" w:cs="Times New Roman"/>
                <w:sz w:val="24"/>
                <w:szCs w:val="24"/>
                <w:lang w:eastAsia="ru-RU"/>
              </w:rPr>
              <w:t xml:space="preserve"> </w:t>
            </w:r>
          </w:p>
        </w:tc>
      </w:tr>
      <w:tr w:rsidR="00103325" w:rsidRPr="00103325" w14:paraId="373FCFBB" w14:textId="77777777" w:rsidTr="00103325">
        <w:trPr>
          <w:trHeight w:val="2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2879E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B99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«Аэропорт Бухара»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C637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06001 </w:t>
            </w:r>
          </w:p>
        </w:tc>
      </w:tr>
      <w:tr w:rsidR="00103325" w:rsidRPr="00103325" w14:paraId="391B8B09"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61101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7C5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«Когон»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D5BF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06002 </w:t>
            </w:r>
          </w:p>
        </w:tc>
      </w:tr>
      <w:tr w:rsidR="00103325" w:rsidRPr="00103325" w14:paraId="321F0221"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0B1A4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DE4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«Бухара»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0CDA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06006 </w:t>
            </w:r>
          </w:p>
        </w:tc>
      </w:tr>
      <w:tr w:rsidR="00103325" w:rsidRPr="00103325" w14:paraId="5B0A2138"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A17D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4A76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«Коровулбозор»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B829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06007 </w:t>
            </w:r>
          </w:p>
        </w:tc>
      </w:tr>
      <w:tr w:rsidR="00103325" w:rsidRPr="00103325" w14:paraId="4C6238B7"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EA945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EE39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«Гиждуван»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248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06008 </w:t>
            </w:r>
          </w:p>
        </w:tc>
      </w:tr>
      <w:tr w:rsidR="00103325" w:rsidRPr="00103325" w14:paraId="3E6C8DEE"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26AE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5E6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«Коракуль»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8716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06009 </w:t>
            </w:r>
          </w:p>
        </w:tc>
      </w:tr>
      <w:tr w:rsidR="00103325" w:rsidRPr="00103325" w14:paraId="67BE31A4" w14:textId="77777777" w:rsidTr="00103325">
        <w:trPr>
          <w:trHeight w:val="2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58DBB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4C7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комплекс «Алат»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5ED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06010 </w:t>
            </w:r>
          </w:p>
        </w:tc>
      </w:tr>
      <w:tr w:rsidR="00103325" w:rsidRPr="00103325" w14:paraId="7ABB3BE4"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68353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AC1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Железнодорожный приграничный пост «Ходжедавлат»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3E65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06011 </w:t>
            </w:r>
          </w:p>
        </w:tc>
      </w:tr>
      <w:tr w:rsidR="00103325" w:rsidRPr="00103325" w14:paraId="17F7D885" w14:textId="77777777" w:rsidTr="00103325">
        <w:trPr>
          <w:trHeight w:val="570"/>
          <w:jc w:val="center"/>
        </w:trPr>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7BF598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Управление Государственного таможенного комитета Республики Узбекистан</w:t>
            </w: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b/>
                <w:bCs/>
                <w:sz w:val="24"/>
                <w:szCs w:val="24"/>
                <w:lang w:eastAsia="ru-RU"/>
              </w:rPr>
              <w:t>по Джизакской области</w:t>
            </w:r>
            <w:r w:rsidRPr="00103325">
              <w:rPr>
                <w:rFonts w:ascii="Times New Roman" w:eastAsia="Times New Roman" w:hAnsi="Times New Roman" w:cs="Times New Roman"/>
                <w:sz w:val="24"/>
                <w:szCs w:val="24"/>
                <w:lang w:eastAsia="ru-RU"/>
              </w:rPr>
              <w:t xml:space="preserve"> </w:t>
            </w:r>
          </w:p>
        </w:tc>
      </w:tr>
      <w:tr w:rsidR="00103325" w:rsidRPr="00103325" w14:paraId="7B97D304"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A3A30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1AA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«Учтурган»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A12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08003 </w:t>
            </w:r>
          </w:p>
        </w:tc>
      </w:tr>
      <w:tr w:rsidR="00103325" w:rsidRPr="00103325" w14:paraId="144C666B"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A8728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969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«Джизак»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E58C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08004 </w:t>
            </w:r>
          </w:p>
        </w:tc>
      </w:tr>
      <w:tr w:rsidR="00103325" w:rsidRPr="00103325" w14:paraId="0C3D334E"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201CE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622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«Кушкент»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189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08007 </w:t>
            </w:r>
          </w:p>
        </w:tc>
      </w:tr>
      <w:tr w:rsidR="00103325" w:rsidRPr="00103325" w14:paraId="6AAD10E0" w14:textId="77777777" w:rsidTr="00103325">
        <w:trPr>
          <w:trHeight w:val="570"/>
          <w:jc w:val="center"/>
        </w:trPr>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22E5F3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Управление Государственного таможенного комитета Республики Узбекистан</w:t>
            </w: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b/>
                <w:bCs/>
                <w:sz w:val="24"/>
                <w:szCs w:val="24"/>
                <w:lang w:eastAsia="ru-RU"/>
              </w:rPr>
              <w:t>по Кашкадарьинской области</w:t>
            </w:r>
            <w:r w:rsidRPr="00103325">
              <w:rPr>
                <w:rFonts w:ascii="Times New Roman" w:eastAsia="Times New Roman" w:hAnsi="Times New Roman" w:cs="Times New Roman"/>
                <w:sz w:val="24"/>
                <w:szCs w:val="24"/>
                <w:lang w:eastAsia="ru-RU"/>
              </w:rPr>
              <w:t xml:space="preserve"> </w:t>
            </w:r>
          </w:p>
        </w:tc>
      </w:tr>
      <w:tr w:rsidR="00103325" w:rsidRPr="00103325" w14:paraId="525E1A2E"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6D64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A418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«Насаф»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014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10002 </w:t>
            </w:r>
          </w:p>
        </w:tc>
      </w:tr>
      <w:tr w:rsidR="00103325" w:rsidRPr="00103325" w14:paraId="4B0E04F4"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F1F47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E9A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Железнодорожный приграничный пост «Карши»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5A94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10003 </w:t>
            </w:r>
          </w:p>
        </w:tc>
      </w:tr>
      <w:tr w:rsidR="00103325" w:rsidRPr="00103325" w14:paraId="2BF05F5C"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3E0EB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BAEF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«Муборак»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B6D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10005 </w:t>
            </w:r>
          </w:p>
        </w:tc>
      </w:tr>
      <w:tr w:rsidR="00103325" w:rsidRPr="00103325" w14:paraId="48A7DAF2"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8711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BA4D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«Китаб»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3E4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10006 </w:t>
            </w:r>
          </w:p>
        </w:tc>
      </w:tr>
      <w:tr w:rsidR="00103325" w:rsidRPr="00103325" w14:paraId="346E8F20"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874E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xml:space="preserve">31.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DD72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«Камаши-Гузор»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C0A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10007 </w:t>
            </w:r>
          </w:p>
        </w:tc>
      </w:tr>
      <w:tr w:rsidR="00103325" w:rsidRPr="00103325" w14:paraId="712B7877"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0759C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FC58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«Карши-Керки»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F9F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10008 </w:t>
            </w:r>
          </w:p>
        </w:tc>
      </w:tr>
      <w:tr w:rsidR="00103325" w:rsidRPr="00103325" w14:paraId="7597F20F"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BB968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D916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«Карши-тола»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C83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10010 </w:t>
            </w:r>
          </w:p>
        </w:tc>
      </w:tr>
      <w:tr w:rsidR="00103325" w:rsidRPr="00103325" w14:paraId="68E21E57"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2E23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2647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«Тапимаржон»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7FC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10011 </w:t>
            </w:r>
          </w:p>
        </w:tc>
      </w:tr>
      <w:tr w:rsidR="00103325" w:rsidRPr="00103325" w14:paraId="56818B41"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5B2E1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7623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«Аэропорт Карши»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D00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10012 </w:t>
            </w:r>
          </w:p>
        </w:tc>
      </w:tr>
      <w:tr w:rsidR="00103325" w:rsidRPr="00103325" w14:paraId="1079D8AC" w14:textId="77777777" w:rsidTr="00103325">
        <w:trPr>
          <w:trHeight w:val="563"/>
          <w:jc w:val="center"/>
        </w:trPr>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42C812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Управление Государственного таможенного комитета Республики Узбекистан</w:t>
            </w: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b/>
                <w:bCs/>
                <w:sz w:val="24"/>
                <w:szCs w:val="24"/>
                <w:lang w:eastAsia="ru-RU"/>
              </w:rPr>
              <w:t>по Навоийской области</w:t>
            </w:r>
            <w:r w:rsidRPr="00103325">
              <w:rPr>
                <w:rFonts w:ascii="Times New Roman" w:eastAsia="Times New Roman" w:hAnsi="Times New Roman" w:cs="Times New Roman"/>
                <w:sz w:val="24"/>
                <w:szCs w:val="24"/>
                <w:lang w:eastAsia="ru-RU"/>
              </w:rPr>
              <w:t xml:space="preserve"> </w:t>
            </w:r>
          </w:p>
        </w:tc>
      </w:tr>
      <w:tr w:rsidR="00103325" w:rsidRPr="00103325" w14:paraId="5AC2145A"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D79E5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FB1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«Тинчлик»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EAB8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12001 </w:t>
            </w:r>
          </w:p>
        </w:tc>
      </w:tr>
      <w:tr w:rsidR="00103325" w:rsidRPr="00103325" w14:paraId="4CA0D61F" w14:textId="77777777" w:rsidTr="00103325">
        <w:trPr>
          <w:trHeight w:val="2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293B1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0903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«Аэропорт Навои»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B30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12002 </w:t>
            </w:r>
          </w:p>
        </w:tc>
      </w:tr>
      <w:tr w:rsidR="00103325" w:rsidRPr="00103325" w14:paraId="1FE92731"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432F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7258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«Навои»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B25E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12003 </w:t>
            </w:r>
          </w:p>
        </w:tc>
      </w:tr>
      <w:tr w:rsidR="00103325" w:rsidRPr="00103325" w14:paraId="26DBE5EC"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E9154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73BE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«Зарафшон»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62C2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12008 </w:t>
            </w:r>
          </w:p>
        </w:tc>
      </w:tr>
      <w:tr w:rsidR="00103325" w:rsidRPr="00103325" w14:paraId="0A24CFC8" w14:textId="77777777" w:rsidTr="00103325">
        <w:trPr>
          <w:trHeight w:val="2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D1045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4A3D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«Навои индустриальный»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2504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12012 </w:t>
            </w:r>
          </w:p>
        </w:tc>
      </w:tr>
      <w:tr w:rsidR="00103325" w:rsidRPr="00103325" w14:paraId="66B6ABC9" w14:textId="77777777" w:rsidTr="00103325">
        <w:trPr>
          <w:trHeight w:val="563"/>
          <w:jc w:val="center"/>
        </w:trPr>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4143F2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Управление Государственного таможенного комитета Республики Узбекистан</w:t>
            </w: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b/>
                <w:bCs/>
                <w:sz w:val="24"/>
                <w:szCs w:val="24"/>
                <w:lang w:eastAsia="ru-RU"/>
              </w:rPr>
              <w:t>но Наманганской области</w:t>
            </w:r>
            <w:r w:rsidRPr="00103325">
              <w:rPr>
                <w:rFonts w:ascii="Times New Roman" w:eastAsia="Times New Roman" w:hAnsi="Times New Roman" w:cs="Times New Roman"/>
                <w:sz w:val="24"/>
                <w:szCs w:val="24"/>
                <w:lang w:eastAsia="ru-RU"/>
              </w:rPr>
              <w:t xml:space="preserve"> </w:t>
            </w:r>
          </w:p>
        </w:tc>
      </w:tr>
      <w:tr w:rsidR="00103325" w:rsidRPr="00103325" w14:paraId="1AD3AA70" w14:textId="77777777" w:rsidTr="00103325">
        <w:trPr>
          <w:trHeight w:val="2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8E926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75AB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«Аэропорт Наманган»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3C5D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14002 </w:t>
            </w:r>
          </w:p>
        </w:tc>
      </w:tr>
      <w:tr w:rsidR="00103325" w:rsidRPr="00103325" w14:paraId="5A5CBE75"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53E5A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992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«Учкурган»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137A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14003 </w:t>
            </w:r>
          </w:p>
        </w:tc>
      </w:tr>
      <w:tr w:rsidR="00103325" w:rsidRPr="00103325" w14:paraId="00308B05"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30370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FA5B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«Касансай»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A0B4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14004 </w:t>
            </w:r>
          </w:p>
        </w:tc>
      </w:tr>
      <w:tr w:rsidR="00103325" w:rsidRPr="00103325" w14:paraId="3C201291" w14:textId="77777777" w:rsidTr="00103325">
        <w:trPr>
          <w:trHeight w:val="2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51EB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225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«Пап»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417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14005 </w:t>
            </w:r>
          </w:p>
        </w:tc>
      </w:tr>
      <w:tr w:rsidR="00103325" w:rsidRPr="00103325" w14:paraId="23AFDB0E" w14:textId="77777777" w:rsidTr="00103325">
        <w:trPr>
          <w:trHeight w:val="2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5751B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9F25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«Наманган»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C59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14010 </w:t>
            </w:r>
          </w:p>
        </w:tc>
      </w:tr>
      <w:tr w:rsidR="00103325" w:rsidRPr="00103325" w14:paraId="64F0626A" w14:textId="77777777" w:rsidTr="00103325">
        <w:trPr>
          <w:trHeight w:val="563"/>
          <w:jc w:val="center"/>
        </w:trPr>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2C7378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Управление Государственного таможенного комитета Республики Узбекистан</w:t>
            </w: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b/>
                <w:bCs/>
                <w:sz w:val="24"/>
                <w:szCs w:val="24"/>
                <w:lang w:eastAsia="ru-RU"/>
              </w:rPr>
              <w:t>но Самаркандской области</w:t>
            </w:r>
            <w:r w:rsidRPr="00103325">
              <w:rPr>
                <w:rFonts w:ascii="Times New Roman" w:eastAsia="Times New Roman" w:hAnsi="Times New Roman" w:cs="Times New Roman"/>
                <w:sz w:val="24"/>
                <w:szCs w:val="24"/>
                <w:lang w:eastAsia="ru-RU"/>
              </w:rPr>
              <w:t xml:space="preserve"> </w:t>
            </w:r>
          </w:p>
        </w:tc>
      </w:tr>
      <w:tr w:rsidR="00103325" w:rsidRPr="00103325" w14:paraId="1B78899C"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4FC7C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504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«Аэропорт Самарканд»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1F0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18001 </w:t>
            </w:r>
          </w:p>
        </w:tc>
      </w:tr>
      <w:tr w:rsidR="00103325" w:rsidRPr="00103325" w14:paraId="191B1AC8"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A43DF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E58D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«Джартепа»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6CAC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18002 </w:t>
            </w:r>
          </w:p>
        </w:tc>
      </w:tr>
      <w:tr w:rsidR="00103325" w:rsidRPr="00103325" w14:paraId="31C7CEFC"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DF3A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D25F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«Самарканд»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8AA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18005 </w:t>
            </w:r>
          </w:p>
        </w:tc>
      </w:tr>
      <w:tr w:rsidR="00103325" w:rsidRPr="00103325" w14:paraId="5050507F" w14:textId="77777777" w:rsidTr="00103325">
        <w:trPr>
          <w:trHeight w:val="2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95C77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6D07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«Улугбек»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B2A4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18007 </w:t>
            </w:r>
          </w:p>
        </w:tc>
      </w:tr>
      <w:tr w:rsidR="00103325" w:rsidRPr="00103325" w14:paraId="3C8AE723" w14:textId="77777777" w:rsidTr="00103325">
        <w:trPr>
          <w:trHeight w:val="563"/>
          <w:jc w:val="center"/>
        </w:trPr>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342CFA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Управление Государственного таможенного комитета Республики Узбекистан</w:t>
            </w: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b/>
                <w:bCs/>
                <w:sz w:val="24"/>
                <w:szCs w:val="24"/>
                <w:lang w:eastAsia="ru-RU"/>
              </w:rPr>
              <w:t>но Сурхандарьинской области</w:t>
            </w:r>
            <w:r w:rsidRPr="00103325">
              <w:rPr>
                <w:rFonts w:ascii="Times New Roman" w:eastAsia="Times New Roman" w:hAnsi="Times New Roman" w:cs="Times New Roman"/>
                <w:sz w:val="24"/>
                <w:szCs w:val="24"/>
                <w:lang w:eastAsia="ru-RU"/>
              </w:rPr>
              <w:t xml:space="preserve"> </w:t>
            </w:r>
          </w:p>
        </w:tc>
      </w:tr>
      <w:tr w:rsidR="00103325" w:rsidRPr="00103325" w14:paraId="02EE9412"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D206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3E0B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«Аэропорт Термез»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5ED3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22002 </w:t>
            </w:r>
          </w:p>
        </w:tc>
      </w:tr>
      <w:tr w:rsidR="00103325" w:rsidRPr="00103325" w14:paraId="72BB0CD0"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5B31A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827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комплекс «Сариасия»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AB9D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22003 </w:t>
            </w:r>
          </w:p>
        </w:tc>
      </w:tr>
      <w:tr w:rsidR="00103325" w:rsidRPr="00103325" w14:paraId="4D146283"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E76C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39EB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Железнодорожный приграничный пост «Сариасия»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A29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22004 </w:t>
            </w:r>
          </w:p>
        </w:tc>
      </w:tr>
      <w:tr w:rsidR="00103325" w:rsidRPr="00103325" w14:paraId="629EACC7"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21417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A4A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«Термез»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795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22005 </w:t>
            </w:r>
          </w:p>
        </w:tc>
      </w:tr>
      <w:tr w:rsidR="00103325" w:rsidRPr="00103325" w14:paraId="3B3E06CF"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C5734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6FB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«Денов»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AE4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22006 </w:t>
            </w:r>
          </w:p>
        </w:tc>
      </w:tr>
      <w:tr w:rsidR="00103325" w:rsidRPr="00103325" w14:paraId="6157BAF3"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59806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3C15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«Гульбахор»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8C5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22007 </w:t>
            </w:r>
          </w:p>
        </w:tc>
      </w:tr>
      <w:tr w:rsidR="00103325" w:rsidRPr="00103325" w14:paraId="1D11A3BD"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DABF1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85F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«Даре порти»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460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22011 </w:t>
            </w:r>
          </w:p>
        </w:tc>
      </w:tr>
      <w:tr w:rsidR="00103325" w:rsidRPr="00103325" w14:paraId="776973F8" w14:textId="77777777" w:rsidTr="00103325">
        <w:trPr>
          <w:trHeight w:val="33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8C33D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1304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«Жаркурган»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574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22013 </w:t>
            </w:r>
          </w:p>
        </w:tc>
      </w:tr>
      <w:tr w:rsidR="00103325" w:rsidRPr="00103325" w14:paraId="7D2F6E60" w14:textId="77777777" w:rsidTr="00103325">
        <w:trPr>
          <w:trHeight w:val="35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92DE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2C3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Железнодорожный приграничный пост «Амузанг»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E9A3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22014 </w:t>
            </w:r>
          </w:p>
        </w:tc>
      </w:tr>
      <w:tr w:rsidR="00103325" w:rsidRPr="00103325" w14:paraId="1C69E758" w14:textId="77777777" w:rsidTr="00103325">
        <w:trPr>
          <w:trHeight w:val="34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AA5A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763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Железнодорожный приграничный пост «Болдир»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43B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22015 </w:t>
            </w:r>
          </w:p>
        </w:tc>
      </w:tr>
      <w:tr w:rsidR="00103325" w:rsidRPr="00103325" w14:paraId="30D44483" w14:textId="77777777" w:rsidTr="00103325">
        <w:trPr>
          <w:trHeight w:val="36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5DCE6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DB3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комплекс «Айритом»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8C1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22017 </w:t>
            </w:r>
          </w:p>
        </w:tc>
      </w:tr>
      <w:tr w:rsidR="00103325" w:rsidRPr="00103325" w14:paraId="0D4C2BB4" w14:textId="77777777" w:rsidTr="00103325">
        <w:trPr>
          <w:trHeight w:val="563"/>
          <w:jc w:val="center"/>
        </w:trPr>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5A5516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Управление Государственного таможенного комитета Республики Узбекистан</w:t>
            </w: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b/>
                <w:bCs/>
                <w:sz w:val="24"/>
                <w:szCs w:val="24"/>
                <w:lang w:eastAsia="ru-RU"/>
              </w:rPr>
              <w:t>но Сырдарьинской области</w:t>
            </w:r>
            <w:r w:rsidRPr="00103325">
              <w:rPr>
                <w:rFonts w:ascii="Times New Roman" w:eastAsia="Times New Roman" w:hAnsi="Times New Roman" w:cs="Times New Roman"/>
                <w:sz w:val="24"/>
                <w:szCs w:val="24"/>
                <w:lang w:eastAsia="ru-RU"/>
              </w:rPr>
              <w:t xml:space="preserve"> </w:t>
            </w:r>
          </w:p>
        </w:tc>
      </w:tr>
      <w:tr w:rsidR="00103325" w:rsidRPr="00103325" w14:paraId="0ACC9E00"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E3542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AC5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«Хавастабад»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D23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24002 </w:t>
            </w:r>
          </w:p>
        </w:tc>
      </w:tr>
      <w:tr w:rsidR="00103325" w:rsidRPr="00103325" w14:paraId="567D2347"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6D616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xml:space="preserve">62.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2EF3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«Хавас»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4FE7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24003 </w:t>
            </w:r>
          </w:p>
        </w:tc>
      </w:tr>
      <w:tr w:rsidR="00103325" w:rsidRPr="00103325" w14:paraId="7E093F55"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BF39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534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«Сырдарья»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C1F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24004 </w:t>
            </w:r>
          </w:p>
        </w:tc>
      </w:tr>
      <w:tr w:rsidR="00103325" w:rsidRPr="00103325" w14:paraId="56EFC7D1"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3CF9D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6DB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«Гулистан»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7635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24009 </w:t>
            </w:r>
          </w:p>
        </w:tc>
      </w:tr>
      <w:tr w:rsidR="00103325" w:rsidRPr="00103325" w14:paraId="131D4698"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7D185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D94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«Сайхун»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0B78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24010 </w:t>
            </w:r>
          </w:p>
        </w:tc>
      </w:tr>
      <w:tr w:rsidR="00103325" w:rsidRPr="00103325" w14:paraId="13CDE678" w14:textId="77777777" w:rsidTr="00103325">
        <w:trPr>
          <w:trHeight w:val="570"/>
          <w:jc w:val="center"/>
        </w:trPr>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6529E8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Управление Государственного таможенного комитета Республики Узбекистан но Ташкентской области</w:t>
            </w:r>
            <w:r w:rsidRPr="00103325">
              <w:rPr>
                <w:rFonts w:ascii="Times New Roman" w:eastAsia="Times New Roman" w:hAnsi="Times New Roman" w:cs="Times New Roman"/>
                <w:sz w:val="24"/>
                <w:szCs w:val="24"/>
                <w:lang w:eastAsia="ru-RU"/>
              </w:rPr>
              <w:t xml:space="preserve"> </w:t>
            </w:r>
          </w:p>
        </w:tc>
      </w:tr>
      <w:tr w:rsidR="00103325" w:rsidRPr="00103325" w14:paraId="5EA0D6E3"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D0F40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3386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«Яллама»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A0E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27001 </w:t>
            </w:r>
          </w:p>
        </w:tc>
      </w:tr>
      <w:tr w:rsidR="00103325" w:rsidRPr="00103325" w14:paraId="7908D71C"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B60A1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1F85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«Навои»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4166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27008 </w:t>
            </w:r>
          </w:p>
        </w:tc>
      </w:tr>
      <w:tr w:rsidR="00103325" w:rsidRPr="00103325" w14:paraId="0952ADA7"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33158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9F9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w:t>
            </w:r>
            <w:r w:rsidRPr="00103325">
              <w:rPr>
                <w:rFonts w:ascii="Times New Roman" w:eastAsia="Times New Roman" w:hAnsi="Times New Roman" w:cs="Times New Roman"/>
                <w:color w:val="000000"/>
                <w:sz w:val="21"/>
                <w:szCs w:val="21"/>
                <w:lang w:eastAsia="ru-RU"/>
              </w:rPr>
              <w:t>«</w:t>
            </w:r>
            <w:r w:rsidRPr="00103325">
              <w:rPr>
                <w:rFonts w:ascii="Times New Roman" w:eastAsia="Times New Roman" w:hAnsi="Times New Roman" w:cs="Times New Roman"/>
                <w:sz w:val="24"/>
                <w:szCs w:val="24"/>
                <w:lang w:eastAsia="ru-RU"/>
              </w:rPr>
              <w:t xml:space="preserve">С. Наджимов»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F76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27009 </w:t>
            </w:r>
          </w:p>
        </w:tc>
      </w:tr>
      <w:tr w:rsidR="00103325" w:rsidRPr="00103325" w14:paraId="2D7C2E41"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3DC91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DE7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«Ойбек»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610E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27011 </w:t>
            </w:r>
          </w:p>
        </w:tc>
      </w:tr>
      <w:tr w:rsidR="00103325" w:rsidRPr="00103325" w14:paraId="2768C75E"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0074A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C8D1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«Бекабад авто»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1DB2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27013 </w:t>
            </w:r>
          </w:p>
        </w:tc>
      </w:tr>
      <w:tr w:rsidR="00103325" w:rsidRPr="00103325" w14:paraId="54B08404"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9B52C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2A6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«Чирчик»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2D0F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27014 </w:t>
            </w:r>
          </w:p>
        </w:tc>
      </w:tr>
      <w:tr w:rsidR="00103325" w:rsidRPr="00103325" w14:paraId="10DFBFC6"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2C56A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85B5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«Алмалык»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DBD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27015 </w:t>
            </w:r>
          </w:p>
        </w:tc>
      </w:tr>
      <w:tr w:rsidR="00103325" w:rsidRPr="00103325" w14:paraId="1BD576A3"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2CCC7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F97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«Янгиюль»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294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27016 </w:t>
            </w:r>
          </w:p>
        </w:tc>
      </w:tr>
      <w:tr w:rsidR="00103325" w:rsidRPr="00103325" w14:paraId="03423453"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7351E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FA6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«Бекобод»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E0F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27018 </w:t>
            </w:r>
          </w:p>
        </w:tc>
      </w:tr>
      <w:tr w:rsidR="00103325" w:rsidRPr="00103325" w14:paraId="7BC97599"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DDE14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CE86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«Назарбек»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BE1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27019 </w:t>
            </w:r>
          </w:p>
        </w:tc>
      </w:tr>
      <w:tr w:rsidR="00103325" w:rsidRPr="00103325" w14:paraId="05915FC6"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AB166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A675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«Келес»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00D2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27020 </w:t>
            </w:r>
          </w:p>
        </w:tc>
      </w:tr>
      <w:tr w:rsidR="00103325" w:rsidRPr="00103325" w14:paraId="7613211F"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513DA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26F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комплекс «Гишткуприк»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A82E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27021 </w:t>
            </w:r>
          </w:p>
        </w:tc>
      </w:tr>
      <w:tr w:rsidR="00103325" w:rsidRPr="00103325" w14:paraId="27A3DD7A"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6EA9B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1EC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«Фархад»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C153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27023 </w:t>
            </w:r>
          </w:p>
        </w:tc>
      </w:tr>
      <w:tr w:rsidR="00103325" w:rsidRPr="00103325" w14:paraId="3983493A"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744F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534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Железнодорожный приграничный пост «Бекабад»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68C6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27024 </w:t>
            </w:r>
          </w:p>
        </w:tc>
      </w:tr>
      <w:tr w:rsidR="00103325" w:rsidRPr="00103325" w14:paraId="13633CB4"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C9D01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58E7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«Ангрен»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FE2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27028 </w:t>
            </w:r>
          </w:p>
        </w:tc>
      </w:tr>
      <w:tr w:rsidR="00103325" w:rsidRPr="00103325" w14:paraId="2E0EFAF6"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C74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DB6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Железнодорожный приграничный пост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2E0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27029 </w:t>
            </w:r>
          </w:p>
        </w:tc>
      </w:tr>
      <w:tr w:rsidR="00103325" w:rsidRPr="00103325" w14:paraId="18CE2885" w14:textId="77777777" w:rsidTr="00103325">
        <w:trPr>
          <w:trHeight w:val="563"/>
          <w:jc w:val="center"/>
        </w:trPr>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0FBE76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Управление Государственного таможенного комитета Республики Узбекистан</w:t>
            </w: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b/>
                <w:bCs/>
                <w:sz w:val="24"/>
                <w:szCs w:val="24"/>
                <w:lang w:eastAsia="ru-RU"/>
              </w:rPr>
              <w:t>по Ферганской области</w:t>
            </w:r>
            <w:r w:rsidRPr="00103325">
              <w:rPr>
                <w:rFonts w:ascii="Times New Roman" w:eastAsia="Times New Roman" w:hAnsi="Times New Roman" w:cs="Times New Roman"/>
                <w:sz w:val="24"/>
                <w:szCs w:val="24"/>
                <w:lang w:eastAsia="ru-RU"/>
              </w:rPr>
              <w:t xml:space="preserve"> </w:t>
            </w:r>
          </w:p>
        </w:tc>
      </w:tr>
      <w:tr w:rsidR="00103325" w:rsidRPr="00103325" w14:paraId="4FE00AA6" w14:textId="77777777" w:rsidTr="00103325">
        <w:trPr>
          <w:trHeight w:val="2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F52C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A75E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«Аэропорт Фергана»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E2A4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30001 </w:t>
            </w:r>
          </w:p>
        </w:tc>
      </w:tr>
      <w:tr w:rsidR="00103325" w:rsidRPr="00103325" w14:paraId="4D4883C0"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0557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A91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«Коканд»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9E91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30002 </w:t>
            </w:r>
          </w:p>
        </w:tc>
      </w:tr>
      <w:tr w:rsidR="00103325" w:rsidRPr="00103325" w14:paraId="48844635" w14:textId="77777777" w:rsidTr="00103325">
        <w:trPr>
          <w:trHeight w:val="2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1F343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5F3B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«Кувасой»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98E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30003 </w:t>
            </w:r>
          </w:p>
        </w:tc>
      </w:tr>
      <w:tr w:rsidR="00103325" w:rsidRPr="00103325" w14:paraId="67666207"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58648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DC5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11риграничный пост «Фергана»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D5A6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30004 </w:t>
            </w:r>
          </w:p>
        </w:tc>
      </w:tr>
      <w:tr w:rsidR="00103325" w:rsidRPr="00103325" w14:paraId="27EFB6D8"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DCB83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8D3B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«Андархан»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9BA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30005 </w:t>
            </w:r>
          </w:p>
        </w:tc>
      </w:tr>
      <w:tr w:rsidR="00103325" w:rsidRPr="00103325" w14:paraId="381105E9"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2463F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5CD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«Риштан»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6B8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30006 </w:t>
            </w:r>
          </w:p>
        </w:tc>
      </w:tr>
      <w:tr w:rsidR="00103325" w:rsidRPr="00103325" w14:paraId="7059B27E"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01C7C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AF2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«Укчи»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61F7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30007 </w:t>
            </w:r>
          </w:p>
        </w:tc>
      </w:tr>
      <w:tr w:rsidR="00103325" w:rsidRPr="00103325" w14:paraId="6D1CBCB0"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C2184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E94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«Рават»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DB5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30008 </w:t>
            </w:r>
          </w:p>
        </w:tc>
      </w:tr>
      <w:tr w:rsidR="00103325" w:rsidRPr="00103325" w14:paraId="194593C6"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7FAC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0452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«Водий»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E46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30009 </w:t>
            </w:r>
          </w:p>
        </w:tc>
      </w:tr>
      <w:tr w:rsidR="00103325" w:rsidRPr="00103325" w14:paraId="1EB05D4B" w14:textId="77777777" w:rsidTr="00103325">
        <w:trPr>
          <w:trHeight w:val="2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D42D2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F7F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DC6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30010 </w:t>
            </w:r>
          </w:p>
        </w:tc>
      </w:tr>
      <w:tr w:rsidR="00103325" w:rsidRPr="00103325" w14:paraId="63CEAD2C"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EF7C8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E165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«Сох»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0982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30012 </w:t>
            </w:r>
          </w:p>
        </w:tc>
      </w:tr>
      <w:tr w:rsidR="00103325" w:rsidRPr="00103325" w14:paraId="1E70F30D"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AD64E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58C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«Киргули»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71A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30015 </w:t>
            </w:r>
          </w:p>
        </w:tc>
      </w:tr>
      <w:tr w:rsidR="00103325" w:rsidRPr="00103325" w14:paraId="0FEC802E"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E28FC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C34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«Маргилан»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54D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30017 </w:t>
            </w:r>
          </w:p>
        </w:tc>
      </w:tr>
      <w:tr w:rsidR="00103325" w:rsidRPr="00103325" w14:paraId="627899A9"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FE25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03A3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Железнодорожный приграничный пост «Бешарык»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9D16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30018 </w:t>
            </w:r>
          </w:p>
        </w:tc>
      </w:tr>
      <w:tr w:rsidR="00103325" w:rsidRPr="00103325" w14:paraId="275ABA86" w14:textId="77777777" w:rsidTr="00103325">
        <w:trPr>
          <w:trHeight w:val="563"/>
          <w:jc w:val="center"/>
        </w:trPr>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47ABDD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Управление Государственного таможенного комитета Республики Узбекистан</w:t>
            </w: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b/>
                <w:bCs/>
                <w:sz w:val="24"/>
                <w:szCs w:val="24"/>
                <w:lang w:eastAsia="ru-RU"/>
              </w:rPr>
              <w:t>по Хорезмской области</w:t>
            </w:r>
            <w:r w:rsidRPr="00103325">
              <w:rPr>
                <w:rFonts w:ascii="Times New Roman" w:eastAsia="Times New Roman" w:hAnsi="Times New Roman" w:cs="Times New Roman"/>
                <w:sz w:val="24"/>
                <w:szCs w:val="24"/>
                <w:lang w:eastAsia="ru-RU"/>
              </w:rPr>
              <w:t xml:space="preserve"> </w:t>
            </w:r>
          </w:p>
        </w:tc>
      </w:tr>
      <w:tr w:rsidR="00103325" w:rsidRPr="00103325" w14:paraId="43CBB597"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B280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0A0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«Шават»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4568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33001 </w:t>
            </w:r>
          </w:p>
        </w:tc>
      </w:tr>
      <w:tr w:rsidR="00103325" w:rsidRPr="00103325" w14:paraId="65B35E77"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90243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xml:space="preserve">97.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EB0F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«Дустлик»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F73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33004 </w:t>
            </w:r>
          </w:p>
        </w:tc>
      </w:tr>
      <w:tr w:rsidR="00103325" w:rsidRPr="00103325" w14:paraId="1FD29721"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D3BED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2FB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«СЭЗ Хазорасп»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35FA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33005 </w:t>
            </w:r>
          </w:p>
        </w:tc>
      </w:tr>
      <w:tr w:rsidR="00103325" w:rsidRPr="00103325" w14:paraId="0E33220F"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FCA2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50C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«Ургенч»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C79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33007 </w:t>
            </w:r>
          </w:p>
        </w:tc>
      </w:tr>
      <w:tr w:rsidR="00103325" w:rsidRPr="00103325" w14:paraId="320E0B16" w14:textId="77777777" w:rsidTr="00103325">
        <w:trPr>
          <w:trHeight w:val="2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AAE43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581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«Аэропорт Ургенч»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31A1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33011 </w:t>
            </w:r>
          </w:p>
        </w:tc>
      </w:tr>
      <w:tr w:rsidR="00103325" w:rsidRPr="00103325" w14:paraId="35C4D004" w14:textId="77777777" w:rsidTr="00103325">
        <w:trPr>
          <w:trHeight w:val="563"/>
          <w:jc w:val="center"/>
        </w:trPr>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5FCC25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Управление Государственного таможенного комитета Республики Узбекистан</w:t>
            </w: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b/>
                <w:bCs/>
                <w:sz w:val="24"/>
                <w:szCs w:val="24"/>
                <w:lang w:eastAsia="ru-RU"/>
              </w:rPr>
              <w:t>по г. Ташкенту</w:t>
            </w:r>
            <w:r w:rsidRPr="00103325">
              <w:rPr>
                <w:rFonts w:ascii="Times New Roman" w:eastAsia="Times New Roman" w:hAnsi="Times New Roman" w:cs="Times New Roman"/>
                <w:sz w:val="24"/>
                <w:szCs w:val="24"/>
                <w:lang w:eastAsia="ru-RU"/>
              </w:rPr>
              <w:t xml:space="preserve"> </w:t>
            </w:r>
          </w:p>
        </w:tc>
      </w:tr>
      <w:tr w:rsidR="00103325" w:rsidRPr="00103325" w14:paraId="595E9172"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A6D08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E1DD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«Ташкент-товарный»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F6CE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26002 </w:t>
            </w:r>
          </w:p>
        </w:tc>
      </w:tr>
      <w:tr w:rsidR="00103325" w:rsidRPr="00103325" w14:paraId="6B702C7B"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FEB2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A55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«Аркбулак»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75D4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26003 </w:t>
            </w:r>
          </w:p>
        </w:tc>
      </w:tr>
      <w:tr w:rsidR="00103325" w:rsidRPr="00103325" w14:paraId="63D20F05"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9675D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12F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«Чукурсай»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41A7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26004 </w:t>
            </w:r>
          </w:p>
        </w:tc>
      </w:tr>
      <w:tr w:rsidR="00103325" w:rsidRPr="00103325" w14:paraId="33D7CF2D"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971A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CFE3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«Чет эл ваколатхоналари»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598F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26005 </w:t>
            </w:r>
          </w:p>
        </w:tc>
      </w:tr>
      <w:tr w:rsidR="00103325" w:rsidRPr="00103325" w14:paraId="3734D84B" w14:textId="77777777" w:rsidTr="00103325">
        <w:trPr>
          <w:trHeight w:val="2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933D2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2ED4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«Бош почтампт»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620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26007 </w:t>
            </w:r>
          </w:p>
        </w:tc>
      </w:tr>
      <w:tr w:rsidR="00103325" w:rsidRPr="00103325" w14:paraId="0A9889D6"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15A91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78C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Железнодорожный приграничный пост «Келес»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307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26009 </w:t>
            </w:r>
          </w:p>
        </w:tc>
      </w:tr>
      <w:tr w:rsidR="00103325" w:rsidRPr="00103325" w14:paraId="42D150AF"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8EC7F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D5EB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«Сергели»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AB33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26010 </w:t>
            </w:r>
          </w:p>
        </w:tc>
      </w:tr>
      <w:tr w:rsidR="00103325" w:rsidRPr="00103325" w14:paraId="7B06FC98"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3112B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CA68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Железнодорожный приграничный пост «Техническая контора Чукурсай»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ABD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26013 </w:t>
            </w:r>
          </w:p>
        </w:tc>
      </w:tr>
      <w:tr w:rsidR="00103325" w:rsidRPr="00103325" w14:paraId="0AB84D5D" w14:textId="77777777" w:rsidTr="00103325">
        <w:trPr>
          <w:trHeight w:val="293"/>
          <w:jc w:val="center"/>
        </w:trPr>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561550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Специализированный таможенный комплекс «Ташкент АЭРО»</w:t>
            </w:r>
            <w:r w:rsidRPr="00103325">
              <w:rPr>
                <w:rFonts w:ascii="Times New Roman" w:eastAsia="Times New Roman" w:hAnsi="Times New Roman" w:cs="Times New Roman"/>
                <w:sz w:val="24"/>
                <w:szCs w:val="24"/>
                <w:lang w:eastAsia="ru-RU"/>
              </w:rPr>
              <w:t xml:space="preserve"> </w:t>
            </w:r>
          </w:p>
        </w:tc>
      </w:tr>
      <w:tr w:rsidR="00103325" w:rsidRPr="00103325" w14:paraId="4CA67790" w14:textId="77777777" w:rsidTr="00103325">
        <w:trPr>
          <w:trHeight w:val="57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B7C92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C38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Приграничный пост «Международный аэропорт «Ташкент» имени Ислама Каримова»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400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00101 </w:t>
            </w:r>
          </w:p>
        </w:tc>
      </w:tr>
      <w:tr w:rsidR="00103325" w:rsidRPr="00103325" w14:paraId="053A3C85" w14:textId="77777777" w:rsidTr="00103325">
        <w:trPr>
          <w:trHeight w:val="31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45AD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110.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1527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пост ВЭД «Авиа юклар»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A1E7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00102 </w:t>
            </w:r>
          </w:p>
        </w:tc>
      </w:tr>
    </w:tbl>
    <w:p w14:paraId="26305DD6" w14:textId="77777777" w:rsidR="00103325" w:rsidRPr="00103325" w:rsidRDefault="00103325" w:rsidP="00103325">
      <w:pPr>
        <w:spacing w:before="454"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288C91F7" w14:textId="77777777" w:rsidR="00103325" w:rsidRPr="00103325" w:rsidRDefault="00103325" w:rsidP="00103325">
      <w:pPr>
        <w:spacing w:before="454"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80"/>
          <w:sz w:val="24"/>
          <w:szCs w:val="24"/>
          <w:lang w:eastAsia="ru-RU"/>
        </w:rPr>
        <w:t>ПРИЛОЖЕНИЕ № 4</w:t>
      </w:r>
      <w:r w:rsidRPr="00103325">
        <w:rPr>
          <w:rFonts w:ascii="Times New Roman" w:eastAsia="Times New Roman" w:hAnsi="Times New Roman" w:cs="Times New Roman"/>
          <w:strike/>
          <w:color w:val="000080"/>
          <w:sz w:val="24"/>
          <w:szCs w:val="24"/>
          <w:lang w:eastAsia="ru-RU"/>
        </w:rPr>
        <w:br/>
        <w:t xml:space="preserve">к </w:t>
      </w:r>
      <w:hyperlink r:id="rId329" w:history="1">
        <w:r w:rsidRPr="00103325">
          <w:rPr>
            <w:rFonts w:ascii="Times New Roman" w:eastAsia="Times New Roman" w:hAnsi="Times New Roman" w:cs="Times New Roman"/>
            <w:strike/>
            <w:color w:val="0000FF"/>
            <w:sz w:val="24"/>
            <w:szCs w:val="24"/>
            <w:u w:val="single"/>
            <w:lang w:eastAsia="ru-RU"/>
          </w:rPr>
          <w:t>Инструкции</w:t>
        </w:r>
      </w:hyperlink>
      <w:r w:rsidRPr="00103325">
        <w:rPr>
          <w:rFonts w:ascii="Times New Roman" w:eastAsia="Times New Roman" w:hAnsi="Times New Roman" w:cs="Times New Roman"/>
          <w:strike/>
          <w:color w:val="000080"/>
          <w:sz w:val="24"/>
          <w:szCs w:val="24"/>
          <w:lang w:eastAsia="ru-RU"/>
        </w:rPr>
        <w:t xml:space="preserve"> о порядке заполнения грузовой таможенной декларации</w:t>
      </w:r>
    </w:p>
    <w:p w14:paraId="33C8858D" w14:textId="77777777" w:rsidR="00103325" w:rsidRPr="00103325" w:rsidRDefault="00103325" w:rsidP="00103325">
      <w:pPr>
        <w:spacing w:before="283"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 xml:space="preserve">КЛАССИФИКАТОР </w:t>
      </w:r>
      <w:r w:rsidRPr="00103325">
        <w:rPr>
          <w:rFonts w:ascii="Times New Roman" w:eastAsia="Times New Roman" w:hAnsi="Times New Roman" w:cs="Times New Roman"/>
          <w:b/>
          <w:bCs/>
          <w:strike/>
          <w:sz w:val="24"/>
          <w:szCs w:val="24"/>
          <w:lang w:eastAsia="ru-RU"/>
        </w:rPr>
        <w:br/>
        <w:t>таможенных постов</w:t>
      </w:r>
    </w:p>
    <w:p w14:paraId="2EB83D6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272"/>
        <w:gridCol w:w="8146"/>
        <w:gridCol w:w="921"/>
      </w:tblGrid>
      <w:tr w:rsidR="00103325" w:rsidRPr="00103325" w14:paraId="6242D34E"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D176CD4"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702DE"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 xml:space="preserve">Название постов УГТК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F5D03F"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Код поста</w:t>
            </w:r>
            <w:r w:rsidRPr="00103325">
              <w:rPr>
                <w:rFonts w:ascii="Times New Roman" w:eastAsia="Times New Roman" w:hAnsi="Times New Roman" w:cs="Times New Roman"/>
                <w:b/>
                <w:bCs/>
                <w:sz w:val="24"/>
                <w:szCs w:val="24"/>
                <w:lang w:eastAsia="ru-RU"/>
              </w:rPr>
              <w:t xml:space="preserve"> </w:t>
            </w:r>
          </w:p>
        </w:tc>
      </w:tr>
      <w:tr w:rsidR="00103325" w:rsidRPr="00103325" w14:paraId="52F66D05" w14:textId="77777777" w:rsidTr="00103325">
        <w:trPr>
          <w:trHeight w:val="59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8B150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8A7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Управление Государственного таможенного комитета Республики Узбекистан по Республике Каракалпакстан</w:t>
            </w:r>
            <w:r w:rsidRPr="00103325">
              <w:rPr>
                <w:rFonts w:ascii="Times New Roman" w:eastAsia="Times New Roman" w:hAnsi="Times New Roman" w:cs="Times New Roman"/>
                <w:strike/>
                <w:sz w:val="24"/>
                <w:szCs w:val="24"/>
                <w:lang w:eastAsia="ru-RU"/>
              </w:rPr>
              <w:t> </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27CD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760656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2C12B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AD35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Приграничный пост «Аэропорт Нукус»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DBA5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35001</w:t>
            </w:r>
            <w:r w:rsidRPr="00103325">
              <w:rPr>
                <w:rFonts w:ascii="Times New Roman" w:eastAsia="Times New Roman" w:hAnsi="Times New Roman" w:cs="Times New Roman"/>
                <w:sz w:val="24"/>
                <w:szCs w:val="24"/>
                <w:lang w:eastAsia="ru-RU"/>
              </w:rPr>
              <w:t xml:space="preserve"> </w:t>
            </w:r>
          </w:p>
        </w:tc>
      </w:tr>
      <w:tr w:rsidR="00103325" w:rsidRPr="00103325" w14:paraId="588A549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81F7E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4223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Таможенный пост ВЭД «Нукус»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596B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35002</w:t>
            </w:r>
            <w:r w:rsidRPr="00103325">
              <w:rPr>
                <w:rFonts w:ascii="Times New Roman" w:eastAsia="Times New Roman" w:hAnsi="Times New Roman" w:cs="Times New Roman"/>
                <w:sz w:val="24"/>
                <w:szCs w:val="24"/>
                <w:lang w:eastAsia="ru-RU"/>
              </w:rPr>
              <w:t xml:space="preserve"> </w:t>
            </w:r>
          </w:p>
        </w:tc>
      </w:tr>
      <w:tr w:rsidR="00103325" w:rsidRPr="00103325" w14:paraId="0EB89F4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DDB33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323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Приграничный пост «Ходжейли»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529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35003</w:t>
            </w:r>
            <w:r w:rsidRPr="00103325">
              <w:rPr>
                <w:rFonts w:ascii="Times New Roman" w:eastAsia="Times New Roman" w:hAnsi="Times New Roman" w:cs="Times New Roman"/>
                <w:sz w:val="24"/>
                <w:szCs w:val="24"/>
                <w:lang w:eastAsia="ru-RU"/>
              </w:rPr>
              <w:t xml:space="preserve"> </w:t>
            </w:r>
          </w:p>
        </w:tc>
      </w:tr>
      <w:tr w:rsidR="00103325" w:rsidRPr="00103325" w14:paraId="5425EFE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BC22B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F17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Приграничный пост «Даут-ата»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234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35004</w:t>
            </w:r>
            <w:r w:rsidRPr="00103325">
              <w:rPr>
                <w:rFonts w:ascii="Times New Roman" w:eastAsia="Times New Roman" w:hAnsi="Times New Roman" w:cs="Times New Roman"/>
                <w:sz w:val="24"/>
                <w:szCs w:val="24"/>
                <w:lang w:eastAsia="ru-RU"/>
              </w:rPr>
              <w:t xml:space="preserve"> </w:t>
            </w:r>
          </w:p>
        </w:tc>
      </w:tr>
      <w:tr w:rsidR="00103325" w:rsidRPr="00103325" w14:paraId="25282A7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E71F9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7FF8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Таможенный пост ВЭД «Турткуль»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A7C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35009</w:t>
            </w:r>
            <w:r w:rsidRPr="00103325">
              <w:rPr>
                <w:rFonts w:ascii="Times New Roman" w:eastAsia="Times New Roman" w:hAnsi="Times New Roman" w:cs="Times New Roman"/>
                <w:sz w:val="24"/>
                <w:szCs w:val="24"/>
                <w:lang w:eastAsia="ru-RU"/>
              </w:rPr>
              <w:t xml:space="preserve"> </w:t>
            </w:r>
          </w:p>
        </w:tc>
      </w:tr>
      <w:tr w:rsidR="00103325" w:rsidRPr="00103325" w14:paraId="402812E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0F11C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05F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Железнодорожный приграничный пост «Каракалпакия»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61D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35010</w:t>
            </w:r>
            <w:r w:rsidRPr="00103325">
              <w:rPr>
                <w:rFonts w:ascii="Times New Roman" w:eastAsia="Times New Roman" w:hAnsi="Times New Roman" w:cs="Times New Roman"/>
                <w:sz w:val="24"/>
                <w:szCs w:val="24"/>
                <w:lang w:eastAsia="ru-RU"/>
              </w:rPr>
              <w:t xml:space="preserve"> </w:t>
            </w:r>
          </w:p>
        </w:tc>
      </w:tr>
      <w:tr w:rsidR="00103325" w:rsidRPr="00103325" w14:paraId="432088C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C6AAE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256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Железнодорожный приграничный пост «Найманкуль»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79A7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35011</w:t>
            </w:r>
            <w:r w:rsidRPr="00103325">
              <w:rPr>
                <w:rFonts w:ascii="Times New Roman" w:eastAsia="Times New Roman" w:hAnsi="Times New Roman" w:cs="Times New Roman"/>
                <w:sz w:val="24"/>
                <w:szCs w:val="24"/>
                <w:lang w:eastAsia="ru-RU"/>
              </w:rPr>
              <w:t xml:space="preserve"> </w:t>
            </w:r>
          </w:p>
        </w:tc>
      </w:tr>
      <w:tr w:rsidR="00103325" w:rsidRPr="00103325" w14:paraId="679F8CB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22C2A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5C7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«Кунград»</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2B8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35012</w:t>
            </w:r>
            <w:r w:rsidRPr="00103325">
              <w:rPr>
                <w:rFonts w:ascii="Times New Roman" w:eastAsia="Times New Roman" w:hAnsi="Times New Roman" w:cs="Times New Roman"/>
                <w:sz w:val="24"/>
                <w:szCs w:val="24"/>
                <w:lang w:eastAsia="ru-RU"/>
              </w:rPr>
              <w:t xml:space="preserve"> </w:t>
            </w:r>
          </w:p>
        </w:tc>
      </w:tr>
    </w:tbl>
    <w:p w14:paraId="6EE5209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671F325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32DB218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30"/>
        <w:gridCol w:w="8087"/>
        <w:gridCol w:w="922"/>
      </w:tblGrid>
      <w:tr w:rsidR="00103325" w:rsidRPr="00103325" w14:paraId="4F349DA9"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A1FD6E"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lastRenderedPageBreak/>
              <w:t>№</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842015"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 xml:space="preserve">Название постов УГТК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CF852B"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Код поста</w:t>
            </w:r>
            <w:r w:rsidRPr="00103325">
              <w:rPr>
                <w:rFonts w:ascii="Times New Roman" w:eastAsia="Times New Roman" w:hAnsi="Times New Roman" w:cs="Times New Roman"/>
                <w:b/>
                <w:bCs/>
                <w:sz w:val="24"/>
                <w:szCs w:val="24"/>
                <w:lang w:eastAsia="ru-RU"/>
              </w:rPr>
              <w:t xml:space="preserve"> </w:t>
            </w:r>
          </w:p>
        </w:tc>
      </w:tr>
      <w:tr w:rsidR="00103325" w:rsidRPr="00103325" w14:paraId="3908FAF0" w14:textId="77777777" w:rsidTr="00103325">
        <w:trPr>
          <w:trHeight w:val="603"/>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0912A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721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Управление Государственного таможенного комитета Республики Узбекистан по Андижанской области</w:t>
            </w:r>
            <w:r w:rsidRPr="00103325">
              <w:rPr>
                <w:rFonts w:ascii="Times New Roman" w:eastAsia="Times New Roman" w:hAnsi="Times New Roman" w:cs="Times New Roman"/>
                <w:strike/>
                <w:sz w:val="24"/>
                <w:szCs w:val="24"/>
                <w:lang w:eastAsia="ru-RU"/>
              </w:rPr>
              <w:t> </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77D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6F9176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88FA4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B032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Приграничный комплекс «Дустлик»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843B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03002</w:t>
            </w:r>
            <w:r w:rsidRPr="00103325">
              <w:rPr>
                <w:rFonts w:ascii="Times New Roman" w:eastAsia="Times New Roman" w:hAnsi="Times New Roman" w:cs="Times New Roman"/>
                <w:sz w:val="24"/>
                <w:szCs w:val="24"/>
                <w:lang w:eastAsia="ru-RU"/>
              </w:rPr>
              <w:t xml:space="preserve"> </w:t>
            </w:r>
          </w:p>
        </w:tc>
      </w:tr>
      <w:tr w:rsidR="00103325" w:rsidRPr="00103325" w14:paraId="61F03F3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D0391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0109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Приграничный пост «Аэропорт Андижан»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CFE7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03003</w:t>
            </w:r>
            <w:r w:rsidRPr="00103325">
              <w:rPr>
                <w:rFonts w:ascii="Times New Roman" w:eastAsia="Times New Roman" w:hAnsi="Times New Roman" w:cs="Times New Roman"/>
                <w:sz w:val="24"/>
                <w:szCs w:val="24"/>
                <w:lang w:eastAsia="ru-RU"/>
              </w:rPr>
              <w:t xml:space="preserve"> </w:t>
            </w:r>
          </w:p>
        </w:tc>
      </w:tr>
      <w:tr w:rsidR="00103325" w:rsidRPr="00103325" w14:paraId="07EC86A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8B5D9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5976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«Бабур»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11CC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03004</w:t>
            </w:r>
            <w:r w:rsidRPr="00103325">
              <w:rPr>
                <w:rFonts w:ascii="Times New Roman" w:eastAsia="Times New Roman" w:hAnsi="Times New Roman" w:cs="Times New Roman"/>
                <w:sz w:val="24"/>
                <w:szCs w:val="24"/>
                <w:lang w:eastAsia="ru-RU"/>
              </w:rPr>
              <w:t xml:space="preserve"> </w:t>
            </w:r>
          </w:p>
        </w:tc>
      </w:tr>
      <w:tr w:rsidR="00103325" w:rsidRPr="00103325" w14:paraId="2DC6442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7F6D5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6808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Приграничный пост «Маданият»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821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03009</w:t>
            </w:r>
            <w:r w:rsidRPr="00103325">
              <w:rPr>
                <w:rFonts w:ascii="Times New Roman" w:eastAsia="Times New Roman" w:hAnsi="Times New Roman" w:cs="Times New Roman"/>
                <w:sz w:val="24"/>
                <w:szCs w:val="24"/>
                <w:lang w:eastAsia="ru-RU"/>
              </w:rPr>
              <w:t xml:space="preserve"> </w:t>
            </w:r>
          </w:p>
        </w:tc>
      </w:tr>
      <w:tr w:rsidR="00103325" w:rsidRPr="00103325" w14:paraId="286CFA7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A31A7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EDBB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«Андижан»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3CF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03011</w:t>
            </w:r>
            <w:r w:rsidRPr="00103325">
              <w:rPr>
                <w:rFonts w:ascii="Times New Roman" w:eastAsia="Times New Roman" w:hAnsi="Times New Roman" w:cs="Times New Roman"/>
                <w:sz w:val="24"/>
                <w:szCs w:val="24"/>
                <w:lang w:eastAsia="ru-RU"/>
              </w:rPr>
              <w:t xml:space="preserve"> </w:t>
            </w:r>
          </w:p>
        </w:tc>
      </w:tr>
      <w:tr w:rsidR="00103325" w:rsidRPr="00103325" w14:paraId="0EE2EE4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7D0FE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B0C3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Железнодорожный приграничный пост «Савай»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025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03014</w:t>
            </w:r>
            <w:r w:rsidRPr="00103325">
              <w:rPr>
                <w:rFonts w:ascii="Times New Roman" w:eastAsia="Times New Roman" w:hAnsi="Times New Roman" w:cs="Times New Roman"/>
                <w:sz w:val="24"/>
                <w:szCs w:val="24"/>
                <w:lang w:eastAsia="ru-RU"/>
              </w:rPr>
              <w:t xml:space="preserve"> </w:t>
            </w:r>
          </w:p>
        </w:tc>
      </w:tr>
      <w:tr w:rsidR="00103325" w:rsidRPr="00103325" w14:paraId="49B81A1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2DB2F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AD72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«Асака»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12E3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03015</w:t>
            </w:r>
            <w:r w:rsidRPr="00103325">
              <w:rPr>
                <w:rFonts w:ascii="Times New Roman" w:eastAsia="Times New Roman" w:hAnsi="Times New Roman" w:cs="Times New Roman"/>
                <w:sz w:val="24"/>
                <w:szCs w:val="24"/>
                <w:lang w:eastAsia="ru-RU"/>
              </w:rPr>
              <w:t xml:space="preserve"> </w:t>
            </w:r>
          </w:p>
        </w:tc>
      </w:tr>
      <w:tr w:rsidR="00103325" w:rsidRPr="00103325" w14:paraId="5E9D0B51" w14:textId="77777777" w:rsidTr="00103325">
        <w:trPr>
          <w:trHeight w:val="58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6CE8A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A235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Управление Государственного таможенного комитета Республики Узбекистан по Бухарской области</w:t>
            </w:r>
            <w:r w:rsidRPr="00103325">
              <w:rPr>
                <w:rFonts w:ascii="Times New Roman" w:eastAsia="Times New Roman" w:hAnsi="Times New Roman" w:cs="Times New Roman"/>
                <w:strike/>
                <w:sz w:val="24"/>
                <w:szCs w:val="24"/>
                <w:lang w:eastAsia="ru-RU"/>
              </w:rPr>
              <w:t> </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E35E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A6D91E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9C80B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A34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Приграничный пост «Аэропорт Бухара»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6360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06001</w:t>
            </w:r>
            <w:r w:rsidRPr="00103325">
              <w:rPr>
                <w:rFonts w:ascii="Times New Roman" w:eastAsia="Times New Roman" w:hAnsi="Times New Roman" w:cs="Times New Roman"/>
                <w:sz w:val="24"/>
                <w:szCs w:val="24"/>
                <w:lang w:eastAsia="ru-RU"/>
              </w:rPr>
              <w:t xml:space="preserve"> </w:t>
            </w:r>
          </w:p>
        </w:tc>
      </w:tr>
      <w:tr w:rsidR="00103325" w:rsidRPr="00103325" w14:paraId="6527EDD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8828E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0FA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«Когон»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25D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06002</w:t>
            </w:r>
            <w:r w:rsidRPr="00103325">
              <w:rPr>
                <w:rFonts w:ascii="Times New Roman" w:eastAsia="Times New Roman" w:hAnsi="Times New Roman" w:cs="Times New Roman"/>
                <w:sz w:val="24"/>
                <w:szCs w:val="24"/>
                <w:lang w:eastAsia="ru-RU"/>
              </w:rPr>
              <w:t xml:space="preserve"> </w:t>
            </w:r>
          </w:p>
        </w:tc>
      </w:tr>
      <w:tr w:rsidR="00103325" w:rsidRPr="00103325" w14:paraId="5D93193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7DCCD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B4BF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Таможенный пост ВЭД «Бухоро пахта терминали»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2C0A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06003</w:t>
            </w:r>
            <w:r w:rsidRPr="00103325">
              <w:rPr>
                <w:rFonts w:ascii="Times New Roman" w:eastAsia="Times New Roman" w:hAnsi="Times New Roman" w:cs="Times New Roman"/>
                <w:sz w:val="24"/>
                <w:szCs w:val="24"/>
                <w:lang w:eastAsia="ru-RU"/>
              </w:rPr>
              <w:t xml:space="preserve"> </w:t>
            </w:r>
          </w:p>
        </w:tc>
      </w:tr>
      <w:tr w:rsidR="00103325" w:rsidRPr="00103325" w14:paraId="7265D61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F3A26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96A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«Бухара»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A678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06006</w:t>
            </w:r>
            <w:r w:rsidRPr="00103325">
              <w:rPr>
                <w:rFonts w:ascii="Times New Roman" w:eastAsia="Times New Roman" w:hAnsi="Times New Roman" w:cs="Times New Roman"/>
                <w:sz w:val="24"/>
                <w:szCs w:val="24"/>
                <w:lang w:eastAsia="ru-RU"/>
              </w:rPr>
              <w:t xml:space="preserve"> </w:t>
            </w:r>
          </w:p>
        </w:tc>
      </w:tr>
      <w:tr w:rsidR="00103325" w:rsidRPr="00103325" w14:paraId="0F0BD37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7D325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6282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«Коровулбозор»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463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06007</w:t>
            </w:r>
            <w:r w:rsidRPr="00103325">
              <w:rPr>
                <w:rFonts w:ascii="Times New Roman" w:eastAsia="Times New Roman" w:hAnsi="Times New Roman" w:cs="Times New Roman"/>
                <w:sz w:val="24"/>
                <w:szCs w:val="24"/>
                <w:lang w:eastAsia="ru-RU"/>
              </w:rPr>
              <w:t xml:space="preserve"> </w:t>
            </w:r>
          </w:p>
        </w:tc>
      </w:tr>
      <w:tr w:rsidR="00103325" w:rsidRPr="00103325" w14:paraId="0A60A7B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3BD56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2B6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«Гиждуван»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3CD2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06008</w:t>
            </w:r>
            <w:r w:rsidRPr="00103325">
              <w:rPr>
                <w:rFonts w:ascii="Times New Roman" w:eastAsia="Times New Roman" w:hAnsi="Times New Roman" w:cs="Times New Roman"/>
                <w:sz w:val="24"/>
                <w:szCs w:val="24"/>
                <w:lang w:eastAsia="ru-RU"/>
              </w:rPr>
              <w:t xml:space="preserve"> </w:t>
            </w:r>
          </w:p>
        </w:tc>
      </w:tr>
      <w:tr w:rsidR="00103325" w:rsidRPr="00103325" w14:paraId="3F31C15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90ED9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B4D1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«Коракуль»</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333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06009</w:t>
            </w:r>
            <w:r w:rsidRPr="00103325">
              <w:rPr>
                <w:rFonts w:ascii="Times New Roman" w:eastAsia="Times New Roman" w:hAnsi="Times New Roman" w:cs="Times New Roman"/>
                <w:sz w:val="24"/>
                <w:szCs w:val="24"/>
                <w:lang w:eastAsia="ru-RU"/>
              </w:rPr>
              <w:t xml:space="preserve"> </w:t>
            </w:r>
          </w:p>
        </w:tc>
      </w:tr>
      <w:tr w:rsidR="00103325" w:rsidRPr="00103325" w14:paraId="1C0FDF7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2D21A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1F3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Приграничный комплекс «Алат»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0507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06010</w:t>
            </w:r>
            <w:r w:rsidRPr="00103325">
              <w:rPr>
                <w:rFonts w:ascii="Times New Roman" w:eastAsia="Times New Roman" w:hAnsi="Times New Roman" w:cs="Times New Roman"/>
                <w:sz w:val="24"/>
                <w:szCs w:val="24"/>
                <w:lang w:eastAsia="ru-RU"/>
              </w:rPr>
              <w:t xml:space="preserve"> </w:t>
            </w:r>
          </w:p>
        </w:tc>
      </w:tr>
      <w:tr w:rsidR="00103325" w:rsidRPr="00103325" w14:paraId="56EE798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7FD58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9AE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Железнодорожный приграничный пост «Ходжедавлат»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CD1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06011</w:t>
            </w:r>
            <w:r w:rsidRPr="00103325">
              <w:rPr>
                <w:rFonts w:ascii="Times New Roman" w:eastAsia="Times New Roman" w:hAnsi="Times New Roman" w:cs="Times New Roman"/>
                <w:sz w:val="24"/>
                <w:szCs w:val="24"/>
                <w:lang w:eastAsia="ru-RU"/>
              </w:rPr>
              <w:t xml:space="preserve"> </w:t>
            </w:r>
          </w:p>
        </w:tc>
      </w:tr>
      <w:tr w:rsidR="00103325" w:rsidRPr="00103325" w14:paraId="00FBA2A3" w14:textId="77777777" w:rsidTr="00103325">
        <w:trPr>
          <w:trHeight w:val="58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5B878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610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Управление Государственного таможенного комитета Республики Узбекистан по Джизакской области</w:t>
            </w:r>
            <w:r w:rsidRPr="00103325">
              <w:rPr>
                <w:rFonts w:ascii="Times New Roman" w:eastAsia="Times New Roman" w:hAnsi="Times New Roman" w:cs="Times New Roman"/>
                <w:strike/>
                <w:sz w:val="24"/>
                <w:szCs w:val="24"/>
                <w:lang w:eastAsia="ru-RU"/>
              </w:rPr>
              <w:t> </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0CA3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A1607E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09B01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989E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«Джизак»</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F528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08004</w:t>
            </w:r>
            <w:r w:rsidRPr="00103325">
              <w:rPr>
                <w:rFonts w:ascii="Times New Roman" w:eastAsia="Times New Roman" w:hAnsi="Times New Roman" w:cs="Times New Roman"/>
                <w:sz w:val="24"/>
                <w:szCs w:val="24"/>
                <w:lang w:eastAsia="ru-RU"/>
              </w:rPr>
              <w:t xml:space="preserve"> </w:t>
            </w:r>
          </w:p>
        </w:tc>
      </w:tr>
      <w:tr w:rsidR="00103325" w:rsidRPr="00103325" w14:paraId="3A437E89" w14:textId="77777777" w:rsidTr="00103325">
        <w:trPr>
          <w:trHeight w:val="58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A3ADF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A01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Управление Государственного таможенного комитета Республики Узбекистан по Кашкадарьинской области</w:t>
            </w:r>
            <w:r w:rsidRPr="00103325">
              <w:rPr>
                <w:rFonts w:ascii="Times New Roman" w:eastAsia="Times New Roman" w:hAnsi="Times New Roman" w:cs="Times New Roman"/>
                <w:strike/>
                <w:sz w:val="24"/>
                <w:szCs w:val="24"/>
                <w:lang w:eastAsia="ru-RU"/>
              </w:rPr>
              <w:t> </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019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D2CE01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A5A32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D89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Таможенный пост ВЭД «Кашкадарья»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1DD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10001</w:t>
            </w:r>
            <w:r w:rsidRPr="00103325">
              <w:rPr>
                <w:rFonts w:ascii="Times New Roman" w:eastAsia="Times New Roman" w:hAnsi="Times New Roman" w:cs="Times New Roman"/>
                <w:sz w:val="24"/>
                <w:szCs w:val="24"/>
                <w:lang w:eastAsia="ru-RU"/>
              </w:rPr>
              <w:t xml:space="preserve"> </w:t>
            </w:r>
          </w:p>
        </w:tc>
      </w:tr>
      <w:tr w:rsidR="00103325" w:rsidRPr="00103325" w14:paraId="06A622E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D9CA5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710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Таможенный пост ВЭД «Насаф»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FF0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10002</w:t>
            </w:r>
            <w:r w:rsidRPr="00103325">
              <w:rPr>
                <w:rFonts w:ascii="Times New Roman" w:eastAsia="Times New Roman" w:hAnsi="Times New Roman" w:cs="Times New Roman"/>
                <w:sz w:val="24"/>
                <w:szCs w:val="24"/>
                <w:lang w:eastAsia="ru-RU"/>
              </w:rPr>
              <w:t xml:space="preserve"> </w:t>
            </w:r>
          </w:p>
        </w:tc>
      </w:tr>
      <w:tr w:rsidR="00103325" w:rsidRPr="00103325" w14:paraId="10B28CA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E9582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A5A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Железнодорожный приграничный пост «Карши»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85C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10003</w:t>
            </w:r>
            <w:r w:rsidRPr="00103325">
              <w:rPr>
                <w:rFonts w:ascii="Times New Roman" w:eastAsia="Times New Roman" w:hAnsi="Times New Roman" w:cs="Times New Roman"/>
                <w:sz w:val="24"/>
                <w:szCs w:val="24"/>
                <w:lang w:eastAsia="ru-RU"/>
              </w:rPr>
              <w:t xml:space="preserve"> </w:t>
            </w:r>
          </w:p>
        </w:tc>
      </w:tr>
      <w:tr w:rsidR="00103325" w:rsidRPr="00103325" w14:paraId="61CE8A3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CCA7B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EF89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Таможенный пост ВЭД «Муборак»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6D7F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10005</w:t>
            </w:r>
            <w:r w:rsidRPr="00103325">
              <w:rPr>
                <w:rFonts w:ascii="Times New Roman" w:eastAsia="Times New Roman" w:hAnsi="Times New Roman" w:cs="Times New Roman"/>
                <w:sz w:val="24"/>
                <w:szCs w:val="24"/>
                <w:lang w:eastAsia="ru-RU"/>
              </w:rPr>
              <w:t xml:space="preserve"> </w:t>
            </w:r>
          </w:p>
        </w:tc>
      </w:tr>
      <w:tr w:rsidR="00103325" w:rsidRPr="00103325" w14:paraId="3284986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B9926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660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Таможенный пост ВЭД «Китаб»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A44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10006</w:t>
            </w:r>
            <w:r w:rsidRPr="00103325">
              <w:rPr>
                <w:rFonts w:ascii="Times New Roman" w:eastAsia="Times New Roman" w:hAnsi="Times New Roman" w:cs="Times New Roman"/>
                <w:sz w:val="24"/>
                <w:szCs w:val="24"/>
                <w:lang w:eastAsia="ru-RU"/>
              </w:rPr>
              <w:t xml:space="preserve"> </w:t>
            </w:r>
          </w:p>
        </w:tc>
      </w:tr>
      <w:tr w:rsidR="00103325" w:rsidRPr="00103325" w14:paraId="422613E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3D6F4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F06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Таможенный пост ВЭД «Камаши-Гузор»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8179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10007</w:t>
            </w:r>
            <w:r w:rsidRPr="00103325">
              <w:rPr>
                <w:rFonts w:ascii="Times New Roman" w:eastAsia="Times New Roman" w:hAnsi="Times New Roman" w:cs="Times New Roman"/>
                <w:sz w:val="24"/>
                <w:szCs w:val="24"/>
                <w:lang w:eastAsia="ru-RU"/>
              </w:rPr>
              <w:t xml:space="preserve"> </w:t>
            </w:r>
          </w:p>
        </w:tc>
      </w:tr>
      <w:tr w:rsidR="00103325" w:rsidRPr="00103325" w14:paraId="17248AB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9D568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12B3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Приграничный пост «Карши-Керки»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7824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10008</w:t>
            </w:r>
            <w:r w:rsidRPr="00103325">
              <w:rPr>
                <w:rFonts w:ascii="Times New Roman" w:eastAsia="Times New Roman" w:hAnsi="Times New Roman" w:cs="Times New Roman"/>
                <w:sz w:val="24"/>
                <w:szCs w:val="24"/>
                <w:lang w:eastAsia="ru-RU"/>
              </w:rPr>
              <w:t xml:space="preserve"> </w:t>
            </w:r>
          </w:p>
        </w:tc>
      </w:tr>
      <w:tr w:rsidR="00103325" w:rsidRPr="00103325" w14:paraId="717495F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FE993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8D2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Таможенный пост ВЭД «Карши-тола»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5ED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10010</w:t>
            </w:r>
            <w:r w:rsidRPr="00103325">
              <w:rPr>
                <w:rFonts w:ascii="Times New Roman" w:eastAsia="Times New Roman" w:hAnsi="Times New Roman" w:cs="Times New Roman"/>
                <w:sz w:val="24"/>
                <w:szCs w:val="24"/>
                <w:lang w:eastAsia="ru-RU"/>
              </w:rPr>
              <w:t xml:space="preserve"> </w:t>
            </w:r>
          </w:p>
        </w:tc>
      </w:tr>
      <w:tr w:rsidR="00103325" w:rsidRPr="00103325" w14:paraId="13AE912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0AA48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B898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Таможенный пост ВЭД «Талимаржон»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C6E0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10011</w:t>
            </w:r>
            <w:r w:rsidRPr="00103325">
              <w:rPr>
                <w:rFonts w:ascii="Times New Roman" w:eastAsia="Times New Roman" w:hAnsi="Times New Roman" w:cs="Times New Roman"/>
                <w:sz w:val="24"/>
                <w:szCs w:val="24"/>
                <w:lang w:eastAsia="ru-RU"/>
              </w:rPr>
              <w:t xml:space="preserve"> </w:t>
            </w:r>
          </w:p>
        </w:tc>
      </w:tr>
      <w:tr w:rsidR="00103325" w:rsidRPr="00103325" w14:paraId="3049047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B0438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A89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Приграничный пост «Аэропорт Карши»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DE3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10012</w:t>
            </w:r>
            <w:r w:rsidRPr="00103325">
              <w:rPr>
                <w:rFonts w:ascii="Times New Roman" w:eastAsia="Times New Roman" w:hAnsi="Times New Roman" w:cs="Times New Roman"/>
                <w:sz w:val="24"/>
                <w:szCs w:val="24"/>
                <w:lang w:eastAsia="ru-RU"/>
              </w:rPr>
              <w:t xml:space="preserve"> </w:t>
            </w:r>
          </w:p>
        </w:tc>
      </w:tr>
      <w:tr w:rsidR="00103325" w:rsidRPr="00103325" w14:paraId="2FAB6FD3" w14:textId="77777777" w:rsidTr="00103325">
        <w:trPr>
          <w:trHeight w:val="58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C3DF9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A2A8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Управление Государственного таможенного комитета Республики Узбекистан по Навоийской области</w:t>
            </w:r>
            <w:r w:rsidRPr="00103325">
              <w:rPr>
                <w:rFonts w:ascii="Times New Roman" w:eastAsia="Times New Roman" w:hAnsi="Times New Roman" w:cs="Times New Roman"/>
                <w:strike/>
                <w:sz w:val="24"/>
                <w:szCs w:val="24"/>
                <w:lang w:eastAsia="ru-RU"/>
              </w:rPr>
              <w:t> </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E70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D3BF6D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EEDC0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F825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«Тинчлик»</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BB7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12001</w:t>
            </w:r>
            <w:r w:rsidRPr="00103325">
              <w:rPr>
                <w:rFonts w:ascii="Times New Roman" w:eastAsia="Times New Roman" w:hAnsi="Times New Roman" w:cs="Times New Roman"/>
                <w:sz w:val="24"/>
                <w:szCs w:val="24"/>
                <w:lang w:eastAsia="ru-RU"/>
              </w:rPr>
              <w:t xml:space="preserve"> </w:t>
            </w:r>
          </w:p>
        </w:tc>
      </w:tr>
      <w:tr w:rsidR="00103325" w:rsidRPr="00103325" w14:paraId="4220FB1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079C8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10EF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Приграничный пост «Аэропорт Навои»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470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12002</w:t>
            </w:r>
            <w:r w:rsidRPr="00103325">
              <w:rPr>
                <w:rFonts w:ascii="Times New Roman" w:eastAsia="Times New Roman" w:hAnsi="Times New Roman" w:cs="Times New Roman"/>
                <w:sz w:val="24"/>
                <w:szCs w:val="24"/>
                <w:lang w:eastAsia="ru-RU"/>
              </w:rPr>
              <w:t xml:space="preserve"> </w:t>
            </w:r>
          </w:p>
        </w:tc>
      </w:tr>
      <w:tr w:rsidR="00103325" w:rsidRPr="00103325" w14:paraId="6E48653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64CB8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5CE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«Навои»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264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12003</w:t>
            </w:r>
            <w:r w:rsidRPr="00103325">
              <w:rPr>
                <w:rFonts w:ascii="Times New Roman" w:eastAsia="Times New Roman" w:hAnsi="Times New Roman" w:cs="Times New Roman"/>
                <w:sz w:val="24"/>
                <w:szCs w:val="24"/>
                <w:lang w:eastAsia="ru-RU"/>
              </w:rPr>
              <w:t xml:space="preserve"> </w:t>
            </w:r>
          </w:p>
        </w:tc>
      </w:tr>
      <w:tr w:rsidR="00103325" w:rsidRPr="00103325" w14:paraId="25A0940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A5F06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D41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«Навои азот»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0CFF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12004</w:t>
            </w:r>
            <w:r w:rsidRPr="00103325">
              <w:rPr>
                <w:rFonts w:ascii="Times New Roman" w:eastAsia="Times New Roman" w:hAnsi="Times New Roman" w:cs="Times New Roman"/>
                <w:sz w:val="24"/>
                <w:szCs w:val="24"/>
                <w:lang w:eastAsia="ru-RU"/>
              </w:rPr>
              <w:t xml:space="preserve"> </w:t>
            </w:r>
          </w:p>
        </w:tc>
      </w:tr>
    </w:tbl>
    <w:p w14:paraId="1C5B73F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7B7D612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1405613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w:t>
      </w:r>
    </w:p>
    <w:tbl>
      <w:tblPr>
        <w:tblW w:w="0" w:type="auto"/>
        <w:tblCellMar>
          <w:top w:w="15" w:type="dxa"/>
          <w:left w:w="15" w:type="dxa"/>
          <w:bottom w:w="15" w:type="dxa"/>
          <w:right w:w="15" w:type="dxa"/>
        </w:tblCellMar>
        <w:tblLook w:val="04A0" w:firstRow="1" w:lastRow="0" w:firstColumn="1" w:lastColumn="0" w:noHBand="0" w:noVBand="1"/>
      </w:tblPr>
      <w:tblGrid>
        <w:gridCol w:w="330"/>
        <w:gridCol w:w="8090"/>
        <w:gridCol w:w="919"/>
      </w:tblGrid>
      <w:tr w:rsidR="00103325" w:rsidRPr="00103325" w14:paraId="7E93ABE1"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D6EAC62"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7F0B0"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 xml:space="preserve">Название постов УГТК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39558C"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Код поста</w:t>
            </w:r>
            <w:r w:rsidRPr="00103325">
              <w:rPr>
                <w:rFonts w:ascii="Times New Roman" w:eastAsia="Times New Roman" w:hAnsi="Times New Roman" w:cs="Times New Roman"/>
                <w:b/>
                <w:bCs/>
                <w:sz w:val="24"/>
                <w:szCs w:val="24"/>
                <w:lang w:eastAsia="ru-RU"/>
              </w:rPr>
              <w:t xml:space="preserve"> </w:t>
            </w:r>
          </w:p>
        </w:tc>
      </w:tr>
      <w:tr w:rsidR="00103325" w:rsidRPr="00103325" w14:paraId="46DEF66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235D6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782D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«Зарафшон»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275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12008</w:t>
            </w:r>
            <w:r w:rsidRPr="00103325">
              <w:rPr>
                <w:rFonts w:ascii="Times New Roman" w:eastAsia="Times New Roman" w:hAnsi="Times New Roman" w:cs="Times New Roman"/>
                <w:sz w:val="24"/>
                <w:szCs w:val="24"/>
                <w:lang w:eastAsia="ru-RU"/>
              </w:rPr>
              <w:t xml:space="preserve"> </w:t>
            </w:r>
          </w:p>
        </w:tc>
      </w:tr>
      <w:tr w:rsidR="00103325" w:rsidRPr="00103325" w14:paraId="78ED40A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29F2B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53B6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«Учкудук»</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8546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12009</w:t>
            </w:r>
            <w:r w:rsidRPr="00103325">
              <w:rPr>
                <w:rFonts w:ascii="Times New Roman" w:eastAsia="Times New Roman" w:hAnsi="Times New Roman" w:cs="Times New Roman"/>
                <w:sz w:val="24"/>
                <w:szCs w:val="24"/>
                <w:lang w:eastAsia="ru-RU"/>
              </w:rPr>
              <w:t xml:space="preserve"> </w:t>
            </w:r>
          </w:p>
        </w:tc>
      </w:tr>
      <w:tr w:rsidR="00103325" w:rsidRPr="00103325" w14:paraId="56914E8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0D66F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8B24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«Навои индустриальный»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68D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12012</w:t>
            </w:r>
            <w:r w:rsidRPr="00103325">
              <w:rPr>
                <w:rFonts w:ascii="Times New Roman" w:eastAsia="Times New Roman" w:hAnsi="Times New Roman" w:cs="Times New Roman"/>
                <w:sz w:val="24"/>
                <w:szCs w:val="24"/>
                <w:lang w:eastAsia="ru-RU"/>
              </w:rPr>
              <w:t xml:space="preserve"> </w:t>
            </w:r>
          </w:p>
        </w:tc>
      </w:tr>
      <w:tr w:rsidR="00103325" w:rsidRPr="00103325" w14:paraId="04665ED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F7F8B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4DF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«Навои логистика»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83B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12013</w:t>
            </w:r>
            <w:r w:rsidRPr="00103325">
              <w:rPr>
                <w:rFonts w:ascii="Times New Roman" w:eastAsia="Times New Roman" w:hAnsi="Times New Roman" w:cs="Times New Roman"/>
                <w:sz w:val="24"/>
                <w:szCs w:val="24"/>
                <w:lang w:eastAsia="ru-RU"/>
              </w:rPr>
              <w:t xml:space="preserve"> </w:t>
            </w:r>
          </w:p>
        </w:tc>
      </w:tr>
      <w:tr w:rsidR="00103325" w:rsidRPr="00103325" w14:paraId="3D654718" w14:textId="77777777" w:rsidTr="00103325">
        <w:trPr>
          <w:trHeight w:val="58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65249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238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Управление Государственного таможенного комитета Республики Узбекистан по Наманганской области</w:t>
            </w:r>
            <w:r w:rsidRPr="00103325">
              <w:rPr>
                <w:rFonts w:ascii="Times New Roman" w:eastAsia="Times New Roman" w:hAnsi="Times New Roman" w:cs="Times New Roman"/>
                <w:strike/>
                <w:sz w:val="24"/>
                <w:szCs w:val="24"/>
                <w:lang w:eastAsia="ru-RU"/>
              </w:rPr>
              <w:t> </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DA15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FE150F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1653B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E4C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Приграничный пост «Аэропорт Наманган»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EEA2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14002</w:t>
            </w:r>
            <w:r w:rsidRPr="00103325">
              <w:rPr>
                <w:rFonts w:ascii="Times New Roman" w:eastAsia="Times New Roman" w:hAnsi="Times New Roman" w:cs="Times New Roman"/>
                <w:sz w:val="24"/>
                <w:szCs w:val="24"/>
                <w:lang w:eastAsia="ru-RU"/>
              </w:rPr>
              <w:t xml:space="preserve"> </w:t>
            </w:r>
          </w:p>
        </w:tc>
      </w:tr>
      <w:tr w:rsidR="00103325" w:rsidRPr="00103325" w14:paraId="4BDC0D9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1EC6F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6CEC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Приграничный пост «Учкурган»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FA1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14003</w:t>
            </w:r>
            <w:r w:rsidRPr="00103325">
              <w:rPr>
                <w:rFonts w:ascii="Times New Roman" w:eastAsia="Times New Roman" w:hAnsi="Times New Roman" w:cs="Times New Roman"/>
                <w:sz w:val="24"/>
                <w:szCs w:val="24"/>
                <w:lang w:eastAsia="ru-RU"/>
              </w:rPr>
              <w:t xml:space="preserve"> </w:t>
            </w:r>
          </w:p>
        </w:tc>
      </w:tr>
      <w:tr w:rsidR="00103325" w:rsidRPr="00103325" w14:paraId="6CCF19B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40192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C1B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Приграничный пост «Касансай»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D68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14004</w:t>
            </w:r>
            <w:r w:rsidRPr="00103325">
              <w:rPr>
                <w:rFonts w:ascii="Times New Roman" w:eastAsia="Times New Roman" w:hAnsi="Times New Roman" w:cs="Times New Roman"/>
                <w:sz w:val="24"/>
                <w:szCs w:val="24"/>
                <w:lang w:eastAsia="ru-RU"/>
              </w:rPr>
              <w:t xml:space="preserve"> </w:t>
            </w:r>
          </w:p>
        </w:tc>
      </w:tr>
      <w:tr w:rsidR="00103325" w:rsidRPr="00103325" w14:paraId="3993208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01AAE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B61A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«Наманган»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848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14010</w:t>
            </w:r>
            <w:r w:rsidRPr="00103325">
              <w:rPr>
                <w:rFonts w:ascii="Times New Roman" w:eastAsia="Times New Roman" w:hAnsi="Times New Roman" w:cs="Times New Roman"/>
                <w:sz w:val="24"/>
                <w:szCs w:val="24"/>
                <w:lang w:eastAsia="ru-RU"/>
              </w:rPr>
              <w:t xml:space="preserve"> </w:t>
            </w:r>
          </w:p>
        </w:tc>
      </w:tr>
      <w:tr w:rsidR="00103325" w:rsidRPr="00103325" w14:paraId="69F43E35" w14:textId="77777777" w:rsidTr="00103325">
        <w:trPr>
          <w:trHeight w:val="58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53CA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880E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Управление Государственного таможенного комитета Республики Узбекистан по Самаркандской области</w:t>
            </w:r>
            <w:r w:rsidRPr="00103325">
              <w:rPr>
                <w:rFonts w:ascii="Times New Roman" w:eastAsia="Times New Roman" w:hAnsi="Times New Roman" w:cs="Times New Roman"/>
                <w:strike/>
                <w:sz w:val="24"/>
                <w:szCs w:val="24"/>
                <w:lang w:eastAsia="ru-RU"/>
              </w:rPr>
              <w:t> </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722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B329EE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A035C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F164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Приграничный пост «Аэропорт Самарканд»</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4BE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18001</w:t>
            </w:r>
            <w:r w:rsidRPr="00103325">
              <w:rPr>
                <w:rFonts w:ascii="Times New Roman" w:eastAsia="Times New Roman" w:hAnsi="Times New Roman" w:cs="Times New Roman"/>
                <w:sz w:val="24"/>
                <w:szCs w:val="24"/>
                <w:lang w:eastAsia="ru-RU"/>
              </w:rPr>
              <w:t xml:space="preserve"> </w:t>
            </w:r>
          </w:p>
        </w:tc>
      </w:tr>
      <w:tr w:rsidR="00103325" w:rsidRPr="00103325" w14:paraId="403C881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005D6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413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«Самарканд»</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6BCA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18005</w:t>
            </w:r>
            <w:r w:rsidRPr="00103325">
              <w:rPr>
                <w:rFonts w:ascii="Times New Roman" w:eastAsia="Times New Roman" w:hAnsi="Times New Roman" w:cs="Times New Roman"/>
                <w:sz w:val="24"/>
                <w:szCs w:val="24"/>
                <w:lang w:eastAsia="ru-RU"/>
              </w:rPr>
              <w:t xml:space="preserve"> </w:t>
            </w:r>
          </w:p>
        </w:tc>
      </w:tr>
      <w:tr w:rsidR="00103325" w:rsidRPr="00103325" w14:paraId="51D6255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D3CF8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2197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«Каттакурган»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571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18006</w:t>
            </w:r>
            <w:r w:rsidRPr="00103325">
              <w:rPr>
                <w:rFonts w:ascii="Times New Roman" w:eastAsia="Times New Roman" w:hAnsi="Times New Roman" w:cs="Times New Roman"/>
                <w:sz w:val="24"/>
                <w:szCs w:val="24"/>
                <w:lang w:eastAsia="ru-RU"/>
              </w:rPr>
              <w:t xml:space="preserve"> </w:t>
            </w:r>
          </w:p>
        </w:tc>
      </w:tr>
      <w:tr w:rsidR="00103325" w:rsidRPr="00103325" w14:paraId="6DDD45B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F62E5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D2A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«Улугбек»</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23D6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18007</w:t>
            </w:r>
            <w:r w:rsidRPr="00103325">
              <w:rPr>
                <w:rFonts w:ascii="Times New Roman" w:eastAsia="Times New Roman" w:hAnsi="Times New Roman" w:cs="Times New Roman"/>
                <w:sz w:val="24"/>
                <w:szCs w:val="24"/>
                <w:lang w:eastAsia="ru-RU"/>
              </w:rPr>
              <w:t xml:space="preserve"> </w:t>
            </w:r>
          </w:p>
        </w:tc>
      </w:tr>
      <w:tr w:rsidR="00103325" w:rsidRPr="00103325" w14:paraId="0ACBFC75" w14:textId="77777777" w:rsidTr="00103325">
        <w:trPr>
          <w:trHeight w:val="57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C903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9E0D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Управление Государственного таможенного комитета Республики Узбекистан по Сурхандарьинской области</w:t>
            </w:r>
            <w:r w:rsidRPr="00103325">
              <w:rPr>
                <w:rFonts w:ascii="Times New Roman" w:eastAsia="Times New Roman" w:hAnsi="Times New Roman" w:cs="Times New Roman"/>
                <w:strike/>
                <w:sz w:val="24"/>
                <w:szCs w:val="24"/>
                <w:lang w:eastAsia="ru-RU"/>
              </w:rPr>
              <w:t> </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68E2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03C006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EA0DB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F8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Приграничный пост «Аэропорт Термез»</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4D5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22002</w:t>
            </w:r>
            <w:r w:rsidRPr="00103325">
              <w:rPr>
                <w:rFonts w:ascii="Times New Roman" w:eastAsia="Times New Roman" w:hAnsi="Times New Roman" w:cs="Times New Roman"/>
                <w:sz w:val="24"/>
                <w:szCs w:val="24"/>
                <w:lang w:eastAsia="ru-RU"/>
              </w:rPr>
              <w:t xml:space="preserve"> </w:t>
            </w:r>
          </w:p>
        </w:tc>
      </w:tr>
      <w:tr w:rsidR="00103325" w:rsidRPr="00103325" w14:paraId="225256E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8E922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EDA2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Приграничный комплекс «Сариасия»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9168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22003</w:t>
            </w:r>
            <w:r w:rsidRPr="00103325">
              <w:rPr>
                <w:rFonts w:ascii="Times New Roman" w:eastAsia="Times New Roman" w:hAnsi="Times New Roman" w:cs="Times New Roman"/>
                <w:sz w:val="24"/>
                <w:szCs w:val="24"/>
                <w:lang w:eastAsia="ru-RU"/>
              </w:rPr>
              <w:t xml:space="preserve"> </w:t>
            </w:r>
          </w:p>
        </w:tc>
      </w:tr>
      <w:tr w:rsidR="00103325" w:rsidRPr="00103325" w14:paraId="7B7AD36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BDD9A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D7A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Железнодорожный приграничный пост «Сариасия»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A50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22004</w:t>
            </w:r>
            <w:r w:rsidRPr="00103325">
              <w:rPr>
                <w:rFonts w:ascii="Times New Roman" w:eastAsia="Times New Roman" w:hAnsi="Times New Roman" w:cs="Times New Roman"/>
                <w:sz w:val="24"/>
                <w:szCs w:val="24"/>
                <w:lang w:eastAsia="ru-RU"/>
              </w:rPr>
              <w:t xml:space="preserve"> </w:t>
            </w:r>
          </w:p>
        </w:tc>
      </w:tr>
      <w:tr w:rsidR="00103325" w:rsidRPr="00103325" w14:paraId="4C13328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20E31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929A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Таможенный пост ВЭД «Термез»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FFF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22005</w:t>
            </w:r>
            <w:r w:rsidRPr="00103325">
              <w:rPr>
                <w:rFonts w:ascii="Times New Roman" w:eastAsia="Times New Roman" w:hAnsi="Times New Roman" w:cs="Times New Roman"/>
                <w:sz w:val="24"/>
                <w:szCs w:val="24"/>
                <w:lang w:eastAsia="ru-RU"/>
              </w:rPr>
              <w:t xml:space="preserve"> </w:t>
            </w:r>
          </w:p>
        </w:tc>
      </w:tr>
      <w:tr w:rsidR="00103325" w:rsidRPr="00103325" w14:paraId="37C4640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78748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E9CB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Таможенный пост ВЭД «Денов»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D75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22006</w:t>
            </w:r>
            <w:r w:rsidRPr="00103325">
              <w:rPr>
                <w:rFonts w:ascii="Times New Roman" w:eastAsia="Times New Roman" w:hAnsi="Times New Roman" w:cs="Times New Roman"/>
                <w:sz w:val="24"/>
                <w:szCs w:val="24"/>
                <w:lang w:eastAsia="ru-RU"/>
              </w:rPr>
              <w:t xml:space="preserve"> </w:t>
            </w:r>
          </w:p>
        </w:tc>
      </w:tr>
      <w:tr w:rsidR="00103325" w:rsidRPr="00103325" w14:paraId="182DF4A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43D90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997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Железнодорожный приграничный пост «Галаба»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76AF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22010</w:t>
            </w:r>
            <w:r w:rsidRPr="00103325">
              <w:rPr>
                <w:rFonts w:ascii="Times New Roman" w:eastAsia="Times New Roman" w:hAnsi="Times New Roman" w:cs="Times New Roman"/>
                <w:sz w:val="24"/>
                <w:szCs w:val="24"/>
                <w:lang w:eastAsia="ru-RU"/>
              </w:rPr>
              <w:t xml:space="preserve"> </w:t>
            </w:r>
          </w:p>
        </w:tc>
      </w:tr>
      <w:tr w:rsidR="00103325" w:rsidRPr="00103325" w14:paraId="427D987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60F92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A88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Таможенный пост ВЭД «Даре порти»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D1BE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22011</w:t>
            </w:r>
            <w:r w:rsidRPr="00103325">
              <w:rPr>
                <w:rFonts w:ascii="Times New Roman" w:eastAsia="Times New Roman" w:hAnsi="Times New Roman" w:cs="Times New Roman"/>
                <w:sz w:val="24"/>
                <w:szCs w:val="24"/>
                <w:lang w:eastAsia="ru-RU"/>
              </w:rPr>
              <w:t xml:space="preserve"> </w:t>
            </w:r>
          </w:p>
        </w:tc>
      </w:tr>
      <w:tr w:rsidR="00103325" w:rsidRPr="00103325" w14:paraId="10ACD48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74ECB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E47E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Таможенный пост ВЭД «Жаркурган»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DC76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22013</w:t>
            </w:r>
            <w:r w:rsidRPr="00103325">
              <w:rPr>
                <w:rFonts w:ascii="Times New Roman" w:eastAsia="Times New Roman" w:hAnsi="Times New Roman" w:cs="Times New Roman"/>
                <w:sz w:val="24"/>
                <w:szCs w:val="24"/>
                <w:lang w:eastAsia="ru-RU"/>
              </w:rPr>
              <w:t xml:space="preserve"> </w:t>
            </w:r>
          </w:p>
        </w:tc>
      </w:tr>
      <w:tr w:rsidR="00103325" w:rsidRPr="00103325" w14:paraId="7C3EC91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16271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BB2E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Железнодорожный приграничный пост «Болдир»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E0C0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22015</w:t>
            </w:r>
            <w:r w:rsidRPr="00103325">
              <w:rPr>
                <w:rFonts w:ascii="Times New Roman" w:eastAsia="Times New Roman" w:hAnsi="Times New Roman" w:cs="Times New Roman"/>
                <w:sz w:val="24"/>
                <w:szCs w:val="24"/>
                <w:lang w:eastAsia="ru-RU"/>
              </w:rPr>
              <w:t xml:space="preserve"> </w:t>
            </w:r>
          </w:p>
        </w:tc>
      </w:tr>
      <w:tr w:rsidR="00103325" w:rsidRPr="00103325" w14:paraId="0F781B8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FB5D6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3B5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Приграничный комплекс «Айритом»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698D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22017</w:t>
            </w:r>
            <w:r w:rsidRPr="00103325">
              <w:rPr>
                <w:rFonts w:ascii="Times New Roman" w:eastAsia="Times New Roman" w:hAnsi="Times New Roman" w:cs="Times New Roman"/>
                <w:sz w:val="24"/>
                <w:szCs w:val="24"/>
                <w:lang w:eastAsia="ru-RU"/>
              </w:rPr>
              <w:t xml:space="preserve"> </w:t>
            </w:r>
          </w:p>
        </w:tc>
      </w:tr>
      <w:tr w:rsidR="00103325" w:rsidRPr="00103325" w14:paraId="16775074" w14:textId="77777777" w:rsidTr="00103325">
        <w:trPr>
          <w:trHeight w:val="58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C468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03C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Управление Государственного таможенного комитета Республики Узбекистан по Сырдарьинской области</w:t>
            </w:r>
            <w:r w:rsidRPr="00103325">
              <w:rPr>
                <w:rFonts w:ascii="Times New Roman" w:eastAsia="Times New Roman" w:hAnsi="Times New Roman" w:cs="Times New Roman"/>
                <w:strike/>
                <w:sz w:val="24"/>
                <w:szCs w:val="24"/>
                <w:lang w:eastAsia="ru-RU"/>
              </w:rPr>
              <w:t> </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0D3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56111D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A5629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DA9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«Хавас»</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06A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24003</w:t>
            </w:r>
            <w:r w:rsidRPr="00103325">
              <w:rPr>
                <w:rFonts w:ascii="Times New Roman" w:eastAsia="Times New Roman" w:hAnsi="Times New Roman" w:cs="Times New Roman"/>
                <w:sz w:val="24"/>
                <w:szCs w:val="24"/>
                <w:lang w:eastAsia="ru-RU"/>
              </w:rPr>
              <w:t xml:space="preserve"> </w:t>
            </w:r>
          </w:p>
        </w:tc>
      </w:tr>
      <w:tr w:rsidR="00103325" w:rsidRPr="00103325" w14:paraId="3EACCB8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7F5A7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9E1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Приграничный пост «Сырдарья»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F09C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24004</w:t>
            </w:r>
            <w:r w:rsidRPr="00103325">
              <w:rPr>
                <w:rFonts w:ascii="Times New Roman" w:eastAsia="Times New Roman" w:hAnsi="Times New Roman" w:cs="Times New Roman"/>
                <w:sz w:val="24"/>
                <w:szCs w:val="24"/>
                <w:lang w:eastAsia="ru-RU"/>
              </w:rPr>
              <w:t xml:space="preserve"> </w:t>
            </w:r>
          </w:p>
        </w:tc>
      </w:tr>
      <w:tr w:rsidR="00103325" w:rsidRPr="00103325" w14:paraId="6F817F0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6089E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BC72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«Гулистан»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8514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24009</w:t>
            </w:r>
            <w:r w:rsidRPr="00103325">
              <w:rPr>
                <w:rFonts w:ascii="Times New Roman" w:eastAsia="Times New Roman" w:hAnsi="Times New Roman" w:cs="Times New Roman"/>
                <w:sz w:val="24"/>
                <w:szCs w:val="24"/>
                <w:lang w:eastAsia="ru-RU"/>
              </w:rPr>
              <w:t xml:space="preserve"> </w:t>
            </w:r>
          </w:p>
        </w:tc>
      </w:tr>
      <w:tr w:rsidR="00103325" w:rsidRPr="00103325" w14:paraId="75D91F6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5F3E8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2085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«Сайхун»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B74B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24010</w:t>
            </w:r>
            <w:r w:rsidRPr="00103325">
              <w:rPr>
                <w:rFonts w:ascii="Times New Roman" w:eastAsia="Times New Roman" w:hAnsi="Times New Roman" w:cs="Times New Roman"/>
                <w:sz w:val="24"/>
                <w:szCs w:val="24"/>
                <w:lang w:eastAsia="ru-RU"/>
              </w:rPr>
              <w:t xml:space="preserve"> </w:t>
            </w:r>
          </w:p>
        </w:tc>
      </w:tr>
      <w:tr w:rsidR="00103325" w:rsidRPr="00103325" w14:paraId="2181A5B1" w14:textId="77777777" w:rsidTr="00103325">
        <w:trPr>
          <w:trHeight w:val="58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597B1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79B8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Управление Государственного таможенного комитета Республики Узбекистан по Ташкентской области</w:t>
            </w:r>
            <w:r w:rsidRPr="00103325">
              <w:rPr>
                <w:rFonts w:ascii="Times New Roman" w:eastAsia="Times New Roman" w:hAnsi="Times New Roman" w:cs="Times New Roman"/>
                <w:strike/>
                <w:sz w:val="24"/>
                <w:szCs w:val="24"/>
                <w:lang w:eastAsia="ru-RU"/>
              </w:rPr>
              <w:t> </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94E0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A365B8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5BE43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21B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Приграничный пост «Яллама»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67C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27001</w:t>
            </w:r>
            <w:r w:rsidRPr="00103325">
              <w:rPr>
                <w:rFonts w:ascii="Times New Roman" w:eastAsia="Times New Roman" w:hAnsi="Times New Roman" w:cs="Times New Roman"/>
                <w:sz w:val="24"/>
                <w:szCs w:val="24"/>
                <w:lang w:eastAsia="ru-RU"/>
              </w:rPr>
              <w:t xml:space="preserve"> </w:t>
            </w:r>
          </w:p>
        </w:tc>
      </w:tr>
      <w:tr w:rsidR="00103325" w:rsidRPr="00103325" w14:paraId="1C654F7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26276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577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Приграничный пост «Навои»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A78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27008</w:t>
            </w:r>
            <w:r w:rsidRPr="00103325">
              <w:rPr>
                <w:rFonts w:ascii="Times New Roman" w:eastAsia="Times New Roman" w:hAnsi="Times New Roman" w:cs="Times New Roman"/>
                <w:sz w:val="24"/>
                <w:szCs w:val="24"/>
                <w:lang w:eastAsia="ru-RU"/>
              </w:rPr>
              <w:t xml:space="preserve"> </w:t>
            </w:r>
          </w:p>
        </w:tc>
      </w:tr>
      <w:tr w:rsidR="00103325" w:rsidRPr="00103325" w14:paraId="2CDB7EB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5A6D5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6076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Приграничный пост «С. Наджимов»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B514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27009</w:t>
            </w:r>
            <w:r w:rsidRPr="00103325">
              <w:rPr>
                <w:rFonts w:ascii="Times New Roman" w:eastAsia="Times New Roman" w:hAnsi="Times New Roman" w:cs="Times New Roman"/>
                <w:sz w:val="24"/>
                <w:szCs w:val="24"/>
                <w:lang w:eastAsia="ru-RU"/>
              </w:rPr>
              <w:t xml:space="preserve"> </w:t>
            </w:r>
          </w:p>
        </w:tc>
      </w:tr>
      <w:tr w:rsidR="00103325" w:rsidRPr="00103325" w14:paraId="77C10DE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B9821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F8C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Приграничный пост «Ойбек»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E41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27011</w:t>
            </w:r>
            <w:r w:rsidRPr="00103325">
              <w:rPr>
                <w:rFonts w:ascii="Times New Roman" w:eastAsia="Times New Roman" w:hAnsi="Times New Roman" w:cs="Times New Roman"/>
                <w:sz w:val="24"/>
                <w:szCs w:val="24"/>
                <w:lang w:eastAsia="ru-RU"/>
              </w:rPr>
              <w:t xml:space="preserve"> </w:t>
            </w:r>
          </w:p>
        </w:tc>
      </w:tr>
      <w:tr w:rsidR="00103325" w:rsidRPr="00103325" w14:paraId="2E96D2A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43E47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2A6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Таможенный пост ВЭД «Чирчик»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787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27014</w:t>
            </w:r>
            <w:r w:rsidRPr="00103325">
              <w:rPr>
                <w:rFonts w:ascii="Times New Roman" w:eastAsia="Times New Roman" w:hAnsi="Times New Roman" w:cs="Times New Roman"/>
                <w:sz w:val="24"/>
                <w:szCs w:val="24"/>
                <w:lang w:eastAsia="ru-RU"/>
              </w:rPr>
              <w:t xml:space="preserve"> </w:t>
            </w:r>
          </w:p>
        </w:tc>
      </w:tr>
    </w:tbl>
    <w:p w14:paraId="6B1D15B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55D698F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24B64DD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w:t>
      </w:r>
    </w:p>
    <w:tbl>
      <w:tblPr>
        <w:tblW w:w="0" w:type="auto"/>
        <w:tblCellMar>
          <w:top w:w="15" w:type="dxa"/>
          <w:left w:w="15" w:type="dxa"/>
          <w:bottom w:w="15" w:type="dxa"/>
          <w:right w:w="15" w:type="dxa"/>
        </w:tblCellMar>
        <w:tblLook w:val="04A0" w:firstRow="1" w:lastRow="0" w:firstColumn="1" w:lastColumn="0" w:noHBand="0" w:noVBand="1"/>
      </w:tblPr>
      <w:tblGrid>
        <w:gridCol w:w="330"/>
        <w:gridCol w:w="8065"/>
        <w:gridCol w:w="944"/>
      </w:tblGrid>
      <w:tr w:rsidR="00103325" w:rsidRPr="00103325" w14:paraId="67B7D69D"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0D3EC7F"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2485FF"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 xml:space="preserve">Название постов УГТК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57AE0"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Код поста</w:t>
            </w:r>
            <w:r w:rsidRPr="00103325">
              <w:rPr>
                <w:rFonts w:ascii="Times New Roman" w:eastAsia="Times New Roman" w:hAnsi="Times New Roman" w:cs="Times New Roman"/>
                <w:b/>
                <w:bCs/>
                <w:sz w:val="24"/>
                <w:szCs w:val="24"/>
                <w:lang w:eastAsia="ru-RU"/>
              </w:rPr>
              <w:t xml:space="preserve"> </w:t>
            </w:r>
          </w:p>
        </w:tc>
      </w:tr>
      <w:tr w:rsidR="00103325" w:rsidRPr="00103325" w14:paraId="6BD41BB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2B12C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0F0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Таможенный пост ВЭД «Алмалык»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A1A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27015</w:t>
            </w:r>
            <w:r w:rsidRPr="00103325">
              <w:rPr>
                <w:rFonts w:ascii="Times New Roman" w:eastAsia="Times New Roman" w:hAnsi="Times New Roman" w:cs="Times New Roman"/>
                <w:sz w:val="24"/>
                <w:szCs w:val="24"/>
                <w:lang w:eastAsia="ru-RU"/>
              </w:rPr>
              <w:t xml:space="preserve"> </w:t>
            </w:r>
          </w:p>
        </w:tc>
      </w:tr>
      <w:tr w:rsidR="00103325" w:rsidRPr="00103325" w14:paraId="52A8E35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3371E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8EA7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«Янгийул»</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B88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27016</w:t>
            </w:r>
            <w:r w:rsidRPr="00103325">
              <w:rPr>
                <w:rFonts w:ascii="Times New Roman" w:eastAsia="Times New Roman" w:hAnsi="Times New Roman" w:cs="Times New Roman"/>
                <w:sz w:val="24"/>
                <w:szCs w:val="24"/>
                <w:lang w:eastAsia="ru-RU"/>
              </w:rPr>
              <w:t xml:space="preserve"> </w:t>
            </w:r>
          </w:p>
        </w:tc>
      </w:tr>
      <w:tr w:rsidR="00103325" w:rsidRPr="00103325" w14:paraId="72413EE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42775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2CF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Таможенный пост ВЭД «Бекобод»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4C82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27018</w:t>
            </w:r>
            <w:r w:rsidRPr="00103325">
              <w:rPr>
                <w:rFonts w:ascii="Times New Roman" w:eastAsia="Times New Roman" w:hAnsi="Times New Roman" w:cs="Times New Roman"/>
                <w:sz w:val="24"/>
                <w:szCs w:val="24"/>
                <w:lang w:eastAsia="ru-RU"/>
              </w:rPr>
              <w:t xml:space="preserve"> </w:t>
            </w:r>
          </w:p>
        </w:tc>
      </w:tr>
      <w:tr w:rsidR="00103325" w:rsidRPr="00103325" w14:paraId="032FF2A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C1698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EC1B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Таможенный пост ВЭД «Назарбек»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1C5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27019</w:t>
            </w:r>
            <w:r w:rsidRPr="00103325">
              <w:rPr>
                <w:rFonts w:ascii="Times New Roman" w:eastAsia="Times New Roman" w:hAnsi="Times New Roman" w:cs="Times New Roman"/>
                <w:sz w:val="24"/>
                <w:szCs w:val="24"/>
                <w:lang w:eastAsia="ru-RU"/>
              </w:rPr>
              <w:t xml:space="preserve"> </w:t>
            </w:r>
          </w:p>
        </w:tc>
      </w:tr>
      <w:tr w:rsidR="00103325" w:rsidRPr="00103325" w14:paraId="13239BB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17C43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3E77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«Келес»</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D7C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27020</w:t>
            </w:r>
            <w:r w:rsidRPr="00103325">
              <w:rPr>
                <w:rFonts w:ascii="Times New Roman" w:eastAsia="Times New Roman" w:hAnsi="Times New Roman" w:cs="Times New Roman"/>
                <w:sz w:val="24"/>
                <w:szCs w:val="24"/>
                <w:lang w:eastAsia="ru-RU"/>
              </w:rPr>
              <w:t xml:space="preserve"> </w:t>
            </w:r>
          </w:p>
        </w:tc>
      </w:tr>
      <w:tr w:rsidR="00103325" w:rsidRPr="00103325" w14:paraId="4CC5CB0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81A54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2152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Приграничный комплекс «Гишткуприк»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72AF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27021</w:t>
            </w:r>
            <w:r w:rsidRPr="00103325">
              <w:rPr>
                <w:rFonts w:ascii="Times New Roman" w:eastAsia="Times New Roman" w:hAnsi="Times New Roman" w:cs="Times New Roman"/>
                <w:sz w:val="24"/>
                <w:szCs w:val="24"/>
                <w:lang w:eastAsia="ru-RU"/>
              </w:rPr>
              <w:t xml:space="preserve"> </w:t>
            </w:r>
          </w:p>
        </w:tc>
      </w:tr>
      <w:tr w:rsidR="00103325" w:rsidRPr="00103325" w14:paraId="2732882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B0BA4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79A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Приграничный пост «Фархад»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DC86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27023</w:t>
            </w:r>
            <w:r w:rsidRPr="00103325">
              <w:rPr>
                <w:rFonts w:ascii="Times New Roman" w:eastAsia="Times New Roman" w:hAnsi="Times New Roman" w:cs="Times New Roman"/>
                <w:sz w:val="24"/>
                <w:szCs w:val="24"/>
                <w:lang w:eastAsia="ru-RU"/>
              </w:rPr>
              <w:t xml:space="preserve"> </w:t>
            </w:r>
          </w:p>
        </w:tc>
      </w:tr>
      <w:tr w:rsidR="00103325" w:rsidRPr="00103325" w14:paraId="50533A1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89CF7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D5F1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Железнодорожный приграничный пост «Бекабад»</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8CD8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27024</w:t>
            </w:r>
            <w:r w:rsidRPr="00103325">
              <w:rPr>
                <w:rFonts w:ascii="Times New Roman" w:eastAsia="Times New Roman" w:hAnsi="Times New Roman" w:cs="Times New Roman"/>
                <w:sz w:val="24"/>
                <w:szCs w:val="24"/>
                <w:lang w:eastAsia="ru-RU"/>
              </w:rPr>
              <w:t xml:space="preserve"> </w:t>
            </w:r>
          </w:p>
        </w:tc>
      </w:tr>
      <w:tr w:rsidR="00103325" w:rsidRPr="00103325" w14:paraId="7ECCC9B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3E7A9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00D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Таможенный пост ВЭД «Ангрен»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F825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27028</w:t>
            </w:r>
            <w:r w:rsidRPr="00103325">
              <w:rPr>
                <w:rFonts w:ascii="Times New Roman" w:eastAsia="Times New Roman" w:hAnsi="Times New Roman" w:cs="Times New Roman"/>
                <w:sz w:val="24"/>
                <w:szCs w:val="24"/>
                <w:lang w:eastAsia="ru-RU"/>
              </w:rPr>
              <w:t xml:space="preserve"> </w:t>
            </w:r>
          </w:p>
        </w:tc>
      </w:tr>
      <w:tr w:rsidR="00103325" w:rsidRPr="00103325" w14:paraId="2F6FBFE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162FC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BC1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Железнодорожный приграничный пост «Узбекистан»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926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27029</w:t>
            </w:r>
            <w:r w:rsidRPr="00103325">
              <w:rPr>
                <w:rFonts w:ascii="Times New Roman" w:eastAsia="Times New Roman" w:hAnsi="Times New Roman" w:cs="Times New Roman"/>
                <w:sz w:val="24"/>
                <w:szCs w:val="24"/>
                <w:lang w:eastAsia="ru-RU"/>
              </w:rPr>
              <w:t xml:space="preserve"> </w:t>
            </w:r>
          </w:p>
        </w:tc>
      </w:tr>
      <w:tr w:rsidR="00103325" w:rsidRPr="00103325" w14:paraId="393A4E84" w14:textId="77777777" w:rsidTr="00103325">
        <w:trPr>
          <w:trHeight w:val="59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D21F7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1944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Управление Государственного таможенного комитета Республики Узбекистан по Ферганской области</w:t>
            </w:r>
            <w:r w:rsidRPr="00103325">
              <w:rPr>
                <w:rFonts w:ascii="Times New Roman" w:eastAsia="Times New Roman" w:hAnsi="Times New Roman" w:cs="Times New Roman"/>
                <w:strike/>
                <w:sz w:val="24"/>
                <w:szCs w:val="24"/>
                <w:lang w:eastAsia="ru-RU"/>
              </w:rPr>
              <w:t> </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7421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1F39C0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CE2E6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3D6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Приграничный пост «Аэропорт Фергана»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BD7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30001</w:t>
            </w:r>
            <w:r w:rsidRPr="00103325">
              <w:rPr>
                <w:rFonts w:ascii="Times New Roman" w:eastAsia="Times New Roman" w:hAnsi="Times New Roman" w:cs="Times New Roman"/>
                <w:sz w:val="24"/>
                <w:szCs w:val="24"/>
                <w:lang w:eastAsia="ru-RU"/>
              </w:rPr>
              <w:t xml:space="preserve"> </w:t>
            </w:r>
          </w:p>
        </w:tc>
      </w:tr>
      <w:tr w:rsidR="00103325" w:rsidRPr="00103325" w14:paraId="7211A11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9B4A9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D4BD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«Коканд»</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70D7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30002</w:t>
            </w:r>
            <w:r w:rsidRPr="00103325">
              <w:rPr>
                <w:rFonts w:ascii="Times New Roman" w:eastAsia="Times New Roman" w:hAnsi="Times New Roman" w:cs="Times New Roman"/>
                <w:sz w:val="24"/>
                <w:szCs w:val="24"/>
                <w:lang w:eastAsia="ru-RU"/>
              </w:rPr>
              <w:t xml:space="preserve"> </w:t>
            </w:r>
          </w:p>
        </w:tc>
      </w:tr>
      <w:tr w:rsidR="00103325" w:rsidRPr="00103325" w14:paraId="382F2F4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95EB0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A5E5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«Кувасой»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6C13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30003</w:t>
            </w:r>
            <w:r w:rsidRPr="00103325">
              <w:rPr>
                <w:rFonts w:ascii="Times New Roman" w:eastAsia="Times New Roman" w:hAnsi="Times New Roman" w:cs="Times New Roman"/>
                <w:sz w:val="24"/>
                <w:szCs w:val="24"/>
                <w:lang w:eastAsia="ru-RU"/>
              </w:rPr>
              <w:t xml:space="preserve"> </w:t>
            </w:r>
          </w:p>
        </w:tc>
      </w:tr>
      <w:tr w:rsidR="00103325" w:rsidRPr="00103325" w14:paraId="62E7D26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5365B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E6B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Приграничный пост «Фергана»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73F0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30004</w:t>
            </w:r>
            <w:r w:rsidRPr="00103325">
              <w:rPr>
                <w:rFonts w:ascii="Times New Roman" w:eastAsia="Times New Roman" w:hAnsi="Times New Roman" w:cs="Times New Roman"/>
                <w:sz w:val="24"/>
                <w:szCs w:val="24"/>
                <w:lang w:eastAsia="ru-RU"/>
              </w:rPr>
              <w:t xml:space="preserve"> </w:t>
            </w:r>
          </w:p>
        </w:tc>
      </w:tr>
      <w:tr w:rsidR="00103325" w:rsidRPr="00103325" w14:paraId="065D61D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280E0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35BD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Приграничный пост «Андархан»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AB29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30005</w:t>
            </w:r>
            <w:r w:rsidRPr="00103325">
              <w:rPr>
                <w:rFonts w:ascii="Times New Roman" w:eastAsia="Times New Roman" w:hAnsi="Times New Roman" w:cs="Times New Roman"/>
                <w:sz w:val="24"/>
                <w:szCs w:val="24"/>
                <w:lang w:eastAsia="ru-RU"/>
              </w:rPr>
              <w:t xml:space="preserve"> </w:t>
            </w:r>
          </w:p>
        </w:tc>
      </w:tr>
      <w:tr w:rsidR="00103325" w:rsidRPr="00103325" w14:paraId="13AB199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78060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F4D4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Приграничный пост «Риштон»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850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30006</w:t>
            </w:r>
            <w:r w:rsidRPr="00103325">
              <w:rPr>
                <w:rFonts w:ascii="Times New Roman" w:eastAsia="Times New Roman" w:hAnsi="Times New Roman" w:cs="Times New Roman"/>
                <w:sz w:val="24"/>
                <w:szCs w:val="24"/>
                <w:lang w:eastAsia="ru-RU"/>
              </w:rPr>
              <w:t xml:space="preserve"> </w:t>
            </w:r>
          </w:p>
        </w:tc>
      </w:tr>
      <w:tr w:rsidR="00103325" w:rsidRPr="00103325" w14:paraId="44FF22E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60273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1AA7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Приграничный пост «Укчи»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911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30007</w:t>
            </w:r>
            <w:r w:rsidRPr="00103325">
              <w:rPr>
                <w:rFonts w:ascii="Times New Roman" w:eastAsia="Times New Roman" w:hAnsi="Times New Roman" w:cs="Times New Roman"/>
                <w:sz w:val="24"/>
                <w:szCs w:val="24"/>
                <w:lang w:eastAsia="ru-RU"/>
              </w:rPr>
              <w:t xml:space="preserve"> </w:t>
            </w:r>
          </w:p>
        </w:tc>
      </w:tr>
      <w:tr w:rsidR="00103325" w:rsidRPr="00103325" w14:paraId="3EADB51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AEA6D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7BE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«Водий»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C806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30009</w:t>
            </w:r>
            <w:r w:rsidRPr="00103325">
              <w:rPr>
                <w:rFonts w:ascii="Times New Roman" w:eastAsia="Times New Roman" w:hAnsi="Times New Roman" w:cs="Times New Roman"/>
                <w:sz w:val="24"/>
                <w:szCs w:val="24"/>
                <w:lang w:eastAsia="ru-RU"/>
              </w:rPr>
              <w:t xml:space="preserve"> </w:t>
            </w:r>
          </w:p>
        </w:tc>
      </w:tr>
      <w:tr w:rsidR="00103325" w:rsidRPr="00103325" w14:paraId="5900753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908F8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2CEC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Приграничный пост «Узбекистан»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4D5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30010</w:t>
            </w:r>
            <w:r w:rsidRPr="00103325">
              <w:rPr>
                <w:rFonts w:ascii="Times New Roman" w:eastAsia="Times New Roman" w:hAnsi="Times New Roman" w:cs="Times New Roman"/>
                <w:sz w:val="24"/>
                <w:szCs w:val="24"/>
                <w:lang w:eastAsia="ru-RU"/>
              </w:rPr>
              <w:t xml:space="preserve"> </w:t>
            </w:r>
          </w:p>
        </w:tc>
      </w:tr>
      <w:tr w:rsidR="00103325" w:rsidRPr="00103325" w14:paraId="1ABAF36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19D51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5D3C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Приграничный пост «Сох»</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DF47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30012</w:t>
            </w:r>
            <w:r w:rsidRPr="00103325">
              <w:rPr>
                <w:rFonts w:ascii="Times New Roman" w:eastAsia="Times New Roman" w:hAnsi="Times New Roman" w:cs="Times New Roman"/>
                <w:sz w:val="24"/>
                <w:szCs w:val="24"/>
                <w:lang w:eastAsia="ru-RU"/>
              </w:rPr>
              <w:t xml:space="preserve"> </w:t>
            </w:r>
          </w:p>
        </w:tc>
      </w:tr>
      <w:tr w:rsidR="00103325" w:rsidRPr="00103325" w14:paraId="428AA68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117F1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DE8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«Киргули»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0F99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30015</w:t>
            </w:r>
            <w:r w:rsidRPr="00103325">
              <w:rPr>
                <w:rFonts w:ascii="Times New Roman" w:eastAsia="Times New Roman" w:hAnsi="Times New Roman" w:cs="Times New Roman"/>
                <w:sz w:val="24"/>
                <w:szCs w:val="24"/>
                <w:lang w:eastAsia="ru-RU"/>
              </w:rPr>
              <w:t xml:space="preserve"> </w:t>
            </w:r>
          </w:p>
        </w:tc>
      </w:tr>
      <w:tr w:rsidR="00103325" w:rsidRPr="00103325" w14:paraId="7651974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C2471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F76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«Маргилан»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3BE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30017</w:t>
            </w:r>
            <w:r w:rsidRPr="00103325">
              <w:rPr>
                <w:rFonts w:ascii="Times New Roman" w:eastAsia="Times New Roman" w:hAnsi="Times New Roman" w:cs="Times New Roman"/>
                <w:sz w:val="24"/>
                <w:szCs w:val="24"/>
                <w:lang w:eastAsia="ru-RU"/>
              </w:rPr>
              <w:t xml:space="preserve"> </w:t>
            </w:r>
          </w:p>
        </w:tc>
      </w:tr>
      <w:tr w:rsidR="00103325" w:rsidRPr="00103325" w14:paraId="3B66694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325ED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FEF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Железнодорожный приграничный пост «Бешарык»</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FCF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30018</w:t>
            </w:r>
            <w:r w:rsidRPr="00103325">
              <w:rPr>
                <w:rFonts w:ascii="Times New Roman" w:eastAsia="Times New Roman" w:hAnsi="Times New Roman" w:cs="Times New Roman"/>
                <w:sz w:val="24"/>
                <w:szCs w:val="24"/>
                <w:lang w:eastAsia="ru-RU"/>
              </w:rPr>
              <w:t xml:space="preserve"> </w:t>
            </w:r>
          </w:p>
        </w:tc>
      </w:tr>
      <w:tr w:rsidR="00103325" w:rsidRPr="00103325" w14:paraId="5D329542" w14:textId="77777777" w:rsidTr="00103325">
        <w:trPr>
          <w:trHeight w:val="58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2E0CC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1A4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Управление Государственного таможенного комитета Республики Узбекистан по Хорезмской области</w:t>
            </w:r>
            <w:r w:rsidRPr="00103325">
              <w:rPr>
                <w:rFonts w:ascii="Times New Roman" w:eastAsia="Times New Roman" w:hAnsi="Times New Roman" w:cs="Times New Roman"/>
                <w:strike/>
                <w:sz w:val="24"/>
                <w:szCs w:val="24"/>
                <w:lang w:eastAsia="ru-RU"/>
              </w:rPr>
              <w:t> </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2AC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4405C9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894DE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294A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Приграничный пост «Шават»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0D24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33001</w:t>
            </w:r>
            <w:r w:rsidRPr="00103325">
              <w:rPr>
                <w:rFonts w:ascii="Times New Roman" w:eastAsia="Times New Roman" w:hAnsi="Times New Roman" w:cs="Times New Roman"/>
                <w:sz w:val="24"/>
                <w:szCs w:val="24"/>
                <w:lang w:eastAsia="ru-RU"/>
              </w:rPr>
              <w:t xml:space="preserve"> </w:t>
            </w:r>
          </w:p>
        </w:tc>
      </w:tr>
      <w:tr w:rsidR="00103325" w:rsidRPr="00103325" w14:paraId="6FB7022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42DDB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4F69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Приграничный пост «Дустлик»</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9164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33004</w:t>
            </w:r>
            <w:r w:rsidRPr="00103325">
              <w:rPr>
                <w:rFonts w:ascii="Times New Roman" w:eastAsia="Times New Roman" w:hAnsi="Times New Roman" w:cs="Times New Roman"/>
                <w:sz w:val="24"/>
                <w:szCs w:val="24"/>
                <w:lang w:eastAsia="ru-RU"/>
              </w:rPr>
              <w:t xml:space="preserve"> </w:t>
            </w:r>
          </w:p>
        </w:tc>
      </w:tr>
      <w:tr w:rsidR="00103325" w:rsidRPr="00103325" w14:paraId="4F716FF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ADBB4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9F83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«Хоразм тола»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90F7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33005</w:t>
            </w:r>
            <w:r w:rsidRPr="00103325">
              <w:rPr>
                <w:rFonts w:ascii="Times New Roman" w:eastAsia="Times New Roman" w:hAnsi="Times New Roman" w:cs="Times New Roman"/>
                <w:sz w:val="24"/>
                <w:szCs w:val="24"/>
                <w:lang w:eastAsia="ru-RU"/>
              </w:rPr>
              <w:t xml:space="preserve"> </w:t>
            </w:r>
          </w:p>
        </w:tc>
      </w:tr>
      <w:tr w:rsidR="00103325" w:rsidRPr="00103325" w14:paraId="1371EFB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DE0F5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4667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Железнодорожный приграничный пост «Ургенч»</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F99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33006</w:t>
            </w:r>
            <w:r w:rsidRPr="00103325">
              <w:rPr>
                <w:rFonts w:ascii="Times New Roman" w:eastAsia="Times New Roman" w:hAnsi="Times New Roman" w:cs="Times New Roman"/>
                <w:sz w:val="24"/>
                <w:szCs w:val="24"/>
                <w:lang w:eastAsia="ru-RU"/>
              </w:rPr>
              <w:t xml:space="preserve"> </w:t>
            </w:r>
          </w:p>
        </w:tc>
      </w:tr>
      <w:tr w:rsidR="00103325" w:rsidRPr="00103325" w14:paraId="517450B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504F9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680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«Ургенч»</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A9AD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33007</w:t>
            </w:r>
            <w:r w:rsidRPr="00103325">
              <w:rPr>
                <w:rFonts w:ascii="Times New Roman" w:eastAsia="Times New Roman" w:hAnsi="Times New Roman" w:cs="Times New Roman"/>
                <w:sz w:val="24"/>
                <w:szCs w:val="24"/>
                <w:lang w:eastAsia="ru-RU"/>
              </w:rPr>
              <w:t xml:space="preserve"> </w:t>
            </w:r>
          </w:p>
        </w:tc>
      </w:tr>
      <w:tr w:rsidR="00103325" w:rsidRPr="00103325" w14:paraId="59B1A5A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64A64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627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Приграничный пост «Аэропорт Ургенч»</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5631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33011</w:t>
            </w:r>
            <w:r w:rsidRPr="00103325">
              <w:rPr>
                <w:rFonts w:ascii="Times New Roman" w:eastAsia="Times New Roman" w:hAnsi="Times New Roman" w:cs="Times New Roman"/>
                <w:sz w:val="24"/>
                <w:szCs w:val="24"/>
                <w:lang w:eastAsia="ru-RU"/>
              </w:rPr>
              <w:t xml:space="preserve"> </w:t>
            </w:r>
          </w:p>
        </w:tc>
      </w:tr>
      <w:tr w:rsidR="00103325" w:rsidRPr="00103325" w14:paraId="309C94FB" w14:textId="77777777" w:rsidTr="00103325">
        <w:trPr>
          <w:trHeight w:val="603"/>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F2C56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ED0F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Управление Государственного таможенного комитета Республики Узбекистан по г. Ташкенту</w:t>
            </w:r>
            <w:r w:rsidRPr="00103325">
              <w:rPr>
                <w:rFonts w:ascii="Times New Roman" w:eastAsia="Times New Roman" w:hAnsi="Times New Roman" w:cs="Times New Roman"/>
                <w:strike/>
                <w:sz w:val="24"/>
                <w:szCs w:val="24"/>
                <w:lang w:eastAsia="ru-RU"/>
              </w:rPr>
              <w:t> </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665A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B5B60C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20C37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C2AC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«Ташкент-товарный»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21F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26002</w:t>
            </w:r>
            <w:r w:rsidRPr="00103325">
              <w:rPr>
                <w:rFonts w:ascii="Times New Roman" w:eastAsia="Times New Roman" w:hAnsi="Times New Roman" w:cs="Times New Roman"/>
                <w:sz w:val="24"/>
                <w:szCs w:val="24"/>
                <w:lang w:eastAsia="ru-RU"/>
              </w:rPr>
              <w:t xml:space="preserve"> </w:t>
            </w:r>
          </w:p>
        </w:tc>
      </w:tr>
      <w:tr w:rsidR="00103325" w:rsidRPr="00103325" w14:paraId="50586C9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B9D5C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87E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Таможенный пост ВЭД «Арк булак»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AD3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26003</w:t>
            </w:r>
            <w:r w:rsidRPr="00103325">
              <w:rPr>
                <w:rFonts w:ascii="Times New Roman" w:eastAsia="Times New Roman" w:hAnsi="Times New Roman" w:cs="Times New Roman"/>
                <w:sz w:val="24"/>
                <w:szCs w:val="24"/>
                <w:lang w:eastAsia="ru-RU"/>
              </w:rPr>
              <w:t xml:space="preserve"> </w:t>
            </w:r>
          </w:p>
        </w:tc>
      </w:tr>
      <w:tr w:rsidR="00103325" w:rsidRPr="00103325" w14:paraId="1F71E71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B49B0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0001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Таможенный пост ВЭД «Чукурсай»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3745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26004</w:t>
            </w:r>
            <w:r w:rsidRPr="00103325">
              <w:rPr>
                <w:rFonts w:ascii="Times New Roman" w:eastAsia="Times New Roman" w:hAnsi="Times New Roman" w:cs="Times New Roman"/>
                <w:sz w:val="24"/>
                <w:szCs w:val="24"/>
                <w:lang w:eastAsia="ru-RU"/>
              </w:rPr>
              <w:t xml:space="preserve"> </w:t>
            </w:r>
          </w:p>
        </w:tc>
      </w:tr>
      <w:tr w:rsidR="00103325" w:rsidRPr="00103325" w14:paraId="537E3ED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FBA27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920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Таможенный пост ВЭД «Чет эл ваколатхоналари»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27A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26005</w:t>
            </w:r>
            <w:r w:rsidRPr="00103325">
              <w:rPr>
                <w:rFonts w:ascii="Times New Roman" w:eastAsia="Times New Roman" w:hAnsi="Times New Roman" w:cs="Times New Roman"/>
                <w:sz w:val="24"/>
                <w:szCs w:val="24"/>
                <w:lang w:eastAsia="ru-RU"/>
              </w:rPr>
              <w:t xml:space="preserve"> </w:t>
            </w:r>
          </w:p>
        </w:tc>
      </w:tr>
      <w:tr w:rsidR="00103325" w:rsidRPr="00103325" w14:paraId="07BB4F9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D3EC4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F62A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«Энергия»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989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26006</w:t>
            </w:r>
            <w:r w:rsidRPr="00103325">
              <w:rPr>
                <w:rFonts w:ascii="Times New Roman" w:eastAsia="Times New Roman" w:hAnsi="Times New Roman" w:cs="Times New Roman"/>
                <w:sz w:val="24"/>
                <w:szCs w:val="24"/>
                <w:lang w:eastAsia="ru-RU"/>
              </w:rPr>
              <w:t xml:space="preserve"> </w:t>
            </w:r>
          </w:p>
        </w:tc>
      </w:tr>
      <w:tr w:rsidR="00103325" w:rsidRPr="00103325" w14:paraId="642D4C3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7E9E9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E53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«Бош почтампт»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BC69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26007</w:t>
            </w:r>
            <w:r w:rsidRPr="00103325">
              <w:rPr>
                <w:rFonts w:ascii="Times New Roman" w:eastAsia="Times New Roman" w:hAnsi="Times New Roman" w:cs="Times New Roman"/>
                <w:sz w:val="24"/>
                <w:szCs w:val="24"/>
                <w:lang w:eastAsia="ru-RU"/>
              </w:rPr>
              <w:t xml:space="preserve"> </w:t>
            </w:r>
          </w:p>
        </w:tc>
      </w:tr>
      <w:tr w:rsidR="00103325" w:rsidRPr="00103325" w14:paraId="0E363CB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8D17D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6AE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Железнодорожный приграничный пост «Келес»</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0F5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26009</w:t>
            </w:r>
            <w:r w:rsidRPr="00103325">
              <w:rPr>
                <w:rFonts w:ascii="Times New Roman" w:eastAsia="Times New Roman" w:hAnsi="Times New Roman" w:cs="Times New Roman"/>
                <w:sz w:val="24"/>
                <w:szCs w:val="24"/>
                <w:lang w:eastAsia="ru-RU"/>
              </w:rPr>
              <w:t xml:space="preserve"> </w:t>
            </w:r>
          </w:p>
        </w:tc>
      </w:tr>
    </w:tbl>
    <w:p w14:paraId="51C3E17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w:t>
      </w:r>
    </w:p>
    <w:p w14:paraId="62AD79C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3425C88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30"/>
        <w:gridCol w:w="7573"/>
        <w:gridCol w:w="1109"/>
      </w:tblGrid>
      <w:tr w:rsidR="00103325" w:rsidRPr="00103325" w14:paraId="5A9C0D8C"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88B6300"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1BD10"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 xml:space="preserve">Название постов УГТК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EBBEB"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Код поста</w:t>
            </w:r>
            <w:r w:rsidRPr="00103325">
              <w:rPr>
                <w:rFonts w:ascii="Times New Roman" w:eastAsia="Times New Roman" w:hAnsi="Times New Roman" w:cs="Times New Roman"/>
                <w:b/>
                <w:bCs/>
                <w:sz w:val="24"/>
                <w:szCs w:val="24"/>
                <w:lang w:eastAsia="ru-RU"/>
              </w:rPr>
              <w:t xml:space="preserve"> </w:t>
            </w:r>
          </w:p>
        </w:tc>
      </w:tr>
      <w:tr w:rsidR="00103325" w:rsidRPr="00103325" w14:paraId="2EA844A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FC092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BB15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«Сергели»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3B9A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26010</w:t>
            </w:r>
            <w:r w:rsidRPr="00103325">
              <w:rPr>
                <w:rFonts w:ascii="Times New Roman" w:eastAsia="Times New Roman" w:hAnsi="Times New Roman" w:cs="Times New Roman"/>
                <w:sz w:val="24"/>
                <w:szCs w:val="24"/>
                <w:lang w:eastAsia="ru-RU"/>
              </w:rPr>
              <w:t xml:space="preserve"> </w:t>
            </w:r>
          </w:p>
        </w:tc>
      </w:tr>
      <w:tr w:rsidR="00103325" w:rsidRPr="00103325" w14:paraId="62C1EB5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85F2B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CCB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«Файзабад»</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C7D8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26012</w:t>
            </w:r>
            <w:r w:rsidRPr="00103325">
              <w:rPr>
                <w:rFonts w:ascii="Times New Roman" w:eastAsia="Times New Roman" w:hAnsi="Times New Roman" w:cs="Times New Roman"/>
                <w:sz w:val="24"/>
                <w:szCs w:val="24"/>
                <w:lang w:eastAsia="ru-RU"/>
              </w:rPr>
              <w:t xml:space="preserve"> </w:t>
            </w:r>
          </w:p>
        </w:tc>
      </w:tr>
      <w:tr w:rsidR="00103325" w:rsidRPr="00103325" w14:paraId="7E1798E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46D91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7252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Железнодорожный приграничный пост «Техническая контора Чукурсай»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5E0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26013</w:t>
            </w:r>
            <w:r w:rsidRPr="00103325">
              <w:rPr>
                <w:rFonts w:ascii="Times New Roman" w:eastAsia="Times New Roman" w:hAnsi="Times New Roman" w:cs="Times New Roman"/>
                <w:sz w:val="24"/>
                <w:szCs w:val="24"/>
                <w:lang w:eastAsia="ru-RU"/>
              </w:rPr>
              <w:t xml:space="preserve"> </w:t>
            </w:r>
          </w:p>
        </w:tc>
      </w:tr>
      <w:tr w:rsidR="00103325" w:rsidRPr="00103325" w14:paraId="5821BC47" w14:textId="77777777" w:rsidTr="00103325">
        <w:trPr>
          <w:trHeight w:val="58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514E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1DF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 xml:space="preserve">Специализированный таможенный комплекс </w:t>
            </w:r>
            <w:r w:rsidRPr="00103325">
              <w:rPr>
                <w:rFonts w:ascii="Times New Roman" w:eastAsia="Times New Roman" w:hAnsi="Times New Roman" w:cs="Times New Roman"/>
                <w:b/>
                <w:bCs/>
                <w:strike/>
                <w:sz w:val="24"/>
                <w:szCs w:val="24"/>
                <w:lang w:eastAsia="ru-RU"/>
              </w:rPr>
              <w:br/>
              <w:t>«Ташкент АЭРО»</w:t>
            </w:r>
            <w:r w:rsidRPr="00103325">
              <w:rPr>
                <w:rFonts w:ascii="Times New Roman" w:eastAsia="Times New Roman" w:hAnsi="Times New Roman" w:cs="Times New Roman"/>
                <w:strike/>
                <w:sz w:val="24"/>
                <w:szCs w:val="24"/>
                <w:lang w:eastAsia="ru-RU"/>
              </w:rPr>
              <w:t> </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C18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43BBC9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140CF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2B2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Приграничный пост «Международный аэропорт Ташкент»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41CB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00101</w:t>
            </w:r>
            <w:r w:rsidRPr="00103325">
              <w:rPr>
                <w:rFonts w:ascii="Times New Roman" w:eastAsia="Times New Roman" w:hAnsi="Times New Roman" w:cs="Times New Roman"/>
                <w:sz w:val="24"/>
                <w:szCs w:val="24"/>
                <w:lang w:eastAsia="ru-RU"/>
              </w:rPr>
              <w:t xml:space="preserve"> </w:t>
            </w:r>
          </w:p>
        </w:tc>
      </w:tr>
      <w:tr w:rsidR="00103325" w:rsidRPr="00103325" w14:paraId="081B9A1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2BEED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AD49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«Авиа юклар»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E465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00102</w:t>
            </w:r>
            <w:r w:rsidRPr="00103325">
              <w:rPr>
                <w:rFonts w:ascii="Times New Roman" w:eastAsia="Times New Roman" w:hAnsi="Times New Roman" w:cs="Times New Roman"/>
                <w:sz w:val="24"/>
                <w:szCs w:val="24"/>
                <w:lang w:eastAsia="ru-RU"/>
              </w:rPr>
              <w:t xml:space="preserve"> </w:t>
            </w:r>
          </w:p>
        </w:tc>
      </w:tr>
      <w:tr w:rsidR="00103325" w:rsidRPr="00103325" w14:paraId="60D87B6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5F364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73F2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пост ВЭД «Тузель»</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D25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00103</w:t>
            </w:r>
            <w:r w:rsidRPr="00103325">
              <w:rPr>
                <w:rFonts w:ascii="Times New Roman" w:eastAsia="Times New Roman" w:hAnsi="Times New Roman" w:cs="Times New Roman"/>
                <w:sz w:val="24"/>
                <w:szCs w:val="24"/>
                <w:lang w:eastAsia="ru-RU"/>
              </w:rPr>
              <w:t xml:space="preserve"> </w:t>
            </w:r>
          </w:p>
        </w:tc>
      </w:tr>
      <w:tr w:rsidR="00103325" w:rsidRPr="00103325" w14:paraId="38C0CEA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C0325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A5F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Приграничный пост «Учиш майдони»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FECB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00105</w:t>
            </w:r>
            <w:r w:rsidRPr="00103325">
              <w:rPr>
                <w:rFonts w:ascii="Times New Roman" w:eastAsia="Times New Roman" w:hAnsi="Times New Roman" w:cs="Times New Roman"/>
                <w:sz w:val="24"/>
                <w:szCs w:val="24"/>
                <w:lang w:eastAsia="ru-RU"/>
              </w:rPr>
              <w:t xml:space="preserve"> </w:t>
            </w:r>
          </w:p>
        </w:tc>
      </w:tr>
    </w:tbl>
    <w:p w14:paraId="57C3913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04A7A51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2E74DAE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53FE2283" w14:textId="77777777" w:rsidR="00103325" w:rsidRPr="00103325" w:rsidRDefault="00103325" w:rsidP="00103325">
      <w:pPr>
        <w:spacing w:before="454" w:after="0" w:line="240" w:lineRule="auto"/>
        <w:textAlignment w:val="top"/>
        <w:rPr>
          <w:rFonts w:ascii="Times New Roman" w:eastAsia="Times New Roman" w:hAnsi="Times New Roman" w:cs="Times New Roman"/>
          <w:sz w:val="24"/>
          <w:szCs w:val="24"/>
          <w:lang w:eastAsia="ru-RU"/>
        </w:rPr>
      </w:pPr>
      <w:bookmarkStart w:id="74" w:name="ПРИЛОЖЕНИЕ_№_5"/>
      <w:r w:rsidRPr="00103325">
        <w:rPr>
          <w:rFonts w:ascii="Times New Roman" w:eastAsia="Times New Roman" w:hAnsi="Times New Roman" w:cs="Times New Roman"/>
          <w:color w:val="000080"/>
          <w:sz w:val="24"/>
          <w:szCs w:val="24"/>
          <w:lang w:eastAsia="ru-RU"/>
        </w:rPr>
        <w:t>ПРИЛОЖЕНИЕ № 5</w:t>
      </w:r>
      <w:bookmarkEnd w:id="74"/>
      <w:r w:rsidRPr="00103325">
        <w:rPr>
          <w:rFonts w:ascii="Times New Roman" w:eastAsia="Times New Roman" w:hAnsi="Times New Roman" w:cs="Times New Roman"/>
          <w:color w:val="000080"/>
          <w:sz w:val="24"/>
          <w:szCs w:val="24"/>
          <w:lang w:eastAsia="ru-RU"/>
        </w:rPr>
        <w:br/>
        <w:t xml:space="preserve">к </w:t>
      </w:r>
      <w:hyperlink r:id="rId330" w:history="1">
        <w:r w:rsidRPr="00103325">
          <w:rPr>
            <w:rFonts w:ascii="Times New Roman" w:eastAsia="Times New Roman" w:hAnsi="Times New Roman" w:cs="Times New Roman"/>
            <w:color w:val="0000FF"/>
            <w:sz w:val="24"/>
            <w:szCs w:val="24"/>
            <w:u w:val="single"/>
            <w:lang w:eastAsia="ru-RU"/>
          </w:rPr>
          <w:t>Инструкции</w:t>
        </w:r>
      </w:hyperlink>
      <w:r w:rsidRPr="00103325">
        <w:rPr>
          <w:rFonts w:ascii="Times New Roman" w:eastAsia="Times New Roman" w:hAnsi="Times New Roman" w:cs="Times New Roman"/>
          <w:color w:val="000080"/>
          <w:sz w:val="24"/>
          <w:szCs w:val="24"/>
          <w:lang w:eastAsia="ru-RU"/>
        </w:rPr>
        <w:t xml:space="preserve"> о порядке заполнения грузовой таможенной декларации</w:t>
      </w:r>
    </w:p>
    <w:p w14:paraId="577ED295" w14:textId="77777777" w:rsidR="00103325" w:rsidRPr="00103325" w:rsidRDefault="00103325" w:rsidP="00103325">
      <w:pPr>
        <w:spacing w:before="283"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xml:space="preserve">КЛАССИФИКАТОР </w:t>
      </w:r>
      <w:r w:rsidRPr="00103325">
        <w:rPr>
          <w:rFonts w:ascii="Times New Roman" w:eastAsia="Times New Roman" w:hAnsi="Times New Roman" w:cs="Times New Roman"/>
          <w:b/>
          <w:bCs/>
          <w:sz w:val="24"/>
          <w:szCs w:val="24"/>
          <w:lang w:eastAsia="ru-RU"/>
        </w:rPr>
        <w:br/>
        <w:t>стран мира</w:t>
      </w:r>
    </w:p>
    <w:p w14:paraId="3761738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17"/>
        <w:gridCol w:w="2163"/>
        <w:gridCol w:w="4368"/>
        <w:gridCol w:w="1297"/>
        <w:gridCol w:w="1194"/>
      </w:tblGrid>
      <w:tr w:rsidR="00103325" w:rsidRPr="00103325" w14:paraId="5BE0F65A" w14:textId="77777777" w:rsidTr="00103325">
        <w:trPr>
          <w:cantSplit/>
          <w:trHeight w:val="1215"/>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09A9E66"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w:t>
            </w:r>
            <w:r w:rsidRPr="00103325">
              <w:rPr>
                <w:rFonts w:ascii="Times New Roman" w:eastAsia="Times New Roman" w:hAnsi="Times New Roman" w:cs="Times New Roman"/>
                <w:b/>
                <w:bCs/>
                <w:sz w:val="20"/>
                <w:szCs w:val="20"/>
                <w:lang w:eastAsia="ru-RU"/>
              </w:rPr>
              <w:br/>
              <w:t>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B6F0B"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Краткое название страны</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FD77B"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Полное название страны</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1A6565"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Буквенный код</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B0BA1F"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Цифровой код</w:t>
            </w:r>
            <w:r w:rsidRPr="00103325">
              <w:rPr>
                <w:rFonts w:ascii="Times New Roman" w:eastAsia="Times New Roman" w:hAnsi="Times New Roman" w:cs="Times New Roman"/>
                <w:b/>
                <w:bCs/>
                <w:sz w:val="24"/>
                <w:szCs w:val="24"/>
                <w:lang w:eastAsia="ru-RU"/>
              </w:rPr>
              <w:t xml:space="preserve"> </w:t>
            </w:r>
          </w:p>
        </w:tc>
      </w:tr>
      <w:tr w:rsidR="00103325" w:rsidRPr="00103325" w14:paraId="7944DCA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057B2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F81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АВСТРАЛИЯ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F108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АВСТРАЛИЯ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864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AU</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894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036</w:t>
            </w:r>
            <w:r w:rsidRPr="00103325">
              <w:rPr>
                <w:rFonts w:ascii="Times New Roman" w:eastAsia="Times New Roman" w:hAnsi="Times New Roman" w:cs="Times New Roman"/>
                <w:sz w:val="24"/>
                <w:szCs w:val="24"/>
                <w:lang w:eastAsia="ru-RU"/>
              </w:rPr>
              <w:t xml:space="preserve"> </w:t>
            </w:r>
          </w:p>
        </w:tc>
      </w:tr>
      <w:tr w:rsidR="00103325" w:rsidRPr="00103325" w14:paraId="3531560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1D174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8200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АВСТРИЯ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7D8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АВСТРИЙСКАЯ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A47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AT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9A44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040</w:t>
            </w:r>
            <w:r w:rsidRPr="00103325">
              <w:rPr>
                <w:rFonts w:ascii="Times New Roman" w:eastAsia="Times New Roman" w:hAnsi="Times New Roman" w:cs="Times New Roman"/>
                <w:sz w:val="24"/>
                <w:szCs w:val="24"/>
                <w:lang w:eastAsia="ru-RU"/>
              </w:rPr>
              <w:t xml:space="preserve"> </w:t>
            </w:r>
          </w:p>
        </w:tc>
      </w:tr>
      <w:tr w:rsidR="00103325" w:rsidRPr="00103325" w14:paraId="0AE61E7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0BD2F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1DC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АЗЕРБАЙДЖАН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F34B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АЗЕРБАЙДЖАН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9A5A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AZ</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9547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031</w:t>
            </w:r>
            <w:r w:rsidRPr="00103325">
              <w:rPr>
                <w:rFonts w:ascii="Times New Roman" w:eastAsia="Times New Roman" w:hAnsi="Times New Roman" w:cs="Times New Roman"/>
                <w:sz w:val="24"/>
                <w:szCs w:val="24"/>
                <w:lang w:eastAsia="ru-RU"/>
              </w:rPr>
              <w:t xml:space="preserve"> </w:t>
            </w:r>
          </w:p>
        </w:tc>
      </w:tr>
      <w:tr w:rsidR="00103325" w:rsidRPr="00103325" w14:paraId="5F46464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92AE6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E492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АЛАНДСКИЕ ОСТРОВА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2C4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АЛАНДСКИЕ ОСТРОВА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27D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AX</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E6C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248</w:t>
            </w:r>
            <w:r w:rsidRPr="00103325">
              <w:rPr>
                <w:rFonts w:ascii="Times New Roman" w:eastAsia="Times New Roman" w:hAnsi="Times New Roman" w:cs="Times New Roman"/>
                <w:sz w:val="24"/>
                <w:szCs w:val="24"/>
                <w:lang w:eastAsia="ru-RU"/>
              </w:rPr>
              <w:t xml:space="preserve"> </w:t>
            </w:r>
          </w:p>
        </w:tc>
      </w:tr>
      <w:tr w:rsidR="00103325" w:rsidRPr="00103325" w14:paraId="52E43CF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6034F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16CA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АЛБАНИЯ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CC6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АЛБАНИЯ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1AF4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AL</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28D0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008</w:t>
            </w:r>
            <w:r w:rsidRPr="00103325">
              <w:rPr>
                <w:rFonts w:ascii="Times New Roman" w:eastAsia="Times New Roman" w:hAnsi="Times New Roman" w:cs="Times New Roman"/>
                <w:sz w:val="24"/>
                <w:szCs w:val="24"/>
                <w:lang w:eastAsia="ru-RU"/>
              </w:rPr>
              <w:t xml:space="preserve"> </w:t>
            </w:r>
          </w:p>
        </w:tc>
      </w:tr>
      <w:tr w:rsidR="00103325" w:rsidRPr="00103325" w14:paraId="0DA1E76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90479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B2F0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АЛЖИР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D2E7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АЛЖИРСКАЯ НАРОДНАЯ ДЕМОКРАТИЧЕСКАЯ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CAD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DZ</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936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012</w:t>
            </w:r>
            <w:r w:rsidRPr="00103325">
              <w:rPr>
                <w:rFonts w:ascii="Times New Roman" w:eastAsia="Times New Roman" w:hAnsi="Times New Roman" w:cs="Times New Roman"/>
                <w:sz w:val="24"/>
                <w:szCs w:val="24"/>
                <w:lang w:eastAsia="ru-RU"/>
              </w:rPr>
              <w:t xml:space="preserve"> </w:t>
            </w:r>
          </w:p>
        </w:tc>
      </w:tr>
      <w:tr w:rsidR="00103325" w:rsidRPr="00103325" w14:paraId="1A8CCB2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73637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058D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АМЕРИКАНСКОЕ САМОА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15B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АМЕРИКАНСКОЕ (ВОСТОЧНОЕ) САМОА (США)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305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AS</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5965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016</w:t>
            </w:r>
            <w:r w:rsidRPr="00103325">
              <w:rPr>
                <w:rFonts w:ascii="Times New Roman" w:eastAsia="Times New Roman" w:hAnsi="Times New Roman" w:cs="Times New Roman"/>
                <w:sz w:val="24"/>
                <w:szCs w:val="24"/>
                <w:lang w:eastAsia="ru-RU"/>
              </w:rPr>
              <w:t xml:space="preserve"> </w:t>
            </w:r>
          </w:p>
        </w:tc>
      </w:tr>
      <w:tr w:rsidR="00103325" w:rsidRPr="00103325" w14:paraId="3B5A899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65A0D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616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АНГИЛЬЯ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24ED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АНГИЛЬЯ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CAD4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AI</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A31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660</w:t>
            </w:r>
            <w:r w:rsidRPr="00103325">
              <w:rPr>
                <w:rFonts w:ascii="Times New Roman" w:eastAsia="Times New Roman" w:hAnsi="Times New Roman" w:cs="Times New Roman"/>
                <w:sz w:val="24"/>
                <w:szCs w:val="24"/>
                <w:lang w:eastAsia="ru-RU"/>
              </w:rPr>
              <w:t xml:space="preserve"> </w:t>
            </w:r>
          </w:p>
        </w:tc>
      </w:tr>
      <w:tr w:rsidR="00103325" w:rsidRPr="00103325" w14:paraId="6428815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B5E45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8E7E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АНГОЛА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8926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АНГОЛА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99D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AO</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6D2B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024</w:t>
            </w:r>
            <w:r w:rsidRPr="00103325">
              <w:rPr>
                <w:rFonts w:ascii="Times New Roman" w:eastAsia="Times New Roman" w:hAnsi="Times New Roman" w:cs="Times New Roman"/>
                <w:sz w:val="24"/>
                <w:szCs w:val="24"/>
                <w:lang w:eastAsia="ru-RU"/>
              </w:rPr>
              <w:t xml:space="preserve"> </w:t>
            </w:r>
          </w:p>
        </w:tc>
      </w:tr>
      <w:tr w:rsidR="00103325" w:rsidRPr="00103325" w14:paraId="5146EB4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0F7BB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E215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АНДОРРА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7E8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КНЯЖЕСТВО АНДОРРА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3BF0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AD</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03B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020</w:t>
            </w:r>
            <w:r w:rsidRPr="00103325">
              <w:rPr>
                <w:rFonts w:ascii="Times New Roman" w:eastAsia="Times New Roman" w:hAnsi="Times New Roman" w:cs="Times New Roman"/>
                <w:sz w:val="24"/>
                <w:szCs w:val="24"/>
                <w:lang w:eastAsia="ru-RU"/>
              </w:rPr>
              <w:t xml:space="preserve"> </w:t>
            </w:r>
          </w:p>
        </w:tc>
      </w:tr>
      <w:tr w:rsidR="00103325" w:rsidRPr="00103325" w14:paraId="7B4504D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8BDA8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825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АНТАРКТИДА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EAD1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АНТАРКТИДА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6501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AQ</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F68B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010</w:t>
            </w:r>
            <w:r w:rsidRPr="00103325">
              <w:rPr>
                <w:rFonts w:ascii="Times New Roman" w:eastAsia="Times New Roman" w:hAnsi="Times New Roman" w:cs="Times New Roman"/>
                <w:sz w:val="24"/>
                <w:szCs w:val="24"/>
                <w:lang w:eastAsia="ru-RU"/>
              </w:rPr>
              <w:t xml:space="preserve"> </w:t>
            </w:r>
          </w:p>
        </w:tc>
      </w:tr>
      <w:tr w:rsidR="00103325" w:rsidRPr="00103325" w14:paraId="53532DD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1D8D7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D2DF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АНТИГУА И БАРБУДА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E519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АНТИГУА И БАРБУДА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004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AG</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82C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028</w:t>
            </w:r>
            <w:r w:rsidRPr="00103325">
              <w:rPr>
                <w:rFonts w:ascii="Times New Roman" w:eastAsia="Times New Roman" w:hAnsi="Times New Roman" w:cs="Times New Roman"/>
                <w:sz w:val="24"/>
                <w:szCs w:val="24"/>
                <w:lang w:eastAsia="ru-RU"/>
              </w:rPr>
              <w:t xml:space="preserve"> </w:t>
            </w:r>
          </w:p>
        </w:tc>
      </w:tr>
      <w:tr w:rsidR="00103325" w:rsidRPr="00103325" w14:paraId="339A2DF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91237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F24F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АРГЕНТИНА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0AB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АРГЕНТИНСКАЯ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267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AR</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663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032</w:t>
            </w:r>
            <w:r w:rsidRPr="00103325">
              <w:rPr>
                <w:rFonts w:ascii="Times New Roman" w:eastAsia="Times New Roman" w:hAnsi="Times New Roman" w:cs="Times New Roman"/>
                <w:sz w:val="24"/>
                <w:szCs w:val="24"/>
                <w:lang w:eastAsia="ru-RU"/>
              </w:rPr>
              <w:t xml:space="preserve"> </w:t>
            </w:r>
          </w:p>
        </w:tc>
      </w:tr>
      <w:tr w:rsidR="00103325" w:rsidRPr="00103325" w14:paraId="43ECAD8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CE170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A426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АРМЕНИЯ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B88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АРМЕНИЯ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404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AM</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73E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051</w:t>
            </w:r>
            <w:r w:rsidRPr="00103325">
              <w:rPr>
                <w:rFonts w:ascii="Times New Roman" w:eastAsia="Times New Roman" w:hAnsi="Times New Roman" w:cs="Times New Roman"/>
                <w:sz w:val="24"/>
                <w:szCs w:val="24"/>
                <w:lang w:eastAsia="ru-RU"/>
              </w:rPr>
              <w:t xml:space="preserve"> </w:t>
            </w:r>
          </w:p>
        </w:tc>
      </w:tr>
      <w:tr w:rsidR="00103325" w:rsidRPr="00103325" w14:paraId="6FF3919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9CA64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6FBC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АРУБА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A6E4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ОСТРОВ АРУБА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A3D0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AW</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94FE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533</w:t>
            </w:r>
            <w:r w:rsidRPr="00103325">
              <w:rPr>
                <w:rFonts w:ascii="Times New Roman" w:eastAsia="Times New Roman" w:hAnsi="Times New Roman" w:cs="Times New Roman"/>
                <w:sz w:val="24"/>
                <w:szCs w:val="24"/>
                <w:lang w:eastAsia="ru-RU"/>
              </w:rPr>
              <w:t xml:space="preserve"> </w:t>
            </w:r>
          </w:p>
        </w:tc>
      </w:tr>
      <w:tr w:rsidR="00103325" w:rsidRPr="00103325" w14:paraId="1246C13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E2557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8957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АФГАНИСТАН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F56C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ПЕРЕХОДНОЕ ИСЛАМСКОЕ ГОСУДАРСТВО АФГАНИСТАН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F5B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AF</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88C0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004</w:t>
            </w:r>
            <w:r w:rsidRPr="00103325">
              <w:rPr>
                <w:rFonts w:ascii="Times New Roman" w:eastAsia="Times New Roman" w:hAnsi="Times New Roman" w:cs="Times New Roman"/>
                <w:sz w:val="24"/>
                <w:szCs w:val="24"/>
                <w:lang w:eastAsia="ru-RU"/>
              </w:rPr>
              <w:t xml:space="preserve"> </w:t>
            </w:r>
          </w:p>
        </w:tc>
      </w:tr>
    </w:tbl>
    <w:p w14:paraId="3F70048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476A477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5344A8A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w:t>
      </w:r>
    </w:p>
    <w:tbl>
      <w:tblPr>
        <w:tblW w:w="0" w:type="auto"/>
        <w:tblCellMar>
          <w:top w:w="15" w:type="dxa"/>
          <w:left w:w="15" w:type="dxa"/>
          <w:bottom w:w="15" w:type="dxa"/>
          <w:right w:w="15" w:type="dxa"/>
        </w:tblCellMar>
        <w:tblLook w:val="04A0" w:firstRow="1" w:lastRow="0" w:firstColumn="1" w:lastColumn="0" w:noHBand="0" w:noVBand="1"/>
      </w:tblPr>
      <w:tblGrid>
        <w:gridCol w:w="317"/>
        <w:gridCol w:w="2406"/>
        <w:gridCol w:w="4183"/>
        <w:gridCol w:w="1268"/>
        <w:gridCol w:w="1165"/>
      </w:tblGrid>
      <w:tr w:rsidR="00103325" w:rsidRPr="00103325" w14:paraId="407953F2" w14:textId="77777777" w:rsidTr="00103325">
        <w:trPr>
          <w:cantSplit/>
          <w:trHeight w:val="1215"/>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07C5C6"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w:t>
            </w:r>
            <w:r w:rsidRPr="00103325">
              <w:rPr>
                <w:rFonts w:ascii="Times New Roman" w:eastAsia="Times New Roman" w:hAnsi="Times New Roman" w:cs="Times New Roman"/>
                <w:b/>
                <w:bCs/>
                <w:sz w:val="20"/>
                <w:szCs w:val="20"/>
                <w:lang w:eastAsia="ru-RU"/>
              </w:rPr>
              <w:br/>
              <w:t>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3AF700"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Краткое название страны</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228C12"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Полное название страны</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647CE9"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Буквенный код</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18BF8D"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Цифровой код</w:t>
            </w:r>
            <w:r w:rsidRPr="00103325">
              <w:rPr>
                <w:rFonts w:ascii="Times New Roman" w:eastAsia="Times New Roman" w:hAnsi="Times New Roman" w:cs="Times New Roman"/>
                <w:b/>
                <w:bCs/>
                <w:sz w:val="24"/>
                <w:szCs w:val="24"/>
                <w:lang w:eastAsia="ru-RU"/>
              </w:rPr>
              <w:t xml:space="preserve"> </w:t>
            </w:r>
          </w:p>
        </w:tc>
      </w:tr>
      <w:tr w:rsidR="00103325" w:rsidRPr="00103325" w14:paraId="4A78E2F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9964E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F60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БАГАМСКИЕ ОСТРОВА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A46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БАГАМСКИЕ ОСТРОВА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70F6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BS</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E81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044</w:t>
            </w:r>
            <w:r w:rsidRPr="00103325">
              <w:rPr>
                <w:rFonts w:ascii="Times New Roman" w:eastAsia="Times New Roman" w:hAnsi="Times New Roman" w:cs="Times New Roman"/>
                <w:sz w:val="24"/>
                <w:szCs w:val="24"/>
                <w:lang w:eastAsia="ru-RU"/>
              </w:rPr>
              <w:t xml:space="preserve"> </w:t>
            </w:r>
          </w:p>
        </w:tc>
      </w:tr>
      <w:tr w:rsidR="00103325" w:rsidRPr="00103325" w14:paraId="3FB4BF3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AA7A4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4FD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БАНГЛАДЕШ</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EC2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НАРОДНАЯ РЕСПУБЛИКА</w:t>
            </w:r>
            <w:r w:rsidRPr="00103325">
              <w:rPr>
                <w:rFonts w:ascii="Times New Roman" w:eastAsia="Times New Roman" w:hAnsi="Times New Roman" w:cs="Times New Roman"/>
                <w:b/>
                <w:bCs/>
                <w:sz w:val="20"/>
                <w:szCs w:val="20"/>
                <w:lang w:eastAsia="ru-RU"/>
              </w:rPr>
              <w:t xml:space="preserve"> </w:t>
            </w:r>
            <w:r w:rsidRPr="00103325">
              <w:rPr>
                <w:rFonts w:ascii="Times New Roman" w:eastAsia="Times New Roman" w:hAnsi="Times New Roman" w:cs="Times New Roman"/>
                <w:sz w:val="20"/>
                <w:szCs w:val="20"/>
                <w:lang w:eastAsia="ru-RU"/>
              </w:rPr>
              <w:t>БАНГЛАДЕШ</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B8BF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BD</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9A8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050</w:t>
            </w:r>
            <w:r w:rsidRPr="00103325">
              <w:rPr>
                <w:rFonts w:ascii="Times New Roman" w:eastAsia="Times New Roman" w:hAnsi="Times New Roman" w:cs="Times New Roman"/>
                <w:sz w:val="24"/>
                <w:szCs w:val="24"/>
                <w:lang w:eastAsia="ru-RU"/>
              </w:rPr>
              <w:t xml:space="preserve"> </w:t>
            </w:r>
          </w:p>
        </w:tc>
      </w:tr>
      <w:tr w:rsidR="00103325" w:rsidRPr="00103325" w14:paraId="2D0382B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41829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0667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БАРБАДОС</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CC78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БАРБАДОС</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6B6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BB</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FAC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052</w:t>
            </w:r>
            <w:r w:rsidRPr="00103325">
              <w:rPr>
                <w:rFonts w:ascii="Times New Roman" w:eastAsia="Times New Roman" w:hAnsi="Times New Roman" w:cs="Times New Roman"/>
                <w:sz w:val="24"/>
                <w:szCs w:val="24"/>
                <w:lang w:eastAsia="ru-RU"/>
              </w:rPr>
              <w:t xml:space="preserve"> </w:t>
            </w:r>
          </w:p>
        </w:tc>
      </w:tr>
      <w:tr w:rsidR="00103325" w:rsidRPr="00103325" w14:paraId="53D38EB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AB98F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C5DA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БАХРЕЙН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6ED4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КОРОЛЕВСТВО БАХРЕЙН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E011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BН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0F6C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048</w:t>
            </w:r>
            <w:r w:rsidRPr="00103325">
              <w:rPr>
                <w:rFonts w:ascii="Times New Roman" w:eastAsia="Times New Roman" w:hAnsi="Times New Roman" w:cs="Times New Roman"/>
                <w:sz w:val="24"/>
                <w:szCs w:val="24"/>
                <w:lang w:eastAsia="ru-RU"/>
              </w:rPr>
              <w:t xml:space="preserve"> </w:t>
            </w:r>
          </w:p>
        </w:tc>
      </w:tr>
      <w:tr w:rsidR="00103325" w:rsidRPr="00103325" w14:paraId="71A2D96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61757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84B2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БЕЛАРУСЬ</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CE17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БЕЛАРУСЬ</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6E66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BY</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9F1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112</w:t>
            </w:r>
            <w:r w:rsidRPr="00103325">
              <w:rPr>
                <w:rFonts w:ascii="Times New Roman" w:eastAsia="Times New Roman" w:hAnsi="Times New Roman" w:cs="Times New Roman"/>
                <w:sz w:val="24"/>
                <w:szCs w:val="24"/>
                <w:lang w:eastAsia="ru-RU"/>
              </w:rPr>
              <w:t xml:space="preserve"> </w:t>
            </w:r>
          </w:p>
        </w:tc>
      </w:tr>
      <w:tr w:rsidR="00103325" w:rsidRPr="00103325" w14:paraId="74C9CDD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F7B29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E568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БЕЛИЗ</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F602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БЕЛИЗ</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D7D0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BZ</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5EA4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084</w:t>
            </w:r>
            <w:r w:rsidRPr="00103325">
              <w:rPr>
                <w:rFonts w:ascii="Times New Roman" w:eastAsia="Times New Roman" w:hAnsi="Times New Roman" w:cs="Times New Roman"/>
                <w:sz w:val="24"/>
                <w:szCs w:val="24"/>
                <w:lang w:eastAsia="ru-RU"/>
              </w:rPr>
              <w:t xml:space="preserve"> </w:t>
            </w:r>
          </w:p>
        </w:tc>
      </w:tr>
      <w:tr w:rsidR="00103325" w:rsidRPr="00103325" w14:paraId="2ABDCED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CEA6F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C526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БЕЛЬГИЯ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5CA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КОРОЛЕВСТВО БЕЛЬГИИ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3A1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BE</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95ED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056</w:t>
            </w:r>
            <w:r w:rsidRPr="00103325">
              <w:rPr>
                <w:rFonts w:ascii="Times New Roman" w:eastAsia="Times New Roman" w:hAnsi="Times New Roman" w:cs="Times New Roman"/>
                <w:sz w:val="24"/>
                <w:szCs w:val="24"/>
                <w:lang w:eastAsia="ru-RU"/>
              </w:rPr>
              <w:t xml:space="preserve"> </w:t>
            </w:r>
          </w:p>
        </w:tc>
      </w:tr>
      <w:tr w:rsidR="00103325" w:rsidRPr="00103325" w14:paraId="6C5BA78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EB59B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5CA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БЕНИН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B0D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БЕНИН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0B9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BJ</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7B1E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204</w:t>
            </w:r>
            <w:r w:rsidRPr="00103325">
              <w:rPr>
                <w:rFonts w:ascii="Times New Roman" w:eastAsia="Times New Roman" w:hAnsi="Times New Roman" w:cs="Times New Roman"/>
                <w:sz w:val="24"/>
                <w:szCs w:val="24"/>
                <w:lang w:eastAsia="ru-RU"/>
              </w:rPr>
              <w:t xml:space="preserve"> </w:t>
            </w:r>
          </w:p>
        </w:tc>
      </w:tr>
      <w:tr w:rsidR="00103325" w:rsidRPr="00103325" w14:paraId="653BE5F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335C1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5C9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БЕРМУДСКИЕ ОСТРОВА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0E2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БЕРМУДСКИЕ ОСТРОВА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8D45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BM</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190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060</w:t>
            </w:r>
            <w:r w:rsidRPr="00103325">
              <w:rPr>
                <w:rFonts w:ascii="Times New Roman" w:eastAsia="Times New Roman" w:hAnsi="Times New Roman" w:cs="Times New Roman"/>
                <w:sz w:val="24"/>
                <w:szCs w:val="24"/>
                <w:lang w:eastAsia="ru-RU"/>
              </w:rPr>
              <w:t xml:space="preserve"> </w:t>
            </w:r>
          </w:p>
        </w:tc>
      </w:tr>
      <w:tr w:rsidR="00103325" w:rsidRPr="00103325" w14:paraId="113619D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5F19C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062D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БОЛГАРИЯ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CFC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БОЛГАРИЯ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05CF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BG</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BFC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100</w:t>
            </w:r>
            <w:r w:rsidRPr="00103325">
              <w:rPr>
                <w:rFonts w:ascii="Times New Roman" w:eastAsia="Times New Roman" w:hAnsi="Times New Roman" w:cs="Times New Roman"/>
                <w:sz w:val="24"/>
                <w:szCs w:val="24"/>
                <w:lang w:eastAsia="ru-RU"/>
              </w:rPr>
              <w:t xml:space="preserve"> </w:t>
            </w:r>
          </w:p>
        </w:tc>
      </w:tr>
      <w:tr w:rsidR="00103325" w:rsidRPr="00103325" w14:paraId="53AA3E8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38A69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EC31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БОЛИВИЯ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349E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БОЛИВИЯ, МНОГОНАЦИОНАЛЬНОЕ ГОСУДАРСТВО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F61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BO</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2F7B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068</w:t>
            </w:r>
            <w:r w:rsidRPr="00103325">
              <w:rPr>
                <w:rFonts w:ascii="Times New Roman" w:eastAsia="Times New Roman" w:hAnsi="Times New Roman" w:cs="Times New Roman"/>
                <w:sz w:val="24"/>
                <w:szCs w:val="24"/>
                <w:lang w:eastAsia="ru-RU"/>
              </w:rPr>
              <w:t xml:space="preserve"> </w:t>
            </w:r>
          </w:p>
        </w:tc>
      </w:tr>
      <w:tr w:rsidR="00103325" w:rsidRPr="00103325" w14:paraId="62D05E0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52D7E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4BD3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БОНЭЙР, СИНТ-ЭСАТИУС И САБА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B2C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БОНЭЙР, СИНТ-ЭСАТИУС И САБА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DF84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BQ</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E081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535</w:t>
            </w:r>
            <w:r w:rsidRPr="00103325">
              <w:rPr>
                <w:rFonts w:ascii="Times New Roman" w:eastAsia="Times New Roman" w:hAnsi="Times New Roman" w:cs="Times New Roman"/>
                <w:sz w:val="24"/>
                <w:szCs w:val="24"/>
                <w:lang w:eastAsia="ru-RU"/>
              </w:rPr>
              <w:t xml:space="preserve"> </w:t>
            </w:r>
          </w:p>
        </w:tc>
      </w:tr>
      <w:tr w:rsidR="00103325" w:rsidRPr="00103325" w14:paraId="6008AB4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EB4DD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99F4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БОСНИЯ И ГЕРЦЕГОВИНА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DD7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БОСНИЯ И ГЕРЦЕГОВИНА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33E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BA</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C42D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070</w:t>
            </w:r>
            <w:r w:rsidRPr="00103325">
              <w:rPr>
                <w:rFonts w:ascii="Times New Roman" w:eastAsia="Times New Roman" w:hAnsi="Times New Roman" w:cs="Times New Roman"/>
                <w:sz w:val="24"/>
                <w:szCs w:val="24"/>
                <w:lang w:eastAsia="ru-RU"/>
              </w:rPr>
              <w:t xml:space="preserve"> </w:t>
            </w:r>
          </w:p>
        </w:tc>
      </w:tr>
      <w:tr w:rsidR="00103325" w:rsidRPr="00103325" w14:paraId="6883F50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7A03B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0B32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БОТСВАНА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B62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БОТСВАНА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F6C7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BW</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C85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072</w:t>
            </w:r>
            <w:r w:rsidRPr="00103325">
              <w:rPr>
                <w:rFonts w:ascii="Times New Roman" w:eastAsia="Times New Roman" w:hAnsi="Times New Roman" w:cs="Times New Roman"/>
                <w:sz w:val="24"/>
                <w:szCs w:val="24"/>
                <w:lang w:eastAsia="ru-RU"/>
              </w:rPr>
              <w:t xml:space="preserve"> </w:t>
            </w:r>
          </w:p>
        </w:tc>
      </w:tr>
      <w:tr w:rsidR="00103325" w:rsidRPr="00103325" w14:paraId="446B801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95B3A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F55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БРАЗИЛИЯ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262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ФЕДЕРАТИВНАЯ РЕСПУБЛИКА БРАЗИЛИЯ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A1D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BR</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6400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076</w:t>
            </w:r>
            <w:r w:rsidRPr="00103325">
              <w:rPr>
                <w:rFonts w:ascii="Times New Roman" w:eastAsia="Times New Roman" w:hAnsi="Times New Roman" w:cs="Times New Roman"/>
                <w:sz w:val="24"/>
                <w:szCs w:val="24"/>
                <w:lang w:eastAsia="ru-RU"/>
              </w:rPr>
              <w:t xml:space="preserve"> </w:t>
            </w:r>
          </w:p>
        </w:tc>
      </w:tr>
      <w:tr w:rsidR="00103325" w:rsidRPr="00103325" w14:paraId="71D5529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B1E5D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C71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БРИТАНСКИЕ ТЕРРИТОРИИ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C996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БРИТАНСКАЯ ТЕРРИТОРИЯ В ИНДИЙСКОМ ОКЕАНЕ (БРИТ.)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390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IO</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9AF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086</w:t>
            </w:r>
            <w:r w:rsidRPr="00103325">
              <w:rPr>
                <w:rFonts w:ascii="Times New Roman" w:eastAsia="Times New Roman" w:hAnsi="Times New Roman" w:cs="Times New Roman"/>
                <w:sz w:val="24"/>
                <w:szCs w:val="24"/>
                <w:lang w:eastAsia="ru-RU"/>
              </w:rPr>
              <w:t xml:space="preserve"> </w:t>
            </w:r>
          </w:p>
        </w:tc>
      </w:tr>
      <w:tr w:rsidR="00103325" w:rsidRPr="00103325" w14:paraId="54E5532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FCD72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BD9C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БРУНЕЙ-ДАРУССАЛАМ</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2A98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БРУНЕЙ-ДАРУССАЛАМ</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ED5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B</w:t>
            </w:r>
            <w:r w:rsidRPr="00103325">
              <w:rPr>
                <w:rFonts w:ascii="Times New Roman" w:eastAsia="Times New Roman" w:hAnsi="Times New Roman" w:cs="Times New Roman"/>
                <w:sz w:val="20"/>
                <w:szCs w:val="20"/>
                <w:lang w:val="en-US" w:eastAsia="ru-RU"/>
              </w:rPr>
              <w:t>N</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B6B9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096</w:t>
            </w:r>
            <w:r w:rsidRPr="00103325">
              <w:rPr>
                <w:rFonts w:ascii="Times New Roman" w:eastAsia="Times New Roman" w:hAnsi="Times New Roman" w:cs="Times New Roman"/>
                <w:sz w:val="24"/>
                <w:szCs w:val="24"/>
                <w:lang w:eastAsia="ru-RU"/>
              </w:rPr>
              <w:t xml:space="preserve"> </w:t>
            </w:r>
          </w:p>
        </w:tc>
      </w:tr>
      <w:tr w:rsidR="00103325" w:rsidRPr="00103325" w14:paraId="143D81D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CB2F0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025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БУВЕ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9A6B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ОСТРОВ БУВЕ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18E2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BV</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A02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074</w:t>
            </w:r>
            <w:r w:rsidRPr="00103325">
              <w:rPr>
                <w:rFonts w:ascii="Times New Roman" w:eastAsia="Times New Roman" w:hAnsi="Times New Roman" w:cs="Times New Roman"/>
                <w:sz w:val="24"/>
                <w:szCs w:val="24"/>
                <w:lang w:eastAsia="ru-RU"/>
              </w:rPr>
              <w:t xml:space="preserve"> </w:t>
            </w:r>
          </w:p>
        </w:tc>
      </w:tr>
      <w:tr w:rsidR="00103325" w:rsidRPr="00103325" w14:paraId="3DCB198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6AA60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50A0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БУРКИНА-ФАСО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3A28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БУРКИНА-ФАСО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8A5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BF</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68D5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854</w:t>
            </w:r>
            <w:r w:rsidRPr="00103325">
              <w:rPr>
                <w:rFonts w:ascii="Times New Roman" w:eastAsia="Times New Roman" w:hAnsi="Times New Roman" w:cs="Times New Roman"/>
                <w:sz w:val="24"/>
                <w:szCs w:val="24"/>
                <w:lang w:eastAsia="ru-RU"/>
              </w:rPr>
              <w:t xml:space="preserve"> </w:t>
            </w:r>
          </w:p>
        </w:tc>
      </w:tr>
      <w:tr w:rsidR="00103325" w:rsidRPr="00103325" w14:paraId="0DF3334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39F18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A12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БУРУНДИ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664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БУРУНДИ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9C7F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BI</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C635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108</w:t>
            </w:r>
            <w:r w:rsidRPr="00103325">
              <w:rPr>
                <w:rFonts w:ascii="Times New Roman" w:eastAsia="Times New Roman" w:hAnsi="Times New Roman" w:cs="Times New Roman"/>
                <w:sz w:val="24"/>
                <w:szCs w:val="24"/>
                <w:lang w:eastAsia="ru-RU"/>
              </w:rPr>
              <w:t xml:space="preserve"> </w:t>
            </w:r>
          </w:p>
        </w:tc>
      </w:tr>
      <w:tr w:rsidR="00103325" w:rsidRPr="00103325" w14:paraId="565F779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601FC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46B4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БУТАН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98D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КОРОЛЕВСТВО БУТАН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D28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BT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46B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064</w:t>
            </w:r>
            <w:r w:rsidRPr="00103325">
              <w:rPr>
                <w:rFonts w:ascii="Times New Roman" w:eastAsia="Times New Roman" w:hAnsi="Times New Roman" w:cs="Times New Roman"/>
                <w:sz w:val="24"/>
                <w:szCs w:val="24"/>
                <w:lang w:eastAsia="ru-RU"/>
              </w:rPr>
              <w:t xml:space="preserve"> </w:t>
            </w:r>
          </w:p>
        </w:tc>
      </w:tr>
      <w:tr w:rsidR="00103325" w:rsidRPr="00103325" w14:paraId="6E7873F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77BBB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E4D4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ВАНУАТУ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CF4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ВАНУАТУ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FED8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VU</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416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548</w:t>
            </w:r>
            <w:r w:rsidRPr="00103325">
              <w:rPr>
                <w:rFonts w:ascii="Times New Roman" w:eastAsia="Times New Roman" w:hAnsi="Times New Roman" w:cs="Times New Roman"/>
                <w:sz w:val="24"/>
                <w:szCs w:val="24"/>
                <w:lang w:eastAsia="ru-RU"/>
              </w:rPr>
              <w:t xml:space="preserve"> </w:t>
            </w:r>
          </w:p>
        </w:tc>
      </w:tr>
      <w:tr w:rsidR="00103325" w:rsidRPr="00103325" w14:paraId="587D653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E05FD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CFCD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ВАТИКАН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9A1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ГОСУДАРСТВО-ГОРОД ВАТИКАН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4F6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VA</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4245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336</w:t>
            </w:r>
            <w:r w:rsidRPr="00103325">
              <w:rPr>
                <w:rFonts w:ascii="Times New Roman" w:eastAsia="Times New Roman" w:hAnsi="Times New Roman" w:cs="Times New Roman"/>
                <w:sz w:val="24"/>
                <w:szCs w:val="24"/>
                <w:lang w:eastAsia="ru-RU"/>
              </w:rPr>
              <w:t xml:space="preserve"> </w:t>
            </w:r>
          </w:p>
        </w:tc>
      </w:tr>
      <w:tr w:rsidR="00103325" w:rsidRPr="00103325" w14:paraId="73068AC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DA137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C953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ВЕНГРИЯ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DB8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ВЕНГЕРСКАЯ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C11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НU</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DA47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348</w:t>
            </w:r>
            <w:r w:rsidRPr="00103325">
              <w:rPr>
                <w:rFonts w:ascii="Times New Roman" w:eastAsia="Times New Roman" w:hAnsi="Times New Roman" w:cs="Times New Roman"/>
                <w:sz w:val="24"/>
                <w:szCs w:val="24"/>
                <w:lang w:eastAsia="ru-RU"/>
              </w:rPr>
              <w:t xml:space="preserve"> </w:t>
            </w:r>
          </w:p>
        </w:tc>
      </w:tr>
      <w:tr w:rsidR="00103325" w:rsidRPr="00103325" w14:paraId="5764389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D0767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C16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ВЕНЕСУЭЛА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68B1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БОЛИВАРИЙСКАЯ РЕСПУБЛИКА ВЕНЕСУЭЛА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F02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VE</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17D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862</w:t>
            </w:r>
            <w:r w:rsidRPr="00103325">
              <w:rPr>
                <w:rFonts w:ascii="Times New Roman" w:eastAsia="Times New Roman" w:hAnsi="Times New Roman" w:cs="Times New Roman"/>
                <w:sz w:val="24"/>
                <w:szCs w:val="24"/>
                <w:lang w:eastAsia="ru-RU"/>
              </w:rPr>
              <w:t xml:space="preserve"> </w:t>
            </w:r>
          </w:p>
        </w:tc>
      </w:tr>
      <w:tr w:rsidR="00103325" w:rsidRPr="00103325" w14:paraId="368B58C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ADB31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105E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ВИРГИН. ОСТРОВА (США)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7E7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ВИРГИНСКИЕ ОСТРОВА (США)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7875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VI</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1DB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850</w:t>
            </w:r>
            <w:r w:rsidRPr="00103325">
              <w:rPr>
                <w:rFonts w:ascii="Times New Roman" w:eastAsia="Times New Roman" w:hAnsi="Times New Roman" w:cs="Times New Roman"/>
                <w:sz w:val="24"/>
                <w:szCs w:val="24"/>
                <w:lang w:eastAsia="ru-RU"/>
              </w:rPr>
              <w:t xml:space="preserve"> </w:t>
            </w:r>
          </w:p>
        </w:tc>
      </w:tr>
      <w:tr w:rsidR="00103325" w:rsidRPr="00103325" w14:paraId="4D650F9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AD8EF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675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ВИРГИН. ОСТРОВА (БРИТ.)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A50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БРИТАНСКИЕ ВИРГИНСКИЕ ОСТРОВА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438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VG</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A4DA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092</w:t>
            </w:r>
            <w:r w:rsidRPr="00103325">
              <w:rPr>
                <w:rFonts w:ascii="Times New Roman" w:eastAsia="Times New Roman" w:hAnsi="Times New Roman" w:cs="Times New Roman"/>
                <w:sz w:val="24"/>
                <w:szCs w:val="24"/>
                <w:lang w:eastAsia="ru-RU"/>
              </w:rPr>
              <w:t xml:space="preserve"> </w:t>
            </w:r>
          </w:p>
        </w:tc>
      </w:tr>
      <w:tr w:rsidR="00103325" w:rsidRPr="00103325" w14:paraId="4F1C30E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913BB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DED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ВЬЕТНАМ</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1F0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СОЦИАЛИСТИЧЕСКАЯ РЕСПУБЛИКА ВЬЕТНАМ</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9E9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V</w:t>
            </w:r>
            <w:r w:rsidRPr="00103325">
              <w:rPr>
                <w:rFonts w:ascii="Times New Roman" w:eastAsia="Times New Roman" w:hAnsi="Times New Roman" w:cs="Times New Roman"/>
                <w:sz w:val="20"/>
                <w:szCs w:val="20"/>
                <w:lang w:val="en-US" w:eastAsia="ru-RU"/>
              </w:rPr>
              <w:t>N</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D5E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704</w:t>
            </w:r>
            <w:r w:rsidRPr="00103325">
              <w:rPr>
                <w:rFonts w:ascii="Times New Roman" w:eastAsia="Times New Roman" w:hAnsi="Times New Roman" w:cs="Times New Roman"/>
                <w:sz w:val="24"/>
                <w:szCs w:val="24"/>
                <w:lang w:eastAsia="ru-RU"/>
              </w:rPr>
              <w:t xml:space="preserve"> </w:t>
            </w:r>
          </w:p>
        </w:tc>
      </w:tr>
      <w:tr w:rsidR="00103325" w:rsidRPr="00103325" w14:paraId="4E38597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78D78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416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ГАБОН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0F67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ГАБОНСКАЯ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06B8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GA</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F0E2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266</w:t>
            </w:r>
            <w:r w:rsidRPr="00103325">
              <w:rPr>
                <w:rFonts w:ascii="Times New Roman" w:eastAsia="Times New Roman" w:hAnsi="Times New Roman" w:cs="Times New Roman"/>
                <w:sz w:val="24"/>
                <w:szCs w:val="24"/>
                <w:lang w:eastAsia="ru-RU"/>
              </w:rPr>
              <w:t xml:space="preserve"> </w:t>
            </w:r>
          </w:p>
        </w:tc>
      </w:tr>
      <w:tr w:rsidR="00103325" w:rsidRPr="00103325" w14:paraId="547E817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2CDD3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3972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ГАИТИ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DB64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ГАИТИ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1E1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164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332</w:t>
            </w:r>
            <w:r w:rsidRPr="00103325">
              <w:rPr>
                <w:rFonts w:ascii="Times New Roman" w:eastAsia="Times New Roman" w:hAnsi="Times New Roman" w:cs="Times New Roman"/>
                <w:sz w:val="24"/>
                <w:szCs w:val="24"/>
                <w:lang w:eastAsia="ru-RU"/>
              </w:rPr>
              <w:t xml:space="preserve"> </w:t>
            </w:r>
          </w:p>
        </w:tc>
      </w:tr>
    </w:tbl>
    <w:p w14:paraId="1439E39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0BDCC92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301DF14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17"/>
        <w:gridCol w:w="2501"/>
        <w:gridCol w:w="4144"/>
        <w:gridCol w:w="1240"/>
        <w:gridCol w:w="1137"/>
      </w:tblGrid>
      <w:tr w:rsidR="00103325" w:rsidRPr="00103325" w14:paraId="3C885F7B" w14:textId="77777777" w:rsidTr="00103325">
        <w:trPr>
          <w:cantSplit/>
          <w:trHeight w:val="1215"/>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7BEF4C9"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w:t>
            </w:r>
            <w:r w:rsidRPr="00103325">
              <w:rPr>
                <w:rFonts w:ascii="Times New Roman" w:eastAsia="Times New Roman" w:hAnsi="Times New Roman" w:cs="Times New Roman"/>
                <w:b/>
                <w:bCs/>
                <w:sz w:val="20"/>
                <w:szCs w:val="20"/>
                <w:lang w:eastAsia="ru-RU"/>
              </w:rPr>
              <w:br/>
              <w:t>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C18661"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Краткое название страны</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4D1C64"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Полное название страны</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70A6A"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Буквенный код</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72F25"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Цифровой код</w:t>
            </w:r>
            <w:r w:rsidRPr="00103325">
              <w:rPr>
                <w:rFonts w:ascii="Times New Roman" w:eastAsia="Times New Roman" w:hAnsi="Times New Roman" w:cs="Times New Roman"/>
                <w:b/>
                <w:bCs/>
                <w:sz w:val="24"/>
                <w:szCs w:val="24"/>
                <w:lang w:eastAsia="ru-RU"/>
              </w:rPr>
              <w:t xml:space="preserve"> </w:t>
            </w:r>
          </w:p>
        </w:tc>
      </w:tr>
      <w:tr w:rsidR="00103325" w:rsidRPr="00103325" w14:paraId="3074D42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6C3BE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53B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ГАЙАНА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7C21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ГАЙАНА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2D02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GY</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FAD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328</w:t>
            </w:r>
            <w:r w:rsidRPr="00103325">
              <w:rPr>
                <w:rFonts w:ascii="Times New Roman" w:eastAsia="Times New Roman" w:hAnsi="Times New Roman" w:cs="Times New Roman"/>
                <w:sz w:val="24"/>
                <w:szCs w:val="24"/>
                <w:lang w:eastAsia="ru-RU"/>
              </w:rPr>
              <w:t xml:space="preserve"> </w:t>
            </w:r>
          </w:p>
        </w:tc>
      </w:tr>
      <w:tr w:rsidR="00103325" w:rsidRPr="00103325" w14:paraId="57782D3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CFBAD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460A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ГАМБИЯ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26E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ГАМБИЯ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24E3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GM</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3229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270</w:t>
            </w:r>
            <w:r w:rsidRPr="00103325">
              <w:rPr>
                <w:rFonts w:ascii="Times New Roman" w:eastAsia="Times New Roman" w:hAnsi="Times New Roman" w:cs="Times New Roman"/>
                <w:sz w:val="24"/>
                <w:szCs w:val="24"/>
                <w:lang w:eastAsia="ru-RU"/>
              </w:rPr>
              <w:t xml:space="preserve"> </w:t>
            </w:r>
          </w:p>
        </w:tc>
      </w:tr>
      <w:tr w:rsidR="00103325" w:rsidRPr="00103325" w14:paraId="404276E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86BBD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4AD5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ГАНА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D7E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ГАНА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DC5E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GН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ADB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288</w:t>
            </w:r>
            <w:r w:rsidRPr="00103325">
              <w:rPr>
                <w:rFonts w:ascii="Times New Roman" w:eastAsia="Times New Roman" w:hAnsi="Times New Roman" w:cs="Times New Roman"/>
                <w:sz w:val="24"/>
                <w:szCs w:val="24"/>
                <w:lang w:eastAsia="ru-RU"/>
              </w:rPr>
              <w:t xml:space="preserve"> </w:t>
            </w:r>
          </w:p>
        </w:tc>
      </w:tr>
      <w:tr w:rsidR="00103325" w:rsidRPr="00103325" w14:paraId="670528A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0D80A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lastRenderedPageBreak/>
              <w:t>50.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15E7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ГВАДЕЛУПА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5068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ГВАДЕЛУПА (ФР.)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B59C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GP</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45E2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312</w:t>
            </w:r>
            <w:r w:rsidRPr="00103325">
              <w:rPr>
                <w:rFonts w:ascii="Times New Roman" w:eastAsia="Times New Roman" w:hAnsi="Times New Roman" w:cs="Times New Roman"/>
                <w:sz w:val="24"/>
                <w:szCs w:val="24"/>
                <w:lang w:eastAsia="ru-RU"/>
              </w:rPr>
              <w:t xml:space="preserve"> </w:t>
            </w:r>
          </w:p>
        </w:tc>
      </w:tr>
      <w:tr w:rsidR="00103325" w:rsidRPr="00103325" w14:paraId="5B37457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BF4AD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9F18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ГВАТЕМАЛА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7AAA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ГВАТЕМАЛА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BFA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GT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209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320</w:t>
            </w:r>
            <w:r w:rsidRPr="00103325">
              <w:rPr>
                <w:rFonts w:ascii="Times New Roman" w:eastAsia="Times New Roman" w:hAnsi="Times New Roman" w:cs="Times New Roman"/>
                <w:sz w:val="24"/>
                <w:szCs w:val="24"/>
                <w:lang w:eastAsia="ru-RU"/>
              </w:rPr>
              <w:t xml:space="preserve"> </w:t>
            </w:r>
          </w:p>
        </w:tc>
      </w:tr>
      <w:tr w:rsidR="00103325" w:rsidRPr="00103325" w14:paraId="39AED4B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26FDA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1DD0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ГВИНЕЯ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344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ГВИНЕЙСКАЯ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EADE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G</w:t>
            </w:r>
            <w:r w:rsidRPr="00103325">
              <w:rPr>
                <w:rFonts w:ascii="Times New Roman" w:eastAsia="Times New Roman" w:hAnsi="Times New Roman" w:cs="Times New Roman"/>
                <w:sz w:val="20"/>
                <w:szCs w:val="20"/>
                <w:lang w:val="en-US" w:eastAsia="ru-RU"/>
              </w:rPr>
              <w:t>N</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37C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324</w:t>
            </w:r>
            <w:r w:rsidRPr="00103325">
              <w:rPr>
                <w:rFonts w:ascii="Times New Roman" w:eastAsia="Times New Roman" w:hAnsi="Times New Roman" w:cs="Times New Roman"/>
                <w:sz w:val="24"/>
                <w:szCs w:val="24"/>
                <w:lang w:eastAsia="ru-RU"/>
              </w:rPr>
              <w:t xml:space="preserve"> </w:t>
            </w:r>
          </w:p>
        </w:tc>
      </w:tr>
      <w:tr w:rsidR="00103325" w:rsidRPr="00103325" w14:paraId="1ED01D3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3243F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A456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ГВИНЕЯ-БИСАУ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FDB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ГВИНЕЯ-БИСАУ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E4ED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GW</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E21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624</w:t>
            </w:r>
            <w:r w:rsidRPr="00103325">
              <w:rPr>
                <w:rFonts w:ascii="Times New Roman" w:eastAsia="Times New Roman" w:hAnsi="Times New Roman" w:cs="Times New Roman"/>
                <w:sz w:val="24"/>
                <w:szCs w:val="24"/>
                <w:lang w:eastAsia="ru-RU"/>
              </w:rPr>
              <w:t xml:space="preserve"> </w:t>
            </w:r>
          </w:p>
        </w:tc>
      </w:tr>
      <w:tr w:rsidR="00103325" w:rsidRPr="00103325" w14:paraId="5DC8713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0FE11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106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ГЕРМАНИЯ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6F08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ФЕДЕРАТИВНАЯ РЕСПУБЛИКА ГЕРМАНИЯ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031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DE</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E97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276</w:t>
            </w:r>
            <w:r w:rsidRPr="00103325">
              <w:rPr>
                <w:rFonts w:ascii="Times New Roman" w:eastAsia="Times New Roman" w:hAnsi="Times New Roman" w:cs="Times New Roman"/>
                <w:sz w:val="24"/>
                <w:szCs w:val="24"/>
                <w:lang w:eastAsia="ru-RU"/>
              </w:rPr>
              <w:t xml:space="preserve"> </w:t>
            </w:r>
          </w:p>
        </w:tc>
      </w:tr>
      <w:tr w:rsidR="00103325" w:rsidRPr="00103325" w14:paraId="4011FEC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DAD05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859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ГЕРНСИ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D0F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ГЕРНСИ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E6E4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GG</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DAE8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831</w:t>
            </w:r>
            <w:r w:rsidRPr="00103325">
              <w:rPr>
                <w:rFonts w:ascii="Times New Roman" w:eastAsia="Times New Roman" w:hAnsi="Times New Roman" w:cs="Times New Roman"/>
                <w:sz w:val="24"/>
                <w:szCs w:val="24"/>
                <w:lang w:eastAsia="ru-RU"/>
              </w:rPr>
              <w:t xml:space="preserve"> </w:t>
            </w:r>
          </w:p>
        </w:tc>
      </w:tr>
      <w:tr w:rsidR="00103325" w:rsidRPr="00103325" w14:paraId="237B69B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D67BF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29AB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ГИБРАЛТАР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325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ГИБРАЛТАР (БРИТ.)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1BD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GI</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23F5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292</w:t>
            </w:r>
            <w:r w:rsidRPr="00103325">
              <w:rPr>
                <w:rFonts w:ascii="Times New Roman" w:eastAsia="Times New Roman" w:hAnsi="Times New Roman" w:cs="Times New Roman"/>
                <w:sz w:val="24"/>
                <w:szCs w:val="24"/>
                <w:lang w:eastAsia="ru-RU"/>
              </w:rPr>
              <w:t xml:space="preserve"> </w:t>
            </w:r>
          </w:p>
        </w:tc>
      </w:tr>
      <w:tr w:rsidR="00103325" w:rsidRPr="00103325" w14:paraId="55E77DC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093E5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CAE8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ГОНДУРАС</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39EC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ГОНДУРАС</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31CD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w:t>
            </w:r>
            <w:r w:rsidRPr="00103325">
              <w:rPr>
                <w:rFonts w:ascii="Times New Roman" w:eastAsia="Times New Roman" w:hAnsi="Times New Roman" w:cs="Times New Roman"/>
                <w:sz w:val="20"/>
                <w:szCs w:val="20"/>
                <w:lang w:val="en-US" w:eastAsia="ru-RU"/>
              </w:rPr>
              <w:t>N</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B4D8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340</w:t>
            </w:r>
            <w:r w:rsidRPr="00103325">
              <w:rPr>
                <w:rFonts w:ascii="Times New Roman" w:eastAsia="Times New Roman" w:hAnsi="Times New Roman" w:cs="Times New Roman"/>
                <w:sz w:val="24"/>
                <w:szCs w:val="24"/>
                <w:lang w:eastAsia="ru-RU"/>
              </w:rPr>
              <w:t xml:space="preserve"> </w:t>
            </w:r>
          </w:p>
        </w:tc>
      </w:tr>
      <w:tr w:rsidR="00103325" w:rsidRPr="00103325" w14:paraId="0316F62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CD19E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69E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ГОНКОНГ</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C06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СПЕЦИАЛЬНЫЙ АДМИНИСТРАТИВНЫЙ РЕГИОН КИТАЯ ГОНКОНГ</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928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НK</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CC84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344</w:t>
            </w:r>
            <w:r w:rsidRPr="00103325">
              <w:rPr>
                <w:rFonts w:ascii="Times New Roman" w:eastAsia="Times New Roman" w:hAnsi="Times New Roman" w:cs="Times New Roman"/>
                <w:sz w:val="24"/>
                <w:szCs w:val="24"/>
                <w:lang w:eastAsia="ru-RU"/>
              </w:rPr>
              <w:t xml:space="preserve"> </w:t>
            </w:r>
          </w:p>
        </w:tc>
      </w:tr>
      <w:tr w:rsidR="00103325" w:rsidRPr="00103325" w14:paraId="582068E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2EE86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B221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ГРЕНАДА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BDE2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ГРЕНАДА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DD5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GD</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05C3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308</w:t>
            </w:r>
            <w:r w:rsidRPr="00103325">
              <w:rPr>
                <w:rFonts w:ascii="Times New Roman" w:eastAsia="Times New Roman" w:hAnsi="Times New Roman" w:cs="Times New Roman"/>
                <w:sz w:val="24"/>
                <w:szCs w:val="24"/>
                <w:lang w:eastAsia="ru-RU"/>
              </w:rPr>
              <w:t xml:space="preserve"> </w:t>
            </w:r>
          </w:p>
        </w:tc>
      </w:tr>
      <w:tr w:rsidR="00103325" w:rsidRPr="00103325" w14:paraId="624CD65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E6573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84E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ГРЕНЛАНДИЯ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A6D4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ГРЕНЛАНДИЯ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3C5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GL</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E79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304</w:t>
            </w:r>
            <w:r w:rsidRPr="00103325">
              <w:rPr>
                <w:rFonts w:ascii="Times New Roman" w:eastAsia="Times New Roman" w:hAnsi="Times New Roman" w:cs="Times New Roman"/>
                <w:sz w:val="24"/>
                <w:szCs w:val="24"/>
                <w:lang w:eastAsia="ru-RU"/>
              </w:rPr>
              <w:t xml:space="preserve"> </w:t>
            </w:r>
          </w:p>
        </w:tc>
      </w:tr>
      <w:tr w:rsidR="00103325" w:rsidRPr="00103325" w14:paraId="58F0387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8C7E3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81F1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ГРЕЦИЯ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0C8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ГРЕЧЕСКАЯ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0A6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GR</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6F0A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300</w:t>
            </w:r>
            <w:r w:rsidRPr="00103325">
              <w:rPr>
                <w:rFonts w:ascii="Times New Roman" w:eastAsia="Times New Roman" w:hAnsi="Times New Roman" w:cs="Times New Roman"/>
                <w:sz w:val="24"/>
                <w:szCs w:val="24"/>
                <w:lang w:eastAsia="ru-RU"/>
              </w:rPr>
              <w:t xml:space="preserve"> </w:t>
            </w:r>
          </w:p>
        </w:tc>
      </w:tr>
      <w:tr w:rsidR="00103325" w:rsidRPr="00103325" w14:paraId="4753FA7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2B2F5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826D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ГРУЗИЯ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E99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ГРУЗИЯ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71F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GE</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9355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268</w:t>
            </w:r>
            <w:r w:rsidRPr="00103325">
              <w:rPr>
                <w:rFonts w:ascii="Times New Roman" w:eastAsia="Times New Roman" w:hAnsi="Times New Roman" w:cs="Times New Roman"/>
                <w:sz w:val="24"/>
                <w:szCs w:val="24"/>
                <w:lang w:eastAsia="ru-RU"/>
              </w:rPr>
              <w:t xml:space="preserve"> </w:t>
            </w:r>
          </w:p>
        </w:tc>
      </w:tr>
      <w:tr w:rsidR="00103325" w:rsidRPr="00103325" w14:paraId="4F76CD7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BBC05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1DF7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ГУАМ</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E06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ГУАМ (США)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79A1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GU</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3B4F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316</w:t>
            </w:r>
            <w:r w:rsidRPr="00103325">
              <w:rPr>
                <w:rFonts w:ascii="Times New Roman" w:eastAsia="Times New Roman" w:hAnsi="Times New Roman" w:cs="Times New Roman"/>
                <w:sz w:val="24"/>
                <w:szCs w:val="24"/>
                <w:lang w:eastAsia="ru-RU"/>
              </w:rPr>
              <w:t xml:space="preserve"> </w:t>
            </w:r>
          </w:p>
        </w:tc>
      </w:tr>
      <w:tr w:rsidR="00103325" w:rsidRPr="00103325" w14:paraId="1430AC9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BB4D3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1BE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ДАНИЯ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8B4E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КОРОЛЕВСТВО ДАНИЯ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4D5F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DK</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38A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208</w:t>
            </w:r>
            <w:r w:rsidRPr="00103325">
              <w:rPr>
                <w:rFonts w:ascii="Times New Roman" w:eastAsia="Times New Roman" w:hAnsi="Times New Roman" w:cs="Times New Roman"/>
                <w:sz w:val="24"/>
                <w:szCs w:val="24"/>
                <w:lang w:eastAsia="ru-RU"/>
              </w:rPr>
              <w:t xml:space="preserve"> </w:t>
            </w:r>
          </w:p>
        </w:tc>
      </w:tr>
      <w:tr w:rsidR="00103325" w:rsidRPr="00103325" w14:paraId="1F4C542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A5A20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C94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ДЖЕРСИ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3AFC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ДЖЕРСИ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ED0D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JE</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18B7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832</w:t>
            </w:r>
            <w:r w:rsidRPr="00103325">
              <w:rPr>
                <w:rFonts w:ascii="Times New Roman" w:eastAsia="Times New Roman" w:hAnsi="Times New Roman" w:cs="Times New Roman"/>
                <w:sz w:val="24"/>
                <w:szCs w:val="24"/>
                <w:lang w:eastAsia="ru-RU"/>
              </w:rPr>
              <w:t xml:space="preserve"> </w:t>
            </w:r>
          </w:p>
        </w:tc>
      </w:tr>
      <w:tr w:rsidR="00103325" w:rsidRPr="00103325" w14:paraId="5DE4E83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E4514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3F35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ДЖИБУТИ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69A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ДЖИБУТИ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C60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DJ</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1C5B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262</w:t>
            </w:r>
            <w:r w:rsidRPr="00103325">
              <w:rPr>
                <w:rFonts w:ascii="Times New Roman" w:eastAsia="Times New Roman" w:hAnsi="Times New Roman" w:cs="Times New Roman"/>
                <w:sz w:val="24"/>
                <w:szCs w:val="24"/>
                <w:lang w:eastAsia="ru-RU"/>
              </w:rPr>
              <w:t xml:space="preserve"> </w:t>
            </w:r>
          </w:p>
        </w:tc>
      </w:tr>
      <w:tr w:rsidR="00103325" w:rsidRPr="00103325" w14:paraId="21F4CCE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1AD2A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7A9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ДОМИНИКА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0A9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СОДРУЖЕСТВО ДОМИНИКИ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11D9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DM</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D2AA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212</w:t>
            </w:r>
            <w:r w:rsidRPr="00103325">
              <w:rPr>
                <w:rFonts w:ascii="Times New Roman" w:eastAsia="Times New Roman" w:hAnsi="Times New Roman" w:cs="Times New Roman"/>
                <w:sz w:val="24"/>
                <w:szCs w:val="24"/>
                <w:lang w:eastAsia="ru-RU"/>
              </w:rPr>
              <w:t xml:space="preserve"> </w:t>
            </w:r>
          </w:p>
        </w:tc>
      </w:tr>
      <w:tr w:rsidR="00103325" w:rsidRPr="00103325" w14:paraId="0C1117D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76461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FB5B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ДОМИНИКАНСКАЯ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FED9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ДОМИНИКАНСКАЯ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DDF1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DO</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8B1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214</w:t>
            </w:r>
            <w:r w:rsidRPr="00103325">
              <w:rPr>
                <w:rFonts w:ascii="Times New Roman" w:eastAsia="Times New Roman" w:hAnsi="Times New Roman" w:cs="Times New Roman"/>
                <w:sz w:val="24"/>
                <w:szCs w:val="24"/>
                <w:lang w:eastAsia="ru-RU"/>
              </w:rPr>
              <w:t xml:space="preserve"> </w:t>
            </w:r>
          </w:p>
        </w:tc>
      </w:tr>
      <w:tr w:rsidR="00103325" w:rsidRPr="00103325" w14:paraId="7C0C7E1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6CC58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79F4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ЕГИПЕТ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9BE6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АРАБСКАЯ РЕСПУБЛИКА ЕГИПЕТ (АРЕ)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DA75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EG</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ED27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818</w:t>
            </w:r>
            <w:r w:rsidRPr="00103325">
              <w:rPr>
                <w:rFonts w:ascii="Times New Roman" w:eastAsia="Times New Roman" w:hAnsi="Times New Roman" w:cs="Times New Roman"/>
                <w:sz w:val="24"/>
                <w:szCs w:val="24"/>
                <w:lang w:eastAsia="ru-RU"/>
              </w:rPr>
              <w:t xml:space="preserve"> </w:t>
            </w:r>
          </w:p>
        </w:tc>
      </w:tr>
      <w:tr w:rsidR="00103325" w:rsidRPr="00103325" w14:paraId="5B3E1EA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64F22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AC3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ЗАМБИЯ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BC6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ЗАМБИЯ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191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ZM</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20D2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894</w:t>
            </w:r>
            <w:r w:rsidRPr="00103325">
              <w:rPr>
                <w:rFonts w:ascii="Times New Roman" w:eastAsia="Times New Roman" w:hAnsi="Times New Roman" w:cs="Times New Roman"/>
                <w:sz w:val="24"/>
                <w:szCs w:val="24"/>
                <w:lang w:eastAsia="ru-RU"/>
              </w:rPr>
              <w:t xml:space="preserve"> </w:t>
            </w:r>
          </w:p>
        </w:tc>
      </w:tr>
      <w:tr w:rsidR="00103325" w:rsidRPr="00103325" w14:paraId="517686B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92B63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E8C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ЗАПАДНАЯ САХАРА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A620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ЗАПАДНАЯ САХАРА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2D44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EН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A5E6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732</w:t>
            </w:r>
            <w:r w:rsidRPr="00103325">
              <w:rPr>
                <w:rFonts w:ascii="Times New Roman" w:eastAsia="Times New Roman" w:hAnsi="Times New Roman" w:cs="Times New Roman"/>
                <w:sz w:val="24"/>
                <w:szCs w:val="24"/>
                <w:lang w:eastAsia="ru-RU"/>
              </w:rPr>
              <w:t xml:space="preserve"> </w:t>
            </w:r>
          </w:p>
        </w:tc>
      </w:tr>
      <w:tr w:rsidR="00103325" w:rsidRPr="00103325" w14:paraId="38B9EBA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B1BE5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439F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ЗИМБАБВЕ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38D3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ЗИМБАБВЕ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0ADE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ZW</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7B3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716</w:t>
            </w:r>
            <w:r w:rsidRPr="00103325">
              <w:rPr>
                <w:rFonts w:ascii="Times New Roman" w:eastAsia="Times New Roman" w:hAnsi="Times New Roman" w:cs="Times New Roman"/>
                <w:sz w:val="24"/>
                <w:szCs w:val="24"/>
                <w:lang w:eastAsia="ru-RU"/>
              </w:rPr>
              <w:t xml:space="preserve"> </w:t>
            </w:r>
          </w:p>
        </w:tc>
      </w:tr>
      <w:tr w:rsidR="00103325" w:rsidRPr="00103325" w14:paraId="4B28EAC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F9275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692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ИЗРАИЛЬ</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009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ГОСУДАРСТВО ИЗРАИЛЬ</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63B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IL</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6DE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376</w:t>
            </w:r>
            <w:r w:rsidRPr="00103325">
              <w:rPr>
                <w:rFonts w:ascii="Times New Roman" w:eastAsia="Times New Roman" w:hAnsi="Times New Roman" w:cs="Times New Roman"/>
                <w:sz w:val="24"/>
                <w:szCs w:val="24"/>
                <w:lang w:eastAsia="ru-RU"/>
              </w:rPr>
              <w:t xml:space="preserve"> </w:t>
            </w:r>
          </w:p>
        </w:tc>
      </w:tr>
      <w:tr w:rsidR="00103325" w:rsidRPr="00103325" w14:paraId="0D1165D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BC4CB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E3F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ИНДИЯ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844B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ИНДИЯ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515F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I</w:t>
            </w:r>
            <w:r w:rsidRPr="00103325">
              <w:rPr>
                <w:rFonts w:ascii="Times New Roman" w:eastAsia="Times New Roman" w:hAnsi="Times New Roman" w:cs="Times New Roman"/>
                <w:sz w:val="20"/>
                <w:szCs w:val="20"/>
                <w:lang w:val="en-US" w:eastAsia="ru-RU"/>
              </w:rPr>
              <w:t>N</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CB1C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356</w:t>
            </w:r>
            <w:r w:rsidRPr="00103325">
              <w:rPr>
                <w:rFonts w:ascii="Times New Roman" w:eastAsia="Times New Roman" w:hAnsi="Times New Roman" w:cs="Times New Roman"/>
                <w:sz w:val="24"/>
                <w:szCs w:val="24"/>
                <w:lang w:eastAsia="ru-RU"/>
              </w:rPr>
              <w:t xml:space="preserve"> </w:t>
            </w:r>
          </w:p>
        </w:tc>
      </w:tr>
      <w:tr w:rsidR="00103325" w:rsidRPr="00103325" w14:paraId="45679B3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F7DC9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349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ИНДОНЕЗИЯ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274F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ИНДОНЕЗИЯ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20E1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ID</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2E2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360</w:t>
            </w:r>
            <w:r w:rsidRPr="00103325">
              <w:rPr>
                <w:rFonts w:ascii="Times New Roman" w:eastAsia="Times New Roman" w:hAnsi="Times New Roman" w:cs="Times New Roman"/>
                <w:sz w:val="24"/>
                <w:szCs w:val="24"/>
                <w:lang w:eastAsia="ru-RU"/>
              </w:rPr>
              <w:t xml:space="preserve"> </w:t>
            </w:r>
          </w:p>
        </w:tc>
      </w:tr>
      <w:tr w:rsidR="00103325" w:rsidRPr="00103325" w14:paraId="5EF2BC4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2BB7E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EEF5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ИОРДАНИЯ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4601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ИОРДАНСКОЕ ХАШИМИТСКОЕ КОРОЛЕВСТВО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C82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JO</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46B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400</w:t>
            </w:r>
            <w:r w:rsidRPr="00103325">
              <w:rPr>
                <w:rFonts w:ascii="Times New Roman" w:eastAsia="Times New Roman" w:hAnsi="Times New Roman" w:cs="Times New Roman"/>
                <w:sz w:val="24"/>
                <w:szCs w:val="24"/>
                <w:lang w:eastAsia="ru-RU"/>
              </w:rPr>
              <w:t xml:space="preserve"> </w:t>
            </w:r>
          </w:p>
        </w:tc>
      </w:tr>
      <w:tr w:rsidR="00103325" w:rsidRPr="00103325" w14:paraId="7BB4597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12CF3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A4F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ИРАК</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4EA3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ИРАК</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F617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IQ</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EE58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368</w:t>
            </w:r>
            <w:r w:rsidRPr="00103325">
              <w:rPr>
                <w:rFonts w:ascii="Times New Roman" w:eastAsia="Times New Roman" w:hAnsi="Times New Roman" w:cs="Times New Roman"/>
                <w:sz w:val="24"/>
                <w:szCs w:val="24"/>
                <w:lang w:eastAsia="ru-RU"/>
              </w:rPr>
              <w:t xml:space="preserve"> </w:t>
            </w:r>
          </w:p>
        </w:tc>
      </w:tr>
      <w:tr w:rsidR="00103325" w:rsidRPr="00103325" w14:paraId="7ACB74F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0D9F2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441C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ИРАН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FCC0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ИСЛАМСКАЯ РЕСПУБЛИКА ИРАН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72EF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IR</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885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364</w:t>
            </w:r>
            <w:r w:rsidRPr="00103325">
              <w:rPr>
                <w:rFonts w:ascii="Times New Roman" w:eastAsia="Times New Roman" w:hAnsi="Times New Roman" w:cs="Times New Roman"/>
                <w:sz w:val="24"/>
                <w:szCs w:val="24"/>
                <w:lang w:eastAsia="ru-RU"/>
              </w:rPr>
              <w:t xml:space="preserve"> </w:t>
            </w:r>
          </w:p>
        </w:tc>
      </w:tr>
      <w:tr w:rsidR="00103325" w:rsidRPr="00103325" w14:paraId="2288F61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A52BD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9E6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ИРЛАНДИЯ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6B18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ИРЛАНДИЯ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99A9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IE</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8A5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372</w:t>
            </w:r>
            <w:r w:rsidRPr="00103325">
              <w:rPr>
                <w:rFonts w:ascii="Times New Roman" w:eastAsia="Times New Roman" w:hAnsi="Times New Roman" w:cs="Times New Roman"/>
                <w:sz w:val="24"/>
                <w:szCs w:val="24"/>
                <w:lang w:eastAsia="ru-RU"/>
              </w:rPr>
              <w:t xml:space="preserve"> </w:t>
            </w:r>
          </w:p>
        </w:tc>
      </w:tr>
      <w:tr w:rsidR="00103325" w:rsidRPr="00103325" w14:paraId="31E67D4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B54FE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B879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ИСЛАНДИЯ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2CDE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ИСЛАНДИЯ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12E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IS</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37D4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352</w:t>
            </w:r>
            <w:r w:rsidRPr="00103325">
              <w:rPr>
                <w:rFonts w:ascii="Times New Roman" w:eastAsia="Times New Roman" w:hAnsi="Times New Roman" w:cs="Times New Roman"/>
                <w:sz w:val="24"/>
                <w:szCs w:val="24"/>
                <w:lang w:eastAsia="ru-RU"/>
              </w:rPr>
              <w:t xml:space="preserve"> </w:t>
            </w:r>
          </w:p>
        </w:tc>
      </w:tr>
      <w:tr w:rsidR="00103325" w:rsidRPr="00103325" w14:paraId="76C073E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26139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DC58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ИСПАНИЯ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290F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КОРОЛЕВСТВО ИСПАНИЯ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78C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ES</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DADF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724</w:t>
            </w:r>
            <w:r w:rsidRPr="00103325">
              <w:rPr>
                <w:rFonts w:ascii="Times New Roman" w:eastAsia="Times New Roman" w:hAnsi="Times New Roman" w:cs="Times New Roman"/>
                <w:sz w:val="24"/>
                <w:szCs w:val="24"/>
                <w:lang w:eastAsia="ru-RU"/>
              </w:rPr>
              <w:t xml:space="preserve"> </w:t>
            </w:r>
          </w:p>
        </w:tc>
      </w:tr>
      <w:tr w:rsidR="00103325" w:rsidRPr="00103325" w14:paraId="5B3C71C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02A58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978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ИТАЛИЯ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CE95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ИТАЛЬЯНСКАЯ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45BF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IT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D31E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380</w:t>
            </w:r>
            <w:r w:rsidRPr="00103325">
              <w:rPr>
                <w:rFonts w:ascii="Times New Roman" w:eastAsia="Times New Roman" w:hAnsi="Times New Roman" w:cs="Times New Roman"/>
                <w:sz w:val="24"/>
                <w:szCs w:val="24"/>
                <w:lang w:eastAsia="ru-RU"/>
              </w:rPr>
              <w:t xml:space="preserve"> </w:t>
            </w:r>
          </w:p>
        </w:tc>
      </w:tr>
      <w:tr w:rsidR="00103325" w:rsidRPr="00103325" w14:paraId="5748707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8E530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52A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ЙЕМЕН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96F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ЙЕМЕНСКАЯ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D28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YE</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0483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887</w:t>
            </w:r>
            <w:r w:rsidRPr="00103325">
              <w:rPr>
                <w:rFonts w:ascii="Times New Roman" w:eastAsia="Times New Roman" w:hAnsi="Times New Roman" w:cs="Times New Roman"/>
                <w:sz w:val="24"/>
                <w:szCs w:val="24"/>
                <w:lang w:eastAsia="ru-RU"/>
              </w:rPr>
              <w:t xml:space="preserve"> </w:t>
            </w:r>
          </w:p>
        </w:tc>
      </w:tr>
      <w:tr w:rsidR="00103325" w:rsidRPr="00103325" w14:paraId="0EE191C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10FE3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A781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КАБО-ВЕРДЕ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FDC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КАБО-ВЕРДЕ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D9E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CV</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4C3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132</w:t>
            </w:r>
            <w:r w:rsidRPr="00103325">
              <w:rPr>
                <w:rFonts w:ascii="Times New Roman" w:eastAsia="Times New Roman" w:hAnsi="Times New Roman" w:cs="Times New Roman"/>
                <w:sz w:val="24"/>
                <w:szCs w:val="24"/>
                <w:lang w:eastAsia="ru-RU"/>
              </w:rPr>
              <w:t xml:space="preserve"> </w:t>
            </w:r>
          </w:p>
        </w:tc>
      </w:tr>
      <w:tr w:rsidR="00103325" w:rsidRPr="00103325" w14:paraId="192886A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EA2C2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A28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КАЗАХСТАН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246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КАЗАХСТАН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A277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KZ</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539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398</w:t>
            </w:r>
            <w:r w:rsidRPr="00103325">
              <w:rPr>
                <w:rFonts w:ascii="Times New Roman" w:eastAsia="Times New Roman" w:hAnsi="Times New Roman" w:cs="Times New Roman"/>
                <w:sz w:val="24"/>
                <w:szCs w:val="24"/>
                <w:lang w:eastAsia="ru-RU"/>
              </w:rPr>
              <w:t xml:space="preserve"> </w:t>
            </w:r>
          </w:p>
        </w:tc>
      </w:tr>
    </w:tbl>
    <w:p w14:paraId="42C34DE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598F589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6B46D7B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80"/>
        <w:gridCol w:w="2082"/>
        <w:gridCol w:w="4365"/>
        <w:gridCol w:w="1307"/>
        <w:gridCol w:w="1205"/>
      </w:tblGrid>
      <w:tr w:rsidR="00103325" w:rsidRPr="00103325" w14:paraId="77E45A92" w14:textId="77777777" w:rsidTr="00103325">
        <w:trPr>
          <w:cantSplit/>
          <w:trHeight w:val="1215"/>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7CDBA02"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w:t>
            </w:r>
            <w:r w:rsidRPr="00103325">
              <w:rPr>
                <w:rFonts w:ascii="Times New Roman" w:eastAsia="Times New Roman" w:hAnsi="Times New Roman" w:cs="Times New Roman"/>
                <w:b/>
                <w:bCs/>
                <w:sz w:val="20"/>
                <w:szCs w:val="20"/>
                <w:lang w:eastAsia="ru-RU"/>
              </w:rPr>
              <w:br/>
              <w:t>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59965"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Краткое название страны</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A9A26"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Полное название страны</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87135"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Буквенный код</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DBCA15"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Цифровой код</w:t>
            </w:r>
            <w:r w:rsidRPr="00103325">
              <w:rPr>
                <w:rFonts w:ascii="Times New Roman" w:eastAsia="Times New Roman" w:hAnsi="Times New Roman" w:cs="Times New Roman"/>
                <w:b/>
                <w:bCs/>
                <w:sz w:val="24"/>
                <w:szCs w:val="24"/>
                <w:lang w:eastAsia="ru-RU"/>
              </w:rPr>
              <w:t xml:space="preserve"> </w:t>
            </w:r>
          </w:p>
        </w:tc>
      </w:tr>
      <w:tr w:rsidR="00103325" w:rsidRPr="00103325" w14:paraId="08E925C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E7396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49E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КАЙМАН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49D0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ОСТРОВА КАЙМАН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E97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KY</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6FD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136</w:t>
            </w:r>
            <w:r w:rsidRPr="00103325">
              <w:rPr>
                <w:rFonts w:ascii="Times New Roman" w:eastAsia="Times New Roman" w:hAnsi="Times New Roman" w:cs="Times New Roman"/>
                <w:sz w:val="24"/>
                <w:szCs w:val="24"/>
                <w:lang w:eastAsia="ru-RU"/>
              </w:rPr>
              <w:t xml:space="preserve"> </w:t>
            </w:r>
          </w:p>
        </w:tc>
      </w:tr>
      <w:tr w:rsidR="00103325" w:rsidRPr="00103325" w14:paraId="7DFEC9D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35B91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lastRenderedPageBreak/>
              <w:t>87.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C6A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КАМБОДЖА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D50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КОРОЛЕВСТВО КАМБОДЖА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C38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KН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0B21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116</w:t>
            </w:r>
            <w:r w:rsidRPr="00103325">
              <w:rPr>
                <w:rFonts w:ascii="Times New Roman" w:eastAsia="Times New Roman" w:hAnsi="Times New Roman" w:cs="Times New Roman"/>
                <w:sz w:val="24"/>
                <w:szCs w:val="24"/>
                <w:lang w:eastAsia="ru-RU"/>
              </w:rPr>
              <w:t xml:space="preserve"> </w:t>
            </w:r>
          </w:p>
        </w:tc>
      </w:tr>
      <w:tr w:rsidR="00103325" w:rsidRPr="00103325" w14:paraId="605DBFA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291C4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762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КАМЕРУН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E47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КАМЕРУН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2FE8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CM</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019F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120</w:t>
            </w:r>
            <w:r w:rsidRPr="00103325">
              <w:rPr>
                <w:rFonts w:ascii="Times New Roman" w:eastAsia="Times New Roman" w:hAnsi="Times New Roman" w:cs="Times New Roman"/>
                <w:sz w:val="24"/>
                <w:szCs w:val="24"/>
                <w:lang w:eastAsia="ru-RU"/>
              </w:rPr>
              <w:t xml:space="preserve"> </w:t>
            </w:r>
          </w:p>
        </w:tc>
      </w:tr>
      <w:tr w:rsidR="00103325" w:rsidRPr="00103325" w14:paraId="40B6482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78EBE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27EF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КАНАДА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2C7A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КАНАДА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D99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CA</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A597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124</w:t>
            </w:r>
            <w:r w:rsidRPr="00103325">
              <w:rPr>
                <w:rFonts w:ascii="Times New Roman" w:eastAsia="Times New Roman" w:hAnsi="Times New Roman" w:cs="Times New Roman"/>
                <w:sz w:val="24"/>
                <w:szCs w:val="24"/>
                <w:lang w:eastAsia="ru-RU"/>
              </w:rPr>
              <w:t xml:space="preserve"> </w:t>
            </w:r>
          </w:p>
        </w:tc>
      </w:tr>
      <w:tr w:rsidR="00103325" w:rsidRPr="00103325" w14:paraId="02F2DA6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BFB3C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90.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59C5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КАТАР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06C8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ГОСУДАРСТВО КАТАР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C49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QA</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CC0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634</w:t>
            </w:r>
            <w:r w:rsidRPr="00103325">
              <w:rPr>
                <w:rFonts w:ascii="Times New Roman" w:eastAsia="Times New Roman" w:hAnsi="Times New Roman" w:cs="Times New Roman"/>
                <w:sz w:val="24"/>
                <w:szCs w:val="24"/>
                <w:lang w:eastAsia="ru-RU"/>
              </w:rPr>
              <w:t xml:space="preserve"> </w:t>
            </w:r>
          </w:p>
        </w:tc>
      </w:tr>
      <w:tr w:rsidR="00103325" w:rsidRPr="00103325" w14:paraId="60EEB08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9B147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91.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215D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КЕНИЯ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2CD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КЕНИЯ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611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KE</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2232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404</w:t>
            </w:r>
            <w:r w:rsidRPr="00103325">
              <w:rPr>
                <w:rFonts w:ascii="Times New Roman" w:eastAsia="Times New Roman" w:hAnsi="Times New Roman" w:cs="Times New Roman"/>
                <w:sz w:val="24"/>
                <w:szCs w:val="24"/>
                <w:lang w:eastAsia="ru-RU"/>
              </w:rPr>
              <w:t xml:space="preserve"> </w:t>
            </w:r>
          </w:p>
        </w:tc>
      </w:tr>
      <w:tr w:rsidR="00103325" w:rsidRPr="00103325" w14:paraId="45D15D7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FF6AE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92.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F99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КИПР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6D5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КИПР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97C9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CY</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0CEC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196</w:t>
            </w:r>
            <w:r w:rsidRPr="00103325">
              <w:rPr>
                <w:rFonts w:ascii="Times New Roman" w:eastAsia="Times New Roman" w:hAnsi="Times New Roman" w:cs="Times New Roman"/>
                <w:sz w:val="24"/>
                <w:szCs w:val="24"/>
                <w:lang w:eastAsia="ru-RU"/>
              </w:rPr>
              <w:t xml:space="preserve"> </w:t>
            </w:r>
          </w:p>
        </w:tc>
      </w:tr>
      <w:tr w:rsidR="00103325" w:rsidRPr="00103325" w14:paraId="1E6455C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BFACF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93.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1FE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КИРИБАТИ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9416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КИРИБАТИ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32FC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KI</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0F0C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296</w:t>
            </w:r>
            <w:r w:rsidRPr="00103325">
              <w:rPr>
                <w:rFonts w:ascii="Times New Roman" w:eastAsia="Times New Roman" w:hAnsi="Times New Roman" w:cs="Times New Roman"/>
                <w:sz w:val="24"/>
                <w:szCs w:val="24"/>
                <w:lang w:eastAsia="ru-RU"/>
              </w:rPr>
              <w:t xml:space="preserve"> </w:t>
            </w:r>
          </w:p>
        </w:tc>
      </w:tr>
      <w:tr w:rsidR="00103325" w:rsidRPr="00103325" w14:paraId="15D6757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A3C87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94.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773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КИТАЙ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A59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КИТАЙСКАЯ НАРОДНАЯ РЕСПУБЛИКА (КНР)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14B1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C</w:t>
            </w:r>
            <w:r w:rsidRPr="00103325">
              <w:rPr>
                <w:rFonts w:ascii="Times New Roman" w:eastAsia="Times New Roman" w:hAnsi="Times New Roman" w:cs="Times New Roman"/>
                <w:sz w:val="20"/>
                <w:szCs w:val="20"/>
                <w:lang w:val="en-US" w:eastAsia="ru-RU"/>
              </w:rPr>
              <w:t>N</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F1BC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156</w:t>
            </w:r>
            <w:r w:rsidRPr="00103325">
              <w:rPr>
                <w:rFonts w:ascii="Times New Roman" w:eastAsia="Times New Roman" w:hAnsi="Times New Roman" w:cs="Times New Roman"/>
                <w:sz w:val="24"/>
                <w:szCs w:val="24"/>
                <w:lang w:eastAsia="ru-RU"/>
              </w:rPr>
              <w:t xml:space="preserve"> </w:t>
            </w:r>
          </w:p>
        </w:tc>
      </w:tr>
      <w:tr w:rsidR="00103325" w:rsidRPr="00103325" w14:paraId="7CC409D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F6453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95.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EC10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КОКОСОВЫЕ ОСТРОВА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4414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КОКОСОВЫЕ (КИЛИНГ) ОСТРОВА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D5D7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CC</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BD93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166</w:t>
            </w:r>
            <w:r w:rsidRPr="00103325">
              <w:rPr>
                <w:rFonts w:ascii="Times New Roman" w:eastAsia="Times New Roman" w:hAnsi="Times New Roman" w:cs="Times New Roman"/>
                <w:sz w:val="24"/>
                <w:szCs w:val="24"/>
                <w:lang w:eastAsia="ru-RU"/>
              </w:rPr>
              <w:t xml:space="preserve"> </w:t>
            </w:r>
          </w:p>
        </w:tc>
      </w:tr>
      <w:tr w:rsidR="00103325" w:rsidRPr="00103325" w14:paraId="104D5DA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7B9D3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96.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FD16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КОЛУМБИЯ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4334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КОЛУМБИЯ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B6B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CO</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9550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170</w:t>
            </w:r>
            <w:r w:rsidRPr="00103325">
              <w:rPr>
                <w:rFonts w:ascii="Times New Roman" w:eastAsia="Times New Roman" w:hAnsi="Times New Roman" w:cs="Times New Roman"/>
                <w:sz w:val="24"/>
                <w:szCs w:val="24"/>
                <w:lang w:eastAsia="ru-RU"/>
              </w:rPr>
              <w:t xml:space="preserve"> </w:t>
            </w:r>
          </w:p>
        </w:tc>
      </w:tr>
      <w:tr w:rsidR="00103325" w:rsidRPr="00103325" w14:paraId="3F024C1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30E8E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97.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A5F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КОМОРСКИЕ ОСТРОВА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F5C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СОЮЗ КОМОРЫ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AA9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KM</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86F8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174</w:t>
            </w:r>
            <w:r w:rsidRPr="00103325">
              <w:rPr>
                <w:rFonts w:ascii="Times New Roman" w:eastAsia="Times New Roman" w:hAnsi="Times New Roman" w:cs="Times New Roman"/>
                <w:sz w:val="24"/>
                <w:szCs w:val="24"/>
                <w:lang w:eastAsia="ru-RU"/>
              </w:rPr>
              <w:t xml:space="preserve"> </w:t>
            </w:r>
          </w:p>
        </w:tc>
      </w:tr>
      <w:tr w:rsidR="00103325" w:rsidRPr="00103325" w14:paraId="20A99B1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62E2D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98.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8BE0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КОНГО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425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КОНГО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8AF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CG</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C2A7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178</w:t>
            </w:r>
            <w:r w:rsidRPr="00103325">
              <w:rPr>
                <w:rFonts w:ascii="Times New Roman" w:eastAsia="Times New Roman" w:hAnsi="Times New Roman" w:cs="Times New Roman"/>
                <w:sz w:val="24"/>
                <w:szCs w:val="24"/>
                <w:lang w:eastAsia="ru-RU"/>
              </w:rPr>
              <w:t xml:space="preserve"> </w:t>
            </w:r>
          </w:p>
        </w:tc>
      </w:tr>
      <w:tr w:rsidR="00103325" w:rsidRPr="00103325" w14:paraId="2A38EB3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5B043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99.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6DC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КОНГО (ДРК)</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5ED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ДЕМОКРАТИЧЕСКАЯ РЕСПУБЛИКА КОНГО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4BAA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CD</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E98F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180</w:t>
            </w:r>
            <w:r w:rsidRPr="00103325">
              <w:rPr>
                <w:rFonts w:ascii="Times New Roman" w:eastAsia="Times New Roman" w:hAnsi="Times New Roman" w:cs="Times New Roman"/>
                <w:sz w:val="24"/>
                <w:szCs w:val="24"/>
                <w:lang w:eastAsia="ru-RU"/>
              </w:rPr>
              <w:t xml:space="preserve"> </w:t>
            </w:r>
          </w:p>
        </w:tc>
      </w:tr>
      <w:tr w:rsidR="00103325" w:rsidRPr="00103325" w14:paraId="5F6080B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4A34B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100.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824D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КОРЕЯ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DFED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КОРЕЯ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C22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KR</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1D2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410</w:t>
            </w:r>
            <w:r w:rsidRPr="00103325">
              <w:rPr>
                <w:rFonts w:ascii="Times New Roman" w:eastAsia="Times New Roman" w:hAnsi="Times New Roman" w:cs="Times New Roman"/>
                <w:sz w:val="24"/>
                <w:szCs w:val="24"/>
                <w:lang w:eastAsia="ru-RU"/>
              </w:rPr>
              <w:t xml:space="preserve"> </w:t>
            </w:r>
          </w:p>
        </w:tc>
      </w:tr>
      <w:tr w:rsidR="00103325" w:rsidRPr="00103325" w14:paraId="5FCF2F2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43818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101.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1B21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КОРЕЯ (КНДР)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D931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КОРЕЙСКАЯ НАРОДНО-ДЕМОКРАТИЧЕСКАЯ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84F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KP</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0F4B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408</w:t>
            </w:r>
            <w:r w:rsidRPr="00103325">
              <w:rPr>
                <w:rFonts w:ascii="Times New Roman" w:eastAsia="Times New Roman" w:hAnsi="Times New Roman" w:cs="Times New Roman"/>
                <w:sz w:val="24"/>
                <w:szCs w:val="24"/>
                <w:lang w:eastAsia="ru-RU"/>
              </w:rPr>
              <w:t xml:space="preserve"> </w:t>
            </w:r>
          </w:p>
        </w:tc>
      </w:tr>
      <w:tr w:rsidR="00103325" w:rsidRPr="00103325" w14:paraId="7D412E3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A51E9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102.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435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КОСТА-РИКА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1832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КОСТА-РИКА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48FD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CR</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0B1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188</w:t>
            </w:r>
            <w:r w:rsidRPr="00103325">
              <w:rPr>
                <w:rFonts w:ascii="Times New Roman" w:eastAsia="Times New Roman" w:hAnsi="Times New Roman" w:cs="Times New Roman"/>
                <w:sz w:val="24"/>
                <w:szCs w:val="24"/>
                <w:lang w:eastAsia="ru-RU"/>
              </w:rPr>
              <w:t xml:space="preserve"> </w:t>
            </w:r>
          </w:p>
        </w:tc>
      </w:tr>
      <w:tr w:rsidR="00103325" w:rsidRPr="00103325" w14:paraId="03D985E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89741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103.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7BC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КОТ Д'ИВУАР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E93C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КОТ Д'ИВУАР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192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CI</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C0A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384</w:t>
            </w:r>
            <w:r w:rsidRPr="00103325">
              <w:rPr>
                <w:rFonts w:ascii="Times New Roman" w:eastAsia="Times New Roman" w:hAnsi="Times New Roman" w:cs="Times New Roman"/>
                <w:sz w:val="24"/>
                <w:szCs w:val="24"/>
                <w:lang w:eastAsia="ru-RU"/>
              </w:rPr>
              <w:t xml:space="preserve"> </w:t>
            </w:r>
          </w:p>
        </w:tc>
      </w:tr>
      <w:tr w:rsidR="00103325" w:rsidRPr="00103325" w14:paraId="1C0D4B8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AF272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104.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481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КУБА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9A7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КУБА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5ADD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CU</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493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192</w:t>
            </w:r>
            <w:r w:rsidRPr="00103325">
              <w:rPr>
                <w:rFonts w:ascii="Times New Roman" w:eastAsia="Times New Roman" w:hAnsi="Times New Roman" w:cs="Times New Roman"/>
                <w:sz w:val="24"/>
                <w:szCs w:val="24"/>
                <w:lang w:eastAsia="ru-RU"/>
              </w:rPr>
              <w:t xml:space="preserve"> </w:t>
            </w:r>
          </w:p>
        </w:tc>
      </w:tr>
      <w:tr w:rsidR="00103325" w:rsidRPr="00103325" w14:paraId="5F3928D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517BA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105.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61A5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КУВЕЙТ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0C5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ГОСУДАРСТВО КУВЕЙТ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6E45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KW</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1F6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414</w:t>
            </w:r>
            <w:r w:rsidRPr="00103325">
              <w:rPr>
                <w:rFonts w:ascii="Times New Roman" w:eastAsia="Times New Roman" w:hAnsi="Times New Roman" w:cs="Times New Roman"/>
                <w:sz w:val="24"/>
                <w:szCs w:val="24"/>
                <w:lang w:eastAsia="ru-RU"/>
              </w:rPr>
              <w:t xml:space="preserve"> </w:t>
            </w:r>
          </w:p>
        </w:tc>
      </w:tr>
      <w:tr w:rsidR="00103325" w:rsidRPr="00103325" w14:paraId="5470684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EE1AD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106.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F8F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КЫРГЫЗСТАН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EC8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КЫРГЫЗСТАН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256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KG</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353C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417</w:t>
            </w:r>
            <w:r w:rsidRPr="00103325">
              <w:rPr>
                <w:rFonts w:ascii="Times New Roman" w:eastAsia="Times New Roman" w:hAnsi="Times New Roman" w:cs="Times New Roman"/>
                <w:sz w:val="24"/>
                <w:szCs w:val="24"/>
                <w:lang w:eastAsia="ru-RU"/>
              </w:rPr>
              <w:t xml:space="preserve"> </w:t>
            </w:r>
          </w:p>
        </w:tc>
      </w:tr>
      <w:tr w:rsidR="00103325" w:rsidRPr="00103325" w14:paraId="16B97B4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75E68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107.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633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КЮРАСАО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8BBA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КЮРАСАО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917A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CW</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0E39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531</w:t>
            </w:r>
            <w:r w:rsidRPr="00103325">
              <w:rPr>
                <w:rFonts w:ascii="Times New Roman" w:eastAsia="Times New Roman" w:hAnsi="Times New Roman" w:cs="Times New Roman"/>
                <w:sz w:val="24"/>
                <w:szCs w:val="24"/>
                <w:lang w:eastAsia="ru-RU"/>
              </w:rPr>
              <w:t xml:space="preserve"> </w:t>
            </w:r>
          </w:p>
        </w:tc>
      </w:tr>
      <w:tr w:rsidR="00103325" w:rsidRPr="00103325" w14:paraId="6D8A65A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4BAE2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108.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8894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ЛАОС</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1DE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ЛАОССКАЯ НАРОДНО-ДЕМОКРАТИЧЕСКАЯ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2E1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LA</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93E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418</w:t>
            </w:r>
            <w:r w:rsidRPr="00103325">
              <w:rPr>
                <w:rFonts w:ascii="Times New Roman" w:eastAsia="Times New Roman" w:hAnsi="Times New Roman" w:cs="Times New Roman"/>
                <w:sz w:val="24"/>
                <w:szCs w:val="24"/>
                <w:lang w:eastAsia="ru-RU"/>
              </w:rPr>
              <w:t xml:space="preserve"> </w:t>
            </w:r>
          </w:p>
        </w:tc>
      </w:tr>
      <w:tr w:rsidR="00103325" w:rsidRPr="00103325" w14:paraId="2309F6C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16BBB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109.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F398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ЛАТВИЯ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2E11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ЛАТВИЙСКАЯ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656B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LV</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EC30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428</w:t>
            </w:r>
            <w:r w:rsidRPr="00103325">
              <w:rPr>
                <w:rFonts w:ascii="Times New Roman" w:eastAsia="Times New Roman" w:hAnsi="Times New Roman" w:cs="Times New Roman"/>
                <w:sz w:val="24"/>
                <w:szCs w:val="24"/>
                <w:lang w:eastAsia="ru-RU"/>
              </w:rPr>
              <w:t xml:space="preserve"> </w:t>
            </w:r>
          </w:p>
        </w:tc>
      </w:tr>
      <w:tr w:rsidR="00103325" w:rsidRPr="00103325" w14:paraId="0F21FE8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04CE0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110.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C53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ЛЕСОТО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3CA0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КОРОЛЕВСТВО ЛЕСОТО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0CD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LS</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3981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426</w:t>
            </w:r>
            <w:r w:rsidRPr="00103325">
              <w:rPr>
                <w:rFonts w:ascii="Times New Roman" w:eastAsia="Times New Roman" w:hAnsi="Times New Roman" w:cs="Times New Roman"/>
                <w:sz w:val="24"/>
                <w:szCs w:val="24"/>
                <w:lang w:eastAsia="ru-RU"/>
              </w:rPr>
              <w:t xml:space="preserve"> </w:t>
            </w:r>
          </w:p>
        </w:tc>
      </w:tr>
      <w:tr w:rsidR="00103325" w:rsidRPr="00103325" w14:paraId="682813D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62D4F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111.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6EE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ЛИБЕРИЯ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19BC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ЛИБЕРИЯ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65E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LR</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8569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430</w:t>
            </w:r>
            <w:r w:rsidRPr="00103325">
              <w:rPr>
                <w:rFonts w:ascii="Times New Roman" w:eastAsia="Times New Roman" w:hAnsi="Times New Roman" w:cs="Times New Roman"/>
                <w:sz w:val="24"/>
                <w:szCs w:val="24"/>
                <w:lang w:eastAsia="ru-RU"/>
              </w:rPr>
              <w:t xml:space="preserve"> </w:t>
            </w:r>
          </w:p>
        </w:tc>
      </w:tr>
      <w:tr w:rsidR="00103325" w:rsidRPr="00103325" w14:paraId="360462A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48EE1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112.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E9C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ЛИВАН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999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ЛИВАНСКАЯ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329D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LB</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D943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422</w:t>
            </w:r>
            <w:r w:rsidRPr="00103325">
              <w:rPr>
                <w:rFonts w:ascii="Times New Roman" w:eastAsia="Times New Roman" w:hAnsi="Times New Roman" w:cs="Times New Roman"/>
                <w:sz w:val="24"/>
                <w:szCs w:val="24"/>
                <w:lang w:eastAsia="ru-RU"/>
              </w:rPr>
              <w:t xml:space="preserve"> </w:t>
            </w:r>
          </w:p>
        </w:tc>
      </w:tr>
      <w:tr w:rsidR="00103325" w:rsidRPr="00103325" w14:paraId="457D22F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148D7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113.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7EB8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ЛИВИЯ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1A4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ЛИВИЯ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E76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LY</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B4FD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434</w:t>
            </w:r>
            <w:r w:rsidRPr="00103325">
              <w:rPr>
                <w:rFonts w:ascii="Times New Roman" w:eastAsia="Times New Roman" w:hAnsi="Times New Roman" w:cs="Times New Roman"/>
                <w:sz w:val="24"/>
                <w:szCs w:val="24"/>
                <w:lang w:eastAsia="ru-RU"/>
              </w:rPr>
              <w:t xml:space="preserve"> </w:t>
            </w:r>
          </w:p>
        </w:tc>
      </w:tr>
      <w:tr w:rsidR="00103325" w:rsidRPr="00103325" w14:paraId="0A99DBC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CB24E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114.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77F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ЛИТВА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F38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ЛИТОВСКАЯ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84B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LT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B62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440</w:t>
            </w:r>
            <w:r w:rsidRPr="00103325">
              <w:rPr>
                <w:rFonts w:ascii="Times New Roman" w:eastAsia="Times New Roman" w:hAnsi="Times New Roman" w:cs="Times New Roman"/>
                <w:sz w:val="24"/>
                <w:szCs w:val="24"/>
                <w:lang w:eastAsia="ru-RU"/>
              </w:rPr>
              <w:t xml:space="preserve"> </w:t>
            </w:r>
          </w:p>
        </w:tc>
      </w:tr>
      <w:tr w:rsidR="00103325" w:rsidRPr="00103325" w14:paraId="664F760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B90B5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115.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99BF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ЛИХТЕНШТЕЙН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9CF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КНЯЖЕСТВО ЛИХТЕНШТЕЙН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9E4A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LI</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6C6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438</w:t>
            </w:r>
            <w:r w:rsidRPr="00103325">
              <w:rPr>
                <w:rFonts w:ascii="Times New Roman" w:eastAsia="Times New Roman" w:hAnsi="Times New Roman" w:cs="Times New Roman"/>
                <w:sz w:val="24"/>
                <w:szCs w:val="24"/>
                <w:lang w:eastAsia="ru-RU"/>
              </w:rPr>
              <w:t xml:space="preserve"> </w:t>
            </w:r>
          </w:p>
        </w:tc>
      </w:tr>
      <w:tr w:rsidR="00103325" w:rsidRPr="00103325" w14:paraId="027DC69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16F5B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116.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1B2A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ЛЮКСЕМБУРГ</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29D4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ВЕЛИКОЕ ГЕРЦОГСТВО ЛЮКСЕМБУРГ</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0A6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LU</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1D2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442</w:t>
            </w:r>
            <w:r w:rsidRPr="00103325">
              <w:rPr>
                <w:rFonts w:ascii="Times New Roman" w:eastAsia="Times New Roman" w:hAnsi="Times New Roman" w:cs="Times New Roman"/>
                <w:sz w:val="24"/>
                <w:szCs w:val="24"/>
                <w:lang w:eastAsia="ru-RU"/>
              </w:rPr>
              <w:t xml:space="preserve"> </w:t>
            </w:r>
          </w:p>
        </w:tc>
      </w:tr>
      <w:tr w:rsidR="00103325" w:rsidRPr="00103325" w14:paraId="4D265E5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E378D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117.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8E0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МАВРИКИЙ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A07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МАВРИКИЙ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BAF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MU</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F8FD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480</w:t>
            </w:r>
            <w:r w:rsidRPr="00103325">
              <w:rPr>
                <w:rFonts w:ascii="Times New Roman" w:eastAsia="Times New Roman" w:hAnsi="Times New Roman" w:cs="Times New Roman"/>
                <w:sz w:val="24"/>
                <w:szCs w:val="24"/>
                <w:lang w:eastAsia="ru-RU"/>
              </w:rPr>
              <w:t xml:space="preserve"> </w:t>
            </w:r>
          </w:p>
        </w:tc>
      </w:tr>
      <w:tr w:rsidR="00103325" w:rsidRPr="00103325" w14:paraId="7317294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3FDA4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118.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5D9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МАВРИТАНИЯ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A534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ИСЛАМСКАЯ РЕСПУБЛИКА МАВРИТАНИЯ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D56A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MR</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C32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478</w:t>
            </w:r>
            <w:r w:rsidRPr="00103325">
              <w:rPr>
                <w:rFonts w:ascii="Times New Roman" w:eastAsia="Times New Roman" w:hAnsi="Times New Roman" w:cs="Times New Roman"/>
                <w:sz w:val="24"/>
                <w:szCs w:val="24"/>
                <w:lang w:eastAsia="ru-RU"/>
              </w:rPr>
              <w:t xml:space="preserve"> </w:t>
            </w:r>
          </w:p>
        </w:tc>
      </w:tr>
      <w:tr w:rsidR="00103325" w:rsidRPr="00103325" w14:paraId="15F873C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A97C4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119.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6549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МАДАГАСКАР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554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ДЕМОКРАТИЧЕСКАЯ РЕСПУБЛИКА МАДАГАСКАР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F8C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MG</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3568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450</w:t>
            </w:r>
            <w:r w:rsidRPr="00103325">
              <w:rPr>
                <w:rFonts w:ascii="Times New Roman" w:eastAsia="Times New Roman" w:hAnsi="Times New Roman" w:cs="Times New Roman"/>
                <w:sz w:val="24"/>
                <w:szCs w:val="24"/>
                <w:lang w:eastAsia="ru-RU"/>
              </w:rPr>
              <w:t xml:space="preserve"> </w:t>
            </w:r>
          </w:p>
        </w:tc>
      </w:tr>
      <w:tr w:rsidR="00103325" w:rsidRPr="00103325" w14:paraId="5E754D1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77ED7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120.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16E4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МАЙОТТА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A14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МАЙОТТА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FCA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YT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E31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175</w:t>
            </w:r>
            <w:r w:rsidRPr="00103325">
              <w:rPr>
                <w:rFonts w:ascii="Times New Roman" w:eastAsia="Times New Roman" w:hAnsi="Times New Roman" w:cs="Times New Roman"/>
                <w:sz w:val="24"/>
                <w:szCs w:val="24"/>
                <w:lang w:eastAsia="ru-RU"/>
              </w:rPr>
              <w:t xml:space="preserve"> </w:t>
            </w:r>
          </w:p>
        </w:tc>
      </w:tr>
    </w:tbl>
    <w:p w14:paraId="551B888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1C528C9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25E7A6D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80"/>
        <w:gridCol w:w="2757"/>
        <w:gridCol w:w="3867"/>
        <w:gridCol w:w="1219"/>
        <w:gridCol w:w="1116"/>
      </w:tblGrid>
      <w:tr w:rsidR="00103325" w:rsidRPr="00103325" w14:paraId="2130751F" w14:textId="77777777" w:rsidTr="00103325">
        <w:trPr>
          <w:cantSplit/>
          <w:trHeight w:val="1215"/>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2F84BDD"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lastRenderedPageBreak/>
              <w:t>№</w:t>
            </w:r>
            <w:r w:rsidRPr="00103325">
              <w:rPr>
                <w:rFonts w:ascii="Times New Roman" w:eastAsia="Times New Roman" w:hAnsi="Times New Roman" w:cs="Times New Roman"/>
                <w:b/>
                <w:bCs/>
                <w:sz w:val="20"/>
                <w:szCs w:val="20"/>
                <w:lang w:eastAsia="ru-RU"/>
              </w:rPr>
              <w:br/>
              <w:t>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833B3F"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Краткое название страны</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4B130"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Полное название страны</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8E34FD"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Буквенный код</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938A60"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Цифровой код</w:t>
            </w:r>
            <w:r w:rsidRPr="00103325">
              <w:rPr>
                <w:rFonts w:ascii="Times New Roman" w:eastAsia="Times New Roman" w:hAnsi="Times New Roman" w:cs="Times New Roman"/>
                <w:b/>
                <w:bCs/>
                <w:sz w:val="24"/>
                <w:szCs w:val="24"/>
                <w:lang w:eastAsia="ru-RU"/>
              </w:rPr>
              <w:t xml:space="preserve"> </w:t>
            </w:r>
          </w:p>
        </w:tc>
      </w:tr>
      <w:tr w:rsidR="00103325" w:rsidRPr="00103325" w14:paraId="119CEC1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B09DD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121.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8872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МАКАО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18D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СПЕЦИАЛЬНЫЙ АДМИНИСТРАТИВНЫЙ РЕГИОН КИТАЯ МАКАО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C16E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MO</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C5DC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446</w:t>
            </w:r>
            <w:r w:rsidRPr="00103325">
              <w:rPr>
                <w:rFonts w:ascii="Times New Roman" w:eastAsia="Times New Roman" w:hAnsi="Times New Roman" w:cs="Times New Roman"/>
                <w:sz w:val="24"/>
                <w:szCs w:val="24"/>
                <w:lang w:eastAsia="ru-RU"/>
              </w:rPr>
              <w:t xml:space="preserve"> </w:t>
            </w:r>
          </w:p>
        </w:tc>
      </w:tr>
      <w:tr w:rsidR="00103325" w:rsidRPr="00103325" w14:paraId="55E0072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C1AE3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122.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F7C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МАКЕДОНИЯ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7D9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МАКЕДОНИЯ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A66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MK</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214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807</w:t>
            </w:r>
            <w:r w:rsidRPr="00103325">
              <w:rPr>
                <w:rFonts w:ascii="Times New Roman" w:eastAsia="Times New Roman" w:hAnsi="Times New Roman" w:cs="Times New Roman"/>
                <w:sz w:val="24"/>
                <w:szCs w:val="24"/>
                <w:lang w:eastAsia="ru-RU"/>
              </w:rPr>
              <w:t xml:space="preserve"> </w:t>
            </w:r>
          </w:p>
        </w:tc>
      </w:tr>
      <w:tr w:rsidR="00103325" w:rsidRPr="00103325" w14:paraId="1EA6087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E7FD0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123.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5E8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МАЛАВИ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6533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МАЛАВИ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67C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MW</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B17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454</w:t>
            </w:r>
            <w:r w:rsidRPr="00103325">
              <w:rPr>
                <w:rFonts w:ascii="Times New Roman" w:eastAsia="Times New Roman" w:hAnsi="Times New Roman" w:cs="Times New Roman"/>
                <w:sz w:val="24"/>
                <w:szCs w:val="24"/>
                <w:lang w:eastAsia="ru-RU"/>
              </w:rPr>
              <w:t xml:space="preserve"> </w:t>
            </w:r>
          </w:p>
        </w:tc>
      </w:tr>
      <w:tr w:rsidR="00103325" w:rsidRPr="00103325" w14:paraId="05F9AA1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29F0D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124.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437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МАЛАЙЗИЯ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3252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МАЛАЙЗИЯ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F89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MY</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A7C9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458</w:t>
            </w:r>
            <w:r w:rsidRPr="00103325">
              <w:rPr>
                <w:rFonts w:ascii="Times New Roman" w:eastAsia="Times New Roman" w:hAnsi="Times New Roman" w:cs="Times New Roman"/>
                <w:sz w:val="24"/>
                <w:szCs w:val="24"/>
                <w:lang w:eastAsia="ru-RU"/>
              </w:rPr>
              <w:t xml:space="preserve"> </w:t>
            </w:r>
          </w:p>
        </w:tc>
      </w:tr>
      <w:tr w:rsidR="00103325" w:rsidRPr="00103325" w14:paraId="3F61F4A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5FF01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125.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8FB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МАЛИ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C3C6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МАЛИ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231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ML</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7B0B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466</w:t>
            </w:r>
            <w:r w:rsidRPr="00103325">
              <w:rPr>
                <w:rFonts w:ascii="Times New Roman" w:eastAsia="Times New Roman" w:hAnsi="Times New Roman" w:cs="Times New Roman"/>
                <w:sz w:val="24"/>
                <w:szCs w:val="24"/>
                <w:lang w:eastAsia="ru-RU"/>
              </w:rPr>
              <w:t xml:space="preserve"> </w:t>
            </w:r>
          </w:p>
        </w:tc>
      </w:tr>
      <w:tr w:rsidR="00103325" w:rsidRPr="00103325" w14:paraId="37555E8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BF2F1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126.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32FE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МАЛЫЕ ТИХООКЕАНСКИЕ ОСТРОВА (США)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BAB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МАЛЫЕ ТИХООКЕАНСКИЕ ОТДАЛЕННЫЕ ОСТРОВА (США)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CF5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UM</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48E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581</w:t>
            </w:r>
            <w:r w:rsidRPr="00103325">
              <w:rPr>
                <w:rFonts w:ascii="Times New Roman" w:eastAsia="Times New Roman" w:hAnsi="Times New Roman" w:cs="Times New Roman"/>
                <w:sz w:val="24"/>
                <w:szCs w:val="24"/>
                <w:lang w:eastAsia="ru-RU"/>
              </w:rPr>
              <w:t xml:space="preserve"> </w:t>
            </w:r>
          </w:p>
        </w:tc>
      </w:tr>
      <w:tr w:rsidR="00103325" w:rsidRPr="00103325" w14:paraId="5BF923E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118EA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127.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992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МАЛЬДИВЫ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AB32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МАЛЬДИВСКАЯ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AB4D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MV</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C148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462</w:t>
            </w:r>
            <w:r w:rsidRPr="00103325">
              <w:rPr>
                <w:rFonts w:ascii="Times New Roman" w:eastAsia="Times New Roman" w:hAnsi="Times New Roman" w:cs="Times New Roman"/>
                <w:sz w:val="24"/>
                <w:szCs w:val="24"/>
                <w:lang w:eastAsia="ru-RU"/>
              </w:rPr>
              <w:t xml:space="preserve"> </w:t>
            </w:r>
          </w:p>
        </w:tc>
      </w:tr>
      <w:tr w:rsidR="00103325" w:rsidRPr="00103325" w14:paraId="25FFB53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FE44A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128.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110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МАЛЬТА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4C0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МАЛЬТА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8CA5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MT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A73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470</w:t>
            </w:r>
            <w:r w:rsidRPr="00103325">
              <w:rPr>
                <w:rFonts w:ascii="Times New Roman" w:eastAsia="Times New Roman" w:hAnsi="Times New Roman" w:cs="Times New Roman"/>
                <w:sz w:val="24"/>
                <w:szCs w:val="24"/>
                <w:lang w:eastAsia="ru-RU"/>
              </w:rPr>
              <w:t xml:space="preserve"> </w:t>
            </w:r>
          </w:p>
        </w:tc>
      </w:tr>
      <w:tr w:rsidR="00103325" w:rsidRPr="00103325" w14:paraId="2B595CC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DD76A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129.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A61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МАРИАНСКИЕ ОСТРОВА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10F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СОДРУЖЕСТВО СЕВЕРНЫХ МАРИАНСКИХ ОСТРОВОВ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B2B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MP</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CC8D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580</w:t>
            </w:r>
            <w:r w:rsidRPr="00103325">
              <w:rPr>
                <w:rFonts w:ascii="Times New Roman" w:eastAsia="Times New Roman" w:hAnsi="Times New Roman" w:cs="Times New Roman"/>
                <w:sz w:val="24"/>
                <w:szCs w:val="24"/>
                <w:lang w:eastAsia="ru-RU"/>
              </w:rPr>
              <w:t xml:space="preserve"> </w:t>
            </w:r>
          </w:p>
        </w:tc>
      </w:tr>
      <w:tr w:rsidR="00103325" w:rsidRPr="00103325" w14:paraId="498F565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E49B0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130.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009B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МАРОККО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01B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КОРОЛЕВСТВО МАРОККО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7E0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MA</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42E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504</w:t>
            </w:r>
            <w:r w:rsidRPr="00103325">
              <w:rPr>
                <w:rFonts w:ascii="Times New Roman" w:eastAsia="Times New Roman" w:hAnsi="Times New Roman" w:cs="Times New Roman"/>
                <w:sz w:val="24"/>
                <w:szCs w:val="24"/>
                <w:lang w:eastAsia="ru-RU"/>
              </w:rPr>
              <w:t xml:space="preserve"> </w:t>
            </w:r>
          </w:p>
        </w:tc>
      </w:tr>
      <w:tr w:rsidR="00103325" w:rsidRPr="00103325" w14:paraId="2DA92AF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AF13D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131.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E39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МАРТИНИКА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91A7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МАРТИНИКА (ФР.)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053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MQ</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8F3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474</w:t>
            </w:r>
            <w:r w:rsidRPr="00103325">
              <w:rPr>
                <w:rFonts w:ascii="Times New Roman" w:eastAsia="Times New Roman" w:hAnsi="Times New Roman" w:cs="Times New Roman"/>
                <w:sz w:val="24"/>
                <w:szCs w:val="24"/>
                <w:lang w:eastAsia="ru-RU"/>
              </w:rPr>
              <w:t xml:space="preserve"> </w:t>
            </w:r>
          </w:p>
        </w:tc>
      </w:tr>
      <w:tr w:rsidR="00103325" w:rsidRPr="00103325" w14:paraId="3A155F4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DE1B5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132.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72C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МАРШАЛЛОВЫ ОСТРОВА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C12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МАРШАЛЛОВЫ ОСТРОВА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AD8B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MН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FED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584</w:t>
            </w:r>
            <w:r w:rsidRPr="00103325">
              <w:rPr>
                <w:rFonts w:ascii="Times New Roman" w:eastAsia="Times New Roman" w:hAnsi="Times New Roman" w:cs="Times New Roman"/>
                <w:sz w:val="24"/>
                <w:szCs w:val="24"/>
                <w:lang w:eastAsia="ru-RU"/>
              </w:rPr>
              <w:t xml:space="preserve"> </w:t>
            </w:r>
          </w:p>
        </w:tc>
      </w:tr>
      <w:tr w:rsidR="00103325" w:rsidRPr="00103325" w14:paraId="50FC553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0F4E3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133.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50A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МЕКСИКА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4254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МЕКСИКАНСКИЕ СОЕДИНЕННЫЕ ШТАТЫ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B89F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MX</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2E7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484</w:t>
            </w:r>
            <w:r w:rsidRPr="00103325">
              <w:rPr>
                <w:rFonts w:ascii="Times New Roman" w:eastAsia="Times New Roman" w:hAnsi="Times New Roman" w:cs="Times New Roman"/>
                <w:sz w:val="24"/>
                <w:szCs w:val="24"/>
                <w:lang w:eastAsia="ru-RU"/>
              </w:rPr>
              <w:t xml:space="preserve"> </w:t>
            </w:r>
          </w:p>
        </w:tc>
      </w:tr>
      <w:tr w:rsidR="00103325" w:rsidRPr="00103325" w14:paraId="7B1DC8E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B5DCF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134.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269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МИКРОНЕЗИЯ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673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ФЕДЕРАТИВНЫЕ ШТАТЫ МИКРОНЕЗИИ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88D8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FM</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DA3B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583</w:t>
            </w:r>
            <w:r w:rsidRPr="00103325">
              <w:rPr>
                <w:rFonts w:ascii="Times New Roman" w:eastAsia="Times New Roman" w:hAnsi="Times New Roman" w:cs="Times New Roman"/>
                <w:sz w:val="24"/>
                <w:szCs w:val="24"/>
                <w:lang w:eastAsia="ru-RU"/>
              </w:rPr>
              <w:t xml:space="preserve"> </w:t>
            </w:r>
          </w:p>
        </w:tc>
      </w:tr>
      <w:tr w:rsidR="00103325" w:rsidRPr="00103325" w14:paraId="0B3A6C6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0B02B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135.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A1D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МОЗАМБИК</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E89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МОЗАМБИК</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5EB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MZ</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2011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508</w:t>
            </w:r>
            <w:r w:rsidRPr="00103325">
              <w:rPr>
                <w:rFonts w:ascii="Times New Roman" w:eastAsia="Times New Roman" w:hAnsi="Times New Roman" w:cs="Times New Roman"/>
                <w:sz w:val="24"/>
                <w:szCs w:val="24"/>
                <w:lang w:eastAsia="ru-RU"/>
              </w:rPr>
              <w:t xml:space="preserve"> </w:t>
            </w:r>
          </w:p>
        </w:tc>
      </w:tr>
      <w:tr w:rsidR="00103325" w:rsidRPr="00103325" w14:paraId="4A74445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B5D4E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136.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E84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МОЛДОВА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5E5D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МОЛДОВА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3202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MD</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65B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498</w:t>
            </w:r>
            <w:r w:rsidRPr="00103325">
              <w:rPr>
                <w:rFonts w:ascii="Times New Roman" w:eastAsia="Times New Roman" w:hAnsi="Times New Roman" w:cs="Times New Roman"/>
                <w:sz w:val="24"/>
                <w:szCs w:val="24"/>
                <w:lang w:eastAsia="ru-RU"/>
              </w:rPr>
              <w:t xml:space="preserve"> </w:t>
            </w:r>
          </w:p>
        </w:tc>
      </w:tr>
      <w:tr w:rsidR="00103325" w:rsidRPr="00103325" w14:paraId="15E64E8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96D7B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137.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1AEC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МОНАКО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94A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КНЯЖЕСТВО МОНАКО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09F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MC</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4FA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492</w:t>
            </w:r>
            <w:r w:rsidRPr="00103325">
              <w:rPr>
                <w:rFonts w:ascii="Times New Roman" w:eastAsia="Times New Roman" w:hAnsi="Times New Roman" w:cs="Times New Roman"/>
                <w:sz w:val="24"/>
                <w:szCs w:val="24"/>
                <w:lang w:eastAsia="ru-RU"/>
              </w:rPr>
              <w:t xml:space="preserve"> </w:t>
            </w:r>
          </w:p>
        </w:tc>
      </w:tr>
      <w:tr w:rsidR="00103325" w:rsidRPr="00103325" w14:paraId="75CD671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F5EA8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138.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E01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МОНГОЛИЯ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3C86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МОНГОЛИЯ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393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M</w:t>
            </w:r>
            <w:r w:rsidRPr="00103325">
              <w:rPr>
                <w:rFonts w:ascii="Times New Roman" w:eastAsia="Times New Roman" w:hAnsi="Times New Roman" w:cs="Times New Roman"/>
                <w:sz w:val="20"/>
                <w:szCs w:val="20"/>
                <w:lang w:val="en-US" w:eastAsia="ru-RU"/>
              </w:rPr>
              <w:t>N</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7385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496</w:t>
            </w:r>
            <w:r w:rsidRPr="00103325">
              <w:rPr>
                <w:rFonts w:ascii="Times New Roman" w:eastAsia="Times New Roman" w:hAnsi="Times New Roman" w:cs="Times New Roman"/>
                <w:sz w:val="24"/>
                <w:szCs w:val="24"/>
                <w:lang w:eastAsia="ru-RU"/>
              </w:rPr>
              <w:t xml:space="preserve"> </w:t>
            </w:r>
          </w:p>
        </w:tc>
      </w:tr>
      <w:tr w:rsidR="00103325" w:rsidRPr="00103325" w14:paraId="737527C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3F987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139.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A23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МОНТСЕРРАТ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C641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МОНТСЕРРАТ (БРИТ.)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C29C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MS</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463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500</w:t>
            </w:r>
            <w:r w:rsidRPr="00103325">
              <w:rPr>
                <w:rFonts w:ascii="Times New Roman" w:eastAsia="Times New Roman" w:hAnsi="Times New Roman" w:cs="Times New Roman"/>
                <w:sz w:val="24"/>
                <w:szCs w:val="24"/>
                <w:lang w:eastAsia="ru-RU"/>
              </w:rPr>
              <w:t xml:space="preserve"> </w:t>
            </w:r>
          </w:p>
        </w:tc>
      </w:tr>
      <w:tr w:rsidR="00103325" w:rsidRPr="00103325" w14:paraId="4D81DC3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082FC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140.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11BE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МЬЯНМА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D8CB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СОЮЗ МЬЯНМА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6D8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MM</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80FD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104</w:t>
            </w:r>
            <w:r w:rsidRPr="00103325">
              <w:rPr>
                <w:rFonts w:ascii="Times New Roman" w:eastAsia="Times New Roman" w:hAnsi="Times New Roman" w:cs="Times New Roman"/>
                <w:sz w:val="24"/>
                <w:szCs w:val="24"/>
                <w:lang w:eastAsia="ru-RU"/>
              </w:rPr>
              <w:t xml:space="preserve"> </w:t>
            </w:r>
          </w:p>
        </w:tc>
      </w:tr>
      <w:tr w:rsidR="00103325" w:rsidRPr="00103325" w14:paraId="2531607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9E93B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141.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A0BA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НАМИБИЯ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205A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НАМИБИЯ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C40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val="en-US" w:eastAsia="ru-RU"/>
              </w:rPr>
              <w:t>N</w:t>
            </w:r>
            <w:r w:rsidRPr="00103325">
              <w:rPr>
                <w:rFonts w:ascii="Times New Roman" w:eastAsia="Times New Roman" w:hAnsi="Times New Roman" w:cs="Times New Roman"/>
                <w:sz w:val="20"/>
                <w:szCs w:val="20"/>
                <w:lang w:eastAsia="ru-RU"/>
              </w:rPr>
              <w:t>A</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6301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516</w:t>
            </w:r>
            <w:r w:rsidRPr="00103325">
              <w:rPr>
                <w:rFonts w:ascii="Times New Roman" w:eastAsia="Times New Roman" w:hAnsi="Times New Roman" w:cs="Times New Roman"/>
                <w:sz w:val="24"/>
                <w:szCs w:val="24"/>
                <w:lang w:eastAsia="ru-RU"/>
              </w:rPr>
              <w:t xml:space="preserve"> </w:t>
            </w:r>
          </w:p>
        </w:tc>
      </w:tr>
      <w:tr w:rsidR="00103325" w:rsidRPr="00103325" w14:paraId="3621275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24F4A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142.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9D2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НАУРУ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2027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НАУРУ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A63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val="en-US" w:eastAsia="ru-RU"/>
              </w:rPr>
              <w:t>N</w:t>
            </w:r>
            <w:r w:rsidRPr="00103325">
              <w:rPr>
                <w:rFonts w:ascii="Times New Roman" w:eastAsia="Times New Roman" w:hAnsi="Times New Roman" w:cs="Times New Roman"/>
                <w:sz w:val="20"/>
                <w:szCs w:val="20"/>
                <w:lang w:eastAsia="ru-RU"/>
              </w:rPr>
              <w:t>R</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AADE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520</w:t>
            </w:r>
            <w:r w:rsidRPr="00103325">
              <w:rPr>
                <w:rFonts w:ascii="Times New Roman" w:eastAsia="Times New Roman" w:hAnsi="Times New Roman" w:cs="Times New Roman"/>
                <w:sz w:val="24"/>
                <w:szCs w:val="24"/>
                <w:lang w:eastAsia="ru-RU"/>
              </w:rPr>
              <w:t xml:space="preserve"> </w:t>
            </w:r>
          </w:p>
        </w:tc>
      </w:tr>
      <w:tr w:rsidR="00103325" w:rsidRPr="00103325" w14:paraId="1F6D921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0EE52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143.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367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НЕПАЛ</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355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КОРОЛЕВСТВО НЕПАЛ</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AE5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val="en-US" w:eastAsia="ru-RU"/>
              </w:rPr>
              <w:t>N</w:t>
            </w:r>
            <w:r w:rsidRPr="00103325">
              <w:rPr>
                <w:rFonts w:ascii="Times New Roman" w:eastAsia="Times New Roman" w:hAnsi="Times New Roman" w:cs="Times New Roman"/>
                <w:sz w:val="20"/>
                <w:szCs w:val="20"/>
                <w:lang w:eastAsia="ru-RU"/>
              </w:rPr>
              <w:t>P</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CD92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524</w:t>
            </w:r>
            <w:r w:rsidRPr="00103325">
              <w:rPr>
                <w:rFonts w:ascii="Times New Roman" w:eastAsia="Times New Roman" w:hAnsi="Times New Roman" w:cs="Times New Roman"/>
                <w:sz w:val="24"/>
                <w:szCs w:val="24"/>
                <w:lang w:eastAsia="ru-RU"/>
              </w:rPr>
              <w:t xml:space="preserve"> </w:t>
            </w:r>
          </w:p>
        </w:tc>
      </w:tr>
      <w:tr w:rsidR="00103325" w:rsidRPr="00103325" w14:paraId="75D17DB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989D8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144.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366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НИГЕР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7F8A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НИГЕР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0227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val="en-US" w:eastAsia="ru-RU"/>
              </w:rPr>
              <w:t>N</w:t>
            </w:r>
            <w:r w:rsidRPr="00103325">
              <w:rPr>
                <w:rFonts w:ascii="Times New Roman" w:eastAsia="Times New Roman" w:hAnsi="Times New Roman" w:cs="Times New Roman"/>
                <w:sz w:val="20"/>
                <w:szCs w:val="20"/>
                <w:lang w:eastAsia="ru-RU"/>
              </w:rPr>
              <w:t>E</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B42A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562</w:t>
            </w:r>
            <w:r w:rsidRPr="00103325">
              <w:rPr>
                <w:rFonts w:ascii="Times New Roman" w:eastAsia="Times New Roman" w:hAnsi="Times New Roman" w:cs="Times New Roman"/>
                <w:sz w:val="24"/>
                <w:szCs w:val="24"/>
                <w:lang w:eastAsia="ru-RU"/>
              </w:rPr>
              <w:t xml:space="preserve"> </w:t>
            </w:r>
          </w:p>
        </w:tc>
      </w:tr>
      <w:tr w:rsidR="00103325" w:rsidRPr="00103325" w14:paraId="701F4EA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0D110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145.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8146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НИГЕРИЯ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D2B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ФЕДЕРАТИВНАЯ РЕСПУБЛИКА НИГЕРИЯ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3515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val="en-US" w:eastAsia="ru-RU"/>
              </w:rPr>
              <w:t>N</w:t>
            </w:r>
            <w:r w:rsidRPr="00103325">
              <w:rPr>
                <w:rFonts w:ascii="Times New Roman" w:eastAsia="Times New Roman" w:hAnsi="Times New Roman" w:cs="Times New Roman"/>
                <w:sz w:val="20"/>
                <w:szCs w:val="20"/>
                <w:lang w:eastAsia="ru-RU"/>
              </w:rPr>
              <w:t>G</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8BC5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566</w:t>
            </w:r>
            <w:r w:rsidRPr="00103325">
              <w:rPr>
                <w:rFonts w:ascii="Times New Roman" w:eastAsia="Times New Roman" w:hAnsi="Times New Roman" w:cs="Times New Roman"/>
                <w:sz w:val="24"/>
                <w:szCs w:val="24"/>
                <w:lang w:eastAsia="ru-RU"/>
              </w:rPr>
              <w:t xml:space="preserve"> </w:t>
            </w:r>
          </w:p>
        </w:tc>
      </w:tr>
      <w:tr w:rsidR="00103325" w:rsidRPr="00103325" w14:paraId="513AC81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C1892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146.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B8A6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НИДЕРЛАНДСКИЕ АНТИЛЫ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CAA0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НИДЕРЛАНДСКИЕ АНТИЛЫ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CC3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A</w:t>
            </w:r>
            <w:r w:rsidRPr="00103325">
              <w:rPr>
                <w:rFonts w:ascii="Times New Roman" w:eastAsia="Times New Roman" w:hAnsi="Times New Roman" w:cs="Times New Roman"/>
                <w:sz w:val="20"/>
                <w:szCs w:val="20"/>
                <w:lang w:val="en-US" w:eastAsia="ru-RU"/>
              </w:rPr>
              <w:t>N</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A594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530</w:t>
            </w:r>
            <w:r w:rsidRPr="00103325">
              <w:rPr>
                <w:rFonts w:ascii="Times New Roman" w:eastAsia="Times New Roman" w:hAnsi="Times New Roman" w:cs="Times New Roman"/>
                <w:sz w:val="24"/>
                <w:szCs w:val="24"/>
                <w:lang w:eastAsia="ru-RU"/>
              </w:rPr>
              <w:t xml:space="preserve"> </w:t>
            </w:r>
          </w:p>
        </w:tc>
      </w:tr>
      <w:tr w:rsidR="00103325" w:rsidRPr="00103325" w14:paraId="4CD6252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71B46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147.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59E6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НИДЕРЛАНДЫ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F0E2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КОРОЛЕВСТВО НИДЕРЛАНДЫ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372D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val="en-US" w:eastAsia="ru-RU"/>
              </w:rPr>
              <w:t>N</w:t>
            </w:r>
            <w:r w:rsidRPr="00103325">
              <w:rPr>
                <w:rFonts w:ascii="Times New Roman" w:eastAsia="Times New Roman" w:hAnsi="Times New Roman" w:cs="Times New Roman"/>
                <w:sz w:val="20"/>
                <w:szCs w:val="20"/>
                <w:lang w:eastAsia="ru-RU"/>
              </w:rPr>
              <w:t>L</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C78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528</w:t>
            </w:r>
            <w:r w:rsidRPr="00103325">
              <w:rPr>
                <w:rFonts w:ascii="Times New Roman" w:eastAsia="Times New Roman" w:hAnsi="Times New Roman" w:cs="Times New Roman"/>
                <w:sz w:val="24"/>
                <w:szCs w:val="24"/>
                <w:lang w:eastAsia="ru-RU"/>
              </w:rPr>
              <w:t xml:space="preserve"> </w:t>
            </w:r>
          </w:p>
        </w:tc>
      </w:tr>
      <w:tr w:rsidR="00103325" w:rsidRPr="00103325" w14:paraId="3F20931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E5B29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148.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F43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НИКАРАГУА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AEC3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НИКАРАГУА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7F78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val="en-US" w:eastAsia="ru-RU"/>
              </w:rPr>
              <w:t>N</w:t>
            </w:r>
            <w:r w:rsidRPr="00103325">
              <w:rPr>
                <w:rFonts w:ascii="Times New Roman" w:eastAsia="Times New Roman" w:hAnsi="Times New Roman" w:cs="Times New Roman"/>
                <w:sz w:val="20"/>
                <w:szCs w:val="20"/>
                <w:lang w:eastAsia="ru-RU"/>
              </w:rPr>
              <w:t>I</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494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558</w:t>
            </w:r>
            <w:r w:rsidRPr="00103325">
              <w:rPr>
                <w:rFonts w:ascii="Times New Roman" w:eastAsia="Times New Roman" w:hAnsi="Times New Roman" w:cs="Times New Roman"/>
                <w:sz w:val="24"/>
                <w:szCs w:val="24"/>
                <w:lang w:eastAsia="ru-RU"/>
              </w:rPr>
              <w:t xml:space="preserve"> </w:t>
            </w:r>
          </w:p>
        </w:tc>
      </w:tr>
      <w:tr w:rsidR="00103325" w:rsidRPr="00103325" w14:paraId="7F07AB8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FB871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149.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A6E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НИУЭ (Н.ЗЕЛ.)</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335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НИУЭ</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0DE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val="en-US" w:eastAsia="ru-RU"/>
              </w:rPr>
              <w:t>N</w:t>
            </w:r>
            <w:r w:rsidRPr="00103325">
              <w:rPr>
                <w:rFonts w:ascii="Times New Roman" w:eastAsia="Times New Roman" w:hAnsi="Times New Roman" w:cs="Times New Roman"/>
                <w:sz w:val="20"/>
                <w:szCs w:val="20"/>
                <w:lang w:eastAsia="ru-RU"/>
              </w:rPr>
              <w:t>U</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06D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570</w:t>
            </w:r>
            <w:r w:rsidRPr="00103325">
              <w:rPr>
                <w:rFonts w:ascii="Times New Roman" w:eastAsia="Times New Roman" w:hAnsi="Times New Roman" w:cs="Times New Roman"/>
                <w:sz w:val="24"/>
                <w:szCs w:val="24"/>
                <w:lang w:eastAsia="ru-RU"/>
              </w:rPr>
              <w:t xml:space="preserve"> </w:t>
            </w:r>
          </w:p>
        </w:tc>
      </w:tr>
      <w:tr w:rsidR="00103325" w:rsidRPr="00103325" w14:paraId="5162617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44D70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150.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5B4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НОВАЯ ЗЕЛАНДИЯ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152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НОВАЯ ЗЕЛАНДИЯ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15EB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val="en-US" w:eastAsia="ru-RU"/>
              </w:rPr>
              <w:t>N</w:t>
            </w:r>
            <w:r w:rsidRPr="00103325">
              <w:rPr>
                <w:rFonts w:ascii="Times New Roman" w:eastAsia="Times New Roman" w:hAnsi="Times New Roman" w:cs="Times New Roman"/>
                <w:sz w:val="20"/>
                <w:szCs w:val="20"/>
                <w:lang w:eastAsia="ru-RU"/>
              </w:rPr>
              <w:t>Z</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0755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554</w:t>
            </w:r>
            <w:r w:rsidRPr="00103325">
              <w:rPr>
                <w:rFonts w:ascii="Times New Roman" w:eastAsia="Times New Roman" w:hAnsi="Times New Roman" w:cs="Times New Roman"/>
                <w:sz w:val="24"/>
                <w:szCs w:val="24"/>
                <w:lang w:eastAsia="ru-RU"/>
              </w:rPr>
              <w:t xml:space="preserve"> </w:t>
            </w:r>
          </w:p>
        </w:tc>
      </w:tr>
      <w:tr w:rsidR="00103325" w:rsidRPr="00103325" w14:paraId="743917C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64317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151.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8BB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НОВАЯ КАЛЕДОНИЯ (ФР.)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6B14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НОВАЯ КАЛЕДОНИЯ (ФР)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ED2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val="en-US" w:eastAsia="ru-RU"/>
              </w:rPr>
              <w:t>N</w:t>
            </w:r>
            <w:r w:rsidRPr="00103325">
              <w:rPr>
                <w:rFonts w:ascii="Times New Roman" w:eastAsia="Times New Roman" w:hAnsi="Times New Roman" w:cs="Times New Roman"/>
                <w:sz w:val="20"/>
                <w:szCs w:val="20"/>
                <w:lang w:eastAsia="ru-RU"/>
              </w:rPr>
              <w:t>C</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30D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540</w:t>
            </w:r>
            <w:r w:rsidRPr="00103325">
              <w:rPr>
                <w:rFonts w:ascii="Times New Roman" w:eastAsia="Times New Roman" w:hAnsi="Times New Roman" w:cs="Times New Roman"/>
                <w:sz w:val="24"/>
                <w:szCs w:val="24"/>
                <w:lang w:eastAsia="ru-RU"/>
              </w:rPr>
              <w:t xml:space="preserve"> </w:t>
            </w:r>
          </w:p>
        </w:tc>
      </w:tr>
      <w:tr w:rsidR="00103325" w:rsidRPr="00103325" w14:paraId="56734F4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D531F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152.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151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НОРВЕГИЯ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074B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КОРОЛЕВСТВО НОРВЕГИЯ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F16F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val="en-US" w:eastAsia="ru-RU"/>
              </w:rPr>
              <w:t>N</w:t>
            </w:r>
            <w:r w:rsidRPr="00103325">
              <w:rPr>
                <w:rFonts w:ascii="Times New Roman" w:eastAsia="Times New Roman" w:hAnsi="Times New Roman" w:cs="Times New Roman"/>
                <w:sz w:val="20"/>
                <w:szCs w:val="20"/>
                <w:lang w:eastAsia="ru-RU"/>
              </w:rPr>
              <w:t>O</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FD8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578</w:t>
            </w:r>
            <w:r w:rsidRPr="00103325">
              <w:rPr>
                <w:rFonts w:ascii="Times New Roman" w:eastAsia="Times New Roman" w:hAnsi="Times New Roman" w:cs="Times New Roman"/>
                <w:sz w:val="24"/>
                <w:szCs w:val="24"/>
                <w:lang w:eastAsia="ru-RU"/>
              </w:rPr>
              <w:t xml:space="preserve"> </w:t>
            </w:r>
          </w:p>
        </w:tc>
      </w:tr>
      <w:tr w:rsidR="00103325" w:rsidRPr="00103325" w14:paraId="3CAAD66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0B51E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153.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62C7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НОРМАНДСКИЕ ОСТРОВА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93A6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НОРМАНДСКИЕ ОСТРОВА, КРОМЕ ОСТРОВОВ ГЕРНСИ И ДЖЕРСИ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43D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771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830</w:t>
            </w:r>
            <w:r w:rsidRPr="00103325">
              <w:rPr>
                <w:rFonts w:ascii="Times New Roman" w:eastAsia="Times New Roman" w:hAnsi="Times New Roman" w:cs="Times New Roman"/>
                <w:sz w:val="24"/>
                <w:szCs w:val="24"/>
                <w:lang w:eastAsia="ru-RU"/>
              </w:rPr>
              <w:t xml:space="preserve"> </w:t>
            </w:r>
          </w:p>
        </w:tc>
      </w:tr>
    </w:tbl>
    <w:p w14:paraId="00EFECB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0F59AE6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7E858C6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80"/>
        <w:gridCol w:w="2315"/>
        <w:gridCol w:w="4187"/>
        <w:gridCol w:w="1280"/>
        <w:gridCol w:w="1177"/>
      </w:tblGrid>
      <w:tr w:rsidR="00103325" w:rsidRPr="00103325" w14:paraId="4B3CCA53" w14:textId="77777777" w:rsidTr="00103325">
        <w:trPr>
          <w:cantSplit/>
          <w:trHeight w:val="1215"/>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68139C"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lastRenderedPageBreak/>
              <w:t>№</w:t>
            </w:r>
            <w:r w:rsidRPr="00103325">
              <w:rPr>
                <w:rFonts w:ascii="Times New Roman" w:eastAsia="Times New Roman" w:hAnsi="Times New Roman" w:cs="Times New Roman"/>
                <w:b/>
                <w:bCs/>
                <w:sz w:val="20"/>
                <w:szCs w:val="20"/>
                <w:lang w:eastAsia="ru-RU"/>
              </w:rPr>
              <w:br/>
              <w:t>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53525"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Краткое название страны</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948E61"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Полное название страны</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26F315"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Буквенный код</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85049"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Цифровой код</w:t>
            </w:r>
            <w:r w:rsidRPr="00103325">
              <w:rPr>
                <w:rFonts w:ascii="Times New Roman" w:eastAsia="Times New Roman" w:hAnsi="Times New Roman" w:cs="Times New Roman"/>
                <w:b/>
                <w:bCs/>
                <w:sz w:val="24"/>
                <w:szCs w:val="24"/>
                <w:lang w:eastAsia="ru-RU"/>
              </w:rPr>
              <w:t xml:space="preserve"> </w:t>
            </w:r>
          </w:p>
        </w:tc>
      </w:tr>
      <w:tr w:rsidR="00103325" w:rsidRPr="00103325" w14:paraId="57EECA6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62AA8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154.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966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НОРФОЛК</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E54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ОСТРОВ НОРФОЛК</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EC6E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val="en-US" w:eastAsia="ru-RU"/>
              </w:rPr>
              <w:t>N</w:t>
            </w:r>
            <w:r w:rsidRPr="00103325">
              <w:rPr>
                <w:rFonts w:ascii="Times New Roman" w:eastAsia="Times New Roman" w:hAnsi="Times New Roman" w:cs="Times New Roman"/>
                <w:sz w:val="20"/>
                <w:szCs w:val="20"/>
                <w:lang w:eastAsia="ru-RU"/>
              </w:rPr>
              <w:t>F</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6028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574</w:t>
            </w:r>
            <w:r w:rsidRPr="00103325">
              <w:rPr>
                <w:rFonts w:ascii="Times New Roman" w:eastAsia="Times New Roman" w:hAnsi="Times New Roman" w:cs="Times New Roman"/>
                <w:sz w:val="24"/>
                <w:szCs w:val="24"/>
                <w:lang w:eastAsia="ru-RU"/>
              </w:rPr>
              <w:t xml:space="preserve"> </w:t>
            </w:r>
          </w:p>
        </w:tc>
      </w:tr>
      <w:tr w:rsidR="00103325" w:rsidRPr="00103325" w14:paraId="6F82AD5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ED6C4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155.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47E2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ОБЪЕД. АРАБСКИЕ ЭМИРАТЫ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766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ОБЪЕДИНЕННЫЕ АРАБСКИЕ ЭМИРАТЫ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733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AE</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FB6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784</w:t>
            </w:r>
            <w:r w:rsidRPr="00103325">
              <w:rPr>
                <w:rFonts w:ascii="Times New Roman" w:eastAsia="Times New Roman" w:hAnsi="Times New Roman" w:cs="Times New Roman"/>
                <w:sz w:val="24"/>
                <w:szCs w:val="24"/>
                <w:lang w:eastAsia="ru-RU"/>
              </w:rPr>
              <w:t xml:space="preserve"> </w:t>
            </w:r>
          </w:p>
        </w:tc>
      </w:tr>
      <w:tr w:rsidR="00103325" w:rsidRPr="00103325" w14:paraId="66839B8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34215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156.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3C0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ОСТРОВ МЭН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5BCF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ОСТРОВ МЭН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D85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IM</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713E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833</w:t>
            </w:r>
            <w:r w:rsidRPr="00103325">
              <w:rPr>
                <w:rFonts w:ascii="Times New Roman" w:eastAsia="Times New Roman" w:hAnsi="Times New Roman" w:cs="Times New Roman"/>
                <w:sz w:val="24"/>
                <w:szCs w:val="24"/>
                <w:lang w:eastAsia="ru-RU"/>
              </w:rPr>
              <w:t xml:space="preserve"> </w:t>
            </w:r>
          </w:p>
        </w:tc>
      </w:tr>
      <w:tr w:rsidR="00103325" w:rsidRPr="00103325" w14:paraId="7FAC3C5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1F1C4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157.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09B9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ОСТРОВ РОЖДЕСТВА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309B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ОСТРОВ РОЖДЕСТВА (АВСТРАЛ.)</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DD0F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CX</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986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162</w:t>
            </w:r>
            <w:r w:rsidRPr="00103325">
              <w:rPr>
                <w:rFonts w:ascii="Times New Roman" w:eastAsia="Times New Roman" w:hAnsi="Times New Roman" w:cs="Times New Roman"/>
                <w:sz w:val="24"/>
                <w:szCs w:val="24"/>
                <w:lang w:eastAsia="ru-RU"/>
              </w:rPr>
              <w:t xml:space="preserve"> </w:t>
            </w:r>
          </w:p>
        </w:tc>
      </w:tr>
      <w:tr w:rsidR="00103325" w:rsidRPr="00103325" w14:paraId="12ABCD3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D9320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158.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57B0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ОСТРОВА КУКА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20F3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ОСТРОВА КУКА (Н. ЗЕЛ.)</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3000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СК</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63B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184</w:t>
            </w:r>
            <w:r w:rsidRPr="00103325">
              <w:rPr>
                <w:rFonts w:ascii="Times New Roman" w:eastAsia="Times New Roman" w:hAnsi="Times New Roman" w:cs="Times New Roman"/>
                <w:sz w:val="24"/>
                <w:szCs w:val="24"/>
                <w:lang w:eastAsia="ru-RU"/>
              </w:rPr>
              <w:t xml:space="preserve"> </w:t>
            </w:r>
          </w:p>
        </w:tc>
      </w:tr>
      <w:tr w:rsidR="00103325" w:rsidRPr="00103325" w14:paraId="57B4EF1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3ED66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159.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108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ОМАН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F0D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СУЛТАНАТ ОМАН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133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OM</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FE95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512</w:t>
            </w:r>
            <w:r w:rsidRPr="00103325">
              <w:rPr>
                <w:rFonts w:ascii="Times New Roman" w:eastAsia="Times New Roman" w:hAnsi="Times New Roman" w:cs="Times New Roman"/>
                <w:sz w:val="24"/>
                <w:szCs w:val="24"/>
                <w:lang w:eastAsia="ru-RU"/>
              </w:rPr>
              <w:t xml:space="preserve"> </w:t>
            </w:r>
          </w:p>
        </w:tc>
      </w:tr>
      <w:tr w:rsidR="00103325" w:rsidRPr="00103325" w14:paraId="791CFB2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34646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160.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9B5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ПАКИСТАН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C59C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ИСЛАМСКАЯ РЕСПУБЛИКА ПАКИСТАН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0B5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PK</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DE59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586</w:t>
            </w:r>
            <w:r w:rsidRPr="00103325">
              <w:rPr>
                <w:rFonts w:ascii="Times New Roman" w:eastAsia="Times New Roman" w:hAnsi="Times New Roman" w:cs="Times New Roman"/>
                <w:sz w:val="24"/>
                <w:szCs w:val="24"/>
                <w:lang w:eastAsia="ru-RU"/>
              </w:rPr>
              <w:t xml:space="preserve"> </w:t>
            </w:r>
          </w:p>
        </w:tc>
      </w:tr>
      <w:tr w:rsidR="00103325" w:rsidRPr="00103325" w14:paraId="3560952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7DB53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161.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320E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ПАЛАУ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711B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ПАЛАУ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28FC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PW</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7BD3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585</w:t>
            </w:r>
            <w:r w:rsidRPr="00103325">
              <w:rPr>
                <w:rFonts w:ascii="Times New Roman" w:eastAsia="Times New Roman" w:hAnsi="Times New Roman" w:cs="Times New Roman"/>
                <w:sz w:val="24"/>
                <w:szCs w:val="24"/>
                <w:lang w:eastAsia="ru-RU"/>
              </w:rPr>
              <w:t xml:space="preserve"> </w:t>
            </w:r>
          </w:p>
        </w:tc>
      </w:tr>
      <w:tr w:rsidR="00103325" w:rsidRPr="00103325" w14:paraId="237A9B4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547AB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162.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92CF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ПАЛЕСТИНА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2AEF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ПАЛЕСТИНА, ГОСУДАРСТВО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8F5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PS</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D60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275</w:t>
            </w:r>
            <w:r w:rsidRPr="00103325">
              <w:rPr>
                <w:rFonts w:ascii="Times New Roman" w:eastAsia="Times New Roman" w:hAnsi="Times New Roman" w:cs="Times New Roman"/>
                <w:sz w:val="24"/>
                <w:szCs w:val="24"/>
                <w:lang w:eastAsia="ru-RU"/>
              </w:rPr>
              <w:t xml:space="preserve"> </w:t>
            </w:r>
          </w:p>
        </w:tc>
      </w:tr>
      <w:tr w:rsidR="00103325" w:rsidRPr="00103325" w14:paraId="2FE0641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1A402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163.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F298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ПАНАМА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C528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ПАНАМА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C7B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PA</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3F1A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591</w:t>
            </w:r>
            <w:r w:rsidRPr="00103325">
              <w:rPr>
                <w:rFonts w:ascii="Times New Roman" w:eastAsia="Times New Roman" w:hAnsi="Times New Roman" w:cs="Times New Roman"/>
                <w:sz w:val="24"/>
                <w:szCs w:val="24"/>
                <w:lang w:eastAsia="ru-RU"/>
              </w:rPr>
              <w:t xml:space="preserve"> </w:t>
            </w:r>
          </w:p>
        </w:tc>
      </w:tr>
      <w:tr w:rsidR="00103325" w:rsidRPr="00103325" w14:paraId="06857F1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E6BE2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164.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F17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ПАПУА — НОВАЯ ГВИНЕЯ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854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ПАПУА — НОВАЯ ГВИНЕЯ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C7B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PG</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5EA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598</w:t>
            </w:r>
            <w:r w:rsidRPr="00103325">
              <w:rPr>
                <w:rFonts w:ascii="Times New Roman" w:eastAsia="Times New Roman" w:hAnsi="Times New Roman" w:cs="Times New Roman"/>
                <w:sz w:val="24"/>
                <w:szCs w:val="24"/>
                <w:lang w:eastAsia="ru-RU"/>
              </w:rPr>
              <w:t xml:space="preserve"> </w:t>
            </w:r>
          </w:p>
        </w:tc>
      </w:tr>
      <w:tr w:rsidR="00103325" w:rsidRPr="00103325" w14:paraId="723620C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A6991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165.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757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ПАРАГВАЙ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AC3F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ПАРАГВАЙ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192C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PY</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DBD2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600</w:t>
            </w:r>
            <w:r w:rsidRPr="00103325">
              <w:rPr>
                <w:rFonts w:ascii="Times New Roman" w:eastAsia="Times New Roman" w:hAnsi="Times New Roman" w:cs="Times New Roman"/>
                <w:sz w:val="24"/>
                <w:szCs w:val="24"/>
                <w:lang w:eastAsia="ru-RU"/>
              </w:rPr>
              <w:t xml:space="preserve"> </w:t>
            </w:r>
          </w:p>
        </w:tc>
      </w:tr>
      <w:tr w:rsidR="00103325" w:rsidRPr="00103325" w14:paraId="68FB6F8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19596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166.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CC6B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ПЕРУ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3960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ПЕРУ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3B4B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PE</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321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604</w:t>
            </w:r>
            <w:r w:rsidRPr="00103325">
              <w:rPr>
                <w:rFonts w:ascii="Times New Roman" w:eastAsia="Times New Roman" w:hAnsi="Times New Roman" w:cs="Times New Roman"/>
                <w:sz w:val="24"/>
                <w:szCs w:val="24"/>
                <w:lang w:eastAsia="ru-RU"/>
              </w:rPr>
              <w:t xml:space="preserve"> </w:t>
            </w:r>
          </w:p>
        </w:tc>
      </w:tr>
      <w:tr w:rsidR="00103325" w:rsidRPr="00103325" w14:paraId="70EA136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0F263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167.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E442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ПИТКЭРН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A63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ПИТКЭРН (БРИТ.)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9F7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P</w:t>
            </w:r>
            <w:r w:rsidRPr="00103325">
              <w:rPr>
                <w:rFonts w:ascii="Times New Roman" w:eastAsia="Times New Roman" w:hAnsi="Times New Roman" w:cs="Times New Roman"/>
                <w:sz w:val="20"/>
                <w:szCs w:val="20"/>
                <w:lang w:val="en-US" w:eastAsia="ru-RU"/>
              </w:rPr>
              <w:t>N</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7718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612</w:t>
            </w:r>
            <w:r w:rsidRPr="00103325">
              <w:rPr>
                <w:rFonts w:ascii="Times New Roman" w:eastAsia="Times New Roman" w:hAnsi="Times New Roman" w:cs="Times New Roman"/>
                <w:sz w:val="24"/>
                <w:szCs w:val="24"/>
                <w:lang w:eastAsia="ru-RU"/>
              </w:rPr>
              <w:t xml:space="preserve"> </w:t>
            </w:r>
          </w:p>
        </w:tc>
      </w:tr>
      <w:tr w:rsidR="00103325" w:rsidRPr="00103325" w14:paraId="353AA63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EF86E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168.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B040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ПОЛЬША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B56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ПОЛЬША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B63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PL</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CDAB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616</w:t>
            </w:r>
            <w:r w:rsidRPr="00103325">
              <w:rPr>
                <w:rFonts w:ascii="Times New Roman" w:eastAsia="Times New Roman" w:hAnsi="Times New Roman" w:cs="Times New Roman"/>
                <w:sz w:val="24"/>
                <w:szCs w:val="24"/>
                <w:lang w:eastAsia="ru-RU"/>
              </w:rPr>
              <w:t xml:space="preserve"> </w:t>
            </w:r>
          </w:p>
        </w:tc>
      </w:tr>
      <w:tr w:rsidR="00103325" w:rsidRPr="00103325" w14:paraId="62C5250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607B1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169.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2E58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ПОРТУГАЛИЯ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4E4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ПОРТУГАЛЬСКАЯ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C65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PT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6C8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620</w:t>
            </w:r>
            <w:r w:rsidRPr="00103325">
              <w:rPr>
                <w:rFonts w:ascii="Times New Roman" w:eastAsia="Times New Roman" w:hAnsi="Times New Roman" w:cs="Times New Roman"/>
                <w:sz w:val="24"/>
                <w:szCs w:val="24"/>
                <w:lang w:eastAsia="ru-RU"/>
              </w:rPr>
              <w:t xml:space="preserve"> </w:t>
            </w:r>
          </w:p>
        </w:tc>
      </w:tr>
      <w:tr w:rsidR="00103325" w:rsidRPr="00103325" w14:paraId="120EA1C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029F5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170.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BFE5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ПУЭРТО-РИКО    (США)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C2B7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ПУЭРТО-РИКО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06A7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PR</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6433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630</w:t>
            </w:r>
            <w:r w:rsidRPr="00103325">
              <w:rPr>
                <w:rFonts w:ascii="Times New Roman" w:eastAsia="Times New Roman" w:hAnsi="Times New Roman" w:cs="Times New Roman"/>
                <w:sz w:val="24"/>
                <w:szCs w:val="24"/>
                <w:lang w:eastAsia="ru-RU"/>
              </w:rPr>
              <w:t xml:space="preserve"> </w:t>
            </w:r>
          </w:p>
        </w:tc>
      </w:tr>
      <w:tr w:rsidR="00103325" w:rsidRPr="00103325" w14:paraId="736E408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660F1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171.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0ACF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РЕЮНЬОН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D622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РЕЮНЬОН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F4F1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RE</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DD72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638</w:t>
            </w:r>
            <w:r w:rsidRPr="00103325">
              <w:rPr>
                <w:rFonts w:ascii="Times New Roman" w:eastAsia="Times New Roman" w:hAnsi="Times New Roman" w:cs="Times New Roman"/>
                <w:sz w:val="24"/>
                <w:szCs w:val="24"/>
                <w:lang w:eastAsia="ru-RU"/>
              </w:rPr>
              <w:t xml:space="preserve"> </w:t>
            </w:r>
          </w:p>
        </w:tc>
      </w:tr>
      <w:tr w:rsidR="00103325" w:rsidRPr="00103325" w14:paraId="106300A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7AF78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172.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D1B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РОССИЯ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DFFC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РОССИЙСКАЯ ФЕДЕРАЦИЯ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DC5A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RU</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7D06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643</w:t>
            </w:r>
            <w:r w:rsidRPr="00103325">
              <w:rPr>
                <w:rFonts w:ascii="Times New Roman" w:eastAsia="Times New Roman" w:hAnsi="Times New Roman" w:cs="Times New Roman"/>
                <w:sz w:val="24"/>
                <w:szCs w:val="24"/>
                <w:lang w:eastAsia="ru-RU"/>
              </w:rPr>
              <w:t xml:space="preserve"> </w:t>
            </w:r>
          </w:p>
        </w:tc>
      </w:tr>
      <w:tr w:rsidR="00103325" w:rsidRPr="00103325" w14:paraId="40ABBB4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11C0C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173.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E3B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РУАНДА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04F8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РУАНДИЙСКАЯ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59F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RW</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8C8A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646</w:t>
            </w:r>
            <w:r w:rsidRPr="00103325">
              <w:rPr>
                <w:rFonts w:ascii="Times New Roman" w:eastAsia="Times New Roman" w:hAnsi="Times New Roman" w:cs="Times New Roman"/>
                <w:sz w:val="24"/>
                <w:szCs w:val="24"/>
                <w:lang w:eastAsia="ru-RU"/>
              </w:rPr>
              <w:t xml:space="preserve"> </w:t>
            </w:r>
          </w:p>
        </w:tc>
      </w:tr>
      <w:tr w:rsidR="00103325" w:rsidRPr="00103325" w14:paraId="40CD14F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73C89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174.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6A63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РУМЫНИЯ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974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РУМЫНИЯ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9F98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RO</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9F8C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642</w:t>
            </w:r>
            <w:r w:rsidRPr="00103325">
              <w:rPr>
                <w:rFonts w:ascii="Times New Roman" w:eastAsia="Times New Roman" w:hAnsi="Times New Roman" w:cs="Times New Roman"/>
                <w:sz w:val="24"/>
                <w:szCs w:val="24"/>
                <w:lang w:eastAsia="ru-RU"/>
              </w:rPr>
              <w:t xml:space="preserve"> </w:t>
            </w:r>
          </w:p>
        </w:tc>
      </w:tr>
      <w:tr w:rsidR="00103325" w:rsidRPr="00103325" w14:paraId="4DDE9DC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6AAD2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175.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67BD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САЛЬВАДОР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E65B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САЛЬВАДОР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D33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SV</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81EF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222</w:t>
            </w:r>
            <w:r w:rsidRPr="00103325">
              <w:rPr>
                <w:rFonts w:ascii="Times New Roman" w:eastAsia="Times New Roman" w:hAnsi="Times New Roman" w:cs="Times New Roman"/>
                <w:sz w:val="24"/>
                <w:szCs w:val="24"/>
                <w:lang w:eastAsia="ru-RU"/>
              </w:rPr>
              <w:t xml:space="preserve"> </w:t>
            </w:r>
          </w:p>
        </w:tc>
      </w:tr>
      <w:tr w:rsidR="00103325" w:rsidRPr="00103325" w14:paraId="05EE069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058DC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176.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2143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САМОА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255F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НЕЗАВИСИМОЕ ГОСУДАРСТВО САМОА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C512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WS</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53DA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882</w:t>
            </w:r>
            <w:r w:rsidRPr="00103325">
              <w:rPr>
                <w:rFonts w:ascii="Times New Roman" w:eastAsia="Times New Roman" w:hAnsi="Times New Roman" w:cs="Times New Roman"/>
                <w:sz w:val="24"/>
                <w:szCs w:val="24"/>
                <w:lang w:eastAsia="ru-RU"/>
              </w:rPr>
              <w:t xml:space="preserve"> </w:t>
            </w:r>
          </w:p>
        </w:tc>
      </w:tr>
      <w:tr w:rsidR="00103325" w:rsidRPr="00103325" w14:paraId="1058013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77FCE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177.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F05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САН-ТОМЕ И ПРИНСИПИ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6368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ДЕМОКРАТИЧЕСКАЯ РЕСПУБЛИКА САН-ТОМЕ И ПРИНСИПИ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A09C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ST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8F9B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678</w:t>
            </w:r>
            <w:r w:rsidRPr="00103325">
              <w:rPr>
                <w:rFonts w:ascii="Times New Roman" w:eastAsia="Times New Roman" w:hAnsi="Times New Roman" w:cs="Times New Roman"/>
                <w:sz w:val="24"/>
                <w:szCs w:val="24"/>
                <w:lang w:eastAsia="ru-RU"/>
              </w:rPr>
              <w:t xml:space="preserve"> </w:t>
            </w:r>
          </w:p>
        </w:tc>
      </w:tr>
      <w:tr w:rsidR="00103325" w:rsidRPr="00103325" w14:paraId="42B0FB1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B32EE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178.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655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САН-МАРИНО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4313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САН-МАРИНО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5728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SM</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396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674</w:t>
            </w:r>
            <w:r w:rsidRPr="00103325">
              <w:rPr>
                <w:rFonts w:ascii="Times New Roman" w:eastAsia="Times New Roman" w:hAnsi="Times New Roman" w:cs="Times New Roman"/>
                <w:sz w:val="24"/>
                <w:szCs w:val="24"/>
                <w:lang w:eastAsia="ru-RU"/>
              </w:rPr>
              <w:t xml:space="preserve"> </w:t>
            </w:r>
          </w:p>
        </w:tc>
      </w:tr>
      <w:tr w:rsidR="00103325" w:rsidRPr="00103325" w14:paraId="5F59B2E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A9CFB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179.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B1A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САУДОВСКАЯ АРАВИЯ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1D6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КОРОЛЕВСТВО САУДОВСКАЯ АРАВИЯ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9BB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SA</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280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682</w:t>
            </w:r>
            <w:r w:rsidRPr="00103325">
              <w:rPr>
                <w:rFonts w:ascii="Times New Roman" w:eastAsia="Times New Roman" w:hAnsi="Times New Roman" w:cs="Times New Roman"/>
                <w:sz w:val="24"/>
                <w:szCs w:val="24"/>
                <w:lang w:eastAsia="ru-RU"/>
              </w:rPr>
              <w:t xml:space="preserve"> </w:t>
            </w:r>
          </w:p>
        </w:tc>
      </w:tr>
      <w:tr w:rsidR="00103325" w:rsidRPr="00103325" w14:paraId="76C13A8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F30FD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180.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51F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СВАЗИЛЕНД</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0BBC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КОРОЛЕВСТВО СВАЗИЛЕНД</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213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SZ</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B21A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748</w:t>
            </w:r>
            <w:r w:rsidRPr="00103325">
              <w:rPr>
                <w:rFonts w:ascii="Times New Roman" w:eastAsia="Times New Roman" w:hAnsi="Times New Roman" w:cs="Times New Roman"/>
                <w:sz w:val="24"/>
                <w:szCs w:val="24"/>
                <w:lang w:eastAsia="ru-RU"/>
              </w:rPr>
              <w:t xml:space="preserve"> </w:t>
            </w:r>
          </w:p>
        </w:tc>
      </w:tr>
      <w:tr w:rsidR="00103325" w:rsidRPr="00103325" w14:paraId="62A3F38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DEEAA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181.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FE95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СВЯТАЯ ЕЛЕНА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B2B0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ОСТРОВ СВЯТОЙ ЕЛЕНЫ (БРИТ.)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26E6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SН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400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654</w:t>
            </w:r>
            <w:r w:rsidRPr="00103325">
              <w:rPr>
                <w:rFonts w:ascii="Times New Roman" w:eastAsia="Times New Roman" w:hAnsi="Times New Roman" w:cs="Times New Roman"/>
                <w:sz w:val="24"/>
                <w:szCs w:val="24"/>
                <w:lang w:eastAsia="ru-RU"/>
              </w:rPr>
              <w:t xml:space="preserve"> </w:t>
            </w:r>
          </w:p>
        </w:tc>
      </w:tr>
      <w:tr w:rsidR="00103325" w:rsidRPr="00103325" w14:paraId="1548DDC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6C1A7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182.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956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СЕЙШЕЛЫ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BB44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СЕЙШЕЛЫ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503E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SC</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6CE9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690</w:t>
            </w:r>
            <w:r w:rsidRPr="00103325">
              <w:rPr>
                <w:rFonts w:ascii="Times New Roman" w:eastAsia="Times New Roman" w:hAnsi="Times New Roman" w:cs="Times New Roman"/>
                <w:sz w:val="24"/>
                <w:szCs w:val="24"/>
                <w:lang w:eastAsia="ru-RU"/>
              </w:rPr>
              <w:t xml:space="preserve"> </w:t>
            </w:r>
          </w:p>
        </w:tc>
      </w:tr>
      <w:tr w:rsidR="00103325" w:rsidRPr="00103325" w14:paraId="5512291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771EC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183.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ADF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СЕН-БАРТЕЛЕМИ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7702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СЕН-БАРТЕЛЕМИ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AA3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BL</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2B3E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652</w:t>
            </w:r>
            <w:r w:rsidRPr="00103325">
              <w:rPr>
                <w:rFonts w:ascii="Times New Roman" w:eastAsia="Times New Roman" w:hAnsi="Times New Roman" w:cs="Times New Roman"/>
                <w:sz w:val="24"/>
                <w:szCs w:val="24"/>
                <w:lang w:eastAsia="ru-RU"/>
              </w:rPr>
              <w:t xml:space="preserve"> </w:t>
            </w:r>
          </w:p>
        </w:tc>
      </w:tr>
      <w:tr w:rsidR="00103325" w:rsidRPr="00103325" w14:paraId="2585DB7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4BED7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184.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5897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СЕН-МАРТЕН (НИД.)</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824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СЕН-МАРТЕН (НИД.)</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229E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MF</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5E3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534</w:t>
            </w:r>
            <w:r w:rsidRPr="00103325">
              <w:rPr>
                <w:rFonts w:ascii="Times New Roman" w:eastAsia="Times New Roman" w:hAnsi="Times New Roman" w:cs="Times New Roman"/>
                <w:sz w:val="24"/>
                <w:szCs w:val="24"/>
                <w:lang w:eastAsia="ru-RU"/>
              </w:rPr>
              <w:t xml:space="preserve"> </w:t>
            </w:r>
          </w:p>
        </w:tc>
      </w:tr>
      <w:tr w:rsidR="00103325" w:rsidRPr="00103325" w14:paraId="4E06D85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B417C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185.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62C9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СЕН-МАРТЕН (ФР.)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CDD9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СЕН-МАРТЕН (ФР.)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ADA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MF</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33B7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663</w:t>
            </w:r>
            <w:r w:rsidRPr="00103325">
              <w:rPr>
                <w:rFonts w:ascii="Times New Roman" w:eastAsia="Times New Roman" w:hAnsi="Times New Roman" w:cs="Times New Roman"/>
                <w:sz w:val="24"/>
                <w:szCs w:val="24"/>
                <w:lang w:eastAsia="ru-RU"/>
              </w:rPr>
              <w:t xml:space="preserve"> </w:t>
            </w:r>
          </w:p>
        </w:tc>
      </w:tr>
      <w:tr w:rsidR="00103325" w:rsidRPr="00103325" w14:paraId="45B0189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7A76F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186.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7259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СЕН-ПЬЕР И МИКЕЛОН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C2C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СЕН-ПЬЕР И МИКЕЛОН (ФР.)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9EE0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PM</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0FAE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666</w:t>
            </w:r>
            <w:r w:rsidRPr="00103325">
              <w:rPr>
                <w:rFonts w:ascii="Times New Roman" w:eastAsia="Times New Roman" w:hAnsi="Times New Roman" w:cs="Times New Roman"/>
                <w:sz w:val="24"/>
                <w:szCs w:val="24"/>
                <w:lang w:eastAsia="ru-RU"/>
              </w:rPr>
              <w:t xml:space="preserve"> </w:t>
            </w:r>
          </w:p>
        </w:tc>
      </w:tr>
      <w:tr w:rsidR="00103325" w:rsidRPr="00103325" w14:paraId="75739E1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FAB9F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187.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285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СЕНЕГАЛ</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6F74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СЕНЕГАЛ</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18B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S</w:t>
            </w:r>
            <w:r w:rsidRPr="00103325">
              <w:rPr>
                <w:rFonts w:ascii="Times New Roman" w:eastAsia="Times New Roman" w:hAnsi="Times New Roman" w:cs="Times New Roman"/>
                <w:sz w:val="20"/>
                <w:szCs w:val="20"/>
                <w:lang w:val="en-US" w:eastAsia="ru-RU"/>
              </w:rPr>
              <w:t>N</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F3C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686</w:t>
            </w:r>
            <w:r w:rsidRPr="00103325">
              <w:rPr>
                <w:rFonts w:ascii="Times New Roman" w:eastAsia="Times New Roman" w:hAnsi="Times New Roman" w:cs="Times New Roman"/>
                <w:sz w:val="24"/>
                <w:szCs w:val="24"/>
                <w:lang w:eastAsia="ru-RU"/>
              </w:rPr>
              <w:t xml:space="preserve"> </w:t>
            </w:r>
          </w:p>
        </w:tc>
      </w:tr>
      <w:tr w:rsidR="00103325" w:rsidRPr="00103325" w14:paraId="60C5377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F842D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188.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0FF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СЕНТ-ВИНСЕНТ И ГРЕНАДИНЫ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2218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СЕНТ-ВИНСЕНТ И ГРЕНАДИНЫ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08C1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VC</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3FB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670</w:t>
            </w:r>
            <w:r w:rsidRPr="00103325">
              <w:rPr>
                <w:rFonts w:ascii="Times New Roman" w:eastAsia="Times New Roman" w:hAnsi="Times New Roman" w:cs="Times New Roman"/>
                <w:sz w:val="24"/>
                <w:szCs w:val="24"/>
                <w:lang w:eastAsia="ru-RU"/>
              </w:rPr>
              <w:t xml:space="preserve"> </w:t>
            </w:r>
          </w:p>
        </w:tc>
      </w:tr>
    </w:tbl>
    <w:p w14:paraId="08EE99D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4490A85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7C98012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80"/>
        <w:gridCol w:w="2211"/>
        <w:gridCol w:w="4381"/>
        <w:gridCol w:w="1235"/>
        <w:gridCol w:w="1132"/>
      </w:tblGrid>
      <w:tr w:rsidR="00103325" w:rsidRPr="00103325" w14:paraId="6DC8B2FF" w14:textId="77777777" w:rsidTr="00103325">
        <w:trPr>
          <w:cantSplit/>
          <w:trHeight w:val="1215"/>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E7026CD"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w:t>
            </w:r>
            <w:r w:rsidRPr="00103325">
              <w:rPr>
                <w:rFonts w:ascii="Times New Roman" w:eastAsia="Times New Roman" w:hAnsi="Times New Roman" w:cs="Times New Roman"/>
                <w:b/>
                <w:bCs/>
                <w:sz w:val="20"/>
                <w:szCs w:val="20"/>
                <w:lang w:eastAsia="ru-RU"/>
              </w:rPr>
              <w:br/>
              <w:t>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D822D"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Краткое название страны</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C7F45A"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Полное название страны</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F61223"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Буквенный код</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22A2B5"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Цифровой код</w:t>
            </w:r>
            <w:r w:rsidRPr="00103325">
              <w:rPr>
                <w:rFonts w:ascii="Times New Roman" w:eastAsia="Times New Roman" w:hAnsi="Times New Roman" w:cs="Times New Roman"/>
                <w:b/>
                <w:bCs/>
                <w:sz w:val="24"/>
                <w:szCs w:val="24"/>
                <w:lang w:eastAsia="ru-RU"/>
              </w:rPr>
              <w:t xml:space="preserve"> </w:t>
            </w:r>
          </w:p>
        </w:tc>
      </w:tr>
      <w:tr w:rsidR="00103325" w:rsidRPr="00103325" w14:paraId="00B1864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787D8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189.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BF8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СЕНТ-КИТС И НЕВИС</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6B5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ФЕДЕРАЦИЯ СЕНТ-КИТС (СЕНТ-КРИСТОФЕР) И НЕВИС</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3AA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K</w:t>
            </w:r>
            <w:r w:rsidRPr="00103325">
              <w:rPr>
                <w:rFonts w:ascii="Times New Roman" w:eastAsia="Times New Roman" w:hAnsi="Times New Roman" w:cs="Times New Roman"/>
                <w:sz w:val="20"/>
                <w:szCs w:val="20"/>
                <w:lang w:val="en-US" w:eastAsia="ru-RU"/>
              </w:rPr>
              <w:t>N</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8418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659</w:t>
            </w:r>
            <w:r w:rsidRPr="00103325">
              <w:rPr>
                <w:rFonts w:ascii="Times New Roman" w:eastAsia="Times New Roman" w:hAnsi="Times New Roman" w:cs="Times New Roman"/>
                <w:sz w:val="24"/>
                <w:szCs w:val="24"/>
                <w:lang w:eastAsia="ru-RU"/>
              </w:rPr>
              <w:t xml:space="preserve"> </w:t>
            </w:r>
          </w:p>
        </w:tc>
      </w:tr>
      <w:tr w:rsidR="00103325" w:rsidRPr="00103325" w14:paraId="66EEB08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578DE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lastRenderedPageBreak/>
              <w:t>190.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25D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СЕНТ-ЛЮСИЯ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EB2B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СЕНТ-ЛЮСИЯ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EFD0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LC</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2238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662</w:t>
            </w:r>
            <w:r w:rsidRPr="00103325">
              <w:rPr>
                <w:rFonts w:ascii="Times New Roman" w:eastAsia="Times New Roman" w:hAnsi="Times New Roman" w:cs="Times New Roman"/>
                <w:sz w:val="24"/>
                <w:szCs w:val="24"/>
                <w:lang w:eastAsia="ru-RU"/>
              </w:rPr>
              <w:t xml:space="preserve"> </w:t>
            </w:r>
          </w:p>
        </w:tc>
      </w:tr>
      <w:tr w:rsidR="00103325" w:rsidRPr="00103325" w14:paraId="581C11C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DF793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191.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D5CE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СЕРБИЯ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3BA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СЕРБИЯ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30B4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RS</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9A3C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688</w:t>
            </w:r>
            <w:r w:rsidRPr="00103325">
              <w:rPr>
                <w:rFonts w:ascii="Times New Roman" w:eastAsia="Times New Roman" w:hAnsi="Times New Roman" w:cs="Times New Roman"/>
                <w:sz w:val="24"/>
                <w:szCs w:val="24"/>
                <w:lang w:eastAsia="ru-RU"/>
              </w:rPr>
              <w:t xml:space="preserve"> </w:t>
            </w:r>
          </w:p>
        </w:tc>
      </w:tr>
      <w:tr w:rsidR="00103325" w:rsidRPr="00103325" w14:paraId="3DD1EFF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7E25F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192.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6351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СИНГАПУР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46E8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СИНГАПУР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5D5E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SG</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08F5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702</w:t>
            </w:r>
            <w:r w:rsidRPr="00103325">
              <w:rPr>
                <w:rFonts w:ascii="Times New Roman" w:eastAsia="Times New Roman" w:hAnsi="Times New Roman" w:cs="Times New Roman"/>
                <w:sz w:val="24"/>
                <w:szCs w:val="24"/>
                <w:lang w:eastAsia="ru-RU"/>
              </w:rPr>
              <w:t xml:space="preserve"> </w:t>
            </w:r>
          </w:p>
        </w:tc>
      </w:tr>
      <w:tr w:rsidR="00103325" w:rsidRPr="00103325" w14:paraId="46B0581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9F060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193.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BE72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СИРИЯ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CD8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СИРИЙСКАЯ АРАБСКАЯ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449B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SY</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8E7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760</w:t>
            </w:r>
            <w:r w:rsidRPr="00103325">
              <w:rPr>
                <w:rFonts w:ascii="Times New Roman" w:eastAsia="Times New Roman" w:hAnsi="Times New Roman" w:cs="Times New Roman"/>
                <w:sz w:val="24"/>
                <w:szCs w:val="24"/>
                <w:lang w:eastAsia="ru-RU"/>
              </w:rPr>
              <w:t xml:space="preserve"> </w:t>
            </w:r>
          </w:p>
        </w:tc>
      </w:tr>
      <w:tr w:rsidR="00103325" w:rsidRPr="00103325" w14:paraId="535C342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63151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194.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B72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СЛОВАКИЯ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0544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СЛОВАЦКАЯ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2ADA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SK</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F0B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703</w:t>
            </w:r>
            <w:r w:rsidRPr="00103325">
              <w:rPr>
                <w:rFonts w:ascii="Times New Roman" w:eastAsia="Times New Roman" w:hAnsi="Times New Roman" w:cs="Times New Roman"/>
                <w:sz w:val="24"/>
                <w:szCs w:val="24"/>
                <w:lang w:eastAsia="ru-RU"/>
              </w:rPr>
              <w:t xml:space="preserve"> </w:t>
            </w:r>
          </w:p>
        </w:tc>
      </w:tr>
      <w:tr w:rsidR="00103325" w:rsidRPr="00103325" w14:paraId="339D373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348C9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195.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56E9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СЛОВЕНИЯ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4B4F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СЛОВЕНИЯ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D28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SI</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4199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705</w:t>
            </w:r>
            <w:r w:rsidRPr="00103325">
              <w:rPr>
                <w:rFonts w:ascii="Times New Roman" w:eastAsia="Times New Roman" w:hAnsi="Times New Roman" w:cs="Times New Roman"/>
                <w:sz w:val="24"/>
                <w:szCs w:val="24"/>
                <w:lang w:eastAsia="ru-RU"/>
              </w:rPr>
              <w:t xml:space="preserve"> </w:t>
            </w:r>
          </w:p>
        </w:tc>
      </w:tr>
      <w:tr w:rsidR="00103325" w:rsidRPr="00103325" w14:paraId="09D036D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15B64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196.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3280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СОЕДИНЕННОЕ КОРОЛЕВСТВО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7913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СОЕДИНЕННОЕ КОРОЛЕВСТВО ВЕЛИКОБРИТАНИИ И СЕВЕРНОЙ ИРЛАНДИИ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FB92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GB</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2F04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826</w:t>
            </w:r>
            <w:r w:rsidRPr="00103325">
              <w:rPr>
                <w:rFonts w:ascii="Times New Roman" w:eastAsia="Times New Roman" w:hAnsi="Times New Roman" w:cs="Times New Roman"/>
                <w:sz w:val="24"/>
                <w:szCs w:val="24"/>
                <w:lang w:eastAsia="ru-RU"/>
              </w:rPr>
              <w:t xml:space="preserve"> </w:t>
            </w:r>
          </w:p>
        </w:tc>
      </w:tr>
      <w:tr w:rsidR="00103325" w:rsidRPr="00103325" w14:paraId="5AE4162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3D517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197.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FEB5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СОЛОМОНОВЫ ОСТРОВА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7FA8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СОЛОМОНОВЫ ОСТРОВА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9F4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SB</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336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090</w:t>
            </w:r>
            <w:r w:rsidRPr="00103325">
              <w:rPr>
                <w:rFonts w:ascii="Times New Roman" w:eastAsia="Times New Roman" w:hAnsi="Times New Roman" w:cs="Times New Roman"/>
                <w:sz w:val="24"/>
                <w:szCs w:val="24"/>
                <w:lang w:eastAsia="ru-RU"/>
              </w:rPr>
              <w:t xml:space="preserve"> </w:t>
            </w:r>
          </w:p>
        </w:tc>
      </w:tr>
      <w:tr w:rsidR="00103325" w:rsidRPr="00103325" w14:paraId="5FF2921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B31E7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198.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7F68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СОМАЛИ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EBAD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СОМАЛИЙСКАЯ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705B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SO</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84FD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706</w:t>
            </w:r>
            <w:r w:rsidRPr="00103325">
              <w:rPr>
                <w:rFonts w:ascii="Times New Roman" w:eastAsia="Times New Roman" w:hAnsi="Times New Roman" w:cs="Times New Roman"/>
                <w:sz w:val="24"/>
                <w:szCs w:val="24"/>
                <w:lang w:eastAsia="ru-RU"/>
              </w:rPr>
              <w:t xml:space="preserve"> </w:t>
            </w:r>
          </w:p>
        </w:tc>
      </w:tr>
      <w:tr w:rsidR="00103325" w:rsidRPr="00103325" w14:paraId="29D1A8A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7DAC9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199.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61E1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СУДАН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0F44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СУДАН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B3EC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SD</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8A11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736</w:t>
            </w:r>
            <w:r w:rsidRPr="00103325">
              <w:rPr>
                <w:rFonts w:ascii="Times New Roman" w:eastAsia="Times New Roman" w:hAnsi="Times New Roman" w:cs="Times New Roman"/>
                <w:sz w:val="24"/>
                <w:szCs w:val="24"/>
                <w:lang w:eastAsia="ru-RU"/>
              </w:rPr>
              <w:t xml:space="preserve"> </w:t>
            </w:r>
          </w:p>
        </w:tc>
      </w:tr>
      <w:tr w:rsidR="00103325" w:rsidRPr="00103325" w14:paraId="57AD6B1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B4087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200.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102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СУРИНАМ</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DEA4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СУРИНАМ</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784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SR</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526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740</w:t>
            </w:r>
            <w:r w:rsidRPr="00103325">
              <w:rPr>
                <w:rFonts w:ascii="Times New Roman" w:eastAsia="Times New Roman" w:hAnsi="Times New Roman" w:cs="Times New Roman"/>
                <w:sz w:val="24"/>
                <w:szCs w:val="24"/>
                <w:lang w:eastAsia="ru-RU"/>
              </w:rPr>
              <w:t xml:space="preserve"> </w:t>
            </w:r>
          </w:p>
        </w:tc>
      </w:tr>
      <w:tr w:rsidR="00103325" w:rsidRPr="00103325" w14:paraId="76F5DB1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2F333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201.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006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США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D419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СОЕДИНЕННЫЕ ШТАТЫ АМЕРИКИ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DABF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US</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E395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840</w:t>
            </w:r>
            <w:r w:rsidRPr="00103325">
              <w:rPr>
                <w:rFonts w:ascii="Times New Roman" w:eastAsia="Times New Roman" w:hAnsi="Times New Roman" w:cs="Times New Roman"/>
                <w:sz w:val="24"/>
                <w:szCs w:val="24"/>
                <w:lang w:eastAsia="ru-RU"/>
              </w:rPr>
              <w:t xml:space="preserve"> </w:t>
            </w:r>
          </w:p>
        </w:tc>
      </w:tr>
      <w:tr w:rsidR="00103325" w:rsidRPr="00103325" w14:paraId="183D4D4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0E20A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202.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BA6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СЬЕРРА-ЛЕОНЕ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B512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СЬЕРРА-ЛЕОНЕ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A5F0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SL</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F872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694</w:t>
            </w:r>
            <w:r w:rsidRPr="00103325">
              <w:rPr>
                <w:rFonts w:ascii="Times New Roman" w:eastAsia="Times New Roman" w:hAnsi="Times New Roman" w:cs="Times New Roman"/>
                <w:sz w:val="24"/>
                <w:szCs w:val="24"/>
                <w:lang w:eastAsia="ru-RU"/>
              </w:rPr>
              <w:t xml:space="preserve"> </w:t>
            </w:r>
          </w:p>
        </w:tc>
      </w:tr>
      <w:tr w:rsidR="00103325" w:rsidRPr="00103325" w14:paraId="52D8571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2CB22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203.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66D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ТАДЖИКИСТАН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983E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ТАДЖИКИСТАН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A75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TJ</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7AEC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762</w:t>
            </w:r>
            <w:r w:rsidRPr="00103325">
              <w:rPr>
                <w:rFonts w:ascii="Times New Roman" w:eastAsia="Times New Roman" w:hAnsi="Times New Roman" w:cs="Times New Roman"/>
                <w:sz w:val="24"/>
                <w:szCs w:val="24"/>
                <w:lang w:eastAsia="ru-RU"/>
              </w:rPr>
              <w:t xml:space="preserve"> </w:t>
            </w:r>
          </w:p>
        </w:tc>
      </w:tr>
      <w:tr w:rsidR="00103325" w:rsidRPr="00103325" w14:paraId="1614D0F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090E3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204.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8BB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ТАИЛАНД</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1AC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КОРОЛЕВСТВО ТАИЛАНД</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74AF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TН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8FEA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764</w:t>
            </w:r>
            <w:r w:rsidRPr="00103325">
              <w:rPr>
                <w:rFonts w:ascii="Times New Roman" w:eastAsia="Times New Roman" w:hAnsi="Times New Roman" w:cs="Times New Roman"/>
                <w:sz w:val="24"/>
                <w:szCs w:val="24"/>
                <w:lang w:eastAsia="ru-RU"/>
              </w:rPr>
              <w:t xml:space="preserve"> </w:t>
            </w:r>
          </w:p>
        </w:tc>
      </w:tr>
      <w:tr w:rsidR="00103325" w:rsidRPr="00103325" w14:paraId="43C318A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7A0A4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205.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6A7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ТАЙВАНЬ</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0E84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ТАЙВАНЬ (ПРОВИНЦИЯ КИТАЯ)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FA4E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TW</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9F21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158</w:t>
            </w:r>
            <w:r w:rsidRPr="00103325">
              <w:rPr>
                <w:rFonts w:ascii="Times New Roman" w:eastAsia="Times New Roman" w:hAnsi="Times New Roman" w:cs="Times New Roman"/>
                <w:sz w:val="24"/>
                <w:szCs w:val="24"/>
                <w:lang w:eastAsia="ru-RU"/>
              </w:rPr>
              <w:t xml:space="preserve"> </w:t>
            </w:r>
          </w:p>
        </w:tc>
      </w:tr>
      <w:tr w:rsidR="00103325" w:rsidRPr="00103325" w14:paraId="33268AA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E95BC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206.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687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ТАНЗАНИЯ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8FC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ОБЪЕДИНЕННАЯ РЕСПУБЛИКА ТАНЗАНИЯ (ОРТ)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287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TZ</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6441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834</w:t>
            </w:r>
            <w:r w:rsidRPr="00103325">
              <w:rPr>
                <w:rFonts w:ascii="Times New Roman" w:eastAsia="Times New Roman" w:hAnsi="Times New Roman" w:cs="Times New Roman"/>
                <w:sz w:val="24"/>
                <w:szCs w:val="24"/>
                <w:lang w:eastAsia="ru-RU"/>
              </w:rPr>
              <w:t xml:space="preserve"> </w:t>
            </w:r>
          </w:p>
        </w:tc>
      </w:tr>
      <w:tr w:rsidR="00103325" w:rsidRPr="00103325" w14:paraId="37FCB9C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8A156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207.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AAF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ТЕРКС И КАЙКОС</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471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ОСТРОВА ТЕРКС И КАЙКОС (БРИТ.)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4C7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TC</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26F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796</w:t>
            </w:r>
            <w:r w:rsidRPr="00103325">
              <w:rPr>
                <w:rFonts w:ascii="Times New Roman" w:eastAsia="Times New Roman" w:hAnsi="Times New Roman" w:cs="Times New Roman"/>
                <w:sz w:val="24"/>
                <w:szCs w:val="24"/>
                <w:lang w:eastAsia="ru-RU"/>
              </w:rPr>
              <w:t xml:space="preserve"> </w:t>
            </w:r>
          </w:p>
        </w:tc>
      </w:tr>
      <w:tr w:rsidR="00103325" w:rsidRPr="00103325" w14:paraId="0DE0F4B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57084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208.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84C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ТИМОР-ЛЕСТЕ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49F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ДЕМОКРАТИЧЕСКАЯ РЕСПУБЛИКА ТИМОР-ЛЕСТЕ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EA0C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TP</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F1B6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626</w:t>
            </w:r>
            <w:r w:rsidRPr="00103325">
              <w:rPr>
                <w:rFonts w:ascii="Times New Roman" w:eastAsia="Times New Roman" w:hAnsi="Times New Roman" w:cs="Times New Roman"/>
                <w:sz w:val="24"/>
                <w:szCs w:val="24"/>
                <w:lang w:eastAsia="ru-RU"/>
              </w:rPr>
              <w:t xml:space="preserve"> </w:t>
            </w:r>
          </w:p>
        </w:tc>
      </w:tr>
      <w:tr w:rsidR="00103325" w:rsidRPr="00103325" w14:paraId="303A5BB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A1930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209.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EFB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ТОГО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9DF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ТОГОЛЕЗСКАЯ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D79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TG</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88A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768</w:t>
            </w:r>
            <w:r w:rsidRPr="00103325">
              <w:rPr>
                <w:rFonts w:ascii="Times New Roman" w:eastAsia="Times New Roman" w:hAnsi="Times New Roman" w:cs="Times New Roman"/>
                <w:sz w:val="24"/>
                <w:szCs w:val="24"/>
                <w:lang w:eastAsia="ru-RU"/>
              </w:rPr>
              <w:t xml:space="preserve"> </w:t>
            </w:r>
          </w:p>
        </w:tc>
      </w:tr>
      <w:tr w:rsidR="00103325" w:rsidRPr="00103325" w14:paraId="76DB3F5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9DC40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210.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A59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ТОКЕЛАУ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8EF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ТОКЕЛАУ (ЮНИОН) (Н. ЗЕЛ.)</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949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TK</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8EE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772</w:t>
            </w:r>
            <w:r w:rsidRPr="00103325">
              <w:rPr>
                <w:rFonts w:ascii="Times New Roman" w:eastAsia="Times New Roman" w:hAnsi="Times New Roman" w:cs="Times New Roman"/>
                <w:sz w:val="24"/>
                <w:szCs w:val="24"/>
                <w:lang w:eastAsia="ru-RU"/>
              </w:rPr>
              <w:t xml:space="preserve"> </w:t>
            </w:r>
          </w:p>
        </w:tc>
      </w:tr>
      <w:tr w:rsidR="00103325" w:rsidRPr="00103325" w14:paraId="7EB1363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419C2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211.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A9B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ТОНГА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D5F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КОРОЛЕВСТВО ТОНГА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3D2C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TO</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DCCD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776</w:t>
            </w:r>
            <w:r w:rsidRPr="00103325">
              <w:rPr>
                <w:rFonts w:ascii="Times New Roman" w:eastAsia="Times New Roman" w:hAnsi="Times New Roman" w:cs="Times New Roman"/>
                <w:sz w:val="24"/>
                <w:szCs w:val="24"/>
                <w:lang w:eastAsia="ru-RU"/>
              </w:rPr>
              <w:t xml:space="preserve"> </w:t>
            </w:r>
          </w:p>
        </w:tc>
      </w:tr>
      <w:tr w:rsidR="00103325" w:rsidRPr="00103325" w14:paraId="567B648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F79C5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212.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8E50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ТРИНИДАД И ТОБАГО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124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ТРИНИДАД И ТОБАГО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EF2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TT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C1D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780</w:t>
            </w:r>
            <w:r w:rsidRPr="00103325">
              <w:rPr>
                <w:rFonts w:ascii="Times New Roman" w:eastAsia="Times New Roman" w:hAnsi="Times New Roman" w:cs="Times New Roman"/>
                <w:sz w:val="24"/>
                <w:szCs w:val="24"/>
                <w:lang w:eastAsia="ru-RU"/>
              </w:rPr>
              <w:t xml:space="preserve"> </w:t>
            </w:r>
          </w:p>
        </w:tc>
      </w:tr>
      <w:tr w:rsidR="00103325" w:rsidRPr="00103325" w14:paraId="7A224F2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6CC00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213.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420B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ТУВАЛУ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C662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ТУВАЛУ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BA0E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TV</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C62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798</w:t>
            </w:r>
            <w:r w:rsidRPr="00103325">
              <w:rPr>
                <w:rFonts w:ascii="Times New Roman" w:eastAsia="Times New Roman" w:hAnsi="Times New Roman" w:cs="Times New Roman"/>
                <w:sz w:val="24"/>
                <w:szCs w:val="24"/>
                <w:lang w:eastAsia="ru-RU"/>
              </w:rPr>
              <w:t xml:space="preserve"> </w:t>
            </w:r>
          </w:p>
        </w:tc>
      </w:tr>
      <w:tr w:rsidR="00103325" w:rsidRPr="00103325" w14:paraId="513FCF8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1436F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214.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A7C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ТУНИС</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A99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ТУНИССКАЯ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9EC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T</w:t>
            </w:r>
            <w:r w:rsidRPr="00103325">
              <w:rPr>
                <w:rFonts w:ascii="Times New Roman" w:eastAsia="Times New Roman" w:hAnsi="Times New Roman" w:cs="Times New Roman"/>
                <w:sz w:val="20"/>
                <w:szCs w:val="20"/>
                <w:lang w:val="en-US" w:eastAsia="ru-RU"/>
              </w:rPr>
              <w:t>N</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44B7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788</w:t>
            </w:r>
            <w:r w:rsidRPr="00103325">
              <w:rPr>
                <w:rFonts w:ascii="Times New Roman" w:eastAsia="Times New Roman" w:hAnsi="Times New Roman" w:cs="Times New Roman"/>
                <w:sz w:val="24"/>
                <w:szCs w:val="24"/>
                <w:lang w:eastAsia="ru-RU"/>
              </w:rPr>
              <w:t xml:space="preserve"> </w:t>
            </w:r>
          </w:p>
        </w:tc>
      </w:tr>
      <w:tr w:rsidR="00103325" w:rsidRPr="00103325" w14:paraId="7BE65BF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808A8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215.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E0D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ТУРКМЕНИЯ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9747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ТУРКМЕНИСТАН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0C4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TM</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9908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795</w:t>
            </w:r>
            <w:r w:rsidRPr="00103325">
              <w:rPr>
                <w:rFonts w:ascii="Times New Roman" w:eastAsia="Times New Roman" w:hAnsi="Times New Roman" w:cs="Times New Roman"/>
                <w:sz w:val="24"/>
                <w:szCs w:val="24"/>
                <w:lang w:eastAsia="ru-RU"/>
              </w:rPr>
              <w:t xml:space="preserve"> </w:t>
            </w:r>
          </w:p>
        </w:tc>
      </w:tr>
      <w:tr w:rsidR="00103325" w:rsidRPr="00103325" w14:paraId="241D068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F6265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216.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D318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ТУРЦИЯ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9EE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ТУРЕЦКАЯ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2C86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TR</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2323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792</w:t>
            </w:r>
            <w:r w:rsidRPr="00103325">
              <w:rPr>
                <w:rFonts w:ascii="Times New Roman" w:eastAsia="Times New Roman" w:hAnsi="Times New Roman" w:cs="Times New Roman"/>
                <w:sz w:val="24"/>
                <w:szCs w:val="24"/>
                <w:lang w:eastAsia="ru-RU"/>
              </w:rPr>
              <w:t xml:space="preserve"> </w:t>
            </w:r>
          </w:p>
        </w:tc>
      </w:tr>
      <w:tr w:rsidR="00103325" w:rsidRPr="00103325" w14:paraId="50E6249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88F6E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217.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D78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УГАНДА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142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УГАНДА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68EB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UG</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2D7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800</w:t>
            </w:r>
            <w:r w:rsidRPr="00103325">
              <w:rPr>
                <w:rFonts w:ascii="Times New Roman" w:eastAsia="Times New Roman" w:hAnsi="Times New Roman" w:cs="Times New Roman"/>
                <w:sz w:val="24"/>
                <w:szCs w:val="24"/>
                <w:lang w:eastAsia="ru-RU"/>
              </w:rPr>
              <w:t xml:space="preserve"> </w:t>
            </w:r>
          </w:p>
        </w:tc>
      </w:tr>
      <w:tr w:rsidR="00103325" w:rsidRPr="00103325" w14:paraId="0333171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81648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218.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04D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УЗБЕКИСТАН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CBAA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УЗБЕКИСТАН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277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UZ</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9989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860</w:t>
            </w:r>
            <w:r w:rsidRPr="00103325">
              <w:rPr>
                <w:rFonts w:ascii="Times New Roman" w:eastAsia="Times New Roman" w:hAnsi="Times New Roman" w:cs="Times New Roman"/>
                <w:sz w:val="24"/>
                <w:szCs w:val="24"/>
                <w:lang w:eastAsia="ru-RU"/>
              </w:rPr>
              <w:t xml:space="preserve"> </w:t>
            </w:r>
          </w:p>
        </w:tc>
      </w:tr>
      <w:tr w:rsidR="00103325" w:rsidRPr="00103325" w14:paraId="6EAE6EC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A08D7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219.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2C1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УКРАИНА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FAA5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УКРАИНА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9CE6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UA</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30B5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804</w:t>
            </w:r>
            <w:r w:rsidRPr="00103325">
              <w:rPr>
                <w:rFonts w:ascii="Times New Roman" w:eastAsia="Times New Roman" w:hAnsi="Times New Roman" w:cs="Times New Roman"/>
                <w:sz w:val="24"/>
                <w:szCs w:val="24"/>
                <w:lang w:eastAsia="ru-RU"/>
              </w:rPr>
              <w:t xml:space="preserve"> </w:t>
            </w:r>
          </w:p>
        </w:tc>
      </w:tr>
      <w:tr w:rsidR="00103325" w:rsidRPr="00103325" w14:paraId="2184AEC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4DD56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220.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48CC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УОЛЛИС И ФУТУНА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B08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ОСТРОВА УОЛЛИС И ФУТУНА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D28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WF</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4CC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876</w:t>
            </w:r>
            <w:r w:rsidRPr="00103325">
              <w:rPr>
                <w:rFonts w:ascii="Times New Roman" w:eastAsia="Times New Roman" w:hAnsi="Times New Roman" w:cs="Times New Roman"/>
                <w:sz w:val="24"/>
                <w:szCs w:val="24"/>
                <w:lang w:eastAsia="ru-RU"/>
              </w:rPr>
              <w:t xml:space="preserve"> </w:t>
            </w:r>
          </w:p>
        </w:tc>
      </w:tr>
      <w:tr w:rsidR="00103325" w:rsidRPr="00103325" w14:paraId="75CC12D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A30B4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221.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9ED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УРУГВАЙ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2D6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ВОСТОЧНАЯ РЕСПУБЛИКА</w:t>
            </w:r>
            <w:r w:rsidRPr="00103325">
              <w:rPr>
                <w:rFonts w:ascii="Times New Roman" w:eastAsia="Times New Roman" w:hAnsi="Times New Roman" w:cs="Times New Roman"/>
                <w:b/>
                <w:bCs/>
                <w:sz w:val="20"/>
                <w:szCs w:val="20"/>
                <w:lang w:eastAsia="ru-RU"/>
              </w:rPr>
              <w:t xml:space="preserve"> </w:t>
            </w:r>
            <w:r w:rsidRPr="00103325">
              <w:rPr>
                <w:rFonts w:ascii="Times New Roman" w:eastAsia="Times New Roman" w:hAnsi="Times New Roman" w:cs="Times New Roman"/>
                <w:sz w:val="20"/>
                <w:szCs w:val="20"/>
                <w:lang w:eastAsia="ru-RU"/>
              </w:rPr>
              <w:t>УРУГВАЙ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3734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UY</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0CB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858</w:t>
            </w:r>
            <w:r w:rsidRPr="00103325">
              <w:rPr>
                <w:rFonts w:ascii="Times New Roman" w:eastAsia="Times New Roman" w:hAnsi="Times New Roman" w:cs="Times New Roman"/>
                <w:sz w:val="24"/>
                <w:szCs w:val="24"/>
                <w:lang w:eastAsia="ru-RU"/>
              </w:rPr>
              <w:t xml:space="preserve"> </w:t>
            </w:r>
          </w:p>
        </w:tc>
      </w:tr>
      <w:tr w:rsidR="00103325" w:rsidRPr="00103325" w14:paraId="6BA73E2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0FAE6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222.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29E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ФАРЕРСКИЕ ОСТРОВА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9E0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ФАРЕРСКИЕ ОСТРОВА (В СОСТАВЕ ДАНИИ)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1155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FO</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1207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234</w:t>
            </w:r>
            <w:r w:rsidRPr="00103325">
              <w:rPr>
                <w:rFonts w:ascii="Times New Roman" w:eastAsia="Times New Roman" w:hAnsi="Times New Roman" w:cs="Times New Roman"/>
                <w:sz w:val="24"/>
                <w:szCs w:val="24"/>
                <w:lang w:eastAsia="ru-RU"/>
              </w:rPr>
              <w:t xml:space="preserve"> </w:t>
            </w:r>
          </w:p>
        </w:tc>
      </w:tr>
    </w:tbl>
    <w:p w14:paraId="0A07F92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6EEDC2E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325AF62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80"/>
        <w:gridCol w:w="3022"/>
        <w:gridCol w:w="3662"/>
        <w:gridCol w:w="1189"/>
        <w:gridCol w:w="1086"/>
      </w:tblGrid>
      <w:tr w:rsidR="00103325" w:rsidRPr="00103325" w14:paraId="1B81131F" w14:textId="77777777" w:rsidTr="00103325">
        <w:trPr>
          <w:cantSplit/>
          <w:trHeight w:val="1215"/>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6A309AA"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w:t>
            </w:r>
            <w:r w:rsidRPr="00103325">
              <w:rPr>
                <w:rFonts w:ascii="Times New Roman" w:eastAsia="Times New Roman" w:hAnsi="Times New Roman" w:cs="Times New Roman"/>
                <w:b/>
                <w:bCs/>
                <w:sz w:val="20"/>
                <w:szCs w:val="20"/>
                <w:lang w:eastAsia="ru-RU"/>
              </w:rPr>
              <w:br/>
              <w:t>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B6BF7D"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Краткое название страны</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CD422"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Полное название страны</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C2FF42"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Буквенный код</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C757D4"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0"/>
                <w:szCs w:val="20"/>
                <w:lang w:eastAsia="ru-RU"/>
              </w:rPr>
              <w:t>Цифровой код</w:t>
            </w:r>
            <w:r w:rsidRPr="00103325">
              <w:rPr>
                <w:rFonts w:ascii="Times New Roman" w:eastAsia="Times New Roman" w:hAnsi="Times New Roman" w:cs="Times New Roman"/>
                <w:b/>
                <w:bCs/>
                <w:sz w:val="24"/>
                <w:szCs w:val="24"/>
                <w:lang w:eastAsia="ru-RU"/>
              </w:rPr>
              <w:t xml:space="preserve"> </w:t>
            </w:r>
          </w:p>
        </w:tc>
      </w:tr>
      <w:tr w:rsidR="00103325" w:rsidRPr="00103325" w14:paraId="5C528EC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1C73B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223.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2CF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ФИДЖИ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97C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ОСТРОВОВ ФИДЖИ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28B5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FJ</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D03A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242</w:t>
            </w:r>
            <w:r w:rsidRPr="00103325">
              <w:rPr>
                <w:rFonts w:ascii="Times New Roman" w:eastAsia="Times New Roman" w:hAnsi="Times New Roman" w:cs="Times New Roman"/>
                <w:sz w:val="24"/>
                <w:szCs w:val="24"/>
                <w:lang w:eastAsia="ru-RU"/>
              </w:rPr>
              <w:t xml:space="preserve"> </w:t>
            </w:r>
          </w:p>
        </w:tc>
      </w:tr>
      <w:tr w:rsidR="00103325" w:rsidRPr="00103325" w14:paraId="78C70EF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63C48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224.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7D9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ФИЛИППИНЫ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56AA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ФИЛИППИНЫ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426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PН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547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608</w:t>
            </w:r>
            <w:r w:rsidRPr="00103325">
              <w:rPr>
                <w:rFonts w:ascii="Times New Roman" w:eastAsia="Times New Roman" w:hAnsi="Times New Roman" w:cs="Times New Roman"/>
                <w:sz w:val="24"/>
                <w:szCs w:val="24"/>
                <w:lang w:eastAsia="ru-RU"/>
              </w:rPr>
              <w:t xml:space="preserve"> </w:t>
            </w:r>
          </w:p>
        </w:tc>
      </w:tr>
      <w:tr w:rsidR="00103325" w:rsidRPr="00103325" w14:paraId="1F458ED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7972A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225.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5E1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ФИНЛЯНДИЯ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268F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ФИНЛЯНДСКАЯ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53BF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FI</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A80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246</w:t>
            </w:r>
            <w:r w:rsidRPr="00103325">
              <w:rPr>
                <w:rFonts w:ascii="Times New Roman" w:eastAsia="Times New Roman" w:hAnsi="Times New Roman" w:cs="Times New Roman"/>
                <w:sz w:val="24"/>
                <w:szCs w:val="24"/>
                <w:lang w:eastAsia="ru-RU"/>
              </w:rPr>
              <w:t xml:space="preserve"> </w:t>
            </w:r>
          </w:p>
        </w:tc>
      </w:tr>
      <w:tr w:rsidR="00103325" w:rsidRPr="00103325" w14:paraId="4B59693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A8534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lastRenderedPageBreak/>
              <w:t>226.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3B27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ФОЛКЛЕНДСКИЕ ОСТРОВА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5AA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ФОЛКЛЕНДСКИЕ ОСТРОВА (МАЛЬВИНСКИЕ)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5CA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FK</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45D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238</w:t>
            </w:r>
            <w:r w:rsidRPr="00103325">
              <w:rPr>
                <w:rFonts w:ascii="Times New Roman" w:eastAsia="Times New Roman" w:hAnsi="Times New Roman" w:cs="Times New Roman"/>
                <w:sz w:val="24"/>
                <w:szCs w:val="24"/>
                <w:lang w:eastAsia="ru-RU"/>
              </w:rPr>
              <w:t xml:space="preserve"> </w:t>
            </w:r>
          </w:p>
        </w:tc>
      </w:tr>
      <w:tr w:rsidR="00103325" w:rsidRPr="00103325" w14:paraId="4EB2745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02660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227.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6197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ФР. ЮЖНЫЕ ТЕРРИТОРИИ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2B7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ФРАНЦУЗСКИЕ ЮЖНЫЕ ТЕРРИТОРИИ (ФР.)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357D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TF</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19F4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260</w:t>
            </w:r>
            <w:r w:rsidRPr="00103325">
              <w:rPr>
                <w:rFonts w:ascii="Times New Roman" w:eastAsia="Times New Roman" w:hAnsi="Times New Roman" w:cs="Times New Roman"/>
                <w:sz w:val="24"/>
                <w:szCs w:val="24"/>
                <w:lang w:eastAsia="ru-RU"/>
              </w:rPr>
              <w:t xml:space="preserve"> </w:t>
            </w:r>
          </w:p>
        </w:tc>
      </w:tr>
      <w:tr w:rsidR="00103325" w:rsidRPr="00103325" w14:paraId="06E7AEA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F2563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228.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B8D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ФРАНЦИЯ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2DF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ФРАНЦУЗСКАЯ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43B4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FR</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B27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250</w:t>
            </w:r>
            <w:r w:rsidRPr="00103325">
              <w:rPr>
                <w:rFonts w:ascii="Times New Roman" w:eastAsia="Times New Roman" w:hAnsi="Times New Roman" w:cs="Times New Roman"/>
                <w:sz w:val="24"/>
                <w:szCs w:val="24"/>
                <w:lang w:eastAsia="ru-RU"/>
              </w:rPr>
              <w:t xml:space="preserve"> </w:t>
            </w:r>
          </w:p>
        </w:tc>
      </w:tr>
      <w:tr w:rsidR="00103325" w:rsidRPr="00103325" w14:paraId="4AD4769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1230F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229.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225B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ФРАНЦУЗСКАЯ ГВИАНА (ФР.)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293A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ФРАНЦУЗСКАЯ ГВИАНА (ФР.)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B35E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GF</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4EC4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254</w:t>
            </w:r>
            <w:r w:rsidRPr="00103325">
              <w:rPr>
                <w:rFonts w:ascii="Times New Roman" w:eastAsia="Times New Roman" w:hAnsi="Times New Roman" w:cs="Times New Roman"/>
                <w:sz w:val="24"/>
                <w:szCs w:val="24"/>
                <w:lang w:eastAsia="ru-RU"/>
              </w:rPr>
              <w:t xml:space="preserve"> </w:t>
            </w:r>
          </w:p>
        </w:tc>
      </w:tr>
      <w:tr w:rsidR="00103325" w:rsidRPr="00103325" w14:paraId="0C3D2F0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3D6DC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230.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D892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ФРАНЦУЗСКАЯ ПОЛИНЕЗИЯ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819A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ФРАНЦУЗСКАЯ ПОЛИНЕЗИЯ (ФР.)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56C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PF</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0DDF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258</w:t>
            </w:r>
            <w:r w:rsidRPr="00103325">
              <w:rPr>
                <w:rFonts w:ascii="Times New Roman" w:eastAsia="Times New Roman" w:hAnsi="Times New Roman" w:cs="Times New Roman"/>
                <w:sz w:val="24"/>
                <w:szCs w:val="24"/>
                <w:lang w:eastAsia="ru-RU"/>
              </w:rPr>
              <w:t xml:space="preserve"> </w:t>
            </w:r>
          </w:p>
        </w:tc>
      </w:tr>
      <w:tr w:rsidR="00103325" w:rsidRPr="00103325" w14:paraId="06359D8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241B1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231.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4A1D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ХЕРД И МАКДОНАЛЬД</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5C17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ОСТРОВ ХЕРД И ОСТРОВА МАКДОНАЛЬД</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0256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НM</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2E0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334</w:t>
            </w:r>
            <w:r w:rsidRPr="00103325">
              <w:rPr>
                <w:rFonts w:ascii="Times New Roman" w:eastAsia="Times New Roman" w:hAnsi="Times New Roman" w:cs="Times New Roman"/>
                <w:sz w:val="24"/>
                <w:szCs w:val="24"/>
                <w:lang w:eastAsia="ru-RU"/>
              </w:rPr>
              <w:t xml:space="preserve"> </w:t>
            </w:r>
          </w:p>
        </w:tc>
      </w:tr>
      <w:tr w:rsidR="00103325" w:rsidRPr="00103325" w14:paraId="72FBF3B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1E984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232.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9CA6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ХОРВАТИЯ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BD9C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ХОРВАТИЯ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3C27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НR</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D066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191</w:t>
            </w:r>
            <w:r w:rsidRPr="00103325">
              <w:rPr>
                <w:rFonts w:ascii="Times New Roman" w:eastAsia="Times New Roman" w:hAnsi="Times New Roman" w:cs="Times New Roman"/>
                <w:sz w:val="24"/>
                <w:szCs w:val="24"/>
                <w:lang w:eastAsia="ru-RU"/>
              </w:rPr>
              <w:t xml:space="preserve"> </w:t>
            </w:r>
          </w:p>
        </w:tc>
      </w:tr>
      <w:tr w:rsidR="00103325" w:rsidRPr="00103325" w14:paraId="32247D4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6C267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233.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6FC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ЦЕНТР. — АФР.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3E3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ЦЕНТРАЛЬНО-АФРИКАНСКАЯ РЕСПУБЛИКА (ЦАР)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43E0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CF</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E48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140</w:t>
            </w:r>
            <w:r w:rsidRPr="00103325">
              <w:rPr>
                <w:rFonts w:ascii="Times New Roman" w:eastAsia="Times New Roman" w:hAnsi="Times New Roman" w:cs="Times New Roman"/>
                <w:sz w:val="24"/>
                <w:szCs w:val="24"/>
                <w:lang w:eastAsia="ru-RU"/>
              </w:rPr>
              <w:t xml:space="preserve"> </w:t>
            </w:r>
          </w:p>
        </w:tc>
      </w:tr>
      <w:tr w:rsidR="00103325" w:rsidRPr="00103325" w14:paraId="370132A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CE7FC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234.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D5E6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ЧАД</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C3C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ЧАД</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2ED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TD</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73C9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148</w:t>
            </w:r>
            <w:r w:rsidRPr="00103325">
              <w:rPr>
                <w:rFonts w:ascii="Times New Roman" w:eastAsia="Times New Roman" w:hAnsi="Times New Roman" w:cs="Times New Roman"/>
                <w:sz w:val="24"/>
                <w:szCs w:val="24"/>
                <w:lang w:eastAsia="ru-RU"/>
              </w:rPr>
              <w:t xml:space="preserve"> </w:t>
            </w:r>
          </w:p>
        </w:tc>
      </w:tr>
      <w:tr w:rsidR="00103325" w:rsidRPr="00103325" w14:paraId="5365ADF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40115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235.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951C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ЧЕРНОГОРИЯ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483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ЧЕРНОГОРИЯ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27D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ME</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E287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499</w:t>
            </w:r>
            <w:r w:rsidRPr="00103325">
              <w:rPr>
                <w:rFonts w:ascii="Times New Roman" w:eastAsia="Times New Roman" w:hAnsi="Times New Roman" w:cs="Times New Roman"/>
                <w:sz w:val="24"/>
                <w:szCs w:val="24"/>
                <w:lang w:eastAsia="ru-RU"/>
              </w:rPr>
              <w:t xml:space="preserve"> </w:t>
            </w:r>
          </w:p>
        </w:tc>
      </w:tr>
      <w:tr w:rsidR="00103325" w:rsidRPr="00103325" w14:paraId="43150BC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ECF95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236.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9CA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ЧЕХИЯ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634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ЧЕШСКАЯ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4022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CZ</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68C3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203</w:t>
            </w:r>
            <w:r w:rsidRPr="00103325">
              <w:rPr>
                <w:rFonts w:ascii="Times New Roman" w:eastAsia="Times New Roman" w:hAnsi="Times New Roman" w:cs="Times New Roman"/>
                <w:sz w:val="24"/>
                <w:szCs w:val="24"/>
                <w:lang w:eastAsia="ru-RU"/>
              </w:rPr>
              <w:t xml:space="preserve"> </w:t>
            </w:r>
          </w:p>
        </w:tc>
      </w:tr>
      <w:tr w:rsidR="00103325" w:rsidRPr="00103325" w14:paraId="76E7E9A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97207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237.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A5A8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ЧИЛИ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4E19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ЧИЛИ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29FE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CL</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D36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152</w:t>
            </w:r>
            <w:r w:rsidRPr="00103325">
              <w:rPr>
                <w:rFonts w:ascii="Times New Roman" w:eastAsia="Times New Roman" w:hAnsi="Times New Roman" w:cs="Times New Roman"/>
                <w:sz w:val="24"/>
                <w:szCs w:val="24"/>
                <w:lang w:eastAsia="ru-RU"/>
              </w:rPr>
              <w:t xml:space="preserve"> </w:t>
            </w:r>
          </w:p>
        </w:tc>
      </w:tr>
      <w:tr w:rsidR="00103325" w:rsidRPr="00103325" w14:paraId="29AB8B6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9FB9D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238.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E0F4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ШВЕЙЦАРИЯ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03E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ШВЕЙЦАРСКАЯ КОНФЕДЕРАЦИЯ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6652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CН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07F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756</w:t>
            </w:r>
            <w:r w:rsidRPr="00103325">
              <w:rPr>
                <w:rFonts w:ascii="Times New Roman" w:eastAsia="Times New Roman" w:hAnsi="Times New Roman" w:cs="Times New Roman"/>
                <w:sz w:val="24"/>
                <w:szCs w:val="24"/>
                <w:lang w:eastAsia="ru-RU"/>
              </w:rPr>
              <w:t xml:space="preserve"> </w:t>
            </w:r>
          </w:p>
        </w:tc>
      </w:tr>
      <w:tr w:rsidR="00103325" w:rsidRPr="00103325" w14:paraId="2368E8F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51026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239.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0DA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ШВЕЦИЯ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3EE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КОРОЛЕВСТВО ШВЕЦИЯ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D564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SE</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FE5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752</w:t>
            </w:r>
            <w:r w:rsidRPr="00103325">
              <w:rPr>
                <w:rFonts w:ascii="Times New Roman" w:eastAsia="Times New Roman" w:hAnsi="Times New Roman" w:cs="Times New Roman"/>
                <w:sz w:val="24"/>
                <w:szCs w:val="24"/>
                <w:lang w:eastAsia="ru-RU"/>
              </w:rPr>
              <w:t xml:space="preserve"> </w:t>
            </w:r>
          </w:p>
        </w:tc>
      </w:tr>
      <w:tr w:rsidR="00103325" w:rsidRPr="00103325" w14:paraId="0D225A7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ABD39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240.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5E1A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ШПИЦБЕРГЕН И ЯН-МАЙЕН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3320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ШПИЦБЕРГЕН И ЯН-МАЙЕН (НОРВ.)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619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SJ</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B732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744</w:t>
            </w:r>
            <w:r w:rsidRPr="00103325">
              <w:rPr>
                <w:rFonts w:ascii="Times New Roman" w:eastAsia="Times New Roman" w:hAnsi="Times New Roman" w:cs="Times New Roman"/>
                <w:sz w:val="24"/>
                <w:szCs w:val="24"/>
                <w:lang w:eastAsia="ru-RU"/>
              </w:rPr>
              <w:t xml:space="preserve"> </w:t>
            </w:r>
          </w:p>
        </w:tc>
      </w:tr>
      <w:tr w:rsidR="00103325" w:rsidRPr="00103325" w14:paraId="4CD9E35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9F597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241.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BAE3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ШРИ-ЛАНКА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B986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ДЕМОКРАТИЧЕСКАЯ СОЦИАЛИСТИЧЕСКАЯ РЕСПУБЛИКА ШРИ-ЛАНКА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7CC3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LK</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64B7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144</w:t>
            </w:r>
            <w:r w:rsidRPr="00103325">
              <w:rPr>
                <w:rFonts w:ascii="Times New Roman" w:eastAsia="Times New Roman" w:hAnsi="Times New Roman" w:cs="Times New Roman"/>
                <w:sz w:val="24"/>
                <w:szCs w:val="24"/>
                <w:lang w:eastAsia="ru-RU"/>
              </w:rPr>
              <w:t xml:space="preserve"> </w:t>
            </w:r>
          </w:p>
        </w:tc>
      </w:tr>
      <w:tr w:rsidR="00103325" w:rsidRPr="00103325" w14:paraId="14EFA39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DF341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242.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2744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ЭКВАДОР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6966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ЭКВАДОР</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50C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EC</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DB5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218</w:t>
            </w:r>
            <w:r w:rsidRPr="00103325">
              <w:rPr>
                <w:rFonts w:ascii="Times New Roman" w:eastAsia="Times New Roman" w:hAnsi="Times New Roman" w:cs="Times New Roman"/>
                <w:sz w:val="24"/>
                <w:szCs w:val="24"/>
                <w:lang w:eastAsia="ru-RU"/>
              </w:rPr>
              <w:t xml:space="preserve"> </w:t>
            </w:r>
          </w:p>
        </w:tc>
      </w:tr>
      <w:tr w:rsidR="00103325" w:rsidRPr="00103325" w14:paraId="4DA7863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8644A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243.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7B84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ЭКВАТОРИАЛЬНАЯ ГВИНЕЯ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8ED1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РЕСПУБЛИКА ЭКВАТОРИАЛЬНАЯ ГВИНЕЯ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E00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GQ</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62B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226</w:t>
            </w:r>
            <w:r w:rsidRPr="00103325">
              <w:rPr>
                <w:rFonts w:ascii="Times New Roman" w:eastAsia="Times New Roman" w:hAnsi="Times New Roman" w:cs="Times New Roman"/>
                <w:sz w:val="24"/>
                <w:szCs w:val="24"/>
                <w:lang w:eastAsia="ru-RU"/>
              </w:rPr>
              <w:t xml:space="preserve"> </w:t>
            </w:r>
          </w:p>
        </w:tc>
      </w:tr>
      <w:tr w:rsidR="00103325" w:rsidRPr="00103325" w14:paraId="0948894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ED590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244.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83D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ЭРИТРЕЯ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934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ЭРИТРЕЯ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9EED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ER</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05D1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232</w:t>
            </w:r>
            <w:r w:rsidRPr="00103325">
              <w:rPr>
                <w:rFonts w:ascii="Times New Roman" w:eastAsia="Times New Roman" w:hAnsi="Times New Roman" w:cs="Times New Roman"/>
                <w:sz w:val="24"/>
                <w:szCs w:val="24"/>
                <w:lang w:eastAsia="ru-RU"/>
              </w:rPr>
              <w:t xml:space="preserve"> </w:t>
            </w:r>
          </w:p>
        </w:tc>
      </w:tr>
      <w:tr w:rsidR="00103325" w:rsidRPr="00103325" w14:paraId="189AED3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EC61B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245.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20F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ЭСТОНИЯ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B66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ЭСТОНСКАЯ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54FA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EE</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196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233</w:t>
            </w:r>
            <w:r w:rsidRPr="00103325">
              <w:rPr>
                <w:rFonts w:ascii="Times New Roman" w:eastAsia="Times New Roman" w:hAnsi="Times New Roman" w:cs="Times New Roman"/>
                <w:sz w:val="24"/>
                <w:szCs w:val="24"/>
                <w:lang w:eastAsia="ru-RU"/>
              </w:rPr>
              <w:t xml:space="preserve"> </w:t>
            </w:r>
          </w:p>
        </w:tc>
      </w:tr>
      <w:tr w:rsidR="00103325" w:rsidRPr="00103325" w14:paraId="0AE59FD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A8BCA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246.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BB1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ЭФИОПИЯ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60B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ФЕДЕРАТИВНАЯ ДЕМОКРАТИЧЕСКАЯ РЕСПУБЛИКА ЭФИОПИЯ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0DE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ET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969B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231</w:t>
            </w:r>
            <w:r w:rsidRPr="00103325">
              <w:rPr>
                <w:rFonts w:ascii="Times New Roman" w:eastAsia="Times New Roman" w:hAnsi="Times New Roman" w:cs="Times New Roman"/>
                <w:sz w:val="24"/>
                <w:szCs w:val="24"/>
                <w:lang w:eastAsia="ru-RU"/>
              </w:rPr>
              <w:t xml:space="preserve"> </w:t>
            </w:r>
          </w:p>
        </w:tc>
      </w:tr>
      <w:tr w:rsidR="00103325" w:rsidRPr="00103325" w14:paraId="4286674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630A9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247.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D91E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ЮЖНАЯ АФРИКА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2DE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ЮЖНО-АФРИКАНСКАЯ РЕСПУБЛИКА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9449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ZA</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B62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710</w:t>
            </w:r>
            <w:r w:rsidRPr="00103325">
              <w:rPr>
                <w:rFonts w:ascii="Times New Roman" w:eastAsia="Times New Roman" w:hAnsi="Times New Roman" w:cs="Times New Roman"/>
                <w:sz w:val="24"/>
                <w:szCs w:val="24"/>
                <w:lang w:eastAsia="ru-RU"/>
              </w:rPr>
              <w:t xml:space="preserve"> </w:t>
            </w:r>
          </w:p>
        </w:tc>
      </w:tr>
      <w:tr w:rsidR="00103325" w:rsidRPr="00103325" w14:paraId="1072DB4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9350A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248.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F66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ЮЖНЫЙ СУДАН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A949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ЮЖНЫЙ СУДАН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6E11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SS</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69F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728</w:t>
            </w:r>
            <w:r w:rsidRPr="00103325">
              <w:rPr>
                <w:rFonts w:ascii="Times New Roman" w:eastAsia="Times New Roman" w:hAnsi="Times New Roman" w:cs="Times New Roman"/>
                <w:sz w:val="24"/>
                <w:szCs w:val="24"/>
                <w:lang w:eastAsia="ru-RU"/>
              </w:rPr>
              <w:t xml:space="preserve"> </w:t>
            </w:r>
          </w:p>
        </w:tc>
      </w:tr>
      <w:tr w:rsidR="00103325" w:rsidRPr="00103325" w14:paraId="7981844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15224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249.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6084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ЮЖНАЯ ДЖОРДЖИЯ И ЮЖНЫЕ САНДВИЧЕВЫ ОСТРОВА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41C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ЮЖНАЯ ДЖОРДЖИЯ И ЮЖНЫЕ САНДВИЧЕВЫ ОСТРОВА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7857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GS</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CD8C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239</w:t>
            </w:r>
            <w:r w:rsidRPr="00103325">
              <w:rPr>
                <w:rFonts w:ascii="Times New Roman" w:eastAsia="Times New Roman" w:hAnsi="Times New Roman" w:cs="Times New Roman"/>
                <w:sz w:val="24"/>
                <w:szCs w:val="24"/>
                <w:lang w:eastAsia="ru-RU"/>
              </w:rPr>
              <w:t xml:space="preserve"> </w:t>
            </w:r>
          </w:p>
        </w:tc>
      </w:tr>
      <w:tr w:rsidR="00103325" w:rsidRPr="00103325" w14:paraId="04138B5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8BC06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250.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519E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ЯМАЙКА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BBF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ЯМАЙКА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94B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JM</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4F2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388</w:t>
            </w:r>
            <w:r w:rsidRPr="00103325">
              <w:rPr>
                <w:rFonts w:ascii="Times New Roman" w:eastAsia="Times New Roman" w:hAnsi="Times New Roman" w:cs="Times New Roman"/>
                <w:sz w:val="24"/>
                <w:szCs w:val="24"/>
                <w:lang w:eastAsia="ru-RU"/>
              </w:rPr>
              <w:t xml:space="preserve"> </w:t>
            </w:r>
          </w:p>
        </w:tc>
      </w:tr>
      <w:tr w:rsidR="00103325" w:rsidRPr="00103325" w14:paraId="44158F8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CD57E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251.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6190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ЯПОНИЯ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F9B5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ЯПОНИЯ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B463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JP</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602F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0"/>
                <w:szCs w:val="20"/>
                <w:lang w:eastAsia="ru-RU"/>
              </w:rPr>
              <w:t>392</w:t>
            </w:r>
            <w:r w:rsidRPr="00103325">
              <w:rPr>
                <w:rFonts w:ascii="Times New Roman" w:eastAsia="Times New Roman" w:hAnsi="Times New Roman" w:cs="Times New Roman"/>
                <w:sz w:val="24"/>
                <w:szCs w:val="24"/>
                <w:lang w:eastAsia="ru-RU"/>
              </w:rPr>
              <w:t xml:space="preserve"> </w:t>
            </w:r>
          </w:p>
        </w:tc>
      </w:tr>
    </w:tbl>
    <w:p w14:paraId="0A30FF2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14B9100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1AA7968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2A45D025" w14:textId="77777777" w:rsidR="00103325" w:rsidRPr="00103325" w:rsidRDefault="00103325" w:rsidP="00103325">
      <w:pPr>
        <w:spacing w:before="454" w:after="0" w:line="240" w:lineRule="atLeast"/>
        <w:textAlignment w:val="top"/>
        <w:rPr>
          <w:rFonts w:ascii="Times New Roman" w:eastAsia="Times New Roman" w:hAnsi="Times New Roman" w:cs="Times New Roman"/>
          <w:sz w:val="24"/>
          <w:szCs w:val="24"/>
          <w:lang w:eastAsia="ru-RU"/>
        </w:rPr>
      </w:pPr>
      <w:bookmarkStart w:id="75" w:name="ПРИЛОЖЕНИЕ_№_6"/>
      <w:r w:rsidRPr="00103325">
        <w:rPr>
          <w:rFonts w:ascii="Times New Roman" w:eastAsia="Times New Roman" w:hAnsi="Times New Roman" w:cs="Times New Roman"/>
          <w:color w:val="000080"/>
          <w:sz w:val="24"/>
          <w:szCs w:val="24"/>
          <w:lang w:eastAsia="ru-RU"/>
        </w:rPr>
        <w:t>ПРИЛОЖЕНИЕ № 6</w:t>
      </w:r>
      <w:bookmarkEnd w:id="75"/>
      <w:r w:rsidRPr="00103325">
        <w:rPr>
          <w:rFonts w:ascii="Times New Roman" w:eastAsia="Times New Roman" w:hAnsi="Times New Roman" w:cs="Times New Roman"/>
          <w:color w:val="000080"/>
          <w:sz w:val="24"/>
          <w:szCs w:val="24"/>
          <w:lang w:eastAsia="ru-RU"/>
        </w:rPr>
        <w:br/>
        <w:t xml:space="preserve">к </w:t>
      </w:r>
      <w:hyperlink r:id="rId331" w:history="1">
        <w:r w:rsidRPr="00103325">
          <w:rPr>
            <w:rFonts w:ascii="Times New Roman" w:eastAsia="Times New Roman" w:hAnsi="Times New Roman" w:cs="Times New Roman"/>
            <w:color w:val="0000FF"/>
            <w:sz w:val="24"/>
            <w:szCs w:val="24"/>
            <w:u w:val="single"/>
            <w:lang w:eastAsia="ru-RU"/>
          </w:rPr>
          <w:t>Инструкции</w:t>
        </w:r>
      </w:hyperlink>
      <w:r w:rsidRPr="00103325">
        <w:rPr>
          <w:rFonts w:ascii="Times New Roman" w:eastAsia="Times New Roman" w:hAnsi="Times New Roman" w:cs="Times New Roman"/>
          <w:color w:val="000080"/>
          <w:sz w:val="24"/>
          <w:szCs w:val="24"/>
          <w:lang w:eastAsia="ru-RU"/>
        </w:rPr>
        <w:t xml:space="preserve"> о порядке заполнения грузовой таможенной декларации</w:t>
      </w:r>
    </w:p>
    <w:p w14:paraId="534EE9E4" w14:textId="77777777" w:rsidR="00103325" w:rsidRPr="00103325" w:rsidRDefault="00103325" w:rsidP="00103325">
      <w:pPr>
        <w:spacing w:before="283"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xml:space="preserve">КЛАССИФИКАТОР </w:t>
      </w:r>
      <w:r w:rsidRPr="00103325">
        <w:rPr>
          <w:rFonts w:ascii="Times New Roman" w:eastAsia="Times New Roman" w:hAnsi="Times New Roman" w:cs="Times New Roman"/>
          <w:b/>
          <w:bCs/>
          <w:sz w:val="24"/>
          <w:szCs w:val="24"/>
          <w:lang w:eastAsia="ru-RU"/>
        </w:rPr>
        <w:br/>
        <w:t>видов транспорта</w:t>
      </w:r>
    </w:p>
    <w:p w14:paraId="156FB07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74"/>
        <w:gridCol w:w="3920"/>
        <w:gridCol w:w="4599"/>
        <w:gridCol w:w="446"/>
      </w:tblGrid>
      <w:tr w:rsidR="00103325" w:rsidRPr="00103325" w14:paraId="2FE964CD"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D26B05"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lastRenderedPageBreak/>
              <w:t>№</w:t>
            </w:r>
            <w:r w:rsidRPr="00103325">
              <w:rPr>
                <w:rFonts w:ascii="Times New Roman" w:eastAsia="Times New Roman" w:hAnsi="Times New Roman" w:cs="Times New Roman"/>
                <w:b/>
                <w:bCs/>
                <w:sz w:val="24"/>
                <w:szCs w:val="24"/>
                <w:lang w:eastAsia="ru-RU"/>
              </w:rPr>
              <w:br/>
              <w:t xml:space="preserve">п/п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60A730"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Наименование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FAA665"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Краткое наименование транспортного средства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CE2EE1"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Код </w:t>
            </w:r>
          </w:p>
        </w:tc>
      </w:tr>
      <w:tr w:rsidR="00103325" w:rsidRPr="00103325" w14:paraId="15E98DC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7CCD8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8A35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Морской транспорт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2BDA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МОРСКОЙ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68B4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 </w:t>
            </w:r>
          </w:p>
        </w:tc>
      </w:tr>
      <w:tr w:rsidR="00103325" w:rsidRPr="00103325" w14:paraId="154D479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BF0AE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6C38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Железнодорожный транспорт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D041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ЖД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7ED2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20 </w:t>
            </w:r>
          </w:p>
        </w:tc>
      </w:tr>
      <w:tr w:rsidR="00103325" w:rsidRPr="00103325" w14:paraId="0D6A852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0BF4F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618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Автодорожный транспорт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F411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АВТО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3DDD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30 </w:t>
            </w:r>
          </w:p>
        </w:tc>
      </w:tr>
      <w:tr w:rsidR="00103325" w:rsidRPr="00103325" w14:paraId="405C7DC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A8221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453A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Воздушный транспорт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284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АВИА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C37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40 </w:t>
            </w:r>
          </w:p>
        </w:tc>
      </w:tr>
      <w:tr w:rsidR="00103325" w:rsidRPr="00103325" w14:paraId="437BD4B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7526D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172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Трубопроводный транспорт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F55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ТРУБОПРОВОД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11E4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71 </w:t>
            </w:r>
          </w:p>
        </w:tc>
      </w:tr>
      <w:tr w:rsidR="00103325" w:rsidRPr="00103325" w14:paraId="07A5538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09D4C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EBF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Линии электропередачи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134F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ЛЭП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A46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72 </w:t>
            </w:r>
          </w:p>
        </w:tc>
      </w:tr>
      <w:tr w:rsidR="00103325" w:rsidRPr="00103325" w14:paraId="282C9E1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C823A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00E1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Речной транспорт*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DC51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РЕЧНОЙ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3812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80 </w:t>
            </w:r>
          </w:p>
        </w:tc>
      </w:tr>
      <w:tr w:rsidR="00103325" w:rsidRPr="00103325" w14:paraId="36962F9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2B99D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D3FD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Транспортное средство, перемещающееся </w:t>
            </w:r>
            <w:r w:rsidRPr="00103325">
              <w:rPr>
                <w:rFonts w:ascii="Times New Roman" w:eastAsia="Times New Roman" w:hAnsi="Times New Roman" w:cs="Times New Roman"/>
                <w:sz w:val="24"/>
                <w:szCs w:val="24"/>
                <w:lang w:eastAsia="ru-RU"/>
              </w:rPr>
              <w:br/>
              <w:t xml:space="preserve">в качестве товара своим ходом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0F8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САМОХОД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0F5E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90 </w:t>
            </w:r>
          </w:p>
        </w:tc>
      </w:tr>
    </w:tbl>
    <w:p w14:paraId="3AABBA6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691AA40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3E13C3F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1751944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К речному транспорту относится транспорт, осуществляющий перевозки грузов судами по внутренним водным путям, как по естественным (реки, озера), так и по искусственным (каналы, водохранилища).</w:t>
      </w:r>
    </w:p>
    <w:p w14:paraId="2FB22E7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61ACD6A1" w14:textId="77777777" w:rsidR="00103325" w:rsidRPr="00103325" w:rsidRDefault="00103325" w:rsidP="00103325">
      <w:pPr>
        <w:spacing w:before="454" w:after="0" w:line="240" w:lineRule="auto"/>
        <w:textAlignment w:val="top"/>
        <w:rPr>
          <w:rFonts w:ascii="Times New Roman" w:eastAsia="Times New Roman" w:hAnsi="Times New Roman" w:cs="Times New Roman"/>
          <w:sz w:val="24"/>
          <w:szCs w:val="24"/>
          <w:lang w:eastAsia="ru-RU"/>
        </w:rPr>
      </w:pPr>
      <w:bookmarkStart w:id="76" w:name="ПРИЛОЖЕНИЕ_№_7"/>
      <w:r w:rsidRPr="00103325">
        <w:rPr>
          <w:rFonts w:ascii="Times New Roman" w:eastAsia="Times New Roman" w:hAnsi="Times New Roman" w:cs="Times New Roman"/>
          <w:color w:val="000080"/>
          <w:sz w:val="24"/>
          <w:szCs w:val="24"/>
          <w:lang w:eastAsia="ru-RU"/>
        </w:rPr>
        <w:t>ПРИЛОЖЕНИЕ № 7</w:t>
      </w:r>
      <w:bookmarkEnd w:id="76"/>
      <w:r w:rsidRPr="00103325">
        <w:rPr>
          <w:rFonts w:ascii="Times New Roman" w:eastAsia="Times New Roman" w:hAnsi="Times New Roman" w:cs="Times New Roman"/>
          <w:color w:val="000080"/>
          <w:sz w:val="24"/>
          <w:szCs w:val="24"/>
          <w:lang w:eastAsia="ru-RU"/>
        </w:rPr>
        <w:br/>
        <w:t xml:space="preserve">к </w:t>
      </w:r>
      <w:hyperlink r:id="rId332" w:history="1">
        <w:r w:rsidRPr="00103325">
          <w:rPr>
            <w:rFonts w:ascii="Times New Roman" w:eastAsia="Times New Roman" w:hAnsi="Times New Roman" w:cs="Times New Roman"/>
            <w:color w:val="0000FF"/>
            <w:sz w:val="24"/>
            <w:szCs w:val="24"/>
            <w:u w:val="single"/>
            <w:lang w:eastAsia="ru-RU"/>
          </w:rPr>
          <w:t>Инструкции</w:t>
        </w:r>
      </w:hyperlink>
      <w:r w:rsidRPr="00103325">
        <w:rPr>
          <w:rFonts w:ascii="Times New Roman" w:eastAsia="Times New Roman" w:hAnsi="Times New Roman" w:cs="Times New Roman"/>
          <w:color w:val="000080"/>
          <w:sz w:val="24"/>
          <w:szCs w:val="24"/>
          <w:lang w:eastAsia="ru-RU"/>
        </w:rPr>
        <w:t xml:space="preserve"> о порядке заполнения грузовой таможенной декларации</w:t>
      </w:r>
    </w:p>
    <w:p w14:paraId="3EB2CB0F" w14:textId="77777777" w:rsidR="00103325" w:rsidRPr="00103325" w:rsidRDefault="00103325" w:rsidP="00103325">
      <w:pPr>
        <w:spacing w:before="283"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xml:space="preserve">КЛАССИФИКАТОР </w:t>
      </w:r>
      <w:r w:rsidRPr="00103325">
        <w:rPr>
          <w:rFonts w:ascii="Times New Roman" w:eastAsia="Times New Roman" w:hAnsi="Times New Roman" w:cs="Times New Roman"/>
          <w:b/>
          <w:bCs/>
          <w:sz w:val="24"/>
          <w:szCs w:val="24"/>
          <w:lang w:eastAsia="ru-RU"/>
        </w:rPr>
        <w:br/>
        <w:t>условий поставки</w:t>
      </w:r>
    </w:p>
    <w:p w14:paraId="6C24DFD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1114"/>
        <w:gridCol w:w="3835"/>
        <w:gridCol w:w="270"/>
        <w:gridCol w:w="577"/>
      </w:tblGrid>
      <w:tr w:rsidR="00103325" w:rsidRPr="00103325" w14:paraId="676A0B45" w14:textId="77777777" w:rsidTr="00103325">
        <w:trPr>
          <w:cantSplit/>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DACB37E"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w:t>
            </w:r>
            <w:r w:rsidRPr="00103325">
              <w:rPr>
                <w:rFonts w:ascii="Times New Roman" w:eastAsia="Times New Roman" w:hAnsi="Times New Roman" w:cs="Times New Roman"/>
                <w:b/>
                <w:bCs/>
                <w:sz w:val="24"/>
                <w:szCs w:val="24"/>
                <w:lang w:eastAsia="ru-RU"/>
              </w:rPr>
              <w:br/>
              <w:t xml:space="preserve">п/п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6EC802"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Наименование условия поставки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45FBC965"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Код </w:t>
            </w:r>
          </w:p>
        </w:tc>
      </w:tr>
      <w:tr w:rsidR="00103325" w:rsidRPr="00103325" w14:paraId="49FD39D3" w14:textId="77777777" w:rsidTr="00103325">
        <w:trPr>
          <w:cantSplit/>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3F3F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цифровой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6AEE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буквенный</w:t>
            </w:r>
            <w:r w:rsidRPr="00103325">
              <w:rPr>
                <w:rFonts w:ascii="Times New Roman" w:eastAsia="Times New Roman" w:hAnsi="Times New Roman" w:cs="Times New Roman"/>
                <w:sz w:val="24"/>
                <w:szCs w:val="24"/>
                <w:lang w:eastAsia="ru-RU"/>
              </w:rPr>
              <w:t xml:space="preserve"> </w:t>
            </w:r>
          </w:p>
        </w:tc>
        <w:tc>
          <w:tcPr>
            <w:tcW w:w="0" w:type="auto"/>
            <w:vAlign w:val="center"/>
            <w:hideMark/>
          </w:tcPr>
          <w:p w14:paraId="7C4A3D9D"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72AA4B3"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37CB795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2A022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77F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Франко завод …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C17C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081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EXW </w:t>
            </w:r>
          </w:p>
        </w:tc>
      </w:tr>
      <w:tr w:rsidR="00103325" w:rsidRPr="00103325" w14:paraId="6B0DD12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3FA2F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F982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Франко перевозчик …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1D7F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9FBC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FCA </w:t>
            </w:r>
          </w:p>
        </w:tc>
      </w:tr>
      <w:tr w:rsidR="00103325" w:rsidRPr="00103325" w14:paraId="61EAD43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C1EDB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D7BF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Свободно у борта судна …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CEF1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2A9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FAS </w:t>
            </w:r>
          </w:p>
        </w:tc>
      </w:tr>
      <w:tr w:rsidR="00103325" w:rsidRPr="00103325" w14:paraId="4305297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8DD4D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0268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Свободно на борту …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7622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07A3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FOB </w:t>
            </w:r>
          </w:p>
        </w:tc>
      </w:tr>
      <w:tr w:rsidR="00103325" w:rsidRPr="00103325" w14:paraId="35F86C4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8158F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2496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Стоимость и фрахт …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69A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5257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CFR </w:t>
            </w:r>
          </w:p>
        </w:tc>
      </w:tr>
      <w:tr w:rsidR="00103325" w:rsidRPr="00103325" w14:paraId="3A58AB0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65E50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223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Стоимость, страхование и фрахт …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217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DFE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CIF </w:t>
            </w:r>
          </w:p>
        </w:tc>
      </w:tr>
      <w:tr w:rsidR="00103325" w:rsidRPr="00103325" w14:paraId="414F9EC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6A688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B2F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Фрахт оплачен …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7A5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436A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CPT </w:t>
            </w:r>
          </w:p>
        </w:tc>
      </w:tr>
      <w:tr w:rsidR="00103325" w:rsidRPr="00103325" w14:paraId="7F648E4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68BBC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D1CD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Фрахт и страхование оплачены до …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C52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E33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CIP </w:t>
            </w:r>
          </w:p>
        </w:tc>
      </w:tr>
      <w:tr w:rsidR="00103325" w:rsidRPr="00103325" w14:paraId="5A7EE9B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FB38D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49CD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Поставка франко-граница …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44C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7BB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DAF </w:t>
            </w:r>
          </w:p>
        </w:tc>
      </w:tr>
    </w:tbl>
    <w:p w14:paraId="51D9017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0D1B542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6C7949E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1114"/>
        <w:gridCol w:w="3935"/>
        <w:gridCol w:w="270"/>
        <w:gridCol w:w="550"/>
      </w:tblGrid>
      <w:tr w:rsidR="00103325" w:rsidRPr="00103325" w14:paraId="52CCD0F9" w14:textId="77777777" w:rsidTr="00103325">
        <w:trPr>
          <w:cantSplit/>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14A039"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w:t>
            </w:r>
            <w:r w:rsidRPr="00103325">
              <w:rPr>
                <w:rFonts w:ascii="Times New Roman" w:eastAsia="Times New Roman" w:hAnsi="Times New Roman" w:cs="Times New Roman"/>
                <w:b/>
                <w:bCs/>
                <w:sz w:val="24"/>
                <w:szCs w:val="24"/>
                <w:lang w:eastAsia="ru-RU"/>
              </w:rPr>
              <w:br/>
              <w:t xml:space="preserve">п/п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536FDE"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Наименование условия поставки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69F76439"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Код </w:t>
            </w:r>
          </w:p>
        </w:tc>
      </w:tr>
      <w:tr w:rsidR="00103325" w:rsidRPr="00103325" w14:paraId="09CAD21E" w14:textId="77777777" w:rsidTr="00103325">
        <w:trPr>
          <w:cantSplit/>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679BA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цифровой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EFA7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буквенный</w:t>
            </w:r>
            <w:r w:rsidRPr="00103325">
              <w:rPr>
                <w:rFonts w:ascii="Times New Roman" w:eastAsia="Times New Roman" w:hAnsi="Times New Roman" w:cs="Times New Roman"/>
                <w:sz w:val="24"/>
                <w:szCs w:val="24"/>
                <w:lang w:eastAsia="ru-RU"/>
              </w:rPr>
              <w:t xml:space="preserve"> </w:t>
            </w:r>
          </w:p>
        </w:tc>
        <w:tc>
          <w:tcPr>
            <w:tcW w:w="0" w:type="auto"/>
            <w:vAlign w:val="center"/>
            <w:hideMark/>
          </w:tcPr>
          <w:p w14:paraId="42EC5870"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0098F4B"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15CDB6B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4EB80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A4C7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Поставка франко-судно …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576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321E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DES </w:t>
            </w:r>
          </w:p>
        </w:tc>
      </w:tr>
      <w:tr w:rsidR="00103325" w:rsidRPr="00103325" w14:paraId="151745B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FE86F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C21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Поставка франко-причал …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E5C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7755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DEQ </w:t>
            </w:r>
          </w:p>
        </w:tc>
      </w:tr>
      <w:tr w:rsidR="00103325" w:rsidRPr="00103325" w14:paraId="0232EA4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8D99A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xml:space="preserve">12.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47B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Поставка без уплаты пошлины …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DFF1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3AC2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DDU </w:t>
            </w:r>
          </w:p>
        </w:tc>
      </w:tr>
      <w:tr w:rsidR="00103325" w:rsidRPr="00103325" w14:paraId="5BBC494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65173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48A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Поставка с уплатой пошлины …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02A3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4A0C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DDP </w:t>
            </w:r>
          </w:p>
        </w:tc>
      </w:tr>
      <w:tr w:rsidR="00103325" w:rsidRPr="00103325" w14:paraId="10C16D2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153EF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1313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Доставлено до места …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E9EA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C954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DAР </w:t>
            </w:r>
          </w:p>
        </w:tc>
      </w:tr>
      <w:tr w:rsidR="00103325" w:rsidRPr="00103325" w14:paraId="3E81879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78432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002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Доставлено на терминал …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7C9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286A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DAT </w:t>
            </w:r>
          </w:p>
        </w:tc>
      </w:tr>
      <w:tr w:rsidR="00103325" w:rsidRPr="00103325" w14:paraId="059DE5D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A3BCA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C38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Иное наименование условия поставки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65E4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C72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 </w:t>
            </w:r>
          </w:p>
        </w:tc>
      </w:tr>
    </w:tbl>
    <w:p w14:paraId="158827A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236504E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7579312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4560C52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Указывается буквенный код условия поставки.</w:t>
      </w:r>
    </w:p>
    <w:p w14:paraId="2C78EE7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36604D80" w14:textId="77777777" w:rsidR="00103325" w:rsidRPr="00103325" w:rsidRDefault="00103325" w:rsidP="00103325">
      <w:pPr>
        <w:spacing w:before="454" w:after="0" w:line="240" w:lineRule="auto"/>
        <w:textAlignment w:val="top"/>
        <w:rPr>
          <w:rFonts w:ascii="Times New Roman" w:eastAsia="Times New Roman" w:hAnsi="Times New Roman" w:cs="Times New Roman"/>
          <w:sz w:val="24"/>
          <w:szCs w:val="24"/>
          <w:lang w:eastAsia="ru-RU"/>
        </w:rPr>
      </w:pPr>
      <w:bookmarkStart w:id="77" w:name="ПРИЛОЖЕНИЕ_№_8"/>
      <w:r w:rsidRPr="00103325">
        <w:rPr>
          <w:rFonts w:ascii="Times New Roman" w:eastAsia="Times New Roman" w:hAnsi="Times New Roman" w:cs="Times New Roman"/>
          <w:color w:val="000080"/>
          <w:sz w:val="24"/>
          <w:szCs w:val="24"/>
          <w:lang w:eastAsia="ru-RU"/>
        </w:rPr>
        <w:t>ПРИЛОЖЕНИЕ № 8</w:t>
      </w:r>
      <w:bookmarkEnd w:id="77"/>
      <w:r w:rsidRPr="00103325">
        <w:rPr>
          <w:rFonts w:ascii="Times New Roman" w:eastAsia="Times New Roman" w:hAnsi="Times New Roman" w:cs="Times New Roman"/>
          <w:color w:val="000080"/>
          <w:sz w:val="24"/>
          <w:szCs w:val="24"/>
          <w:lang w:eastAsia="ru-RU"/>
        </w:rPr>
        <w:br/>
        <w:t xml:space="preserve">к </w:t>
      </w:r>
      <w:hyperlink r:id="rId333" w:history="1">
        <w:r w:rsidRPr="00103325">
          <w:rPr>
            <w:rFonts w:ascii="Times New Roman" w:eastAsia="Times New Roman" w:hAnsi="Times New Roman" w:cs="Times New Roman"/>
            <w:color w:val="0000FF"/>
            <w:sz w:val="24"/>
            <w:szCs w:val="24"/>
            <w:u w:val="single"/>
            <w:lang w:eastAsia="ru-RU"/>
          </w:rPr>
          <w:t>Инструкции</w:t>
        </w:r>
      </w:hyperlink>
      <w:r w:rsidRPr="00103325">
        <w:rPr>
          <w:rFonts w:ascii="Times New Roman" w:eastAsia="Times New Roman" w:hAnsi="Times New Roman" w:cs="Times New Roman"/>
          <w:color w:val="000080"/>
          <w:sz w:val="24"/>
          <w:szCs w:val="24"/>
          <w:lang w:eastAsia="ru-RU"/>
        </w:rPr>
        <w:t xml:space="preserve"> о порядке заполнения грузовой таможенной декларации</w:t>
      </w:r>
    </w:p>
    <w:p w14:paraId="278A0949" w14:textId="77777777" w:rsidR="00103325" w:rsidRPr="00103325" w:rsidRDefault="00103325" w:rsidP="00103325">
      <w:pPr>
        <w:spacing w:before="283"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 xml:space="preserve">КЛАССИФИКАТОР </w:t>
      </w:r>
      <w:r w:rsidRPr="00103325">
        <w:rPr>
          <w:rFonts w:ascii="Times New Roman" w:eastAsia="Times New Roman" w:hAnsi="Times New Roman" w:cs="Times New Roman"/>
          <w:b/>
          <w:bCs/>
          <w:sz w:val="24"/>
          <w:szCs w:val="24"/>
          <w:lang w:eastAsia="ru-RU"/>
        </w:rPr>
        <w:br/>
        <w:t>валют</w:t>
      </w:r>
    </w:p>
    <w:p w14:paraId="7592EA9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1114"/>
        <w:gridCol w:w="3253"/>
        <w:gridCol w:w="527"/>
        <w:gridCol w:w="852"/>
      </w:tblGrid>
      <w:tr w:rsidR="00103325" w:rsidRPr="00103325" w14:paraId="39DB34AC" w14:textId="77777777" w:rsidTr="00103325">
        <w:trPr>
          <w:cantSplit/>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3DAD98"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w:t>
            </w:r>
            <w:r w:rsidRPr="00103325">
              <w:rPr>
                <w:rFonts w:ascii="Times New Roman" w:eastAsia="Times New Roman" w:hAnsi="Times New Roman" w:cs="Times New Roman"/>
                <w:b/>
                <w:bCs/>
                <w:sz w:val="24"/>
                <w:szCs w:val="24"/>
                <w:lang w:eastAsia="ru-RU"/>
              </w:rPr>
              <w:br/>
              <w:t xml:space="preserve">п/п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396FDD"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Наименование валюты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2B8574B6"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Код валюты </w:t>
            </w:r>
          </w:p>
        </w:tc>
      </w:tr>
      <w:tr w:rsidR="00103325" w:rsidRPr="00103325" w14:paraId="274A79E9" w14:textId="77777777" w:rsidTr="00103325">
        <w:trPr>
          <w:cantSplit/>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807A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цифровой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767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буквенный</w:t>
            </w:r>
            <w:r w:rsidRPr="00103325">
              <w:rPr>
                <w:rFonts w:ascii="Times New Roman" w:eastAsia="Times New Roman" w:hAnsi="Times New Roman" w:cs="Times New Roman"/>
                <w:sz w:val="24"/>
                <w:szCs w:val="24"/>
                <w:lang w:eastAsia="ru-RU"/>
              </w:rPr>
              <w:t xml:space="preserve"> </w:t>
            </w:r>
          </w:p>
        </w:tc>
        <w:tc>
          <w:tcPr>
            <w:tcW w:w="0" w:type="auto"/>
            <w:vAlign w:val="center"/>
            <w:hideMark/>
          </w:tcPr>
          <w:p w14:paraId="22AC0E06"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3DA2BD71"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78A0CC1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F339B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78F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Лек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6D1A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008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80A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ALL </w:t>
            </w:r>
          </w:p>
        </w:tc>
      </w:tr>
      <w:tr w:rsidR="00103325" w:rsidRPr="00103325" w14:paraId="2C0AC89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BC1B8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C107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Алжирский динар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561A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012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5481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DZD </w:t>
            </w:r>
          </w:p>
        </w:tc>
      </w:tr>
      <w:tr w:rsidR="00103325" w:rsidRPr="00103325" w14:paraId="483FA58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4BDCC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5C2D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Аргентинское песо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986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032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4AF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ARS </w:t>
            </w:r>
          </w:p>
        </w:tc>
      </w:tr>
      <w:tr w:rsidR="00103325" w:rsidRPr="00103325" w14:paraId="5E692B0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CBEA7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42A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Австралийский доллар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3FD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036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CBD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AUD </w:t>
            </w:r>
          </w:p>
        </w:tc>
      </w:tr>
      <w:tr w:rsidR="00103325" w:rsidRPr="00103325" w14:paraId="34A2B39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3A453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EE7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Багамский доллар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2CD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044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700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BSD </w:t>
            </w:r>
          </w:p>
        </w:tc>
      </w:tr>
      <w:tr w:rsidR="00103325" w:rsidRPr="00103325" w14:paraId="18663FF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0D024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147C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Бахрейнский динар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E3B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048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317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BНD </w:t>
            </w:r>
          </w:p>
        </w:tc>
      </w:tr>
      <w:tr w:rsidR="00103325" w:rsidRPr="00103325" w14:paraId="7AFFB92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5B19F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3492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Така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E472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050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FD8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BDT </w:t>
            </w:r>
          </w:p>
        </w:tc>
      </w:tr>
      <w:tr w:rsidR="00103325" w:rsidRPr="00103325" w14:paraId="40F4698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F6FEF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388F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Армянский драм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D6EA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051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E5AB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AMD </w:t>
            </w:r>
          </w:p>
        </w:tc>
      </w:tr>
      <w:tr w:rsidR="00103325" w:rsidRPr="00103325" w14:paraId="4D5BBDE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B80C6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BAB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Барбадосский доллар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FD9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052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534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BBD </w:t>
            </w:r>
          </w:p>
        </w:tc>
      </w:tr>
      <w:tr w:rsidR="00103325" w:rsidRPr="00103325" w14:paraId="5F7D9B8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39067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DE3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Бермудский доллар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F93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060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4DA9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BMD </w:t>
            </w:r>
          </w:p>
        </w:tc>
      </w:tr>
      <w:tr w:rsidR="00103325" w:rsidRPr="00103325" w14:paraId="6CFA3FB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0C56C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29D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Нгултрум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644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064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FE2C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BT</w:t>
            </w: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 </w:t>
            </w:r>
          </w:p>
        </w:tc>
      </w:tr>
      <w:tr w:rsidR="00103325" w:rsidRPr="00103325" w14:paraId="7D245B9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76B10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5CEB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Боливиано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CC40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068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8E0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BOB </w:t>
            </w:r>
          </w:p>
        </w:tc>
      </w:tr>
      <w:tr w:rsidR="00103325" w:rsidRPr="00103325" w14:paraId="452B0AD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6DAFA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CA40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Пула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EE2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072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F417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BWP </w:t>
            </w:r>
          </w:p>
        </w:tc>
      </w:tr>
      <w:tr w:rsidR="00103325" w:rsidRPr="00103325" w14:paraId="2130B74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F4AE7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E9D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Белизский доллар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0DB0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084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2FD5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BZD </w:t>
            </w:r>
          </w:p>
        </w:tc>
      </w:tr>
      <w:tr w:rsidR="00103325" w:rsidRPr="00103325" w14:paraId="39BC2FE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4F408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1D5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Доллар Соломоновых островов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33B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090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4F71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SBD </w:t>
            </w:r>
          </w:p>
        </w:tc>
      </w:tr>
      <w:tr w:rsidR="00103325" w:rsidRPr="00103325" w14:paraId="3EC0A44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386C9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EED9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Брунейский доллар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2559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096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A0B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B</w:t>
            </w: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D </w:t>
            </w:r>
          </w:p>
        </w:tc>
      </w:tr>
      <w:tr w:rsidR="00103325" w:rsidRPr="00103325" w14:paraId="52CF05B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F6BE6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6B36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Кьят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B7A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8D2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MMK </w:t>
            </w:r>
          </w:p>
        </w:tc>
      </w:tr>
      <w:tr w:rsidR="00103325" w:rsidRPr="00103325" w14:paraId="217B385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B1A05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5BAE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Бурундийский франк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4737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29CB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BIF </w:t>
            </w:r>
          </w:p>
        </w:tc>
      </w:tr>
      <w:tr w:rsidR="00103325" w:rsidRPr="00103325" w14:paraId="3391E8E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F2CE0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552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Риель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279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116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70F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KНR </w:t>
            </w:r>
          </w:p>
        </w:tc>
      </w:tr>
      <w:tr w:rsidR="00103325" w:rsidRPr="00103325" w14:paraId="33B29B8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FA135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B7B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Канадский доллар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D73A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DA09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CAD </w:t>
            </w:r>
          </w:p>
        </w:tc>
      </w:tr>
      <w:tr w:rsidR="00103325" w:rsidRPr="00103325" w14:paraId="1A5BD35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60638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AAD8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Эскудо Кабо-Верде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27B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132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B2ED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CVE </w:t>
            </w:r>
          </w:p>
        </w:tc>
      </w:tr>
      <w:tr w:rsidR="00103325" w:rsidRPr="00103325" w14:paraId="609F608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FC655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BD1E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Доллар островов Кайман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8ED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136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4BA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KYD </w:t>
            </w:r>
          </w:p>
        </w:tc>
      </w:tr>
    </w:tbl>
    <w:p w14:paraId="5D47FAC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2D6BAFC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1743543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w:t>
      </w:r>
    </w:p>
    <w:tbl>
      <w:tblPr>
        <w:tblW w:w="0" w:type="auto"/>
        <w:tblCellMar>
          <w:top w:w="15" w:type="dxa"/>
          <w:left w:w="15" w:type="dxa"/>
          <w:bottom w:w="15" w:type="dxa"/>
          <w:right w:w="15" w:type="dxa"/>
        </w:tblCellMar>
        <w:tblLook w:val="04A0" w:firstRow="1" w:lastRow="0" w:firstColumn="1" w:lastColumn="0" w:noHBand="0" w:noVBand="1"/>
      </w:tblPr>
      <w:tblGrid>
        <w:gridCol w:w="1114"/>
        <w:gridCol w:w="3106"/>
        <w:gridCol w:w="541"/>
        <w:gridCol w:w="838"/>
      </w:tblGrid>
      <w:tr w:rsidR="00103325" w:rsidRPr="00103325" w14:paraId="186DEE25" w14:textId="77777777" w:rsidTr="00103325">
        <w:trPr>
          <w:cantSplit/>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0188B0"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w:t>
            </w:r>
            <w:r w:rsidRPr="00103325">
              <w:rPr>
                <w:rFonts w:ascii="Times New Roman" w:eastAsia="Times New Roman" w:hAnsi="Times New Roman" w:cs="Times New Roman"/>
                <w:b/>
                <w:bCs/>
                <w:sz w:val="24"/>
                <w:szCs w:val="24"/>
                <w:lang w:eastAsia="ru-RU"/>
              </w:rPr>
              <w:br/>
              <w:t xml:space="preserve">п/п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3D9"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Наименование валюты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139A103F"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Код валюты </w:t>
            </w:r>
          </w:p>
        </w:tc>
      </w:tr>
      <w:tr w:rsidR="00103325" w:rsidRPr="00103325" w14:paraId="75A9C9DD" w14:textId="77777777" w:rsidTr="00103325">
        <w:trPr>
          <w:cantSplit/>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C55D0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цифровой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0BD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буквенный</w:t>
            </w:r>
            <w:r w:rsidRPr="00103325">
              <w:rPr>
                <w:rFonts w:ascii="Times New Roman" w:eastAsia="Times New Roman" w:hAnsi="Times New Roman" w:cs="Times New Roman"/>
                <w:sz w:val="24"/>
                <w:szCs w:val="24"/>
                <w:lang w:eastAsia="ru-RU"/>
              </w:rPr>
              <w:t xml:space="preserve"> </w:t>
            </w:r>
          </w:p>
        </w:tc>
        <w:tc>
          <w:tcPr>
            <w:tcW w:w="0" w:type="auto"/>
            <w:vAlign w:val="center"/>
            <w:hideMark/>
          </w:tcPr>
          <w:p w14:paraId="6A24A896"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1B646600"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23DB90E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DB228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C8DB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Шриланкийская рупия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C29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144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E66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LKR </w:t>
            </w:r>
          </w:p>
        </w:tc>
      </w:tr>
      <w:tr w:rsidR="00103325" w:rsidRPr="00103325" w14:paraId="2F8B302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951CD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9DF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Чилийское песо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446B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152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90C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CLP </w:t>
            </w:r>
          </w:p>
        </w:tc>
      </w:tr>
      <w:tr w:rsidR="00103325" w:rsidRPr="00103325" w14:paraId="03DC18A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9C364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225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Юань Жэньминьби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9C9F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156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9E59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C</w:t>
            </w: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Y </w:t>
            </w:r>
          </w:p>
        </w:tc>
      </w:tr>
      <w:tr w:rsidR="00103325" w:rsidRPr="00103325" w14:paraId="76BE995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DA9BA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72C3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Колумбийское песо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C0BC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170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070E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COP </w:t>
            </w:r>
          </w:p>
        </w:tc>
      </w:tr>
      <w:tr w:rsidR="00103325" w:rsidRPr="00103325" w14:paraId="505955E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90D88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B44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Франк Комор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EBB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174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CD20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KMF </w:t>
            </w:r>
          </w:p>
        </w:tc>
      </w:tr>
      <w:tr w:rsidR="00103325" w:rsidRPr="00103325" w14:paraId="36F009F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E40E4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9DC3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Костариканский колон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366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188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17E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CRC </w:t>
            </w:r>
          </w:p>
        </w:tc>
      </w:tr>
      <w:tr w:rsidR="00103325" w:rsidRPr="00103325" w14:paraId="0F8EFF2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1BBCE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0BB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Хорватский куна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882D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191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365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НRK </w:t>
            </w:r>
          </w:p>
        </w:tc>
      </w:tr>
      <w:tr w:rsidR="00103325" w:rsidRPr="00103325" w14:paraId="56EA665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BDEF4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4B26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Кубинское песо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05A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192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A6E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CUP </w:t>
            </w:r>
          </w:p>
        </w:tc>
      </w:tr>
      <w:tr w:rsidR="00103325" w:rsidRPr="00103325" w14:paraId="2A53D44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96615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45DC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Кипрский фунт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2D91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196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F88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CYP </w:t>
            </w:r>
          </w:p>
        </w:tc>
      </w:tr>
      <w:tr w:rsidR="00103325" w:rsidRPr="00103325" w14:paraId="52C8FCB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D04B6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D100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Чешская крона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9B2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203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ECA6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CZK </w:t>
            </w:r>
          </w:p>
        </w:tc>
      </w:tr>
      <w:tr w:rsidR="00103325" w:rsidRPr="00103325" w14:paraId="1BD977E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394C3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8E4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Датская крона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85E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208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C24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DKK </w:t>
            </w:r>
          </w:p>
        </w:tc>
      </w:tr>
      <w:tr w:rsidR="00103325" w:rsidRPr="00103325" w14:paraId="3125D32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0DA3A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E64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Доминиканское песо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1CF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214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8A63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DOP </w:t>
            </w:r>
          </w:p>
        </w:tc>
      </w:tr>
      <w:tr w:rsidR="00103325" w:rsidRPr="00103325" w14:paraId="63D6598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32340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FA3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Сальвадорский колон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B0B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222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289B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SVC </w:t>
            </w:r>
          </w:p>
        </w:tc>
      </w:tr>
      <w:tr w:rsidR="00103325" w:rsidRPr="00103325" w14:paraId="445D0FA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13568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00B6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Эфиопский быр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E54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230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BE29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ETB </w:t>
            </w:r>
          </w:p>
        </w:tc>
      </w:tr>
      <w:tr w:rsidR="00103325" w:rsidRPr="00103325" w14:paraId="1A663CE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12F07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4BD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Накфа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1379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232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994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ER</w:t>
            </w: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 </w:t>
            </w:r>
          </w:p>
        </w:tc>
      </w:tr>
      <w:tr w:rsidR="00103325" w:rsidRPr="00103325" w14:paraId="6974721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F3B07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9943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Крона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B600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233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32EB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EEK </w:t>
            </w:r>
          </w:p>
        </w:tc>
      </w:tr>
      <w:tr w:rsidR="00103325" w:rsidRPr="00103325" w14:paraId="515BE29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34AA3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7A73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Фунт Фолклендских островов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B727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238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704D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FKP </w:t>
            </w:r>
          </w:p>
        </w:tc>
      </w:tr>
      <w:tr w:rsidR="00103325" w:rsidRPr="00103325" w14:paraId="4485C29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D1119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109C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Доллар Фиджи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080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242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34FA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FJD </w:t>
            </w:r>
          </w:p>
        </w:tc>
      </w:tr>
      <w:tr w:rsidR="00103325" w:rsidRPr="00103325" w14:paraId="2FC992F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A87F9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87BF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Франк Джибути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CF9B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262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90E5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DJF </w:t>
            </w:r>
          </w:p>
        </w:tc>
      </w:tr>
      <w:tr w:rsidR="00103325" w:rsidRPr="00103325" w14:paraId="55A2146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31806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C767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Даласи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A3B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E725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GMD </w:t>
            </w:r>
          </w:p>
        </w:tc>
      </w:tr>
      <w:tr w:rsidR="00103325" w:rsidRPr="00103325" w14:paraId="2A3B5CD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5F548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185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Гибралтарский фунт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D53A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292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2E03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GIP </w:t>
            </w:r>
          </w:p>
        </w:tc>
      </w:tr>
      <w:tr w:rsidR="00103325" w:rsidRPr="00103325" w14:paraId="1EDD1EF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2645E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C8F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Кетсаль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9353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320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466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GTQ </w:t>
            </w:r>
          </w:p>
        </w:tc>
      </w:tr>
      <w:tr w:rsidR="00103325" w:rsidRPr="00103325" w14:paraId="188395C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3F96A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3E3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Гвинейский франк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EFAA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324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14C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G</w:t>
            </w: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F </w:t>
            </w:r>
          </w:p>
        </w:tc>
      </w:tr>
      <w:tr w:rsidR="00103325" w:rsidRPr="00103325" w14:paraId="7244C4F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B1638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8289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Гайанский доллар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973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328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FBF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GYD </w:t>
            </w:r>
          </w:p>
        </w:tc>
      </w:tr>
      <w:tr w:rsidR="00103325" w:rsidRPr="00103325" w14:paraId="7857140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3452E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09EE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Гурд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0B04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332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CBA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НTG </w:t>
            </w:r>
          </w:p>
        </w:tc>
      </w:tr>
      <w:tr w:rsidR="00103325" w:rsidRPr="00103325" w14:paraId="67B0EC9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FA91E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F5D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Лемпира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8255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340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4FE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w:t>
            </w: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L </w:t>
            </w:r>
          </w:p>
        </w:tc>
      </w:tr>
      <w:tr w:rsidR="00103325" w:rsidRPr="00103325" w14:paraId="1A7141D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9708A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D46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Гонконгский доллар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2EE4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344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0289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НKD </w:t>
            </w:r>
          </w:p>
        </w:tc>
      </w:tr>
      <w:tr w:rsidR="00103325" w:rsidRPr="00103325" w14:paraId="49D5723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5F827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0A9B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Форинт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0649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348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22C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НUF </w:t>
            </w:r>
          </w:p>
        </w:tc>
      </w:tr>
      <w:tr w:rsidR="00103325" w:rsidRPr="00103325" w14:paraId="5C9500D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C8CA1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3F6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Исландская крона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A4B4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352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47F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ISK </w:t>
            </w:r>
          </w:p>
        </w:tc>
      </w:tr>
      <w:tr w:rsidR="00103325" w:rsidRPr="00103325" w14:paraId="4F8A22B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B4D7A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7327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Индийская рупия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B2D4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356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35C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I</w:t>
            </w: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R </w:t>
            </w:r>
          </w:p>
        </w:tc>
      </w:tr>
      <w:tr w:rsidR="00103325" w:rsidRPr="00103325" w14:paraId="7D74221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163A9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6CF1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Рупия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7F3C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360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586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IDR </w:t>
            </w:r>
          </w:p>
        </w:tc>
      </w:tr>
      <w:tr w:rsidR="00103325" w:rsidRPr="00103325" w14:paraId="25C6A09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B4D12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DE6D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Иранский риал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2219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364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56D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IRR </w:t>
            </w:r>
          </w:p>
        </w:tc>
      </w:tr>
      <w:tr w:rsidR="00103325" w:rsidRPr="00103325" w14:paraId="6ED9BD0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00CBB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8F1D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Иракский динар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2A4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368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54F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IQD </w:t>
            </w:r>
          </w:p>
        </w:tc>
      </w:tr>
      <w:tr w:rsidR="00103325" w:rsidRPr="00103325" w14:paraId="4E12BF8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23653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32C1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Новый израильский шекель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E8A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376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48EF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ILS </w:t>
            </w:r>
          </w:p>
        </w:tc>
      </w:tr>
      <w:tr w:rsidR="00103325" w:rsidRPr="00103325" w14:paraId="0E7F141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049D5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E03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Ямайский доллар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1BC4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388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48EB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JMD </w:t>
            </w:r>
          </w:p>
        </w:tc>
      </w:tr>
      <w:tr w:rsidR="00103325" w:rsidRPr="00103325" w14:paraId="798832F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C32B5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7B5E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Иена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EB27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392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4502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JPY </w:t>
            </w:r>
          </w:p>
        </w:tc>
      </w:tr>
      <w:tr w:rsidR="00103325" w:rsidRPr="00103325" w14:paraId="440AACD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91920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F889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Тенге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567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398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F45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KZT </w:t>
            </w:r>
          </w:p>
        </w:tc>
      </w:tr>
      <w:tr w:rsidR="00103325" w:rsidRPr="00103325" w14:paraId="6BB1815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8951F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E64D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Иорданский динар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CF7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E46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JOD </w:t>
            </w:r>
          </w:p>
        </w:tc>
      </w:tr>
      <w:tr w:rsidR="00103325" w:rsidRPr="00103325" w14:paraId="04C2FF1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3BCD9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221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Кенийский шиллинг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0D7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404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1C17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KES </w:t>
            </w:r>
          </w:p>
        </w:tc>
      </w:tr>
      <w:tr w:rsidR="00103325" w:rsidRPr="00103325" w14:paraId="082CD27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7C0BE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4777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Северо-Корейская вона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6EC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408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7972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KPW </w:t>
            </w:r>
          </w:p>
        </w:tc>
      </w:tr>
      <w:tr w:rsidR="00103325" w:rsidRPr="00103325" w14:paraId="2B8314B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A92AB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0B5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Вона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DB39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410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FA2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KRW </w:t>
            </w:r>
          </w:p>
        </w:tc>
      </w:tr>
      <w:tr w:rsidR="00103325" w:rsidRPr="00103325" w14:paraId="055A617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EBF55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xml:space="preserve">64.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3BE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Кувейтский динар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F3E2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414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9F5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KWD </w:t>
            </w:r>
          </w:p>
        </w:tc>
      </w:tr>
      <w:tr w:rsidR="00103325" w:rsidRPr="00103325" w14:paraId="7ED204C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75A1B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EC2D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Сом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A217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417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2C9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KGS </w:t>
            </w:r>
          </w:p>
        </w:tc>
      </w:tr>
    </w:tbl>
    <w:p w14:paraId="5A0F77F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1E7A988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603B0DD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1114"/>
        <w:gridCol w:w="3740"/>
        <w:gridCol w:w="520"/>
        <w:gridCol w:w="859"/>
      </w:tblGrid>
      <w:tr w:rsidR="00103325" w:rsidRPr="00103325" w14:paraId="0DF25073" w14:textId="77777777" w:rsidTr="00103325">
        <w:trPr>
          <w:cantSplit/>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8E1EC2"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w:t>
            </w:r>
            <w:r w:rsidRPr="00103325">
              <w:rPr>
                <w:rFonts w:ascii="Times New Roman" w:eastAsia="Times New Roman" w:hAnsi="Times New Roman" w:cs="Times New Roman"/>
                <w:b/>
                <w:bCs/>
                <w:sz w:val="24"/>
                <w:szCs w:val="24"/>
                <w:lang w:eastAsia="ru-RU"/>
              </w:rPr>
              <w:br/>
              <w:t xml:space="preserve">п/п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3EE0C6"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Наименование валюты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66420623"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Код валюты </w:t>
            </w:r>
          </w:p>
        </w:tc>
      </w:tr>
      <w:tr w:rsidR="00103325" w:rsidRPr="00103325" w14:paraId="09B60E1F" w14:textId="77777777" w:rsidTr="00103325">
        <w:trPr>
          <w:cantSplit/>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404F6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цифровой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561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буквенный</w:t>
            </w:r>
            <w:r w:rsidRPr="00103325">
              <w:rPr>
                <w:rFonts w:ascii="Times New Roman" w:eastAsia="Times New Roman" w:hAnsi="Times New Roman" w:cs="Times New Roman"/>
                <w:sz w:val="24"/>
                <w:szCs w:val="24"/>
                <w:lang w:eastAsia="ru-RU"/>
              </w:rPr>
              <w:t xml:space="preserve"> </w:t>
            </w:r>
          </w:p>
        </w:tc>
        <w:tc>
          <w:tcPr>
            <w:tcW w:w="0" w:type="auto"/>
            <w:vAlign w:val="center"/>
            <w:hideMark/>
          </w:tcPr>
          <w:p w14:paraId="656AE723"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51321756"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2AC7C9C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84860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AF2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Кип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3571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418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E86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LAK </w:t>
            </w:r>
          </w:p>
        </w:tc>
      </w:tr>
      <w:tr w:rsidR="00103325" w:rsidRPr="00103325" w14:paraId="1E0E9CF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D9407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61B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Ливанский фунт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8C15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422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3096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LBP </w:t>
            </w:r>
          </w:p>
        </w:tc>
      </w:tr>
      <w:tr w:rsidR="00103325" w:rsidRPr="00103325" w14:paraId="2027AF8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1A77A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3CA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Лоти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94D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426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C5F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LSL </w:t>
            </w:r>
          </w:p>
        </w:tc>
      </w:tr>
      <w:tr w:rsidR="00103325" w:rsidRPr="00103325" w14:paraId="6BC3287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D8653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732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Латвийский лат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79D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428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4E2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LVL </w:t>
            </w:r>
          </w:p>
        </w:tc>
      </w:tr>
      <w:tr w:rsidR="00103325" w:rsidRPr="00103325" w14:paraId="6DD0491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8F45E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0AA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Либерийский доллар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91F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430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FD27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LRD </w:t>
            </w:r>
          </w:p>
        </w:tc>
      </w:tr>
      <w:tr w:rsidR="00103325" w:rsidRPr="00103325" w14:paraId="4DC6DFE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A9094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9546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Ливийский динар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B02D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434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D880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LYD </w:t>
            </w:r>
          </w:p>
        </w:tc>
      </w:tr>
      <w:tr w:rsidR="00103325" w:rsidRPr="00103325" w14:paraId="0764772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1898C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D05E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Литовский лит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11A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440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1C15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LTL </w:t>
            </w:r>
          </w:p>
        </w:tc>
      </w:tr>
      <w:tr w:rsidR="00103325" w:rsidRPr="00103325" w14:paraId="20183EC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43AC7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F392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Патака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516C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446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B761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MOP </w:t>
            </w:r>
          </w:p>
        </w:tc>
      </w:tr>
      <w:tr w:rsidR="00103325" w:rsidRPr="00103325" w14:paraId="2571D19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D2C8D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C2F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Квача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C753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454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D109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MWK </w:t>
            </w:r>
          </w:p>
        </w:tc>
      </w:tr>
      <w:tr w:rsidR="00103325" w:rsidRPr="00103325" w14:paraId="4BE32D2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A8373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F53A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Малайзийский ринггит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E520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458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656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MYR </w:t>
            </w:r>
          </w:p>
        </w:tc>
      </w:tr>
      <w:tr w:rsidR="00103325" w:rsidRPr="00103325" w14:paraId="2BF71E2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54903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1130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Руфия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8A75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462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B42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MVR </w:t>
            </w:r>
          </w:p>
        </w:tc>
      </w:tr>
      <w:tr w:rsidR="00103325" w:rsidRPr="00103325" w14:paraId="4F68BB8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24DBD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7A1B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Мальтийская лира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1A7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470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87E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MTL </w:t>
            </w:r>
          </w:p>
        </w:tc>
      </w:tr>
      <w:tr w:rsidR="00103325" w:rsidRPr="00103325" w14:paraId="4F04C81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FEF2D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C15E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Угия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4880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478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6580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MRO </w:t>
            </w:r>
          </w:p>
        </w:tc>
      </w:tr>
      <w:tr w:rsidR="00103325" w:rsidRPr="00103325" w14:paraId="56122DA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57D73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D5F7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Маврикийская рупия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7E71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480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D3A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MUR </w:t>
            </w:r>
          </w:p>
        </w:tc>
      </w:tr>
      <w:tr w:rsidR="00103325" w:rsidRPr="00103325" w14:paraId="25AA17A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26E5A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D48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Мексиканское песо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F255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484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C305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MX</w:t>
            </w: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 </w:t>
            </w:r>
          </w:p>
        </w:tc>
      </w:tr>
      <w:tr w:rsidR="00103325" w:rsidRPr="00103325" w14:paraId="5D623C3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95AB4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78A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Тугрик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E9EC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496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32D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M</w:t>
            </w: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T </w:t>
            </w:r>
          </w:p>
        </w:tc>
      </w:tr>
      <w:tr w:rsidR="00103325" w:rsidRPr="00103325" w14:paraId="302AE71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CADA5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1C9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Молдавский лей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93F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498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2428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MDL </w:t>
            </w:r>
          </w:p>
        </w:tc>
      </w:tr>
      <w:tr w:rsidR="00103325" w:rsidRPr="00103325" w14:paraId="1D07613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8F044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C34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Марокканский дирхам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69A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504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043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MAD </w:t>
            </w:r>
          </w:p>
        </w:tc>
      </w:tr>
      <w:tr w:rsidR="00103325" w:rsidRPr="00103325" w14:paraId="06B1BCF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F2A66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A3B5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Оманский риал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86F4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512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577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OMR </w:t>
            </w:r>
          </w:p>
        </w:tc>
      </w:tr>
      <w:tr w:rsidR="00103325" w:rsidRPr="00103325" w14:paraId="464F385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BABA3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BCA4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Доллар Намибии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072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516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2396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AD </w:t>
            </w:r>
          </w:p>
        </w:tc>
      </w:tr>
      <w:tr w:rsidR="00103325" w:rsidRPr="00103325" w14:paraId="6249523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831C3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294B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Непальская рупия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32F6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524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FB5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PR </w:t>
            </w:r>
          </w:p>
        </w:tc>
      </w:tr>
      <w:tr w:rsidR="00103325" w:rsidRPr="00103325" w14:paraId="51E8572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1E496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04F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Нидерландский антильский гульден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9495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532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65D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A</w:t>
            </w: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G </w:t>
            </w:r>
          </w:p>
        </w:tc>
      </w:tr>
      <w:tr w:rsidR="00103325" w:rsidRPr="00103325" w14:paraId="06E8D2E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9649E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2B2A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Арубанский гульден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02C4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533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2C19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AWG </w:t>
            </w:r>
          </w:p>
        </w:tc>
      </w:tr>
      <w:tr w:rsidR="00103325" w:rsidRPr="00103325" w14:paraId="361F895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CEFDA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915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Вату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BC0F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548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238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VUV </w:t>
            </w:r>
          </w:p>
        </w:tc>
      </w:tr>
      <w:tr w:rsidR="00103325" w:rsidRPr="00103325" w14:paraId="081C511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2E418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8747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Новозеландский доллар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98C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554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F7FF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ZD </w:t>
            </w:r>
          </w:p>
        </w:tc>
      </w:tr>
      <w:tr w:rsidR="00103325" w:rsidRPr="00103325" w14:paraId="6F2D120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15F59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F89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Золотая кордоба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537C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558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DD77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IO </w:t>
            </w:r>
          </w:p>
        </w:tc>
      </w:tr>
      <w:tr w:rsidR="00103325" w:rsidRPr="00103325" w14:paraId="315373C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F1A5E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995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Найра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AC07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566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AED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G</w:t>
            </w: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 </w:t>
            </w:r>
          </w:p>
        </w:tc>
      </w:tr>
      <w:tr w:rsidR="00103325" w:rsidRPr="00103325" w14:paraId="4E16740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98DF5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04D0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Норвежская крона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C01E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578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8EB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OK </w:t>
            </w:r>
          </w:p>
        </w:tc>
      </w:tr>
      <w:tr w:rsidR="00103325" w:rsidRPr="00103325" w14:paraId="2FE97BD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E6E50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026A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Пакистанская рупия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CFBC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586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715C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PKR </w:t>
            </w:r>
          </w:p>
        </w:tc>
      </w:tr>
      <w:tr w:rsidR="00103325" w:rsidRPr="00103325" w14:paraId="6C52431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B3FE2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E355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Бальбоа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109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590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E236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PAB </w:t>
            </w:r>
          </w:p>
        </w:tc>
      </w:tr>
      <w:tr w:rsidR="00103325" w:rsidRPr="00103325" w14:paraId="6B80383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AE49A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0B5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Кина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139B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598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6E8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PGK </w:t>
            </w:r>
          </w:p>
        </w:tc>
      </w:tr>
      <w:tr w:rsidR="00103325" w:rsidRPr="00103325" w14:paraId="4B544DE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0F9E8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5D4C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Гуарани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4F0A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4DEB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PYG </w:t>
            </w:r>
          </w:p>
        </w:tc>
      </w:tr>
      <w:tr w:rsidR="00103325" w:rsidRPr="00103325" w14:paraId="7A6692A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C3DAA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CC70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Новый соль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76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604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187C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PE</w:t>
            </w: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 </w:t>
            </w:r>
          </w:p>
        </w:tc>
      </w:tr>
      <w:tr w:rsidR="00103325" w:rsidRPr="00103325" w14:paraId="5973CB5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C161A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F7A2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Филиппинское песо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2B1D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608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2325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PНP </w:t>
            </w:r>
          </w:p>
        </w:tc>
      </w:tr>
      <w:tr w:rsidR="00103325" w:rsidRPr="00103325" w14:paraId="5D8448F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A4DCB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7C0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Песо Гвинеи-Бисау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241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624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041A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GWP </w:t>
            </w:r>
          </w:p>
        </w:tc>
      </w:tr>
      <w:tr w:rsidR="00103325" w:rsidRPr="00103325" w14:paraId="586650F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6F106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81E9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Катарский риал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596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634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F1CD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QAR </w:t>
            </w:r>
          </w:p>
        </w:tc>
      </w:tr>
      <w:tr w:rsidR="00103325" w:rsidRPr="00103325" w14:paraId="769A7B0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83CF2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xml:space="preserve">102.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1F43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Российский рубль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EAF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643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0BB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RUB </w:t>
            </w:r>
          </w:p>
        </w:tc>
      </w:tr>
      <w:tr w:rsidR="00103325" w:rsidRPr="00103325" w14:paraId="13D551B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F6ECB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83E4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Франк Руанды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F1FF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646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40D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RWF </w:t>
            </w:r>
          </w:p>
        </w:tc>
      </w:tr>
      <w:tr w:rsidR="00103325" w:rsidRPr="00103325" w14:paraId="19DAC9E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9AC90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2F7E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Фунт Святой Елены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188B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654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9FFD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SНP </w:t>
            </w:r>
          </w:p>
        </w:tc>
      </w:tr>
      <w:tr w:rsidR="00103325" w:rsidRPr="00103325" w14:paraId="7083448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98042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7FB4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Добра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B82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678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D80D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STD </w:t>
            </w:r>
          </w:p>
        </w:tc>
      </w:tr>
      <w:tr w:rsidR="00103325" w:rsidRPr="00103325" w14:paraId="1130777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6E8A4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5D6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Саудовский риал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F6A0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682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8A00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SAR </w:t>
            </w:r>
          </w:p>
        </w:tc>
      </w:tr>
      <w:tr w:rsidR="00103325" w:rsidRPr="00103325" w14:paraId="71DA309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B6314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596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Сейшельская рупия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DD4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690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BD8D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SCR </w:t>
            </w:r>
          </w:p>
        </w:tc>
      </w:tr>
      <w:tr w:rsidR="00103325" w:rsidRPr="00103325" w14:paraId="30C53B2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A8752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20C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Леоне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C10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694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2C4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SLL </w:t>
            </w:r>
          </w:p>
        </w:tc>
      </w:tr>
    </w:tbl>
    <w:p w14:paraId="197A131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7B3C2D3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4EA0074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1114"/>
        <w:gridCol w:w="4246"/>
        <w:gridCol w:w="541"/>
        <w:gridCol w:w="838"/>
      </w:tblGrid>
      <w:tr w:rsidR="00103325" w:rsidRPr="00103325" w14:paraId="2B0F4508" w14:textId="77777777" w:rsidTr="00103325">
        <w:trPr>
          <w:cantSplit/>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43F659"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w:t>
            </w:r>
            <w:r w:rsidRPr="00103325">
              <w:rPr>
                <w:rFonts w:ascii="Times New Roman" w:eastAsia="Times New Roman" w:hAnsi="Times New Roman" w:cs="Times New Roman"/>
                <w:b/>
                <w:bCs/>
                <w:sz w:val="24"/>
                <w:szCs w:val="24"/>
                <w:lang w:eastAsia="ru-RU"/>
              </w:rPr>
              <w:br/>
              <w:t xml:space="preserve">п/п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4EA015"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Наименование валюты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116000E6"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Код валюты </w:t>
            </w:r>
          </w:p>
        </w:tc>
      </w:tr>
      <w:tr w:rsidR="00103325" w:rsidRPr="00103325" w14:paraId="480D5BF2" w14:textId="77777777" w:rsidTr="00103325">
        <w:trPr>
          <w:cantSplit/>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3D816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цифровой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BC6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буквенный</w:t>
            </w:r>
            <w:r w:rsidRPr="00103325">
              <w:rPr>
                <w:rFonts w:ascii="Times New Roman" w:eastAsia="Times New Roman" w:hAnsi="Times New Roman" w:cs="Times New Roman"/>
                <w:sz w:val="24"/>
                <w:szCs w:val="24"/>
                <w:lang w:eastAsia="ru-RU"/>
              </w:rPr>
              <w:t xml:space="preserve"> </w:t>
            </w:r>
          </w:p>
        </w:tc>
        <w:tc>
          <w:tcPr>
            <w:tcW w:w="0" w:type="auto"/>
            <w:vAlign w:val="center"/>
            <w:hideMark/>
          </w:tcPr>
          <w:p w14:paraId="5720091E"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030A9546"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47925C8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38D31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5A8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Сингапурский доллар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988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702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A3C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SGD </w:t>
            </w:r>
          </w:p>
        </w:tc>
      </w:tr>
      <w:tr w:rsidR="00103325" w:rsidRPr="00103325" w14:paraId="4B821D1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4F362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110.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281D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Словацкая крона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F829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703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ECA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SKK </w:t>
            </w:r>
          </w:p>
        </w:tc>
      </w:tr>
      <w:tr w:rsidR="00103325" w:rsidRPr="00103325" w14:paraId="56DD885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9A3EB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111.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84F0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Донг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1ADB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704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F16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V</w:t>
            </w: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D </w:t>
            </w:r>
          </w:p>
        </w:tc>
      </w:tr>
      <w:tr w:rsidR="00103325" w:rsidRPr="00103325" w14:paraId="4C0C7C9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BC52A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112.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F275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Сомалийский шиллинг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9555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706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F28C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SOS </w:t>
            </w:r>
          </w:p>
        </w:tc>
      </w:tr>
      <w:tr w:rsidR="00103325" w:rsidRPr="00103325" w14:paraId="7CDAD5D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61413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113.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E13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Рэнд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6FF6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710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5765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ZAR </w:t>
            </w:r>
          </w:p>
        </w:tc>
      </w:tr>
      <w:tr w:rsidR="00103325" w:rsidRPr="00103325" w14:paraId="3E2FDCF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24BAC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114.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922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Доллар Зимбабве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5D1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716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0544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ZWD </w:t>
            </w:r>
          </w:p>
        </w:tc>
      </w:tr>
      <w:tr w:rsidR="00103325" w:rsidRPr="00103325" w14:paraId="741835A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D3D44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115.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8C02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Лилангени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0DC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748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2539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SZL </w:t>
            </w:r>
          </w:p>
        </w:tc>
      </w:tr>
      <w:tr w:rsidR="00103325" w:rsidRPr="00103325" w14:paraId="0BA6442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FCE3C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116.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395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Шведская крона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FD28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752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B90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SEK </w:t>
            </w:r>
          </w:p>
        </w:tc>
      </w:tr>
      <w:tr w:rsidR="00103325" w:rsidRPr="00103325" w14:paraId="279CEF1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49206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117.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4D7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Швейцарский франк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B78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756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B19B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CНF </w:t>
            </w:r>
          </w:p>
        </w:tc>
      </w:tr>
      <w:tr w:rsidR="00103325" w:rsidRPr="00103325" w14:paraId="0802C43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A8E0C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118.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8AB8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Сирийский фунт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E32E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760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7D0A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SYP </w:t>
            </w:r>
          </w:p>
        </w:tc>
      </w:tr>
      <w:tr w:rsidR="00103325" w:rsidRPr="00103325" w14:paraId="4C8D128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D2F0B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119.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3FD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Бат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5DA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764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216E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TНB </w:t>
            </w:r>
          </w:p>
        </w:tc>
      </w:tr>
      <w:tr w:rsidR="00103325" w:rsidRPr="00103325" w14:paraId="409C1B7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B0BF4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AFB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Паанга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932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776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3B9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TOP </w:t>
            </w:r>
          </w:p>
        </w:tc>
      </w:tr>
      <w:tr w:rsidR="00103325" w:rsidRPr="00103325" w14:paraId="74E9B9F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FD628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C9D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Доллар Тринидада и Тобаго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273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780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3FA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TTD </w:t>
            </w:r>
          </w:p>
        </w:tc>
      </w:tr>
      <w:tr w:rsidR="00103325" w:rsidRPr="00103325" w14:paraId="387E2C4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5916C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FCC7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Дирхам (ОАЭ)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2AC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784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2820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AED </w:t>
            </w:r>
          </w:p>
        </w:tc>
      </w:tr>
      <w:tr w:rsidR="00103325" w:rsidRPr="00103325" w14:paraId="1988556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B75DC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ABA2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Тунисский динар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7422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788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4C98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T</w:t>
            </w: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D </w:t>
            </w:r>
          </w:p>
        </w:tc>
      </w:tr>
      <w:tr w:rsidR="00103325" w:rsidRPr="00103325" w14:paraId="69728CF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E40D5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51A9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Манат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E676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795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4EE9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TMM </w:t>
            </w:r>
          </w:p>
        </w:tc>
      </w:tr>
      <w:tr w:rsidR="00103325" w:rsidRPr="00103325" w14:paraId="3504622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A977A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4C5A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Угандийский шиллинг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3164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800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E96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UGX </w:t>
            </w:r>
          </w:p>
        </w:tc>
      </w:tr>
      <w:tr w:rsidR="00103325" w:rsidRPr="00103325" w14:paraId="7C1CC29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436BD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22D5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Динар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CD8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807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ACCC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MKD </w:t>
            </w:r>
          </w:p>
        </w:tc>
      </w:tr>
      <w:tr w:rsidR="00103325" w:rsidRPr="00103325" w14:paraId="2FD53AD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6614F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5BF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Египетский фунт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E4F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818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3EDD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EGP </w:t>
            </w:r>
          </w:p>
        </w:tc>
      </w:tr>
      <w:tr w:rsidR="00103325" w:rsidRPr="00103325" w14:paraId="7B806A3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23F57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F53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Фунт стерлингов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26E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826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57DB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GBP </w:t>
            </w:r>
          </w:p>
        </w:tc>
      </w:tr>
      <w:tr w:rsidR="00103325" w:rsidRPr="00103325" w14:paraId="4337B5F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878DA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DF5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Танзанийский шиллинг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AC4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834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FFA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TZS </w:t>
            </w:r>
          </w:p>
        </w:tc>
      </w:tr>
      <w:tr w:rsidR="00103325" w:rsidRPr="00103325" w14:paraId="2B2D42B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B4D5D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130.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56F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Доллар США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C5F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840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2658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USD </w:t>
            </w:r>
          </w:p>
        </w:tc>
      </w:tr>
      <w:tr w:rsidR="00103325" w:rsidRPr="00103325" w14:paraId="77BA492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265A4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131.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72ED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Узбекский сум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1DB0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860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0A14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UZS </w:t>
            </w:r>
          </w:p>
        </w:tc>
      </w:tr>
      <w:tr w:rsidR="00103325" w:rsidRPr="00103325" w14:paraId="522E125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09471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132.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DE6D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Тала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2967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882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64B2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WST </w:t>
            </w:r>
          </w:p>
        </w:tc>
      </w:tr>
      <w:tr w:rsidR="00103325" w:rsidRPr="00103325" w14:paraId="4CC8032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C824F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133.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2FB3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Йеменский риал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1231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886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F31D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YER </w:t>
            </w:r>
          </w:p>
        </w:tc>
      </w:tr>
      <w:tr w:rsidR="00103325" w:rsidRPr="00103325" w14:paraId="1EC002A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02E74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134.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4A1A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Квача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B24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894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4B9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ZMK </w:t>
            </w:r>
          </w:p>
        </w:tc>
      </w:tr>
      <w:tr w:rsidR="00103325" w:rsidRPr="00103325" w14:paraId="17DF742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7338E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135.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4FA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Новый тайваньский доллар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5F65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901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CF3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TWD </w:t>
            </w:r>
          </w:p>
        </w:tc>
      </w:tr>
      <w:tr w:rsidR="00103325" w:rsidRPr="00103325" w14:paraId="7931107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278A6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136.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575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Седи Ганы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F54F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936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76C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GНS </w:t>
            </w:r>
          </w:p>
        </w:tc>
      </w:tr>
      <w:tr w:rsidR="00103325" w:rsidRPr="00103325" w14:paraId="56C6CCE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A50B1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137.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AC9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Боливар фуэрте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04B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937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C424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VEF </w:t>
            </w:r>
          </w:p>
        </w:tc>
      </w:tr>
      <w:tr w:rsidR="00103325" w:rsidRPr="00103325" w14:paraId="0D25199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3AEE6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138.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B96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Суданский фунт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510D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938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7009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SDG </w:t>
            </w:r>
          </w:p>
        </w:tc>
      </w:tr>
      <w:tr w:rsidR="00103325" w:rsidRPr="00103325" w14:paraId="3A8032C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353B5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139.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3F0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Уругвайское песо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4EC7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940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C1F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UYI </w:t>
            </w:r>
          </w:p>
        </w:tc>
      </w:tr>
      <w:tr w:rsidR="00103325" w:rsidRPr="00103325" w14:paraId="20F6F35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328DC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xml:space="preserve">140.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947D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Сербский динар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A148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941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6F5A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RSD </w:t>
            </w:r>
          </w:p>
        </w:tc>
      </w:tr>
      <w:tr w:rsidR="00103325" w:rsidRPr="00103325" w14:paraId="0FB4C5C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CE255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141.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065E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Метикал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53F2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943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9CD5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MZ</w:t>
            </w: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 </w:t>
            </w:r>
          </w:p>
        </w:tc>
      </w:tr>
      <w:tr w:rsidR="00103325" w:rsidRPr="00103325" w14:paraId="7A22021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5148E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142.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A326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Азербайджанский манат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1A9E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944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3248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AZ</w:t>
            </w: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 </w:t>
            </w:r>
          </w:p>
        </w:tc>
      </w:tr>
      <w:tr w:rsidR="00103325" w:rsidRPr="00103325" w14:paraId="0F68B55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5B691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143.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B87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Новый румынский лей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A1A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946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277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RO</w:t>
            </w: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 </w:t>
            </w:r>
          </w:p>
        </w:tc>
      </w:tr>
      <w:tr w:rsidR="00103325" w:rsidRPr="00103325" w14:paraId="7D0F524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F0204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144.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F14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Новая турецкая лира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4CC3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949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FF66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TRY </w:t>
            </w:r>
          </w:p>
        </w:tc>
      </w:tr>
      <w:tr w:rsidR="00103325" w:rsidRPr="00103325" w14:paraId="561A7BB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FD504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145.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0FFE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Франк КФА ВЕАС*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083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950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FC0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XAF </w:t>
            </w:r>
          </w:p>
        </w:tc>
      </w:tr>
      <w:tr w:rsidR="00103325" w:rsidRPr="00103325" w14:paraId="22D4E76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10911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146.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0EB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Восточно-Карибский доллар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943B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951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DE2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XCD </w:t>
            </w:r>
          </w:p>
        </w:tc>
      </w:tr>
      <w:tr w:rsidR="00103325" w:rsidRPr="00103325" w14:paraId="0601207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CBD8E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147.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9D7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Франк КФА ВСЕАО**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696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952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9DC0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XOF </w:t>
            </w:r>
          </w:p>
        </w:tc>
      </w:tr>
      <w:tr w:rsidR="00103325" w:rsidRPr="00103325" w14:paraId="068D051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44779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148.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1D6D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Франк КФП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F485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953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B6CA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XPF </w:t>
            </w:r>
          </w:p>
        </w:tc>
      </w:tr>
      <w:tr w:rsidR="00103325" w:rsidRPr="00103325" w14:paraId="317C7A4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B09E9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149.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DB8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СДР (специальные права заимствования)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A3F5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960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FDE6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XDR </w:t>
            </w:r>
          </w:p>
        </w:tc>
      </w:tr>
      <w:tr w:rsidR="00103325" w:rsidRPr="00103325" w14:paraId="75255E3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F6B91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150.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ABF7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Суринамский доллар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3E34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968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6790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SRD </w:t>
            </w:r>
          </w:p>
        </w:tc>
      </w:tr>
      <w:tr w:rsidR="00103325" w:rsidRPr="00103325" w14:paraId="1E70C24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59C2E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151.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DEE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Малагасийский ариари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9D9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969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B665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MGA </w:t>
            </w:r>
          </w:p>
        </w:tc>
      </w:tr>
    </w:tbl>
    <w:p w14:paraId="66DA432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5E4F512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23E986D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1114"/>
        <w:gridCol w:w="5424"/>
        <w:gridCol w:w="556"/>
        <w:gridCol w:w="823"/>
      </w:tblGrid>
      <w:tr w:rsidR="00103325" w:rsidRPr="00103325" w14:paraId="312E72C3" w14:textId="77777777" w:rsidTr="00103325">
        <w:trPr>
          <w:cantSplit/>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0E76E27"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w:t>
            </w:r>
            <w:r w:rsidRPr="00103325">
              <w:rPr>
                <w:rFonts w:ascii="Times New Roman" w:eastAsia="Times New Roman" w:hAnsi="Times New Roman" w:cs="Times New Roman"/>
                <w:b/>
                <w:bCs/>
                <w:sz w:val="24"/>
                <w:szCs w:val="24"/>
                <w:lang w:eastAsia="ru-RU"/>
              </w:rPr>
              <w:br/>
              <w:t xml:space="preserve">п/п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79ABE7"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Наименование валюты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2BC49FAD"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Код валюты </w:t>
            </w:r>
          </w:p>
        </w:tc>
      </w:tr>
      <w:tr w:rsidR="00103325" w:rsidRPr="00103325" w14:paraId="4DF2B3A5" w14:textId="77777777" w:rsidTr="00103325">
        <w:trPr>
          <w:cantSplit/>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DF55E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цифровой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2B05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буквенный</w:t>
            </w:r>
            <w:r w:rsidRPr="00103325">
              <w:rPr>
                <w:rFonts w:ascii="Times New Roman" w:eastAsia="Times New Roman" w:hAnsi="Times New Roman" w:cs="Times New Roman"/>
                <w:sz w:val="24"/>
                <w:szCs w:val="24"/>
                <w:lang w:eastAsia="ru-RU"/>
              </w:rPr>
              <w:t xml:space="preserve"> </w:t>
            </w:r>
          </w:p>
        </w:tc>
        <w:tc>
          <w:tcPr>
            <w:tcW w:w="0" w:type="auto"/>
            <w:vAlign w:val="center"/>
            <w:hideMark/>
          </w:tcPr>
          <w:p w14:paraId="727F8DFD"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2277187A"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213AFCD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2E2AB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152.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880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Афгани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ED7E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971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115D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AF</w:t>
            </w: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 </w:t>
            </w:r>
          </w:p>
        </w:tc>
      </w:tr>
      <w:tr w:rsidR="00103325" w:rsidRPr="00103325" w14:paraId="42B7689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F0190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153.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22AE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Сомони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9B46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972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E8A9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TJS </w:t>
            </w:r>
          </w:p>
        </w:tc>
      </w:tr>
      <w:tr w:rsidR="00103325" w:rsidRPr="00103325" w14:paraId="34BDB11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133A3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154.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246A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Кванза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11D6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973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57BB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AOA </w:t>
            </w:r>
          </w:p>
        </w:tc>
      </w:tr>
      <w:tr w:rsidR="00103325" w:rsidRPr="00103325" w14:paraId="2D95E62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C409D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155.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A4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Белорусский рубль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E3C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974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488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BYR </w:t>
            </w:r>
          </w:p>
        </w:tc>
      </w:tr>
      <w:tr w:rsidR="00103325" w:rsidRPr="00103325" w14:paraId="5BEA89D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AAA40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156.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6818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Болгарский лев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44D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975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DED6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BG</w:t>
            </w: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 </w:t>
            </w:r>
          </w:p>
        </w:tc>
      </w:tr>
      <w:tr w:rsidR="00103325" w:rsidRPr="00103325" w14:paraId="28634DA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FB6E6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157.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3D8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Конголезский франк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919A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976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D758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CDF </w:t>
            </w:r>
          </w:p>
        </w:tc>
      </w:tr>
      <w:tr w:rsidR="00103325" w:rsidRPr="00103325" w14:paraId="7CA54F3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4A6C4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158.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D405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Конвертируемая марка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150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977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A3F2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BAM </w:t>
            </w:r>
          </w:p>
        </w:tc>
      </w:tr>
      <w:tr w:rsidR="00103325" w:rsidRPr="00103325" w14:paraId="6E6816E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CDE22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159.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93B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Евро (единица валюты Европейского Союза)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B95A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978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293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EVR </w:t>
            </w:r>
          </w:p>
        </w:tc>
      </w:tr>
      <w:tr w:rsidR="00103325" w:rsidRPr="00103325" w14:paraId="0B90E9E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A428F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160.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DD2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Гривна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9F5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980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EDF9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UAН </w:t>
            </w:r>
          </w:p>
        </w:tc>
      </w:tr>
      <w:tr w:rsidR="00103325" w:rsidRPr="00103325" w14:paraId="48161C6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169D3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161.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40D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Лари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C44D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981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DCD6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GEL </w:t>
            </w:r>
          </w:p>
        </w:tc>
      </w:tr>
      <w:tr w:rsidR="00103325" w:rsidRPr="00103325" w14:paraId="494B314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34D03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162.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8DE1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Злотый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FD6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985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C406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PL</w:t>
            </w:r>
            <w:r w:rsidRPr="00103325">
              <w:rPr>
                <w:rFonts w:ascii="Times New Roman" w:eastAsia="Times New Roman" w:hAnsi="Times New Roman" w:cs="Times New Roman"/>
                <w:sz w:val="24"/>
                <w:szCs w:val="24"/>
                <w:lang w:val="en-US" w:eastAsia="ru-RU"/>
              </w:rPr>
              <w:t>N</w:t>
            </w:r>
            <w:r w:rsidRPr="00103325">
              <w:rPr>
                <w:rFonts w:ascii="Times New Roman" w:eastAsia="Times New Roman" w:hAnsi="Times New Roman" w:cs="Times New Roman"/>
                <w:sz w:val="24"/>
                <w:szCs w:val="24"/>
                <w:lang w:eastAsia="ru-RU"/>
              </w:rPr>
              <w:t xml:space="preserve"> </w:t>
            </w:r>
          </w:p>
        </w:tc>
      </w:tr>
      <w:tr w:rsidR="00103325" w:rsidRPr="00103325" w14:paraId="2CDE90B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4AF4A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163.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781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Бразильский реал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CE6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986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ED5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BRL </w:t>
            </w:r>
          </w:p>
        </w:tc>
      </w:tr>
      <w:tr w:rsidR="00103325" w:rsidRPr="00103325" w14:paraId="377E3EB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16247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164.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6081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Другой вид валюты, не указанный в данном перечне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062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999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D5D5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bl>
    <w:p w14:paraId="0138F87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01A04B4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7D7524D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1213DC2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Франк КФА ВЕАС — денежная единица Банка государств Центральной Африки.</w:t>
      </w:r>
    </w:p>
    <w:p w14:paraId="1EF0C52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Франк КФА ВСЕАО — денежная единица Центрального банка государств Западной Африки.</w:t>
      </w:r>
    </w:p>
    <w:p w14:paraId="15C8BAA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50AE06D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3F4A36D5"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приложение № 9 внесены изменения на основании</w:t>
      </w:r>
      <w:hyperlink r:id="rId334"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color w:val="000080"/>
          <w:sz w:val="24"/>
          <w:szCs w:val="24"/>
          <w:lang w:eastAsia="ru-RU"/>
        </w:rPr>
        <w:t>.</w:t>
      </w:r>
    </w:p>
    <w:p w14:paraId="1D266E7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bookmarkStart w:id="78" w:name="ПРИЛОЖЕНИЕ_№9"/>
      <w:r w:rsidRPr="00103325">
        <w:rPr>
          <w:rFonts w:ascii="Times New Roman" w:eastAsia="Times New Roman" w:hAnsi="Times New Roman" w:cs="Times New Roman"/>
          <w:b/>
          <w:bCs/>
          <w:color w:val="000080"/>
          <w:sz w:val="24"/>
          <w:szCs w:val="24"/>
          <w:lang w:eastAsia="ru-RU"/>
        </w:rPr>
        <w:t xml:space="preserve">ПРИЛОЖЕНИЕ №9 </w:t>
      </w:r>
      <w:bookmarkEnd w:id="78"/>
    </w:p>
    <w:p w14:paraId="6668599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000080"/>
          <w:sz w:val="24"/>
          <w:szCs w:val="24"/>
          <w:lang w:eastAsia="ru-RU"/>
        </w:rPr>
        <w:t>к Инструкции о порядке заполнения грузовой таможенной декларации</w:t>
      </w:r>
    </w:p>
    <w:p w14:paraId="4C42D77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000080"/>
          <w:sz w:val="24"/>
          <w:szCs w:val="24"/>
          <w:lang w:eastAsia="ru-RU"/>
        </w:rPr>
        <w:t>КЛАССИФИКАТОР характера сделки</w:t>
      </w:r>
    </w:p>
    <w:tbl>
      <w:tblPr>
        <w:tblW w:w="0" w:type="auto"/>
        <w:jc w:val="center"/>
        <w:tblCellMar>
          <w:top w:w="15" w:type="dxa"/>
          <w:left w:w="15" w:type="dxa"/>
          <w:bottom w:w="15" w:type="dxa"/>
          <w:right w:w="15" w:type="dxa"/>
        </w:tblCellMar>
        <w:tblLook w:val="04A0" w:firstRow="1" w:lastRow="0" w:firstColumn="1" w:lastColumn="0" w:noHBand="0" w:noVBand="1"/>
      </w:tblPr>
      <w:tblGrid>
        <w:gridCol w:w="374"/>
        <w:gridCol w:w="8519"/>
        <w:gridCol w:w="446"/>
      </w:tblGrid>
      <w:tr w:rsidR="00103325" w:rsidRPr="00103325" w14:paraId="7F70CFE1" w14:textId="77777777" w:rsidTr="00103325">
        <w:trPr>
          <w:trHeight w:val="585"/>
          <w:tblHeade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B4FEA1C"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lastRenderedPageBreak/>
              <w:t>№</w:t>
            </w:r>
            <w:r w:rsidRPr="00103325">
              <w:rPr>
                <w:rFonts w:ascii="Times New Roman" w:eastAsia="Times New Roman" w:hAnsi="Times New Roman" w:cs="Times New Roman"/>
                <w:b/>
                <w:bCs/>
                <w:sz w:val="24"/>
                <w:szCs w:val="24"/>
                <w:lang w:eastAsia="ru-RU"/>
              </w:rPr>
              <w:br/>
              <w:t xml:space="preserve">п/п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508C5"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Наименование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E23D1"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Код </w:t>
            </w:r>
          </w:p>
        </w:tc>
      </w:tr>
      <w:tr w:rsidR="00103325" w:rsidRPr="00103325" w14:paraId="07731F83" w14:textId="77777777" w:rsidTr="00103325">
        <w:trPr>
          <w:trHeight w:val="36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5E3EB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D10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РАСЧЕТЫ НА СУМЫ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D96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03A0CF2"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68C98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C0F5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товаров с расчетами в валюте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8B90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01 </w:t>
            </w:r>
          </w:p>
        </w:tc>
      </w:tr>
      <w:tr w:rsidR="00103325" w:rsidRPr="00103325" w14:paraId="5F34466A"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E0F80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E87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товаров по государственному кредиту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5872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03 </w:t>
            </w:r>
          </w:p>
        </w:tc>
      </w:tr>
      <w:tr w:rsidR="00103325" w:rsidRPr="00103325" w14:paraId="49BDB744"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37E3C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D4AB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товаров по коммерческому кредиту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BE89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05 </w:t>
            </w:r>
          </w:p>
        </w:tc>
      </w:tr>
      <w:tr w:rsidR="00103325" w:rsidRPr="00103325" w14:paraId="75C47763" w14:textId="77777777" w:rsidTr="00103325">
        <w:trPr>
          <w:trHeight w:val="2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2C7C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B8C6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товаров по банковскому кредиту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A136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06 </w:t>
            </w:r>
          </w:p>
        </w:tc>
      </w:tr>
      <w:tr w:rsidR="00103325" w:rsidRPr="00103325" w14:paraId="1E59BBC6" w14:textId="77777777" w:rsidTr="00103325">
        <w:trPr>
          <w:trHeight w:val="55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24FC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FCD3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с использованием в качестве средства расчета ценных бумаг, выраженных в валюте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650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07 </w:t>
            </w:r>
          </w:p>
        </w:tc>
      </w:tr>
      <w:tr w:rsidR="00103325" w:rsidRPr="00103325" w14:paraId="7B176606" w14:textId="77777777" w:rsidTr="00103325">
        <w:trPr>
          <w:trHeight w:val="39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3856C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FA8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РАСЧЕТЫ НА ИНОСТРАННУЮ ВАЛЮТУ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EC3E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FAA4C70" w14:textId="77777777" w:rsidTr="00103325">
        <w:trPr>
          <w:trHeight w:val="5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BB1FA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A9A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с расчетом в иностранной валюте (кроме государственного кредита и погашения государственного кредита)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3566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21 </w:t>
            </w:r>
          </w:p>
        </w:tc>
      </w:tr>
      <w:tr w:rsidR="00103325" w:rsidRPr="00103325" w14:paraId="792CF523"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433B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DF7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по государственному кредиту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2D5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23 </w:t>
            </w:r>
          </w:p>
        </w:tc>
      </w:tr>
      <w:tr w:rsidR="00103325" w:rsidRPr="00103325" w14:paraId="1E1B532D"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CC539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4ED6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товаров по банковскому кредиту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7E8E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24 </w:t>
            </w:r>
          </w:p>
        </w:tc>
      </w:tr>
      <w:tr w:rsidR="00103325" w:rsidRPr="00103325" w14:paraId="76CDE3F5"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5294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16EF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товаров по коммерческому кредиту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FB53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25 </w:t>
            </w:r>
          </w:p>
        </w:tc>
      </w:tr>
      <w:tr w:rsidR="00103325" w:rsidRPr="00103325" w14:paraId="0C191012"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3AF2C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D3B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в погашение государственного кредита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FDBB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26 </w:t>
            </w:r>
          </w:p>
        </w:tc>
      </w:tr>
      <w:tr w:rsidR="00103325" w:rsidRPr="00103325" w14:paraId="5A5164D9" w14:textId="77777777" w:rsidTr="00103325">
        <w:trPr>
          <w:trHeight w:val="5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88A40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C837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с использованием при расчетах в качестве средства платежа ценных бумаг, выраженных в иностранной валюте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157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 </w:t>
            </w:r>
          </w:p>
        </w:tc>
      </w:tr>
      <w:tr w:rsidR="00103325" w:rsidRPr="00103325" w14:paraId="14265B6F" w14:textId="77777777" w:rsidTr="00103325">
        <w:trPr>
          <w:trHeight w:val="5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F96BF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39EC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товаров и услуг, закупленных на средства организаций от экспорта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2623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28 </w:t>
            </w:r>
          </w:p>
        </w:tc>
      </w:tr>
      <w:tr w:rsidR="00103325" w:rsidRPr="00103325" w14:paraId="0CD8BE72" w14:textId="77777777" w:rsidTr="00103325">
        <w:trPr>
          <w:trHeight w:val="33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E8E65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E61C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РАСЧЕТЫ ПО КЛИРИНГАМ</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D9D5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3152A26" w14:textId="77777777" w:rsidTr="00103325">
        <w:trPr>
          <w:trHeight w:val="5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20EDC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237B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с расчетом в клиринговой валюте (кроме государственного кредита и погашения государственного кредита)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44F2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31 </w:t>
            </w:r>
          </w:p>
        </w:tc>
      </w:tr>
      <w:tr w:rsidR="00103325" w:rsidRPr="00103325" w14:paraId="6DE5BE6B"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DFEB2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373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по государственному кредиту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4018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33 </w:t>
            </w:r>
          </w:p>
        </w:tc>
      </w:tr>
      <w:tr w:rsidR="00103325" w:rsidRPr="00103325" w14:paraId="5AE8DAAB"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1C709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0E6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товаров по банковскому кредиту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2F55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34 </w:t>
            </w:r>
          </w:p>
        </w:tc>
      </w:tr>
      <w:tr w:rsidR="00103325" w:rsidRPr="00103325" w14:paraId="1636BE81"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219AE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4B69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товаров по коммерческому кредиту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BA9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35 </w:t>
            </w:r>
          </w:p>
        </w:tc>
      </w:tr>
      <w:tr w:rsidR="00103325" w:rsidRPr="00103325" w14:paraId="0640D6E6"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D371E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97F5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в погашение государственного кредита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0F8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36 </w:t>
            </w:r>
          </w:p>
        </w:tc>
      </w:tr>
      <w:tr w:rsidR="00103325" w:rsidRPr="00103325" w14:paraId="518B798C"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080E5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E050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товаров по приграничной и прибрежной торговле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7A7F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37 </w:t>
            </w:r>
          </w:p>
        </w:tc>
      </w:tr>
      <w:tr w:rsidR="00103325" w:rsidRPr="00103325" w14:paraId="6AF264D5" w14:textId="77777777" w:rsidTr="00103325">
        <w:trPr>
          <w:trHeight w:val="6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EC2DB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756A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ПЕРЕМЕЩЕНИЕ ТОВАРОВ ПО ПРОЧИМ КОММЕРЧЕСКИМ ОПЕРАЦИЯМ</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84C1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11A4D39" w14:textId="77777777" w:rsidTr="00103325">
        <w:trPr>
          <w:trHeight w:val="5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01328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0B70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в порядке прямого товарообмена (бартерные сделки)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5C7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51 </w:t>
            </w:r>
          </w:p>
        </w:tc>
      </w:tr>
      <w:tr w:rsidR="00103325" w:rsidRPr="00103325" w14:paraId="1CA81A1D" w14:textId="77777777" w:rsidTr="00103325">
        <w:trPr>
          <w:trHeight w:val="2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1175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D66C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в счет предоставленных работ и услуг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0298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52 </w:t>
            </w:r>
          </w:p>
        </w:tc>
      </w:tr>
      <w:tr w:rsidR="00103325" w:rsidRPr="00103325" w14:paraId="44EAD562"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7FE88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BED9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газа за транзит по территории других стран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995F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54 </w:t>
            </w:r>
          </w:p>
        </w:tc>
      </w:tr>
      <w:tr w:rsidR="00103325" w:rsidRPr="00103325" w14:paraId="319E232E"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008EF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D75A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товаров по прямым производственным связям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6C3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55 </w:t>
            </w:r>
          </w:p>
        </w:tc>
      </w:tr>
      <w:tr w:rsidR="00103325" w:rsidRPr="00103325" w14:paraId="5885A59F" w14:textId="77777777" w:rsidTr="00103325">
        <w:trPr>
          <w:trHeight w:val="57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AB871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F87A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Поставка топлива и смазочных материалов для заправки самолетов Республики Узбекистан за границей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7116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56 </w:t>
            </w:r>
          </w:p>
        </w:tc>
      </w:tr>
      <w:tr w:rsidR="00103325" w:rsidRPr="00103325" w14:paraId="3FE7E8AA"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A2FA0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1DC9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Поставка для бункеровки судов Республики Узбекистан за границей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60B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60 </w:t>
            </w:r>
          </w:p>
        </w:tc>
      </w:tr>
      <w:tr w:rsidR="00103325" w:rsidRPr="00103325" w14:paraId="447434EF"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ED593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432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ПЕРЕМЕЩЕНИЕ ВРЕМЕННО ВВОЗИМЫХ И ВРЕМЕННО ВЫВОЗИМЫХ ТОВАРОВ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A20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57E575F"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1F95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B675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Товары, временно ввозимые или временно вывозимые на срок менее одного года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CB6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61 </w:t>
            </w:r>
          </w:p>
        </w:tc>
      </w:tr>
      <w:tr w:rsidR="00103325" w:rsidRPr="00103325" w14:paraId="0771DF4D"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EABC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4088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Товары, временно ввозимые или временно вывозимые на срок один год и более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ACE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62 </w:t>
            </w:r>
          </w:p>
        </w:tc>
      </w:tr>
      <w:tr w:rsidR="00103325" w:rsidRPr="00103325" w14:paraId="6C894A87"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69048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2A80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Обратный вывоз товаров, ранее помещенных под таможенный режим временного ввоза на срок менее одного года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73F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63 </w:t>
            </w:r>
          </w:p>
        </w:tc>
      </w:tr>
      <w:tr w:rsidR="00103325" w:rsidRPr="00103325" w14:paraId="5946E44A"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9FD01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2A7B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Обратный ввоз товаров, ранее помещенных под таможенный режим временного вывоза на срок менее одного года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A06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64 </w:t>
            </w:r>
          </w:p>
        </w:tc>
      </w:tr>
      <w:tr w:rsidR="00103325" w:rsidRPr="00103325" w14:paraId="46877D55"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FB0E3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03EA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Обратный вывоз товаров, ранее помещенных под таможенный режим временного ввоза на срок один год и более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481C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65 </w:t>
            </w:r>
          </w:p>
        </w:tc>
      </w:tr>
      <w:tr w:rsidR="00103325" w:rsidRPr="00103325" w14:paraId="558742C9"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6E011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FFD4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Обратный ввоз товаров, ранее помещенных под таможенный режим временного вывоза на срок один год и более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559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66 </w:t>
            </w:r>
          </w:p>
        </w:tc>
      </w:tr>
      <w:tr w:rsidR="00103325" w:rsidRPr="00103325" w14:paraId="55860195"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119EF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10D8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Помещение на таможенный режим выпуска для свободного обращения (импорт) товаров, ранее помещенных под таможенный режим временного ввоза на срок менее одного года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5DB2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67 </w:t>
            </w:r>
          </w:p>
        </w:tc>
      </w:tr>
      <w:tr w:rsidR="00103325" w:rsidRPr="00103325" w14:paraId="5ACC9BCF"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0F79A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583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Помещение на таможенный режим экспорта товаров, ранее помещенных под таможенный режим временного вывоза на срок менее одного года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EE23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68 </w:t>
            </w:r>
          </w:p>
        </w:tc>
      </w:tr>
      <w:tr w:rsidR="00103325" w:rsidRPr="00103325" w14:paraId="26A4A7E1"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6822A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30D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Помещение на таможенный режим выпуска для свободного обращения (импорт) товаров, ранее помещенных под таможенный режим временного ввоза на срок один год и более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4A3A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69 </w:t>
            </w:r>
          </w:p>
        </w:tc>
      </w:tr>
      <w:tr w:rsidR="00103325" w:rsidRPr="00103325" w14:paraId="624FFB19"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5C93C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E6B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Помещение на таможенный режим экспорта товаров, ранее помещенных под таможенный режим временного вывоза на срок один год и более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CD9E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70 </w:t>
            </w:r>
          </w:p>
        </w:tc>
      </w:tr>
      <w:tr w:rsidR="00103325" w:rsidRPr="00103325" w14:paraId="1C52D851"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60D5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082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ПЕРЕМЕЩЕНИЕ ТОВАРОВ В СЧЕТ ОБЯЗАТЕЛЬСТВ ПО СОГЛАШЕНИЯМ О СОТРУДНИЧЕСТВЕ В СТРОИТЕЛЬСТВЕ ПРЕДПРИЯТИЙ И ОБЪЕКТОВ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473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EC704B2"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416E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482E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в счет компенсационных обязательств с расчетом в клиринговой валюте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27AA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71 </w:t>
            </w:r>
          </w:p>
        </w:tc>
      </w:tr>
      <w:tr w:rsidR="00103325" w:rsidRPr="00103325" w14:paraId="314A5D85"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40BE4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73D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в счет обязательств государств участников СНГ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EEE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72 </w:t>
            </w:r>
          </w:p>
        </w:tc>
      </w:tr>
      <w:tr w:rsidR="00103325" w:rsidRPr="00103325" w14:paraId="2E075236"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F297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A612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Перемещения товаров в рамках реализации соглашений по строительству объектов на условиях «под ключ»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F62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73 </w:t>
            </w:r>
          </w:p>
        </w:tc>
      </w:tr>
      <w:tr w:rsidR="00103325" w:rsidRPr="00103325" w14:paraId="1A02CE83"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9E9BC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048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в счет обязательств СНГ в строительстве предприятий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3C6B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75 </w:t>
            </w:r>
          </w:p>
        </w:tc>
      </w:tr>
      <w:tr w:rsidR="00103325" w:rsidRPr="00103325" w14:paraId="7AF8D034"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B927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2083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товаров в счет компенсационных обязательств по коммерческому кредиту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6468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76 </w:t>
            </w:r>
          </w:p>
        </w:tc>
      </w:tr>
      <w:tr w:rsidR="00103325" w:rsidRPr="00103325" w14:paraId="5BB605E9"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65843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0C3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товаров в счет компенсационных обязательств по банковскому кредиту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7C3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77 </w:t>
            </w:r>
          </w:p>
        </w:tc>
      </w:tr>
      <w:tr w:rsidR="00103325" w:rsidRPr="00103325" w14:paraId="5C1248F9"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10DA7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F287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в счет компенсационных обязательств с расчетом в иностранной валюте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FA2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78 </w:t>
            </w:r>
          </w:p>
        </w:tc>
      </w:tr>
      <w:tr w:rsidR="00103325" w:rsidRPr="00103325" w14:paraId="1FB4CF91"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48672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F546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товаров в счет обязательств по производственной кооперации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AD9E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79 </w:t>
            </w:r>
          </w:p>
        </w:tc>
      </w:tr>
      <w:tr w:rsidR="00103325" w:rsidRPr="00103325" w14:paraId="3AEA8981"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68BBF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3E5D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БЕЗВОЗМЕЗДНЫЕ ПОСТАВКИ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A7A1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C8F3CEF"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2A9FF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BFE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товаров в порядке оказания безвозмездной помощи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4BA8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81 </w:t>
            </w:r>
          </w:p>
        </w:tc>
      </w:tr>
      <w:tr w:rsidR="00103325" w:rsidRPr="00103325" w14:paraId="41AACD60" w14:textId="77777777" w:rsidTr="00103325">
        <w:trPr>
          <w:trHeight w:val="1087"/>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E2190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A7C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Поставки товаров в счет взносов в фонд технической помощи Организации Объединенных Наций (ООН), Международного агентства атомной энергетике (МАГАТЭ), Всемирной организации</w:t>
            </w:r>
            <w:r w:rsidRPr="00103325">
              <w:rPr>
                <w:rFonts w:ascii="Times New Roman" w:eastAsia="Times New Roman" w:hAnsi="Times New Roman" w:cs="Times New Roman"/>
                <w:sz w:val="24"/>
                <w:szCs w:val="24"/>
                <w:lang w:eastAsia="ru-RU"/>
              </w:rPr>
              <w:br/>
              <w:t xml:space="preserve">здравоохранения (ВОЗ) и других международных организаций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70C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82 </w:t>
            </w:r>
          </w:p>
        </w:tc>
      </w:tr>
      <w:tr w:rsidR="00103325" w:rsidRPr="00103325" w14:paraId="3CFD80F3"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095AA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E53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товаров в качестве дара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5A1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84 </w:t>
            </w:r>
          </w:p>
        </w:tc>
      </w:tr>
      <w:tr w:rsidR="00103325" w:rsidRPr="00103325" w14:paraId="32F628AB"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48BB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4B13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товаров в качестве образцов и на испытания на безвозмездной основе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3AB3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85 </w:t>
            </w:r>
          </w:p>
        </w:tc>
      </w:tr>
      <w:tr w:rsidR="00103325" w:rsidRPr="00103325" w14:paraId="62532AC9"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882E6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D3B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товаров в качестве гранта иностранных государств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57D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86 </w:t>
            </w:r>
          </w:p>
        </w:tc>
      </w:tr>
      <w:tr w:rsidR="00103325" w:rsidRPr="00103325" w14:paraId="14C1ACE3"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B9D4A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940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ПРОЧИЕ ВИДЫ ПОСТАВОК ПО НЕКОММЕРЧЕСКИМ</w:t>
            </w: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b/>
                <w:bCs/>
                <w:sz w:val="24"/>
                <w:szCs w:val="24"/>
                <w:lang w:eastAsia="ru-RU"/>
              </w:rPr>
              <w:t>ОПЕРАЦИЯМ</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2FE0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5FB1927"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5123A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C6A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товаров в компенсацию изношенного оборудования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BA8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91 </w:t>
            </w:r>
          </w:p>
        </w:tc>
      </w:tr>
      <w:tr w:rsidR="00103325" w:rsidRPr="00103325" w14:paraId="21594069"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D00B5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5006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товаров в счет комиссионных, штрафов, неустоек, взамен возвращенных товаров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4F8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92 </w:t>
            </w:r>
          </w:p>
        </w:tc>
      </w:tr>
      <w:tr w:rsidR="00103325" w:rsidRPr="00103325" w14:paraId="6179DBD8"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08C5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213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сырья и полуфабрикатов на переработку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26F4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93 </w:t>
            </w:r>
          </w:p>
        </w:tc>
      </w:tr>
      <w:tr w:rsidR="00103325" w:rsidRPr="00103325" w14:paraId="29C7B61E"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AF3C6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534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товаров из сырья и полуфабрикатов после переработки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239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94 </w:t>
            </w:r>
          </w:p>
        </w:tc>
      </w:tr>
      <w:tr w:rsidR="00103325" w:rsidRPr="00103325" w14:paraId="2A5426A8"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DA265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1CE0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товаров за границу для обеспечения работы оборудования, являющегося собственностью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CD2D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95 </w:t>
            </w:r>
          </w:p>
        </w:tc>
      </w:tr>
      <w:tr w:rsidR="00103325" w:rsidRPr="00103325" w14:paraId="2E52E199"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95BCB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C91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товара, осуществляемые на комиссионной основе за счет средств других стран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68D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96 </w:t>
            </w:r>
          </w:p>
        </w:tc>
      </w:tr>
      <w:tr w:rsidR="00103325" w:rsidRPr="00103325" w14:paraId="2DB3A4B2"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CA573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57D1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Поставки товаров организациям Республики Узбекистан за границей за наличный расчет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16D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97 </w:t>
            </w:r>
          </w:p>
        </w:tc>
      </w:tr>
      <w:tr w:rsidR="00103325" w:rsidRPr="00103325" w14:paraId="586209BE" w14:textId="77777777" w:rsidTr="00103325">
        <w:trPr>
          <w:trHeight w:val="32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FC21B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697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Прочие поставки по некоммерческим операциям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EE8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99 </w:t>
            </w:r>
          </w:p>
        </w:tc>
      </w:tr>
    </w:tbl>
    <w:p w14:paraId="441C93F7" w14:textId="77777777" w:rsidR="00103325" w:rsidRPr="00103325" w:rsidRDefault="00103325" w:rsidP="00103325">
      <w:pPr>
        <w:spacing w:before="454"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176551AF" w14:textId="77777777" w:rsidR="00103325" w:rsidRPr="00103325" w:rsidRDefault="00103325" w:rsidP="00103325">
      <w:pPr>
        <w:spacing w:before="454"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80"/>
          <w:sz w:val="24"/>
          <w:szCs w:val="24"/>
          <w:lang w:eastAsia="ru-RU"/>
        </w:rPr>
        <w:t>ПРИЛОЖЕНИЕ № 9</w:t>
      </w:r>
      <w:r w:rsidRPr="00103325">
        <w:rPr>
          <w:rFonts w:ascii="Times New Roman" w:eastAsia="Times New Roman" w:hAnsi="Times New Roman" w:cs="Times New Roman"/>
          <w:strike/>
          <w:color w:val="000080"/>
          <w:sz w:val="24"/>
          <w:szCs w:val="24"/>
          <w:lang w:eastAsia="ru-RU"/>
        </w:rPr>
        <w:br/>
        <w:t xml:space="preserve">к </w:t>
      </w:r>
      <w:hyperlink r:id="rId335" w:history="1">
        <w:r w:rsidRPr="00103325">
          <w:rPr>
            <w:rFonts w:ascii="Times New Roman" w:eastAsia="Times New Roman" w:hAnsi="Times New Roman" w:cs="Times New Roman"/>
            <w:strike/>
            <w:color w:val="0000FF"/>
            <w:sz w:val="24"/>
            <w:szCs w:val="24"/>
            <w:u w:val="single"/>
            <w:lang w:eastAsia="ru-RU"/>
          </w:rPr>
          <w:t>Инструкции</w:t>
        </w:r>
      </w:hyperlink>
      <w:r w:rsidRPr="00103325">
        <w:rPr>
          <w:rFonts w:ascii="Times New Roman" w:eastAsia="Times New Roman" w:hAnsi="Times New Roman" w:cs="Times New Roman"/>
          <w:strike/>
          <w:color w:val="000080"/>
          <w:sz w:val="24"/>
          <w:szCs w:val="24"/>
          <w:lang w:eastAsia="ru-RU"/>
        </w:rPr>
        <w:t xml:space="preserve"> о порядке заполнения грузовой таможенной декларации</w:t>
      </w:r>
    </w:p>
    <w:p w14:paraId="24FB7015" w14:textId="77777777" w:rsidR="00103325" w:rsidRPr="00103325" w:rsidRDefault="00103325" w:rsidP="00103325">
      <w:pPr>
        <w:spacing w:before="283"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 xml:space="preserve">КЛАССИФИКАТОР </w:t>
      </w:r>
      <w:r w:rsidRPr="00103325">
        <w:rPr>
          <w:rFonts w:ascii="Times New Roman" w:eastAsia="Times New Roman" w:hAnsi="Times New Roman" w:cs="Times New Roman"/>
          <w:b/>
          <w:bCs/>
          <w:strike/>
          <w:sz w:val="24"/>
          <w:szCs w:val="24"/>
          <w:lang w:eastAsia="ru-RU"/>
        </w:rPr>
        <w:br/>
        <w:t>характера сделки</w:t>
      </w:r>
    </w:p>
    <w:p w14:paraId="5D07905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74"/>
        <w:gridCol w:w="8519"/>
        <w:gridCol w:w="446"/>
      </w:tblGrid>
      <w:tr w:rsidR="00103325" w:rsidRPr="00103325" w14:paraId="5776B588"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63A75F1"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w:t>
            </w:r>
            <w:r w:rsidRPr="00103325">
              <w:rPr>
                <w:rFonts w:ascii="Times New Roman" w:eastAsia="Times New Roman" w:hAnsi="Times New Roman" w:cs="Times New Roman"/>
                <w:b/>
                <w:bCs/>
                <w:strike/>
                <w:sz w:val="24"/>
                <w:szCs w:val="24"/>
                <w:lang w:eastAsia="ru-RU"/>
              </w:rPr>
              <w:br/>
              <w:t>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CB4179"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Наименование</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9B64CD"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Код</w:t>
            </w:r>
            <w:r w:rsidRPr="00103325">
              <w:rPr>
                <w:rFonts w:ascii="Times New Roman" w:eastAsia="Times New Roman" w:hAnsi="Times New Roman" w:cs="Times New Roman"/>
                <w:b/>
                <w:bCs/>
                <w:sz w:val="24"/>
                <w:szCs w:val="24"/>
                <w:lang w:eastAsia="ru-RU"/>
              </w:rPr>
              <w:t xml:space="preserve"> </w:t>
            </w:r>
          </w:p>
        </w:tc>
      </w:tr>
      <w:tr w:rsidR="00103325" w:rsidRPr="00103325" w14:paraId="760CE72D" w14:textId="77777777" w:rsidTr="00103325">
        <w:trPr>
          <w:trHeight w:val="36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01F10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D92A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РАСЧЕТЫ НА СУМЫ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E47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6A0AF3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80DB0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B4C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Поставки товаров с расчетами в валюте Республики Узбекистан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260B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01</w:t>
            </w:r>
            <w:r w:rsidRPr="00103325">
              <w:rPr>
                <w:rFonts w:ascii="Times New Roman" w:eastAsia="Times New Roman" w:hAnsi="Times New Roman" w:cs="Times New Roman"/>
                <w:sz w:val="24"/>
                <w:szCs w:val="24"/>
                <w:lang w:eastAsia="ru-RU"/>
              </w:rPr>
              <w:t xml:space="preserve"> </w:t>
            </w:r>
          </w:p>
        </w:tc>
      </w:tr>
      <w:tr w:rsidR="00103325" w:rsidRPr="00103325" w14:paraId="28284CE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D6F8E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B023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Поставки товаров по государственному кредиту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52D7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03</w:t>
            </w:r>
            <w:r w:rsidRPr="00103325">
              <w:rPr>
                <w:rFonts w:ascii="Times New Roman" w:eastAsia="Times New Roman" w:hAnsi="Times New Roman" w:cs="Times New Roman"/>
                <w:sz w:val="24"/>
                <w:szCs w:val="24"/>
                <w:lang w:eastAsia="ru-RU"/>
              </w:rPr>
              <w:t xml:space="preserve"> </w:t>
            </w:r>
          </w:p>
        </w:tc>
      </w:tr>
      <w:tr w:rsidR="00103325" w:rsidRPr="00103325" w14:paraId="0207E4C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D1A2F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9E15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Поставки товаров по коммерческому кредиту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9B5B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05</w:t>
            </w:r>
            <w:r w:rsidRPr="00103325">
              <w:rPr>
                <w:rFonts w:ascii="Times New Roman" w:eastAsia="Times New Roman" w:hAnsi="Times New Roman" w:cs="Times New Roman"/>
                <w:sz w:val="24"/>
                <w:szCs w:val="24"/>
                <w:lang w:eastAsia="ru-RU"/>
              </w:rPr>
              <w:t xml:space="preserve"> </w:t>
            </w:r>
          </w:p>
        </w:tc>
      </w:tr>
      <w:tr w:rsidR="00103325" w:rsidRPr="00103325" w14:paraId="423042D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3DFF0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0BA2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Поставки товаров по банковскому кредиту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6956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06</w:t>
            </w:r>
            <w:r w:rsidRPr="00103325">
              <w:rPr>
                <w:rFonts w:ascii="Times New Roman" w:eastAsia="Times New Roman" w:hAnsi="Times New Roman" w:cs="Times New Roman"/>
                <w:sz w:val="24"/>
                <w:szCs w:val="24"/>
                <w:lang w:eastAsia="ru-RU"/>
              </w:rPr>
              <w:t xml:space="preserve"> </w:t>
            </w:r>
          </w:p>
        </w:tc>
      </w:tr>
      <w:tr w:rsidR="00103325" w:rsidRPr="00103325" w14:paraId="749A5B6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080C0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6856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Перемещение товаров с использованием в качестве средства расчета ценных бумаг, выраженных в валюте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279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07</w:t>
            </w:r>
            <w:r w:rsidRPr="00103325">
              <w:rPr>
                <w:rFonts w:ascii="Times New Roman" w:eastAsia="Times New Roman" w:hAnsi="Times New Roman" w:cs="Times New Roman"/>
                <w:sz w:val="24"/>
                <w:szCs w:val="24"/>
                <w:lang w:eastAsia="ru-RU"/>
              </w:rPr>
              <w:t xml:space="preserve"> </w:t>
            </w:r>
          </w:p>
        </w:tc>
      </w:tr>
      <w:tr w:rsidR="00103325" w:rsidRPr="00103325" w14:paraId="6DC9F8C3" w14:textId="77777777" w:rsidTr="00103325">
        <w:trPr>
          <w:trHeight w:val="38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B1F7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813A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РАСЧЕТЫ НА ИНОСТРАННУЮ ВАЛЮТУ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A2C7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F619C2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85952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B7C2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с расчетом в иностранной валюте (кроме государственного кредита и погашения государственного кредита)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C55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21</w:t>
            </w:r>
            <w:r w:rsidRPr="00103325">
              <w:rPr>
                <w:rFonts w:ascii="Times New Roman" w:eastAsia="Times New Roman" w:hAnsi="Times New Roman" w:cs="Times New Roman"/>
                <w:sz w:val="24"/>
                <w:szCs w:val="24"/>
                <w:lang w:eastAsia="ru-RU"/>
              </w:rPr>
              <w:t xml:space="preserve"> </w:t>
            </w:r>
          </w:p>
        </w:tc>
      </w:tr>
    </w:tbl>
    <w:p w14:paraId="5EAF9CD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1220D1E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10205C3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74"/>
        <w:gridCol w:w="8519"/>
        <w:gridCol w:w="446"/>
      </w:tblGrid>
      <w:tr w:rsidR="00103325" w:rsidRPr="00103325" w14:paraId="77E70B27"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47D60CC"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w:t>
            </w:r>
            <w:r w:rsidRPr="00103325">
              <w:rPr>
                <w:rFonts w:ascii="Times New Roman" w:eastAsia="Times New Roman" w:hAnsi="Times New Roman" w:cs="Times New Roman"/>
                <w:b/>
                <w:bCs/>
                <w:strike/>
                <w:sz w:val="24"/>
                <w:szCs w:val="24"/>
                <w:lang w:eastAsia="ru-RU"/>
              </w:rPr>
              <w:br/>
              <w:t>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F75744"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Наименование</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DB876B"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Код</w:t>
            </w:r>
            <w:r w:rsidRPr="00103325">
              <w:rPr>
                <w:rFonts w:ascii="Times New Roman" w:eastAsia="Times New Roman" w:hAnsi="Times New Roman" w:cs="Times New Roman"/>
                <w:b/>
                <w:bCs/>
                <w:sz w:val="24"/>
                <w:szCs w:val="24"/>
                <w:lang w:eastAsia="ru-RU"/>
              </w:rPr>
              <w:t xml:space="preserve"> </w:t>
            </w:r>
          </w:p>
        </w:tc>
      </w:tr>
      <w:tr w:rsidR="00103325" w:rsidRPr="00103325" w14:paraId="2A74841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5A3DD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871D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по государственному кредиту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920F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23</w:t>
            </w:r>
            <w:r w:rsidRPr="00103325">
              <w:rPr>
                <w:rFonts w:ascii="Times New Roman" w:eastAsia="Times New Roman" w:hAnsi="Times New Roman" w:cs="Times New Roman"/>
                <w:sz w:val="24"/>
                <w:szCs w:val="24"/>
                <w:lang w:eastAsia="ru-RU"/>
              </w:rPr>
              <w:t xml:space="preserve"> </w:t>
            </w:r>
          </w:p>
        </w:tc>
      </w:tr>
      <w:tr w:rsidR="00103325" w:rsidRPr="00103325" w14:paraId="07359D7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2FB1E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DA43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Поставки товаров по банковскому кредиту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5468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24</w:t>
            </w:r>
            <w:r w:rsidRPr="00103325">
              <w:rPr>
                <w:rFonts w:ascii="Times New Roman" w:eastAsia="Times New Roman" w:hAnsi="Times New Roman" w:cs="Times New Roman"/>
                <w:sz w:val="24"/>
                <w:szCs w:val="24"/>
                <w:lang w:eastAsia="ru-RU"/>
              </w:rPr>
              <w:t xml:space="preserve"> </w:t>
            </w:r>
          </w:p>
        </w:tc>
      </w:tr>
      <w:tr w:rsidR="00103325" w:rsidRPr="00103325" w14:paraId="438ECAE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EE7CA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5482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Поставки товаров по коммерческому кредиту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9EC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25</w:t>
            </w:r>
            <w:r w:rsidRPr="00103325">
              <w:rPr>
                <w:rFonts w:ascii="Times New Roman" w:eastAsia="Times New Roman" w:hAnsi="Times New Roman" w:cs="Times New Roman"/>
                <w:sz w:val="24"/>
                <w:szCs w:val="24"/>
                <w:lang w:eastAsia="ru-RU"/>
              </w:rPr>
              <w:t xml:space="preserve"> </w:t>
            </w:r>
          </w:p>
        </w:tc>
      </w:tr>
      <w:tr w:rsidR="00103325" w:rsidRPr="00103325" w14:paraId="2105CB2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80A4B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FB2E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в погашение государственного кредита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41D7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26</w:t>
            </w:r>
            <w:r w:rsidRPr="00103325">
              <w:rPr>
                <w:rFonts w:ascii="Times New Roman" w:eastAsia="Times New Roman" w:hAnsi="Times New Roman" w:cs="Times New Roman"/>
                <w:sz w:val="24"/>
                <w:szCs w:val="24"/>
                <w:lang w:eastAsia="ru-RU"/>
              </w:rPr>
              <w:t xml:space="preserve"> </w:t>
            </w:r>
          </w:p>
        </w:tc>
      </w:tr>
      <w:tr w:rsidR="00103325" w:rsidRPr="00103325" w14:paraId="46B53E2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64EB2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3573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Перемещение товаров с использованием при расчетах в качестве средства платежа ценных бумаг, выраженных в иностранной валюте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7C6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27</w:t>
            </w:r>
            <w:r w:rsidRPr="00103325">
              <w:rPr>
                <w:rFonts w:ascii="Times New Roman" w:eastAsia="Times New Roman" w:hAnsi="Times New Roman" w:cs="Times New Roman"/>
                <w:sz w:val="24"/>
                <w:szCs w:val="24"/>
                <w:lang w:eastAsia="ru-RU"/>
              </w:rPr>
              <w:t xml:space="preserve"> </w:t>
            </w:r>
          </w:p>
        </w:tc>
      </w:tr>
      <w:tr w:rsidR="00103325" w:rsidRPr="00103325" w14:paraId="62D7916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21EB3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lastRenderedPageBreak/>
              <w:t>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D2E1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Поставки товаров и услуг, закупленных на средства организаций </w:t>
            </w:r>
            <w:r w:rsidRPr="00103325">
              <w:rPr>
                <w:rFonts w:ascii="Times New Roman" w:eastAsia="Times New Roman" w:hAnsi="Times New Roman" w:cs="Times New Roman"/>
                <w:strike/>
                <w:sz w:val="24"/>
                <w:szCs w:val="24"/>
                <w:lang w:eastAsia="ru-RU"/>
              </w:rPr>
              <w:br/>
              <w:t>от экспорта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22D8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28</w:t>
            </w:r>
            <w:r w:rsidRPr="00103325">
              <w:rPr>
                <w:rFonts w:ascii="Times New Roman" w:eastAsia="Times New Roman" w:hAnsi="Times New Roman" w:cs="Times New Roman"/>
                <w:sz w:val="24"/>
                <w:szCs w:val="24"/>
                <w:lang w:eastAsia="ru-RU"/>
              </w:rPr>
              <w:t xml:space="preserve"> </w:t>
            </w:r>
          </w:p>
        </w:tc>
      </w:tr>
      <w:tr w:rsidR="00103325" w:rsidRPr="00103325" w14:paraId="3B7D51FE" w14:textId="77777777" w:rsidTr="00103325">
        <w:trPr>
          <w:trHeight w:val="323"/>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F197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5576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РАСЧЕТЫ ПО КЛИРИНГАМ</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BD9E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81C343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1BF51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9C1F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с расчетом в клиринговой валюте (кроме государственного кредита и погашения государственного кредита)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D53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31</w:t>
            </w:r>
            <w:r w:rsidRPr="00103325">
              <w:rPr>
                <w:rFonts w:ascii="Times New Roman" w:eastAsia="Times New Roman" w:hAnsi="Times New Roman" w:cs="Times New Roman"/>
                <w:sz w:val="24"/>
                <w:szCs w:val="24"/>
                <w:lang w:eastAsia="ru-RU"/>
              </w:rPr>
              <w:t xml:space="preserve"> </w:t>
            </w:r>
          </w:p>
        </w:tc>
      </w:tr>
      <w:tr w:rsidR="00103325" w:rsidRPr="00103325" w14:paraId="47401F7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D0B36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23CE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по государственному кредиту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14F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33</w:t>
            </w:r>
            <w:r w:rsidRPr="00103325">
              <w:rPr>
                <w:rFonts w:ascii="Times New Roman" w:eastAsia="Times New Roman" w:hAnsi="Times New Roman" w:cs="Times New Roman"/>
                <w:sz w:val="24"/>
                <w:szCs w:val="24"/>
                <w:lang w:eastAsia="ru-RU"/>
              </w:rPr>
              <w:t xml:space="preserve"> </w:t>
            </w:r>
          </w:p>
        </w:tc>
      </w:tr>
      <w:tr w:rsidR="00103325" w:rsidRPr="00103325" w14:paraId="0E9B4D1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20444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2BF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Поставки товаров по банковскому кредиту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01F8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34</w:t>
            </w:r>
            <w:r w:rsidRPr="00103325">
              <w:rPr>
                <w:rFonts w:ascii="Times New Roman" w:eastAsia="Times New Roman" w:hAnsi="Times New Roman" w:cs="Times New Roman"/>
                <w:sz w:val="24"/>
                <w:szCs w:val="24"/>
                <w:lang w:eastAsia="ru-RU"/>
              </w:rPr>
              <w:t xml:space="preserve"> </w:t>
            </w:r>
          </w:p>
        </w:tc>
      </w:tr>
      <w:tr w:rsidR="00103325" w:rsidRPr="00103325" w14:paraId="1F25FC6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6E924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2279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Поставки товаров по коммерческому кредиту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A035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35</w:t>
            </w:r>
            <w:r w:rsidRPr="00103325">
              <w:rPr>
                <w:rFonts w:ascii="Times New Roman" w:eastAsia="Times New Roman" w:hAnsi="Times New Roman" w:cs="Times New Roman"/>
                <w:sz w:val="24"/>
                <w:szCs w:val="24"/>
                <w:lang w:eastAsia="ru-RU"/>
              </w:rPr>
              <w:t xml:space="preserve"> </w:t>
            </w:r>
          </w:p>
        </w:tc>
      </w:tr>
      <w:tr w:rsidR="00103325" w:rsidRPr="00103325" w14:paraId="42F2022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F5201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D50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в погашение государственного кредита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8BD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36</w:t>
            </w:r>
            <w:r w:rsidRPr="00103325">
              <w:rPr>
                <w:rFonts w:ascii="Times New Roman" w:eastAsia="Times New Roman" w:hAnsi="Times New Roman" w:cs="Times New Roman"/>
                <w:sz w:val="24"/>
                <w:szCs w:val="24"/>
                <w:lang w:eastAsia="ru-RU"/>
              </w:rPr>
              <w:t xml:space="preserve"> </w:t>
            </w:r>
          </w:p>
        </w:tc>
      </w:tr>
      <w:tr w:rsidR="00103325" w:rsidRPr="00103325" w14:paraId="57AD03C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94A27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4D6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Поставки товаров по приграничной и прибрежной торговле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FE66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37</w:t>
            </w:r>
            <w:r w:rsidRPr="00103325">
              <w:rPr>
                <w:rFonts w:ascii="Times New Roman" w:eastAsia="Times New Roman" w:hAnsi="Times New Roman" w:cs="Times New Roman"/>
                <w:sz w:val="24"/>
                <w:szCs w:val="24"/>
                <w:lang w:eastAsia="ru-RU"/>
              </w:rPr>
              <w:t xml:space="preserve"> </w:t>
            </w:r>
          </w:p>
        </w:tc>
      </w:tr>
      <w:tr w:rsidR="00103325" w:rsidRPr="00103325" w14:paraId="6FBD68DD" w14:textId="77777777" w:rsidTr="00103325">
        <w:trPr>
          <w:trHeight w:val="58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768D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0D5E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ПЕРЕМЕЩЕНИЕ ТОВАРОВ ПО ПРОЧИМ</w:t>
            </w:r>
            <w:r w:rsidRPr="00103325">
              <w:rPr>
                <w:rFonts w:ascii="Times New Roman" w:eastAsia="Times New Roman" w:hAnsi="Times New Roman" w:cs="Times New Roman"/>
                <w:b/>
                <w:bCs/>
                <w:strike/>
                <w:sz w:val="24"/>
                <w:szCs w:val="24"/>
                <w:lang w:eastAsia="ru-RU"/>
              </w:rPr>
              <w:br/>
              <w:t> КОММЕРЧЕСКИМ ОПЕРАЦИЯМ</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EB37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7F6649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06CE3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4EE1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в порядке прямого товарообмена (бартерные сделки)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EA6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51</w:t>
            </w:r>
            <w:r w:rsidRPr="00103325">
              <w:rPr>
                <w:rFonts w:ascii="Times New Roman" w:eastAsia="Times New Roman" w:hAnsi="Times New Roman" w:cs="Times New Roman"/>
                <w:sz w:val="24"/>
                <w:szCs w:val="24"/>
                <w:lang w:eastAsia="ru-RU"/>
              </w:rPr>
              <w:t xml:space="preserve"> </w:t>
            </w:r>
          </w:p>
        </w:tc>
      </w:tr>
      <w:tr w:rsidR="00103325" w:rsidRPr="00103325" w14:paraId="530FA68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27E63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AAD4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в счет предоставленных работ и услуг</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9E40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52</w:t>
            </w:r>
            <w:r w:rsidRPr="00103325">
              <w:rPr>
                <w:rFonts w:ascii="Times New Roman" w:eastAsia="Times New Roman" w:hAnsi="Times New Roman" w:cs="Times New Roman"/>
                <w:sz w:val="24"/>
                <w:szCs w:val="24"/>
                <w:lang w:eastAsia="ru-RU"/>
              </w:rPr>
              <w:t xml:space="preserve"> </w:t>
            </w:r>
          </w:p>
        </w:tc>
      </w:tr>
      <w:tr w:rsidR="00103325" w:rsidRPr="00103325" w14:paraId="394883C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A756A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882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газа за транзит по территории других стран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0509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54</w:t>
            </w:r>
            <w:r w:rsidRPr="00103325">
              <w:rPr>
                <w:rFonts w:ascii="Times New Roman" w:eastAsia="Times New Roman" w:hAnsi="Times New Roman" w:cs="Times New Roman"/>
                <w:sz w:val="24"/>
                <w:szCs w:val="24"/>
                <w:lang w:eastAsia="ru-RU"/>
              </w:rPr>
              <w:t xml:space="preserve"> </w:t>
            </w:r>
          </w:p>
        </w:tc>
      </w:tr>
      <w:tr w:rsidR="00103325" w:rsidRPr="00103325" w14:paraId="129F028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DF34A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6D7A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Поставки товаров по прямым производственным связям</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C3C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55</w:t>
            </w:r>
            <w:r w:rsidRPr="00103325">
              <w:rPr>
                <w:rFonts w:ascii="Times New Roman" w:eastAsia="Times New Roman" w:hAnsi="Times New Roman" w:cs="Times New Roman"/>
                <w:sz w:val="24"/>
                <w:szCs w:val="24"/>
                <w:lang w:eastAsia="ru-RU"/>
              </w:rPr>
              <w:t xml:space="preserve"> </w:t>
            </w:r>
          </w:p>
        </w:tc>
      </w:tr>
      <w:tr w:rsidR="00103325" w:rsidRPr="00103325" w14:paraId="7291986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9314B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3B0D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Поставка топлива и смазочных материалов для заправки самолетов Республики Узбекистан за границей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9231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56</w:t>
            </w:r>
            <w:r w:rsidRPr="00103325">
              <w:rPr>
                <w:rFonts w:ascii="Times New Roman" w:eastAsia="Times New Roman" w:hAnsi="Times New Roman" w:cs="Times New Roman"/>
                <w:sz w:val="24"/>
                <w:szCs w:val="24"/>
                <w:lang w:eastAsia="ru-RU"/>
              </w:rPr>
              <w:t xml:space="preserve"> </w:t>
            </w:r>
          </w:p>
        </w:tc>
      </w:tr>
      <w:tr w:rsidR="00103325" w:rsidRPr="00103325" w14:paraId="068F32A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68F87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A61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Поставка для бункеровки судов Республики Узбекистан за границей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5485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60</w:t>
            </w:r>
            <w:r w:rsidRPr="00103325">
              <w:rPr>
                <w:rFonts w:ascii="Times New Roman" w:eastAsia="Times New Roman" w:hAnsi="Times New Roman" w:cs="Times New Roman"/>
                <w:sz w:val="24"/>
                <w:szCs w:val="24"/>
                <w:lang w:eastAsia="ru-RU"/>
              </w:rPr>
              <w:t xml:space="preserve"> </w:t>
            </w:r>
          </w:p>
        </w:tc>
      </w:tr>
      <w:tr w:rsidR="00103325" w:rsidRPr="00103325" w14:paraId="1DFFF91F" w14:textId="77777777" w:rsidTr="00103325">
        <w:trPr>
          <w:trHeight w:val="86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E9760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1BA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 xml:space="preserve">ПЕРЕМЕЩЕНИЕ ТОВАРОВ В СЧЕТ ОБЯЗАТЕЛЬСТВ </w:t>
            </w:r>
            <w:r w:rsidRPr="00103325">
              <w:rPr>
                <w:rFonts w:ascii="Times New Roman" w:eastAsia="Times New Roman" w:hAnsi="Times New Roman" w:cs="Times New Roman"/>
                <w:b/>
                <w:bCs/>
                <w:strike/>
                <w:sz w:val="24"/>
                <w:szCs w:val="24"/>
                <w:lang w:eastAsia="ru-RU"/>
              </w:rPr>
              <w:br/>
              <w:t xml:space="preserve">ПО СОГЛАШЕНИЯМ О СОТРУДНИЧЕСТВЕ </w:t>
            </w:r>
            <w:r w:rsidRPr="00103325">
              <w:rPr>
                <w:rFonts w:ascii="Times New Roman" w:eastAsia="Times New Roman" w:hAnsi="Times New Roman" w:cs="Times New Roman"/>
                <w:b/>
                <w:bCs/>
                <w:strike/>
                <w:sz w:val="24"/>
                <w:szCs w:val="24"/>
                <w:lang w:eastAsia="ru-RU"/>
              </w:rPr>
              <w:br/>
              <w:t>В СТРОИТЕЛЬСТВЕ ПРЕДПРИЯТИЙ И ОБЪЕКТОВ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50B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0ED569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004D3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3E72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Перемещение товаров в счет компенсационных обязательств </w:t>
            </w:r>
            <w:r w:rsidRPr="00103325">
              <w:rPr>
                <w:rFonts w:ascii="Times New Roman" w:eastAsia="Times New Roman" w:hAnsi="Times New Roman" w:cs="Times New Roman"/>
                <w:strike/>
                <w:sz w:val="24"/>
                <w:szCs w:val="24"/>
                <w:lang w:eastAsia="ru-RU"/>
              </w:rPr>
              <w:br/>
              <w:t>с расчетом в клиринговой валюте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C920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71</w:t>
            </w:r>
            <w:r w:rsidRPr="00103325">
              <w:rPr>
                <w:rFonts w:ascii="Times New Roman" w:eastAsia="Times New Roman" w:hAnsi="Times New Roman" w:cs="Times New Roman"/>
                <w:sz w:val="24"/>
                <w:szCs w:val="24"/>
                <w:lang w:eastAsia="ru-RU"/>
              </w:rPr>
              <w:t xml:space="preserve"> </w:t>
            </w:r>
          </w:p>
        </w:tc>
      </w:tr>
      <w:tr w:rsidR="00103325" w:rsidRPr="00103325" w14:paraId="0A221B1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C1F3E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EA9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в счет обязательств государств участников СНГ</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945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72</w:t>
            </w:r>
            <w:r w:rsidRPr="00103325">
              <w:rPr>
                <w:rFonts w:ascii="Times New Roman" w:eastAsia="Times New Roman" w:hAnsi="Times New Roman" w:cs="Times New Roman"/>
                <w:sz w:val="24"/>
                <w:szCs w:val="24"/>
                <w:lang w:eastAsia="ru-RU"/>
              </w:rPr>
              <w:t xml:space="preserve"> </w:t>
            </w:r>
          </w:p>
        </w:tc>
      </w:tr>
      <w:tr w:rsidR="00103325" w:rsidRPr="00103325" w14:paraId="0E28B1A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97632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DB7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в счет обязательств СНГ в строительстве предприятий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1C63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75</w:t>
            </w:r>
            <w:r w:rsidRPr="00103325">
              <w:rPr>
                <w:rFonts w:ascii="Times New Roman" w:eastAsia="Times New Roman" w:hAnsi="Times New Roman" w:cs="Times New Roman"/>
                <w:sz w:val="24"/>
                <w:szCs w:val="24"/>
                <w:lang w:eastAsia="ru-RU"/>
              </w:rPr>
              <w:t xml:space="preserve"> </w:t>
            </w:r>
          </w:p>
        </w:tc>
      </w:tr>
      <w:tr w:rsidR="00103325" w:rsidRPr="00103325" w14:paraId="76C188F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A330F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E3D3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Поставки товаров в счет компенсационных обязательств по коммерческому кредиту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3BFF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76</w:t>
            </w:r>
            <w:r w:rsidRPr="00103325">
              <w:rPr>
                <w:rFonts w:ascii="Times New Roman" w:eastAsia="Times New Roman" w:hAnsi="Times New Roman" w:cs="Times New Roman"/>
                <w:sz w:val="24"/>
                <w:szCs w:val="24"/>
                <w:lang w:eastAsia="ru-RU"/>
              </w:rPr>
              <w:t xml:space="preserve"> </w:t>
            </w:r>
          </w:p>
        </w:tc>
      </w:tr>
      <w:tr w:rsidR="00103325" w:rsidRPr="00103325" w14:paraId="1A5BF4D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9B0BD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575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Поставки товаров в счет компенсационных обязательств по банковскому кредиту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4FF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77</w:t>
            </w:r>
            <w:r w:rsidRPr="00103325">
              <w:rPr>
                <w:rFonts w:ascii="Times New Roman" w:eastAsia="Times New Roman" w:hAnsi="Times New Roman" w:cs="Times New Roman"/>
                <w:sz w:val="24"/>
                <w:szCs w:val="24"/>
                <w:lang w:eastAsia="ru-RU"/>
              </w:rPr>
              <w:t xml:space="preserve"> </w:t>
            </w:r>
          </w:p>
        </w:tc>
      </w:tr>
    </w:tbl>
    <w:p w14:paraId="54CC43E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3B55DB6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67CF844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74"/>
        <w:gridCol w:w="8519"/>
        <w:gridCol w:w="446"/>
      </w:tblGrid>
      <w:tr w:rsidR="00103325" w:rsidRPr="00103325" w14:paraId="650101CB"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1304B8"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w:t>
            </w:r>
            <w:r w:rsidRPr="00103325">
              <w:rPr>
                <w:rFonts w:ascii="Times New Roman" w:eastAsia="Times New Roman" w:hAnsi="Times New Roman" w:cs="Times New Roman"/>
                <w:b/>
                <w:bCs/>
                <w:strike/>
                <w:sz w:val="24"/>
                <w:szCs w:val="24"/>
                <w:lang w:eastAsia="ru-RU"/>
              </w:rPr>
              <w:br/>
              <w:t>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A8C7A8"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Наименование</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005670"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Код</w:t>
            </w:r>
            <w:r w:rsidRPr="00103325">
              <w:rPr>
                <w:rFonts w:ascii="Times New Roman" w:eastAsia="Times New Roman" w:hAnsi="Times New Roman" w:cs="Times New Roman"/>
                <w:b/>
                <w:bCs/>
                <w:sz w:val="24"/>
                <w:szCs w:val="24"/>
                <w:lang w:eastAsia="ru-RU"/>
              </w:rPr>
              <w:t xml:space="preserve"> </w:t>
            </w:r>
          </w:p>
        </w:tc>
      </w:tr>
      <w:tr w:rsidR="00103325" w:rsidRPr="00103325" w14:paraId="6BBA559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2AEB3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2129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Перемещение товаров в счет компенсационных обязательств </w:t>
            </w:r>
            <w:r w:rsidRPr="00103325">
              <w:rPr>
                <w:rFonts w:ascii="Times New Roman" w:eastAsia="Times New Roman" w:hAnsi="Times New Roman" w:cs="Times New Roman"/>
                <w:strike/>
                <w:sz w:val="24"/>
                <w:szCs w:val="24"/>
                <w:lang w:eastAsia="ru-RU"/>
              </w:rPr>
              <w:br/>
              <w:t>с расчетом в иностранной валюте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3B30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78</w:t>
            </w:r>
            <w:r w:rsidRPr="00103325">
              <w:rPr>
                <w:rFonts w:ascii="Times New Roman" w:eastAsia="Times New Roman" w:hAnsi="Times New Roman" w:cs="Times New Roman"/>
                <w:sz w:val="24"/>
                <w:szCs w:val="24"/>
                <w:lang w:eastAsia="ru-RU"/>
              </w:rPr>
              <w:t xml:space="preserve"> </w:t>
            </w:r>
          </w:p>
        </w:tc>
      </w:tr>
      <w:tr w:rsidR="00103325" w:rsidRPr="00103325" w14:paraId="10C41C8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6736A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C33A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Поставки товаров в счет обязательств по производственной кооперации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9FE2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79</w:t>
            </w:r>
            <w:r w:rsidRPr="00103325">
              <w:rPr>
                <w:rFonts w:ascii="Times New Roman" w:eastAsia="Times New Roman" w:hAnsi="Times New Roman" w:cs="Times New Roman"/>
                <w:sz w:val="24"/>
                <w:szCs w:val="24"/>
                <w:lang w:eastAsia="ru-RU"/>
              </w:rPr>
              <w:t xml:space="preserve"> </w:t>
            </w:r>
          </w:p>
        </w:tc>
      </w:tr>
      <w:tr w:rsidR="00103325" w:rsidRPr="00103325" w14:paraId="1F59D44E" w14:textId="77777777" w:rsidTr="00103325">
        <w:trPr>
          <w:trHeight w:val="32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E8691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349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БЕЗВОЗМЕЗДНЫЕ ПОСТАВКИ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77EA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5654E0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4326C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660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Поставки товаров в порядке оказания безвозмездной помощи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3C9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81</w:t>
            </w:r>
            <w:r w:rsidRPr="00103325">
              <w:rPr>
                <w:rFonts w:ascii="Times New Roman" w:eastAsia="Times New Roman" w:hAnsi="Times New Roman" w:cs="Times New Roman"/>
                <w:sz w:val="24"/>
                <w:szCs w:val="24"/>
                <w:lang w:eastAsia="ru-RU"/>
              </w:rPr>
              <w:t xml:space="preserve"> </w:t>
            </w:r>
          </w:p>
        </w:tc>
      </w:tr>
      <w:tr w:rsidR="00103325" w:rsidRPr="00103325" w14:paraId="738F74E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A6EDC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173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Поставки товаров в счет взносов в фонд технической помощи Организации Объединенных Наций (ООН), Международного агентства атомной энергетике (МАГАТЭ), Всемирной организации здравоохранения (ВОЗ) и других международных организаций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234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82</w:t>
            </w:r>
            <w:r w:rsidRPr="00103325">
              <w:rPr>
                <w:rFonts w:ascii="Times New Roman" w:eastAsia="Times New Roman" w:hAnsi="Times New Roman" w:cs="Times New Roman"/>
                <w:sz w:val="24"/>
                <w:szCs w:val="24"/>
                <w:lang w:eastAsia="ru-RU"/>
              </w:rPr>
              <w:t xml:space="preserve"> </w:t>
            </w:r>
          </w:p>
        </w:tc>
      </w:tr>
      <w:tr w:rsidR="00103325" w:rsidRPr="00103325" w14:paraId="26BE9E4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184A6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1A0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Поставки товаров в качестве дара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729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84</w:t>
            </w:r>
            <w:r w:rsidRPr="00103325">
              <w:rPr>
                <w:rFonts w:ascii="Times New Roman" w:eastAsia="Times New Roman" w:hAnsi="Times New Roman" w:cs="Times New Roman"/>
                <w:sz w:val="24"/>
                <w:szCs w:val="24"/>
                <w:lang w:eastAsia="ru-RU"/>
              </w:rPr>
              <w:t xml:space="preserve"> </w:t>
            </w:r>
          </w:p>
        </w:tc>
      </w:tr>
      <w:tr w:rsidR="00103325" w:rsidRPr="00103325" w14:paraId="19096AF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9CB58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1E25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Поставки товаров в качестве образцов и на испытания на безвозмездной основе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338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85</w:t>
            </w:r>
            <w:r w:rsidRPr="00103325">
              <w:rPr>
                <w:rFonts w:ascii="Times New Roman" w:eastAsia="Times New Roman" w:hAnsi="Times New Roman" w:cs="Times New Roman"/>
                <w:sz w:val="24"/>
                <w:szCs w:val="24"/>
                <w:lang w:eastAsia="ru-RU"/>
              </w:rPr>
              <w:t xml:space="preserve"> </w:t>
            </w:r>
          </w:p>
        </w:tc>
      </w:tr>
      <w:tr w:rsidR="00103325" w:rsidRPr="00103325" w14:paraId="5E0E3B4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9595A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lastRenderedPageBreak/>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AFE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Поставки товаров в качестве гранта иностранных государств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3C6C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86</w:t>
            </w:r>
            <w:r w:rsidRPr="00103325">
              <w:rPr>
                <w:rFonts w:ascii="Times New Roman" w:eastAsia="Times New Roman" w:hAnsi="Times New Roman" w:cs="Times New Roman"/>
                <w:sz w:val="24"/>
                <w:szCs w:val="24"/>
                <w:lang w:eastAsia="ru-RU"/>
              </w:rPr>
              <w:t xml:space="preserve"> </w:t>
            </w:r>
          </w:p>
        </w:tc>
      </w:tr>
      <w:tr w:rsidR="00103325" w:rsidRPr="00103325" w14:paraId="2779C9C4" w14:textId="77777777" w:rsidTr="00103325">
        <w:trPr>
          <w:trHeight w:val="603"/>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3042F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E5B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 xml:space="preserve">ПРОЧИЕ ВИДЫ ПОСТАВОК ПО </w:t>
            </w:r>
            <w:r w:rsidRPr="00103325">
              <w:rPr>
                <w:rFonts w:ascii="Times New Roman" w:eastAsia="Times New Roman" w:hAnsi="Times New Roman" w:cs="Times New Roman"/>
                <w:b/>
                <w:bCs/>
                <w:strike/>
                <w:sz w:val="24"/>
                <w:szCs w:val="24"/>
                <w:lang w:eastAsia="ru-RU"/>
              </w:rPr>
              <w:br/>
              <w:t>НЕКОММЕРЧЕСКИМ ОПЕРАЦИЯМ</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172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0729D3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63E39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2CC5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Поставки товаров в компенсацию изношенного оборудования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A8BD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91</w:t>
            </w:r>
            <w:r w:rsidRPr="00103325">
              <w:rPr>
                <w:rFonts w:ascii="Times New Roman" w:eastAsia="Times New Roman" w:hAnsi="Times New Roman" w:cs="Times New Roman"/>
                <w:sz w:val="24"/>
                <w:szCs w:val="24"/>
                <w:lang w:eastAsia="ru-RU"/>
              </w:rPr>
              <w:t xml:space="preserve"> </w:t>
            </w:r>
          </w:p>
        </w:tc>
      </w:tr>
      <w:tr w:rsidR="00103325" w:rsidRPr="00103325" w14:paraId="21C6B23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80739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4704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Поставки товаров в счет комиссионных, штрафов, неустоек, взамен возвращенных товаров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031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92</w:t>
            </w:r>
            <w:r w:rsidRPr="00103325">
              <w:rPr>
                <w:rFonts w:ascii="Times New Roman" w:eastAsia="Times New Roman" w:hAnsi="Times New Roman" w:cs="Times New Roman"/>
                <w:sz w:val="24"/>
                <w:szCs w:val="24"/>
                <w:lang w:eastAsia="ru-RU"/>
              </w:rPr>
              <w:t xml:space="preserve"> </w:t>
            </w:r>
          </w:p>
        </w:tc>
      </w:tr>
      <w:tr w:rsidR="00103325" w:rsidRPr="00103325" w14:paraId="02CB172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EB0D2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04F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Поставки сырья и полуфабрикатов на переработку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83A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93</w:t>
            </w:r>
            <w:r w:rsidRPr="00103325">
              <w:rPr>
                <w:rFonts w:ascii="Times New Roman" w:eastAsia="Times New Roman" w:hAnsi="Times New Roman" w:cs="Times New Roman"/>
                <w:sz w:val="24"/>
                <w:szCs w:val="24"/>
                <w:lang w:eastAsia="ru-RU"/>
              </w:rPr>
              <w:t xml:space="preserve"> </w:t>
            </w:r>
          </w:p>
        </w:tc>
      </w:tr>
      <w:tr w:rsidR="00103325" w:rsidRPr="00103325" w14:paraId="4D38144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444FF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FE35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Поставки товаров из сырья и полуфабрикатов после переработки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433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94</w:t>
            </w:r>
            <w:r w:rsidRPr="00103325">
              <w:rPr>
                <w:rFonts w:ascii="Times New Roman" w:eastAsia="Times New Roman" w:hAnsi="Times New Roman" w:cs="Times New Roman"/>
                <w:sz w:val="24"/>
                <w:szCs w:val="24"/>
                <w:lang w:eastAsia="ru-RU"/>
              </w:rPr>
              <w:t xml:space="preserve"> </w:t>
            </w:r>
          </w:p>
        </w:tc>
      </w:tr>
      <w:tr w:rsidR="00103325" w:rsidRPr="00103325" w14:paraId="3F15203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B6EC0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D657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Поставки товаров за границу для обеспечения работы оборудования, являющегося собственностью Республики Узбекистан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F027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95</w:t>
            </w:r>
            <w:r w:rsidRPr="00103325">
              <w:rPr>
                <w:rFonts w:ascii="Times New Roman" w:eastAsia="Times New Roman" w:hAnsi="Times New Roman" w:cs="Times New Roman"/>
                <w:sz w:val="24"/>
                <w:szCs w:val="24"/>
                <w:lang w:eastAsia="ru-RU"/>
              </w:rPr>
              <w:t xml:space="preserve"> </w:t>
            </w:r>
          </w:p>
        </w:tc>
      </w:tr>
      <w:tr w:rsidR="00103325" w:rsidRPr="00103325" w14:paraId="3722D4F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880AE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B60E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Поставки товара, осуществляемые на комиссионной основе за счет средств других стран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1A5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96</w:t>
            </w:r>
            <w:r w:rsidRPr="00103325">
              <w:rPr>
                <w:rFonts w:ascii="Times New Roman" w:eastAsia="Times New Roman" w:hAnsi="Times New Roman" w:cs="Times New Roman"/>
                <w:sz w:val="24"/>
                <w:szCs w:val="24"/>
                <w:lang w:eastAsia="ru-RU"/>
              </w:rPr>
              <w:t xml:space="preserve"> </w:t>
            </w:r>
          </w:p>
        </w:tc>
      </w:tr>
      <w:tr w:rsidR="00103325" w:rsidRPr="00103325" w14:paraId="512BB33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E5198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E93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Поставки товаров организациям Республики Узбекистан за границей за наличный расчет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DC9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97</w:t>
            </w:r>
            <w:r w:rsidRPr="00103325">
              <w:rPr>
                <w:rFonts w:ascii="Times New Roman" w:eastAsia="Times New Roman" w:hAnsi="Times New Roman" w:cs="Times New Roman"/>
                <w:sz w:val="24"/>
                <w:szCs w:val="24"/>
                <w:lang w:eastAsia="ru-RU"/>
              </w:rPr>
              <w:t xml:space="preserve"> </w:t>
            </w:r>
          </w:p>
        </w:tc>
      </w:tr>
      <w:tr w:rsidR="00103325" w:rsidRPr="00103325" w14:paraId="4BE5495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48726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D03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Поставки на условиях временного ввоза и временного вывоза образцов и товаров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8E9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98</w:t>
            </w:r>
            <w:r w:rsidRPr="00103325">
              <w:rPr>
                <w:rFonts w:ascii="Times New Roman" w:eastAsia="Times New Roman" w:hAnsi="Times New Roman" w:cs="Times New Roman"/>
                <w:sz w:val="24"/>
                <w:szCs w:val="24"/>
                <w:lang w:eastAsia="ru-RU"/>
              </w:rPr>
              <w:t xml:space="preserve"> </w:t>
            </w:r>
          </w:p>
        </w:tc>
      </w:tr>
      <w:tr w:rsidR="00103325" w:rsidRPr="00103325" w14:paraId="3779082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63C90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10F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Прочие поставки по некоммерческим операциям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0679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99</w:t>
            </w:r>
            <w:r w:rsidRPr="00103325">
              <w:rPr>
                <w:rFonts w:ascii="Times New Roman" w:eastAsia="Times New Roman" w:hAnsi="Times New Roman" w:cs="Times New Roman"/>
                <w:sz w:val="24"/>
                <w:szCs w:val="24"/>
                <w:lang w:eastAsia="ru-RU"/>
              </w:rPr>
              <w:t xml:space="preserve"> </w:t>
            </w:r>
          </w:p>
        </w:tc>
      </w:tr>
    </w:tbl>
    <w:p w14:paraId="393B68F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37366B3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3DBB687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59A31DAE"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приложение № 10 внесены изменения на основании</w:t>
      </w:r>
      <w:hyperlink r:id="rId336"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color w:val="000080"/>
          <w:sz w:val="24"/>
          <w:szCs w:val="24"/>
          <w:lang w:eastAsia="ru-RU"/>
        </w:rPr>
        <w:t>.</w:t>
      </w:r>
    </w:p>
    <w:p w14:paraId="61B6797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bookmarkStart w:id="79" w:name="ПРИЛОЖЕНИЕ_№_10"/>
      <w:r w:rsidRPr="00103325">
        <w:rPr>
          <w:rFonts w:ascii="Times New Roman" w:eastAsia="Times New Roman" w:hAnsi="Times New Roman" w:cs="Times New Roman"/>
          <w:b/>
          <w:bCs/>
          <w:color w:val="000080"/>
          <w:sz w:val="24"/>
          <w:szCs w:val="24"/>
          <w:lang w:eastAsia="ru-RU"/>
        </w:rPr>
        <w:t xml:space="preserve">ПРИЛОЖЕНИЕ № 10 </w:t>
      </w:r>
      <w:bookmarkEnd w:id="79"/>
    </w:p>
    <w:p w14:paraId="305FDC7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000080"/>
          <w:sz w:val="24"/>
          <w:szCs w:val="24"/>
          <w:lang w:eastAsia="ru-RU"/>
        </w:rPr>
        <w:t>к Инструкции о порядке заполнения грузовой таможенной декларации</w:t>
      </w:r>
    </w:p>
    <w:p w14:paraId="6898DD0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000080"/>
          <w:sz w:val="24"/>
          <w:szCs w:val="24"/>
          <w:lang w:eastAsia="ru-RU"/>
        </w:rPr>
        <w:t>КЛАССИФИКАТОР преференций, льгот и иных особенностей уплаты таможенных платежей</w:t>
      </w:r>
    </w:p>
    <w:tbl>
      <w:tblPr>
        <w:tblW w:w="0" w:type="auto"/>
        <w:jc w:val="center"/>
        <w:tblCellMar>
          <w:top w:w="15" w:type="dxa"/>
          <w:left w:w="15" w:type="dxa"/>
          <w:bottom w:w="15" w:type="dxa"/>
          <w:right w:w="15" w:type="dxa"/>
        </w:tblCellMar>
        <w:tblLook w:val="04A0" w:firstRow="1" w:lastRow="0" w:firstColumn="1" w:lastColumn="0" w:noHBand="0" w:noVBand="1"/>
      </w:tblPr>
      <w:tblGrid>
        <w:gridCol w:w="374"/>
        <w:gridCol w:w="8519"/>
        <w:gridCol w:w="446"/>
      </w:tblGrid>
      <w:tr w:rsidR="00103325" w:rsidRPr="00103325" w14:paraId="450AA69F" w14:textId="77777777" w:rsidTr="00103325">
        <w:trPr>
          <w:trHeight w:val="570"/>
          <w:tblHeade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B651B2E"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color w:val="000000"/>
                <w:sz w:val="24"/>
                <w:szCs w:val="24"/>
                <w:lang w:eastAsia="ru-RU"/>
              </w:rPr>
              <w:t>№</w:t>
            </w:r>
            <w:r w:rsidRPr="00103325">
              <w:rPr>
                <w:rFonts w:ascii="Times New Roman" w:eastAsia="Times New Roman" w:hAnsi="Times New Roman" w:cs="Times New Roman"/>
                <w:b/>
                <w:bCs/>
                <w:sz w:val="24"/>
                <w:szCs w:val="24"/>
                <w:lang w:eastAsia="ru-RU"/>
              </w:rPr>
              <w:br/>
              <w:t xml:space="preserve">п/н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D09D4A"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Наименование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2ED0BC"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Код </w:t>
            </w:r>
          </w:p>
        </w:tc>
      </w:tr>
      <w:tr w:rsidR="00103325" w:rsidRPr="00103325" w14:paraId="0915FA7A" w14:textId="77777777" w:rsidTr="00103325">
        <w:trPr>
          <w:trHeight w:val="6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4A6FD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411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Льготы н иные особенности но уплате таможенных сборов за таможенное оформление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0B8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3BF8D46" w14:textId="77777777" w:rsidTr="00103325">
        <w:trPr>
          <w:trHeight w:val="55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B36DE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1</w:t>
            </w:r>
            <w:r w:rsidRPr="00103325">
              <w:rPr>
                <w:rFonts w:ascii="Times New Roman" w:eastAsia="Times New Roman" w:hAnsi="Times New Roman" w:cs="Times New Roman"/>
                <w:color w:val="000000"/>
                <w:sz w:val="18"/>
                <w:szCs w:val="18"/>
                <w:lang w:eastAsia="ru-RU"/>
              </w:rPr>
              <w: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A40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Льготы по уплате таможенных сборов за таможенное оформление не предоставлены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2BD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 </w:t>
            </w:r>
          </w:p>
        </w:tc>
      </w:tr>
      <w:tr w:rsidR="00103325" w:rsidRPr="00103325" w14:paraId="690A75BD" w14:textId="77777777" w:rsidTr="00103325">
        <w:trPr>
          <w:trHeight w:val="83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69B5B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A34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Освобождение от уплаты таможенных сборов за таможенное оформление в соответствии с международными соглашениями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053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 </w:t>
            </w:r>
          </w:p>
        </w:tc>
      </w:tr>
      <w:tr w:rsidR="00103325" w:rsidRPr="00103325" w14:paraId="36AF6C2C" w14:textId="77777777" w:rsidTr="00103325">
        <w:trPr>
          <w:trHeight w:val="55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53CF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B3D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Освобождение от уплаты таможенных сборов за таможенное оформление в соответствии с законами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5F22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Б </w:t>
            </w:r>
          </w:p>
        </w:tc>
      </w:tr>
      <w:tr w:rsidR="00103325" w:rsidRPr="00103325" w14:paraId="2D730B9D" w14:textId="77777777" w:rsidTr="00103325">
        <w:trPr>
          <w:trHeight w:val="5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D59A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978A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Освобождение от уплаты таможенных сборов за таможенное оформление в соответствии с кодексами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B80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w:t>
            </w:r>
          </w:p>
        </w:tc>
      </w:tr>
      <w:tr w:rsidR="00103325" w:rsidRPr="00103325" w14:paraId="5959DA2A" w14:textId="77777777" w:rsidTr="00103325">
        <w:trPr>
          <w:trHeight w:val="85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915F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0C66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Освобождение от уплаты таможенных сборов за таможенное оформление в соответствии с решениями Президента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C78C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Г </w:t>
            </w:r>
          </w:p>
        </w:tc>
      </w:tr>
      <w:tr w:rsidR="00103325" w:rsidRPr="00103325" w14:paraId="6B347729" w14:textId="77777777" w:rsidTr="00103325">
        <w:trPr>
          <w:trHeight w:val="83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71357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12B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Освобождение от уплаты таможенных сборов за таможенное оформление в соответствии с решениями Правительства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864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 </w:t>
            </w:r>
          </w:p>
        </w:tc>
      </w:tr>
      <w:tr w:rsidR="00103325" w:rsidRPr="00103325" w14:paraId="5A87E0F9" w14:textId="77777777" w:rsidTr="00103325">
        <w:trPr>
          <w:trHeight w:val="6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6CC58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7E5D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Преференции, льготы и иные особенности по уплате таможенных пошлин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C429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A4C4980" w14:textId="77777777" w:rsidTr="00103325">
        <w:trPr>
          <w:trHeight w:val="110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CEA5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lastRenderedPageBreak/>
              <w:t>1</w:t>
            </w:r>
            <w:r w:rsidRPr="00103325">
              <w:rPr>
                <w:rFonts w:ascii="Times New Roman" w:eastAsia="Times New Roman" w:hAnsi="Times New Roman" w:cs="Times New Roman"/>
                <w:color w:val="000000"/>
                <w:sz w:val="18"/>
                <w:szCs w:val="18"/>
                <w:lang w:eastAsia="ru-RU"/>
              </w:rPr>
              <w: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B47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Преференции и льготы но уплате таможенных пошлин не предоставлены, не возникает обязанность по уплате таможенной пошлины в соответствии с условиями таможенного режима или установлена нулевая ставка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F0C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 </w:t>
            </w:r>
          </w:p>
        </w:tc>
      </w:tr>
      <w:tr w:rsidR="00103325" w:rsidRPr="00103325" w14:paraId="720AC049" w14:textId="77777777" w:rsidTr="00103325">
        <w:trPr>
          <w:trHeight w:val="112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BAC8B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63B8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Освобождение от уплаты таможенной пошлины в соответствии с международными соглашениями Республики Узбекистан (за исключением тарифных преференций, указанных кодами «Е» и «Ж» настоящего пункта)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7C2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 </w:t>
            </w:r>
          </w:p>
        </w:tc>
      </w:tr>
      <w:tr w:rsidR="00103325" w:rsidRPr="00103325" w14:paraId="3F1BB492" w14:textId="77777777" w:rsidTr="00103325">
        <w:trPr>
          <w:trHeight w:val="5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17FB7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BF6E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Освобождение от уплаты таможенной пошлины в соответствии с законами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0078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Б </w:t>
            </w:r>
          </w:p>
        </w:tc>
      </w:tr>
      <w:tr w:rsidR="00103325" w:rsidRPr="00103325" w14:paraId="1F685C5B" w14:textId="77777777" w:rsidTr="00103325">
        <w:trPr>
          <w:trHeight w:val="57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4EB18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25A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Освобождение от уплаты таможенной пошлины в соответствии с кодексами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2CEC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w:t>
            </w:r>
          </w:p>
        </w:tc>
      </w:tr>
      <w:tr w:rsidR="00103325" w:rsidRPr="00103325" w14:paraId="66ED778E" w14:textId="77777777" w:rsidTr="00103325">
        <w:trPr>
          <w:trHeight w:val="5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1ABDA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E20A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Освобождение от уплаты таможенной пошлины в соответствии с решениями Президента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B78E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Г </w:t>
            </w:r>
          </w:p>
        </w:tc>
      </w:tr>
      <w:tr w:rsidR="00103325" w:rsidRPr="00103325" w14:paraId="18DAD0A1" w14:textId="77777777" w:rsidTr="00103325">
        <w:trPr>
          <w:trHeight w:val="5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67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6B7F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Освобождение от уплаты таможенной пошлины в соответствии с решениями Правительства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0B76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Д</w:t>
            </w:r>
            <w:r w:rsidRPr="00103325">
              <w:rPr>
                <w:rFonts w:ascii="Times New Roman" w:eastAsia="Times New Roman" w:hAnsi="Times New Roman" w:cs="Times New Roman"/>
                <w:sz w:val="24"/>
                <w:szCs w:val="24"/>
                <w:lang w:eastAsia="ru-RU"/>
              </w:rPr>
              <w:t xml:space="preserve"> </w:t>
            </w:r>
          </w:p>
        </w:tc>
      </w:tr>
      <w:tr w:rsidR="00103325" w:rsidRPr="00103325" w14:paraId="5989393B" w14:textId="77777777" w:rsidTr="00103325">
        <w:trPr>
          <w:trHeight w:val="5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D825E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895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Тарифная преференция в отношении товаров, происходящих и ввозимых из государств, с которыми установлен режим свободной торговли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0A70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Е </w:t>
            </w:r>
          </w:p>
        </w:tc>
      </w:tr>
      <w:tr w:rsidR="00103325" w:rsidRPr="00103325" w14:paraId="06B25F71" w14:textId="77777777" w:rsidTr="00103325">
        <w:trPr>
          <w:trHeight w:val="5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06568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799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Тарифная преференция в отношении товаров, происходящим из стран, с которыми Республика Узбекистан в торгово-экономических отношениях устанавливает режим наибольшего благоприятствования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DF0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ж</w:t>
            </w:r>
            <w:r w:rsidRPr="00103325">
              <w:rPr>
                <w:rFonts w:ascii="Times New Roman" w:eastAsia="Times New Roman" w:hAnsi="Times New Roman" w:cs="Times New Roman"/>
                <w:sz w:val="24"/>
                <w:szCs w:val="24"/>
                <w:lang w:eastAsia="ru-RU"/>
              </w:rPr>
              <w:t xml:space="preserve"> </w:t>
            </w:r>
          </w:p>
        </w:tc>
      </w:tr>
      <w:tr w:rsidR="00103325" w:rsidRPr="00103325" w14:paraId="4A48F5B0" w14:textId="77777777" w:rsidTr="00103325">
        <w:trPr>
          <w:trHeight w:val="5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041C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B64E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Льготы в отношении уплаты акцизного налога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DB90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6A4CE2B" w14:textId="77777777" w:rsidTr="00103325">
        <w:trPr>
          <w:trHeight w:val="5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0642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3"/>
                <w:szCs w:val="23"/>
                <w:lang w:eastAsia="ru-RU"/>
              </w:rPr>
              <w:t>1</w:t>
            </w:r>
            <w:r w:rsidRPr="00103325">
              <w:rPr>
                <w:rFonts w:ascii="Times New Roman" w:eastAsia="Times New Roman" w:hAnsi="Times New Roman" w:cs="Times New Roman"/>
                <w:color w:val="000000"/>
                <w:sz w:val="33"/>
                <w:szCs w:val="33"/>
                <w:lang w:eastAsia="ru-RU"/>
              </w:rPr>
              <w: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EE8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Льготы по уплате акцизного налога не предоставлены, не возникает обязанность по уплате акцизного налога в соответствии с условиями таможенного режима или ставка акцизного налога не установлена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4CE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 </w:t>
            </w:r>
          </w:p>
        </w:tc>
      </w:tr>
      <w:tr w:rsidR="00103325" w:rsidRPr="00103325" w14:paraId="53EDEF4B" w14:textId="77777777" w:rsidTr="00103325">
        <w:trPr>
          <w:trHeight w:val="5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B862B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50EB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Освобождение от уплаты акцизного налога в соответствии с международными соглашениями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4D9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 </w:t>
            </w:r>
          </w:p>
        </w:tc>
      </w:tr>
      <w:tr w:rsidR="00103325" w:rsidRPr="00103325" w14:paraId="6DD6E751" w14:textId="77777777" w:rsidTr="00103325">
        <w:trPr>
          <w:trHeight w:val="5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01E1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C2E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Освобождение от уплаты акцизного налога в соответствии с законами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342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Б </w:t>
            </w:r>
          </w:p>
        </w:tc>
      </w:tr>
      <w:tr w:rsidR="00103325" w:rsidRPr="00103325" w14:paraId="4BBFEDDD" w14:textId="77777777" w:rsidTr="00103325">
        <w:trPr>
          <w:trHeight w:val="5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8750B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08D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Освобождение от уплаты акцизного налога в соответствии с кодексами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9192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w:t>
            </w:r>
          </w:p>
        </w:tc>
      </w:tr>
      <w:tr w:rsidR="00103325" w:rsidRPr="00103325" w14:paraId="4632C5E4" w14:textId="77777777" w:rsidTr="00103325">
        <w:trPr>
          <w:trHeight w:val="5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D1512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80E7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Освобождение от уплаты акцизного налога в соответствии с решениями Президента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722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Г </w:t>
            </w:r>
          </w:p>
        </w:tc>
      </w:tr>
      <w:tr w:rsidR="00103325" w:rsidRPr="00103325" w14:paraId="2B5BFE44" w14:textId="77777777" w:rsidTr="00103325">
        <w:trPr>
          <w:trHeight w:val="5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4DE83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052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Освобождение от уплаты акцизного налога в соответствии с решениями Правительства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48F7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Д</w:t>
            </w:r>
            <w:r w:rsidRPr="00103325">
              <w:rPr>
                <w:rFonts w:ascii="Times New Roman" w:eastAsia="Times New Roman" w:hAnsi="Times New Roman" w:cs="Times New Roman"/>
                <w:sz w:val="24"/>
                <w:szCs w:val="24"/>
                <w:lang w:eastAsia="ru-RU"/>
              </w:rPr>
              <w:t xml:space="preserve"> </w:t>
            </w:r>
          </w:p>
        </w:tc>
      </w:tr>
      <w:tr w:rsidR="00103325" w:rsidRPr="00103325" w14:paraId="72E1D246" w14:textId="77777777" w:rsidTr="00103325">
        <w:trPr>
          <w:trHeight w:val="5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3362E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210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Льготы в отношении уплаты НДС</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5B0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36A1382" w14:textId="77777777" w:rsidTr="00103325">
        <w:trPr>
          <w:trHeight w:val="5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4CB8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3"/>
                <w:szCs w:val="23"/>
                <w:lang w:eastAsia="ru-RU"/>
              </w:rPr>
              <w:t>1</w:t>
            </w:r>
            <w:r w:rsidRPr="00103325">
              <w:rPr>
                <w:rFonts w:ascii="Times New Roman" w:eastAsia="Times New Roman" w:hAnsi="Times New Roman" w:cs="Times New Roman"/>
                <w:color w:val="000000"/>
                <w:sz w:val="33"/>
                <w:szCs w:val="33"/>
                <w:lang w:eastAsia="ru-RU"/>
              </w:rPr>
              <w: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5A3D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Льготы по уплате НДС не предоставлены, не возникает обязанность по уплате НДС в соответствии с условиями таможенного режима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ADE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 </w:t>
            </w:r>
          </w:p>
        </w:tc>
      </w:tr>
      <w:tr w:rsidR="00103325" w:rsidRPr="00103325" w14:paraId="4DCC8D13" w14:textId="77777777" w:rsidTr="00103325">
        <w:trPr>
          <w:trHeight w:val="5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7B35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0D5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Освобождение от уплаты таможенной пошлины в соответствии с международными соглашениями Республики Узбекистан (за исключением тарифной преференции, указанной кодом «Е» настоящего пункта)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09CB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 </w:t>
            </w:r>
          </w:p>
        </w:tc>
      </w:tr>
      <w:tr w:rsidR="00103325" w:rsidRPr="00103325" w14:paraId="6EAFD827" w14:textId="77777777" w:rsidTr="00103325">
        <w:trPr>
          <w:trHeight w:val="5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B4CF2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99E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Освобождение от уплаты НДС в соответствии с законами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B51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Б </w:t>
            </w:r>
          </w:p>
        </w:tc>
      </w:tr>
      <w:tr w:rsidR="00103325" w:rsidRPr="00103325" w14:paraId="7CABE0FC" w14:textId="77777777" w:rsidTr="00103325">
        <w:trPr>
          <w:trHeight w:val="5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B043F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CBB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Освобождение от уплаты НДС в соответствии с кодексами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BB5B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 </w:t>
            </w:r>
          </w:p>
        </w:tc>
      </w:tr>
      <w:tr w:rsidR="00103325" w:rsidRPr="00103325" w14:paraId="346380AF" w14:textId="77777777" w:rsidTr="00103325">
        <w:trPr>
          <w:trHeight w:val="5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8E30F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BB1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Освобождение от уплаты НДС в соответствии с решениями Президента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75E8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Г </w:t>
            </w:r>
          </w:p>
        </w:tc>
      </w:tr>
      <w:tr w:rsidR="00103325" w:rsidRPr="00103325" w14:paraId="50E80761" w14:textId="77777777" w:rsidTr="00103325">
        <w:trPr>
          <w:trHeight w:val="5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84C8B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9248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Освобождение от уплаты НДС в соответствии с решениями Правительства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FE1E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Д</w:t>
            </w:r>
            <w:r w:rsidRPr="00103325">
              <w:rPr>
                <w:rFonts w:ascii="Times New Roman" w:eastAsia="Times New Roman" w:hAnsi="Times New Roman" w:cs="Times New Roman"/>
                <w:sz w:val="24"/>
                <w:szCs w:val="24"/>
                <w:lang w:eastAsia="ru-RU"/>
              </w:rPr>
              <w:t xml:space="preserve"> </w:t>
            </w:r>
          </w:p>
        </w:tc>
      </w:tr>
      <w:tr w:rsidR="00103325" w:rsidRPr="00103325" w14:paraId="6F4AEE0B" w14:textId="77777777" w:rsidTr="00103325">
        <w:trPr>
          <w:trHeight w:val="5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06FF8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CD4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Льгота, начисленная по НДС исходя из примененной тарифной преференции по таможенной пошлине в отношении товаров, происходящих и ввозимых из государств, с которыми установлен режим свободной торговли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2BD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Е </w:t>
            </w:r>
          </w:p>
        </w:tc>
      </w:tr>
    </w:tbl>
    <w:p w14:paraId="289B133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80"/>
          <w:sz w:val="24"/>
          <w:szCs w:val="24"/>
          <w:lang w:eastAsia="ru-RU"/>
        </w:rPr>
        <w:t> </w:t>
      </w:r>
    </w:p>
    <w:p w14:paraId="603CB1C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137D94E9" w14:textId="77777777" w:rsidR="00103325" w:rsidRPr="00103325" w:rsidRDefault="00103325" w:rsidP="00103325">
      <w:pPr>
        <w:spacing w:before="454" w:after="0" w:line="240" w:lineRule="atLeast"/>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80"/>
          <w:sz w:val="24"/>
          <w:szCs w:val="24"/>
          <w:lang w:eastAsia="ru-RU"/>
        </w:rPr>
        <w:t>ПРИЛОЖЕНИЕ № 10</w:t>
      </w:r>
      <w:r w:rsidRPr="00103325">
        <w:rPr>
          <w:rFonts w:ascii="Times New Roman" w:eastAsia="Times New Roman" w:hAnsi="Times New Roman" w:cs="Times New Roman"/>
          <w:strike/>
          <w:color w:val="000080"/>
          <w:sz w:val="24"/>
          <w:szCs w:val="24"/>
          <w:lang w:eastAsia="ru-RU"/>
        </w:rPr>
        <w:br/>
        <w:t xml:space="preserve">к </w:t>
      </w:r>
      <w:hyperlink r:id="rId337" w:history="1">
        <w:r w:rsidRPr="00103325">
          <w:rPr>
            <w:rFonts w:ascii="Times New Roman" w:eastAsia="Times New Roman" w:hAnsi="Times New Roman" w:cs="Times New Roman"/>
            <w:strike/>
            <w:color w:val="0000FF"/>
            <w:sz w:val="24"/>
            <w:szCs w:val="24"/>
            <w:u w:val="single"/>
            <w:lang w:eastAsia="ru-RU"/>
          </w:rPr>
          <w:t>Инструкции</w:t>
        </w:r>
      </w:hyperlink>
      <w:r w:rsidRPr="00103325">
        <w:rPr>
          <w:rFonts w:ascii="Times New Roman" w:eastAsia="Times New Roman" w:hAnsi="Times New Roman" w:cs="Times New Roman"/>
          <w:strike/>
          <w:color w:val="000080"/>
          <w:sz w:val="24"/>
          <w:szCs w:val="24"/>
          <w:lang w:eastAsia="ru-RU"/>
        </w:rPr>
        <w:t xml:space="preserve"> о порядке заполнения грузовой таможенной декларации</w:t>
      </w:r>
    </w:p>
    <w:p w14:paraId="53C67227" w14:textId="77777777" w:rsidR="00103325" w:rsidRPr="00103325" w:rsidRDefault="00103325" w:rsidP="00103325">
      <w:pPr>
        <w:spacing w:before="283"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color w:val="000080"/>
          <w:sz w:val="24"/>
          <w:szCs w:val="24"/>
          <w:lang w:eastAsia="ru-RU"/>
        </w:rPr>
        <w:t>КЛАССИФИКАТОР</w:t>
      </w:r>
      <w:r w:rsidRPr="00103325">
        <w:rPr>
          <w:rFonts w:ascii="Times New Roman" w:eastAsia="Times New Roman" w:hAnsi="Times New Roman" w:cs="Times New Roman"/>
          <w:b/>
          <w:bCs/>
          <w:strike/>
          <w:color w:val="000080"/>
          <w:sz w:val="24"/>
          <w:szCs w:val="24"/>
          <w:lang w:eastAsia="ru-RU"/>
        </w:rPr>
        <w:br/>
        <w:t>преференций, льгот и иных особенностей уплаты таможенных платежей</w:t>
      </w:r>
    </w:p>
    <w:p w14:paraId="7F16354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74"/>
        <w:gridCol w:w="8519"/>
        <w:gridCol w:w="446"/>
      </w:tblGrid>
      <w:tr w:rsidR="00103325" w:rsidRPr="00103325" w14:paraId="1FE7E793"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205FED2"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w:t>
            </w:r>
            <w:r w:rsidRPr="00103325">
              <w:rPr>
                <w:rFonts w:ascii="Times New Roman" w:eastAsia="Times New Roman" w:hAnsi="Times New Roman" w:cs="Times New Roman"/>
                <w:b/>
                <w:bCs/>
                <w:strike/>
                <w:sz w:val="24"/>
                <w:szCs w:val="24"/>
                <w:lang w:eastAsia="ru-RU"/>
              </w:rPr>
              <w:br/>
              <w:t>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D69AD"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Наименование</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9BCBD8"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Код</w:t>
            </w:r>
            <w:r w:rsidRPr="00103325">
              <w:rPr>
                <w:rFonts w:ascii="Times New Roman" w:eastAsia="Times New Roman" w:hAnsi="Times New Roman" w:cs="Times New Roman"/>
                <w:b/>
                <w:bCs/>
                <w:sz w:val="24"/>
                <w:szCs w:val="24"/>
                <w:lang w:eastAsia="ru-RU"/>
              </w:rPr>
              <w:t xml:space="preserve"> </w:t>
            </w:r>
          </w:p>
        </w:tc>
      </w:tr>
      <w:tr w:rsidR="00103325" w:rsidRPr="00103325" w14:paraId="0AA553B5" w14:textId="77777777" w:rsidTr="00103325">
        <w:trPr>
          <w:trHeight w:val="59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EABBE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92F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 xml:space="preserve">Льготы и иные особенности по уплате таможенных сборов </w:t>
            </w:r>
            <w:r w:rsidRPr="00103325">
              <w:rPr>
                <w:rFonts w:ascii="Times New Roman" w:eastAsia="Times New Roman" w:hAnsi="Times New Roman" w:cs="Times New Roman"/>
                <w:b/>
                <w:bCs/>
                <w:strike/>
                <w:sz w:val="24"/>
                <w:szCs w:val="24"/>
                <w:lang w:eastAsia="ru-RU"/>
              </w:rPr>
              <w:br/>
              <w:t>за таможенное оформление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6DFD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6DA739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3890A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6FBE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Льготы по уплате таможенных сборов за таможенное оформление не предоставлены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CFE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w:t>
            </w:r>
            <w:r w:rsidRPr="00103325">
              <w:rPr>
                <w:rFonts w:ascii="Times New Roman" w:eastAsia="Times New Roman" w:hAnsi="Times New Roman" w:cs="Times New Roman"/>
                <w:sz w:val="24"/>
                <w:szCs w:val="24"/>
                <w:lang w:eastAsia="ru-RU"/>
              </w:rPr>
              <w:t xml:space="preserve"> </w:t>
            </w:r>
          </w:p>
        </w:tc>
      </w:tr>
      <w:tr w:rsidR="00103325" w:rsidRPr="00103325" w14:paraId="466D314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59042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0B3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Освобождение от уплаты таможенных сборов за таможенное оформление в соответствии с международными соглашениями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44A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А</w:t>
            </w:r>
            <w:r w:rsidRPr="00103325">
              <w:rPr>
                <w:rFonts w:ascii="Times New Roman" w:eastAsia="Times New Roman" w:hAnsi="Times New Roman" w:cs="Times New Roman"/>
                <w:sz w:val="24"/>
                <w:szCs w:val="24"/>
                <w:lang w:eastAsia="ru-RU"/>
              </w:rPr>
              <w:t xml:space="preserve"> </w:t>
            </w:r>
          </w:p>
        </w:tc>
      </w:tr>
      <w:tr w:rsidR="00103325" w:rsidRPr="00103325" w14:paraId="478221F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6074C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1C10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Освобождение от уплаты таможенных сборов за таможенное оформление в соответствии с законами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B3C4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Б</w:t>
            </w:r>
            <w:r w:rsidRPr="00103325">
              <w:rPr>
                <w:rFonts w:ascii="Times New Roman" w:eastAsia="Times New Roman" w:hAnsi="Times New Roman" w:cs="Times New Roman"/>
                <w:sz w:val="24"/>
                <w:szCs w:val="24"/>
                <w:lang w:eastAsia="ru-RU"/>
              </w:rPr>
              <w:t xml:space="preserve"> </w:t>
            </w:r>
          </w:p>
        </w:tc>
      </w:tr>
      <w:tr w:rsidR="00103325" w:rsidRPr="00103325" w14:paraId="758DC05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65EFC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FFB0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Освобождение от уплаты таможенных сборов за таможенное оформление в  соответствии  с кодексами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C10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w:t>
            </w:r>
            <w:r w:rsidRPr="00103325">
              <w:rPr>
                <w:rFonts w:ascii="Times New Roman" w:eastAsia="Times New Roman" w:hAnsi="Times New Roman" w:cs="Times New Roman"/>
                <w:sz w:val="24"/>
                <w:szCs w:val="24"/>
                <w:lang w:eastAsia="ru-RU"/>
              </w:rPr>
              <w:t xml:space="preserve"> </w:t>
            </w:r>
          </w:p>
        </w:tc>
      </w:tr>
      <w:tr w:rsidR="00103325" w:rsidRPr="00103325" w14:paraId="5A15FBF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A18E6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4CEA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Освобождение от уплаты таможенных сборов за таможенное оформление в соответствии с решениями Президента Республики Узбекистан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EB5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Г</w:t>
            </w:r>
            <w:r w:rsidRPr="00103325">
              <w:rPr>
                <w:rFonts w:ascii="Times New Roman" w:eastAsia="Times New Roman" w:hAnsi="Times New Roman" w:cs="Times New Roman"/>
                <w:sz w:val="24"/>
                <w:szCs w:val="24"/>
                <w:lang w:eastAsia="ru-RU"/>
              </w:rPr>
              <w:t xml:space="preserve"> </w:t>
            </w:r>
          </w:p>
        </w:tc>
      </w:tr>
      <w:tr w:rsidR="00103325" w:rsidRPr="00103325" w14:paraId="6F38652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87108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6D7B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Освобождение от уплаты таможенных сборов за таможенное оформление в соответствии с решениями Правительства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1EEB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Д</w:t>
            </w:r>
            <w:r w:rsidRPr="00103325">
              <w:rPr>
                <w:rFonts w:ascii="Times New Roman" w:eastAsia="Times New Roman" w:hAnsi="Times New Roman" w:cs="Times New Roman"/>
                <w:sz w:val="24"/>
                <w:szCs w:val="24"/>
                <w:lang w:eastAsia="ru-RU"/>
              </w:rPr>
              <w:t xml:space="preserve"> </w:t>
            </w:r>
          </w:p>
        </w:tc>
      </w:tr>
      <w:tr w:rsidR="00103325" w:rsidRPr="00103325" w14:paraId="31BA6F41" w14:textId="77777777" w:rsidTr="00103325">
        <w:trPr>
          <w:trHeight w:val="59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8DEB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8CA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Преференции, льготы и иные особенности по уплате таможенных пошлин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5EA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DA21E0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84ADD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312B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Преференции и льготы по уплате таможенных пошлин не предоставлены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5B32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w:t>
            </w:r>
            <w:r w:rsidRPr="00103325">
              <w:rPr>
                <w:rFonts w:ascii="Times New Roman" w:eastAsia="Times New Roman" w:hAnsi="Times New Roman" w:cs="Times New Roman"/>
                <w:sz w:val="24"/>
                <w:szCs w:val="24"/>
                <w:lang w:eastAsia="ru-RU"/>
              </w:rPr>
              <w:t xml:space="preserve"> </w:t>
            </w:r>
          </w:p>
        </w:tc>
      </w:tr>
      <w:tr w:rsidR="00103325" w:rsidRPr="00103325" w14:paraId="0D3846A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F65E4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068D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Освобождение от уплаты таможенной пошлины в соответствии </w:t>
            </w:r>
            <w:r w:rsidRPr="00103325">
              <w:rPr>
                <w:rFonts w:ascii="Times New Roman" w:eastAsia="Times New Roman" w:hAnsi="Times New Roman" w:cs="Times New Roman"/>
                <w:strike/>
                <w:sz w:val="24"/>
                <w:szCs w:val="24"/>
                <w:lang w:eastAsia="ru-RU"/>
              </w:rPr>
              <w:br/>
              <w:t>с международными соглашениями Республики Узбекистан (за исключением тарифной преференции, указанной кодом «Е» настоящего пункта)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CD3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А</w:t>
            </w:r>
            <w:r w:rsidRPr="00103325">
              <w:rPr>
                <w:rFonts w:ascii="Times New Roman" w:eastAsia="Times New Roman" w:hAnsi="Times New Roman" w:cs="Times New Roman"/>
                <w:sz w:val="24"/>
                <w:szCs w:val="24"/>
                <w:lang w:eastAsia="ru-RU"/>
              </w:rPr>
              <w:t xml:space="preserve"> </w:t>
            </w:r>
          </w:p>
        </w:tc>
      </w:tr>
      <w:tr w:rsidR="00103325" w:rsidRPr="00103325" w14:paraId="1392890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2FA99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CD9C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Освобождение от уплаты таможенной пошлины в соответствии </w:t>
            </w:r>
            <w:r w:rsidRPr="00103325">
              <w:rPr>
                <w:rFonts w:ascii="Times New Roman" w:eastAsia="Times New Roman" w:hAnsi="Times New Roman" w:cs="Times New Roman"/>
                <w:strike/>
                <w:sz w:val="24"/>
                <w:szCs w:val="24"/>
                <w:lang w:eastAsia="ru-RU"/>
              </w:rPr>
              <w:br/>
              <w:t xml:space="preserve">с законами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B57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Б</w:t>
            </w:r>
            <w:r w:rsidRPr="00103325">
              <w:rPr>
                <w:rFonts w:ascii="Times New Roman" w:eastAsia="Times New Roman" w:hAnsi="Times New Roman" w:cs="Times New Roman"/>
                <w:sz w:val="24"/>
                <w:szCs w:val="24"/>
                <w:lang w:eastAsia="ru-RU"/>
              </w:rPr>
              <w:t xml:space="preserve"> </w:t>
            </w:r>
          </w:p>
        </w:tc>
      </w:tr>
      <w:tr w:rsidR="00103325" w:rsidRPr="00103325" w14:paraId="5279B85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7A01D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8A1B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Освобождение от уплаты таможенной пошлины в соответствии </w:t>
            </w:r>
            <w:r w:rsidRPr="00103325">
              <w:rPr>
                <w:rFonts w:ascii="Times New Roman" w:eastAsia="Times New Roman" w:hAnsi="Times New Roman" w:cs="Times New Roman"/>
                <w:strike/>
                <w:sz w:val="24"/>
                <w:szCs w:val="24"/>
                <w:lang w:eastAsia="ru-RU"/>
              </w:rPr>
              <w:br/>
              <w:t xml:space="preserve">с кодексами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F5C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w:t>
            </w:r>
            <w:r w:rsidRPr="00103325">
              <w:rPr>
                <w:rFonts w:ascii="Times New Roman" w:eastAsia="Times New Roman" w:hAnsi="Times New Roman" w:cs="Times New Roman"/>
                <w:sz w:val="24"/>
                <w:szCs w:val="24"/>
                <w:lang w:eastAsia="ru-RU"/>
              </w:rPr>
              <w:t xml:space="preserve"> </w:t>
            </w:r>
          </w:p>
        </w:tc>
      </w:tr>
      <w:tr w:rsidR="00103325" w:rsidRPr="00103325" w14:paraId="69DFDBB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2A0B9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lastRenderedPageBreak/>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652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Освобождение от уплаты таможенной пошлины в соответствии </w:t>
            </w:r>
            <w:r w:rsidRPr="00103325">
              <w:rPr>
                <w:rFonts w:ascii="Times New Roman" w:eastAsia="Times New Roman" w:hAnsi="Times New Roman" w:cs="Times New Roman"/>
                <w:strike/>
                <w:sz w:val="24"/>
                <w:szCs w:val="24"/>
                <w:lang w:eastAsia="ru-RU"/>
              </w:rPr>
              <w:br/>
              <w:t xml:space="preserve">с решениями Президента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9FCF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Г</w:t>
            </w:r>
            <w:r w:rsidRPr="00103325">
              <w:rPr>
                <w:rFonts w:ascii="Times New Roman" w:eastAsia="Times New Roman" w:hAnsi="Times New Roman" w:cs="Times New Roman"/>
                <w:sz w:val="24"/>
                <w:szCs w:val="24"/>
                <w:lang w:eastAsia="ru-RU"/>
              </w:rPr>
              <w:t xml:space="preserve"> </w:t>
            </w:r>
          </w:p>
        </w:tc>
      </w:tr>
      <w:tr w:rsidR="00103325" w:rsidRPr="00103325" w14:paraId="08886E2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BFCDE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3AD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Освобождение от уплаты таможенной пошлины в соответствии </w:t>
            </w:r>
            <w:r w:rsidRPr="00103325">
              <w:rPr>
                <w:rFonts w:ascii="Times New Roman" w:eastAsia="Times New Roman" w:hAnsi="Times New Roman" w:cs="Times New Roman"/>
                <w:strike/>
                <w:sz w:val="24"/>
                <w:szCs w:val="24"/>
                <w:lang w:eastAsia="ru-RU"/>
              </w:rPr>
              <w:br/>
              <w:t xml:space="preserve">с решениями Правительства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863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Д</w:t>
            </w:r>
            <w:r w:rsidRPr="00103325">
              <w:rPr>
                <w:rFonts w:ascii="Times New Roman" w:eastAsia="Times New Roman" w:hAnsi="Times New Roman" w:cs="Times New Roman"/>
                <w:sz w:val="24"/>
                <w:szCs w:val="24"/>
                <w:lang w:eastAsia="ru-RU"/>
              </w:rPr>
              <w:t xml:space="preserve"> </w:t>
            </w:r>
          </w:p>
        </w:tc>
      </w:tr>
    </w:tbl>
    <w:p w14:paraId="74F5BA2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11F480E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6C010F7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74"/>
        <w:gridCol w:w="8519"/>
        <w:gridCol w:w="446"/>
      </w:tblGrid>
      <w:tr w:rsidR="00103325" w:rsidRPr="00103325" w14:paraId="3ABE59D9"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FBBB00E"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w:t>
            </w:r>
            <w:r w:rsidRPr="00103325">
              <w:rPr>
                <w:rFonts w:ascii="Times New Roman" w:eastAsia="Times New Roman" w:hAnsi="Times New Roman" w:cs="Times New Roman"/>
                <w:b/>
                <w:bCs/>
                <w:strike/>
                <w:sz w:val="24"/>
                <w:szCs w:val="24"/>
                <w:lang w:eastAsia="ru-RU"/>
              </w:rPr>
              <w:br/>
              <w:t>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5E0949"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Наименование</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72DA1"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Код</w:t>
            </w:r>
            <w:r w:rsidRPr="00103325">
              <w:rPr>
                <w:rFonts w:ascii="Times New Roman" w:eastAsia="Times New Roman" w:hAnsi="Times New Roman" w:cs="Times New Roman"/>
                <w:b/>
                <w:bCs/>
                <w:sz w:val="24"/>
                <w:szCs w:val="24"/>
                <w:lang w:eastAsia="ru-RU"/>
              </w:rPr>
              <w:t xml:space="preserve"> </w:t>
            </w:r>
          </w:p>
        </w:tc>
      </w:tr>
      <w:tr w:rsidR="00103325" w:rsidRPr="00103325" w14:paraId="5E66536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389A3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2FA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Тарифная преференция в отношении товаров, происходящих и ввозимых из государств, с которыми установлен режим свободной торговли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9BD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Е</w:t>
            </w:r>
            <w:r w:rsidRPr="00103325">
              <w:rPr>
                <w:rFonts w:ascii="Times New Roman" w:eastAsia="Times New Roman" w:hAnsi="Times New Roman" w:cs="Times New Roman"/>
                <w:sz w:val="24"/>
                <w:szCs w:val="24"/>
                <w:lang w:eastAsia="ru-RU"/>
              </w:rPr>
              <w:t xml:space="preserve"> </w:t>
            </w:r>
          </w:p>
        </w:tc>
      </w:tr>
      <w:tr w:rsidR="00103325" w:rsidRPr="00103325" w14:paraId="61D224A9" w14:textId="77777777" w:rsidTr="00103325">
        <w:trPr>
          <w:trHeight w:val="34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69986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EB8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Льготы в отношении уплаты акцизного налога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97B3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7539AA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5D562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F73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Льготы по уплате акцизного налога не предоставлены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AB3D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w:t>
            </w:r>
            <w:r w:rsidRPr="00103325">
              <w:rPr>
                <w:rFonts w:ascii="Times New Roman" w:eastAsia="Times New Roman" w:hAnsi="Times New Roman" w:cs="Times New Roman"/>
                <w:sz w:val="24"/>
                <w:szCs w:val="24"/>
                <w:lang w:eastAsia="ru-RU"/>
              </w:rPr>
              <w:t xml:space="preserve"> </w:t>
            </w:r>
          </w:p>
        </w:tc>
      </w:tr>
      <w:tr w:rsidR="00103325" w:rsidRPr="00103325" w14:paraId="6102BF0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D6110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64C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Освобождение от уплаты акцизного налога в соответствии </w:t>
            </w:r>
            <w:r w:rsidRPr="00103325">
              <w:rPr>
                <w:rFonts w:ascii="Times New Roman" w:eastAsia="Times New Roman" w:hAnsi="Times New Roman" w:cs="Times New Roman"/>
                <w:strike/>
                <w:sz w:val="24"/>
                <w:szCs w:val="24"/>
                <w:lang w:eastAsia="ru-RU"/>
              </w:rPr>
              <w:br/>
              <w:t xml:space="preserve">с международными соглашениями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03A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А</w:t>
            </w:r>
            <w:r w:rsidRPr="00103325">
              <w:rPr>
                <w:rFonts w:ascii="Times New Roman" w:eastAsia="Times New Roman" w:hAnsi="Times New Roman" w:cs="Times New Roman"/>
                <w:sz w:val="24"/>
                <w:szCs w:val="24"/>
                <w:lang w:eastAsia="ru-RU"/>
              </w:rPr>
              <w:t xml:space="preserve"> </w:t>
            </w:r>
          </w:p>
        </w:tc>
      </w:tr>
      <w:tr w:rsidR="00103325" w:rsidRPr="00103325" w14:paraId="263C7BC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166D9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367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Освобождение от уплаты акцизного налога в соответствии с законами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90F6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Б</w:t>
            </w:r>
            <w:r w:rsidRPr="00103325">
              <w:rPr>
                <w:rFonts w:ascii="Times New Roman" w:eastAsia="Times New Roman" w:hAnsi="Times New Roman" w:cs="Times New Roman"/>
                <w:sz w:val="24"/>
                <w:szCs w:val="24"/>
                <w:lang w:eastAsia="ru-RU"/>
              </w:rPr>
              <w:t xml:space="preserve"> </w:t>
            </w:r>
          </w:p>
        </w:tc>
      </w:tr>
      <w:tr w:rsidR="00103325" w:rsidRPr="00103325" w14:paraId="3AF5023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9659B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1989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Освобождение от уплаты акцизного налога в соответствии с кодексами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496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w:t>
            </w:r>
            <w:r w:rsidRPr="00103325">
              <w:rPr>
                <w:rFonts w:ascii="Times New Roman" w:eastAsia="Times New Roman" w:hAnsi="Times New Roman" w:cs="Times New Roman"/>
                <w:sz w:val="24"/>
                <w:szCs w:val="24"/>
                <w:lang w:eastAsia="ru-RU"/>
              </w:rPr>
              <w:t xml:space="preserve"> </w:t>
            </w:r>
          </w:p>
        </w:tc>
      </w:tr>
      <w:tr w:rsidR="00103325" w:rsidRPr="00103325" w14:paraId="7F14489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46216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F4BB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Освобождение от уплаты акцизного налога в соответствии с решениями Президента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B8C2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Г</w:t>
            </w:r>
            <w:r w:rsidRPr="00103325">
              <w:rPr>
                <w:rFonts w:ascii="Times New Roman" w:eastAsia="Times New Roman" w:hAnsi="Times New Roman" w:cs="Times New Roman"/>
                <w:sz w:val="24"/>
                <w:szCs w:val="24"/>
                <w:lang w:eastAsia="ru-RU"/>
              </w:rPr>
              <w:t xml:space="preserve"> </w:t>
            </w:r>
          </w:p>
        </w:tc>
      </w:tr>
      <w:tr w:rsidR="00103325" w:rsidRPr="00103325" w14:paraId="469EDA3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830D6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F78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Освобождение от уплаты акцизного налога в соответствии с решениями Правительства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F002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Д</w:t>
            </w:r>
            <w:r w:rsidRPr="00103325">
              <w:rPr>
                <w:rFonts w:ascii="Times New Roman" w:eastAsia="Times New Roman" w:hAnsi="Times New Roman" w:cs="Times New Roman"/>
                <w:sz w:val="24"/>
                <w:szCs w:val="24"/>
                <w:lang w:eastAsia="ru-RU"/>
              </w:rPr>
              <w:t xml:space="preserve"> </w:t>
            </w:r>
          </w:p>
        </w:tc>
      </w:tr>
      <w:tr w:rsidR="00103325" w:rsidRPr="00103325" w14:paraId="2460D7C9" w14:textId="77777777" w:rsidTr="00103325">
        <w:trPr>
          <w:trHeight w:val="33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26B8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7AB0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Льготы в отношении уплаты НДС</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C6A9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72D5F3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242F6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F403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Льготы по уплате НДС не предоставлены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3401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w:t>
            </w:r>
            <w:r w:rsidRPr="00103325">
              <w:rPr>
                <w:rFonts w:ascii="Times New Roman" w:eastAsia="Times New Roman" w:hAnsi="Times New Roman" w:cs="Times New Roman"/>
                <w:sz w:val="24"/>
                <w:szCs w:val="24"/>
                <w:lang w:eastAsia="ru-RU"/>
              </w:rPr>
              <w:t xml:space="preserve"> </w:t>
            </w:r>
          </w:p>
        </w:tc>
      </w:tr>
      <w:tr w:rsidR="00103325" w:rsidRPr="00103325" w14:paraId="1B8152A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2AA69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9631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Освобождение от уплаты таможенной пошлины в соответствии </w:t>
            </w:r>
            <w:r w:rsidRPr="00103325">
              <w:rPr>
                <w:rFonts w:ascii="Times New Roman" w:eastAsia="Times New Roman" w:hAnsi="Times New Roman" w:cs="Times New Roman"/>
                <w:strike/>
                <w:sz w:val="24"/>
                <w:szCs w:val="24"/>
                <w:lang w:eastAsia="ru-RU"/>
              </w:rPr>
              <w:br/>
              <w:t xml:space="preserve">с международными соглашениями Республики Узбекистан </w:t>
            </w:r>
            <w:r w:rsidRPr="00103325">
              <w:rPr>
                <w:rFonts w:ascii="Times New Roman" w:eastAsia="Times New Roman" w:hAnsi="Times New Roman" w:cs="Times New Roman"/>
                <w:strike/>
                <w:sz w:val="24"/>
                <w:szCs w:val="24"/>
                <w:lang w:eastAsia="ru-RU"/>
              </w:rPr>
              <w:br/>
              <w:t>(за исключением тарифной преференции, указанной кодом «Е» настоящего пункта)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3BC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А</w:t>
            </w:r>
            <w:r w:rsidRPr="00103325">
              <w:rPr>
                <w:rFonts w:ascii="Times New Roman" w:eastAsia="Times New Roman" w:hAnsi="Times New Roman" w:cs="Times New Roman"/>
                <w:sz w:val="24"/>
                <w:szCs w:val="24"/>
                <w:lang w:eastAsia="ru-RU"/>
              </w:rPr>
              <w:t xml:space="preserve"> </w:t>
            </w:r>
          </w:p>
        </w:tc>
      </w:tr>
      <w:tr w:rsidR="00103325" w:rsidRPr="00103325" w14:paraId="661E76D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B4D93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1BC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Освобождение от уплаты НДС в соответствии с законами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0CE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Б</w:t>
            </w:r>
            <w:r w:rsidRPr="00103325">
              <w:rPr>
                <w:rFonts w:ascii="Times New Roman" w:eastAsia="Times New Roman" w:hAnsi="Times New Roman" w:cs="Times New Roman"/>
                <w:sz w:val="24"/>
                <w:szCs w:val="24"/>
                <w:lang w:eastAsia="ru-RU"/>
              </w:rPr>
              <w:t xml:space="preserve"> </w:t>
            </w:r>
          </w:p>
        </w:tc>
      </w:tr>
      <w:tr w:rsidR="00103325" w:rsidRPr="00103325" w14:paraId="2D342E7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9C116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8360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Освобождение от уплаты НДС в соответствии с кодексами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C69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w:t>
            </w:r>
            <w:r w:rsidRPr="00103325">
              <w:rPr>
                <w:rFonts w:ascii="Times New Roman" w:eastAsia="Times New Roman" w:hAnsi="Times New Roman" w:cs="Times New Roman"/>
                <w:sz w:val="24"/>
                <w:szCs w:val="24"/>
                <w:lang w:eastAsia="ru-RU"/>
              </w:rPr>
              <w:t xml:space="preserve"> </w:t>
            </w:r>
          </w:p>
        </w:tc>
      </w:tr>
      <w:tr w:rsidR="00103325" w:rsidRPr="00103325" w14:paraId="3112F19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5E879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91D7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Освобождение от уплаты НДС в соответствии с решениями Президента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E56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Г</w:t>
            </w:r>
            <w:r w:rsidRPr="00103325">
              <w:rPr>
                <w:rFonts w:ascii="Times New Roman" w:eastAsia="Times New Roman" w:hAnsi="Times New Roman" w:cs="Times New Roman"/>
                <w:sz w:val="24"/>
                <w:szCs w:val="24"/>
                <w:lang w:eastAsia="ru-RU"/>
              </w:rPr>
              <w:t xml:space="preserve"> </w:t>
            </w:r>
          </w:p>
        </w:tc>
      </w:tr>
      <w:tr w:rsidR="00103325" w:rsidRPr="00103325" w14:paraId="63B2143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ECA2D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921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Освобождение от уплаты НДС в соответствии с решениями Правительства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98BD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Д</w:t>
            </w:r>
            <w:r w:rsidRPr="00103325">
              <w:rPr>
                <w:rFonts w:ascii="Times New Roman" w:eastAsia="Times New Roman" w:hAnsi="Times New Roman" w:cs="Times New Roman"/>
                <w:sz w:val="24"/>
                <w:szCs w:val="24"/>
                <w:lang w:eastAsia="ru-RU"/>
              </w:rPr>
              <w:t xml:space="preserve"> </w:t>
            </w:r>
          </w:p>
        </w:tc>
      </w:tr>
      <w:tr w:rsidR="00103325" w:rsidRPr="00103325" w14:paraId="11D7C3B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1BEE8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E85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Тарифная преференция в отношении товаров, происходящих и ввозимых из государств, с которыми установлен режим свободной торговли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95E7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Е</w:t>
            </w:r>
            <w:r w:rsidRPr="00103325">
              <w:rPr>
                <w:rFonts w:ascii="Times New Roman" w:eastAsia="Times New Roman" w:hAnsi="Times New Roman" w:cs="Times New Roman"/>
                <w:sz w:val="24"/>
                <w:szCs w:val="24"/>
                <w:lang w:eastAsia="ru-RU"/>
              </w:rPr>
              <w:t xml:space="preserve"> </w:t>
            </w:r>
          </w:p>
        </w:tc>
      </w:tr>
    </w:tbl>
    <w:p w14:paraId="1D7B897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27564F2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35263E2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172A3C5D"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приложение № 11 внесены изменения на основании</w:t>
      </w:r>
      <w:hyperlink r:id="rId338"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color w:val="000080"/>
          <w:sz w:val="24"/>
          <w:szCs w:val="24"/>
          <w:lang w:eastAsia="ru-RU"/>
        </w:rPr>
        <w:t>.</w:t>
      </w:r>
      <w:r w:rsidRPr="00103325">
        <w:rPr>
          <w:rFonts w:ascii="Times New Roman" w:eastAsia="Times New Roman" w:hAnsi="Times New Roman" w:cs="Times New Roman"/>
          <w:b/>
          <w:bCs/>
          <w:color w:val="FF0000"/>
          <w:sz w:val="24"/>
          <w:szCs w:val="24"/>
          <w:lang w:eastAsia="ru-RU"/>
        </w:rPr>
        <w:t> </w:t>
      </w:r>
      <w:hyperlink r:id="rId339" w:history="1">
        <w:r w:rsidRPr="00103325">
          <w:rPr>
            <w:rFonts w:ascii="Times New Roman" w:eastAsia="Times New Roman" w:hAnsi="Times New Roman" w:cs="Times New Roman"/>
            <w:b/>
            <w:bCs/>
            <w:color w:val="0000FF"/>
            <w:sz w:val="24"/>
            <w:szCs w:val="24"/>
            <w:u w:val="single"/>
            <w:lang w:eastAsia="ru-RU"/>
          </w:rPr>
          <w:t>МЮ № 2773-3 от </w:t>
        </w:r>
      </w:hyperlink>
      <w:hyperlink r:id="rId340" w:history="1">
        <w:r w:rsidRPr="00103325">
          <w:rPr>
            <w:rFonts w:ascii="Times New Roman" w:eastAsia="Times New Roman" w:hAnsi="Times New Roman" w:cs="Times New Roman"/>
            <w:b/>
            <w:bCs/>
            <w:color w:val="0000FF"/>
            <w:sz w:val="24"/>
            <w:szCs w:val="24"/>
            <w:u w:val="single"/>
            <w:lang w:eastAsia="ru-RU"/>
          </w:rPr>
          <w:t>25.02.2019</w:t>
        </w:r>
      </w:hyperlink>
      <w:hyperlink r:id="rId341" w:history="1">
        <w:r w:rsidRPr="00103325">
          <w:rPr>
            <w:rFonts w:ascii="Times New Roman" w:eastAsia="Times New Roman" w:hAnsi="Times New Roman" w:cs="Times New Roman"/>
            <w:b/>
            <w:bCs/>
            <w:color w:val="0000FF"/>
            <w:sz w:val="24"/>
            <w:szCs w:val="24"/>
            <w:u w:val="single"/>
            <w:lang w:eastAsia="ru-RU"/>
          </w:rPr>
          <w:t> г.</w:t>
        </w:r>
      </w:hyperlink>
    </w:p>
    <w:p w14:paraId="4A5A78B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Внесенные изменения на основании МЮ № </w:t>
      </w:r>
      <w:hyperlink r:id="rId342" w:history="1">
        <w:r w:rsidRPr="00103325">
          <w:rPr>
            <w:rFonts w:ascii="Times New Roman" w:eastAsia="Times New Roman" w:hAnsi="Times New Roman" w:cs="Times New Roman"/>
            <w:b/>
            <w:bCs/>
            <w:color w:val="0000FF"/>
            <w:sz w:val="24"/>
            <w:szCs w:val="24"/>
            <w:u w:val="single"/>
            <w:lang w:eastAsia="ru-RU"/>
          </w:rPr>
          <w:t>2773-4 от 29.11.2019г.</w:t>
        </w:r>
      </w:hyperlink>
      <w:r w:rsidRPr="00103325">
        <w:rPr>
          <w:rFonts w:ascii="Times New Roman" w:eastAsia="Times New Roman" w:hAnsi="Times New Roman" w:cs="Times New Roman"/>
          <w:b/>
          <w:bCs/>
          <w:color w:val="FF0000"/>
          <w:sz w:val="24"/>
          <w:szCs w:val="24"/>
          <w:lang w:eastAsia="ru-RU"/>
        </w:rPr>
        <w:t> вступают в силу с 01.01.2020г.</w:t>
      </w:r>
    </w:p>
    <w:p w14:paraId="0BD6CE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p w14:paraId="4AC2B2A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bookmarkStart w:id="80" w:name="ПРИЛОЖЕНИЕ_№_11"/>
      <w:r w:rsidRPr="00103325">
        <w:rPr>
          <w:rFonts w:ascii="Times New Roman" w:eastAsia="Times New Roman" w:hAnsi="Times New Roman" w:cs="Times New Roman"/>
          <w:b/>
          <w:bCs/>
          <w:color w:val="000080"/>
          <w:sz w:val="24"/>
          <w:szCs w:val="24"/>
          <w:lang w:eastAsia="ru-RU"/>
        </w:rPr>
        <w:lastRenderedPageBreak/>
        <w:t xml:space="preserve">ПРИЛОЖЕНИЕ № 11 </w:t>
      </w:r>
      <w:bookmarkEnd w:id="80"/>
    </w:p>
    <w:p w14:paraId="2A4DD17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000080"/>
          <w:sz w:val="24"/>
          <w:szCs w:val="24"/>
          <w:lang w:eastAsia="ru-RU"/>
        </w:rPr>
        <w:t>к Инструкции о порядке заполнения грузовой таможенной декларации</w:t>
      </w:r>
    </w:p>
    <w:p w14:paraId="066ABA8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000080"/>
          <w:sz w:val="24"/>
          <w:szCs w:val="24"/>
          <w:lang w:eastAsia="ru-RU"/>
        </w:rPr>
        <w:t>КЛАССИФИКАТОР особенностей перемещении товаров</w:t>
      </w:r>
    </w:p>
    <w:tbl>
      <w:tblPr>
        <w:tblW w:w="0" w:type="auto"/>
        <w:jc w:val="center"/>
        <w:tblCellMar>
          <w:top w:w="15" w:type="dxa"/>
          <w:left w:w="15" w:type="dxa"/>
          <w:bottom w:w="15" w:type="dxa"/>
          <w:right w:w="15" w:type="dxa"/>
        </w:tblCellMar>
        <w:tblLook w:val="04A0" w:firstRow="1" w:lastRow="0" w:firstColumn="1" w:lastColumn="0" w:noHBand="0" w:noVBand="1"/>
      </w:tblPr>
      <w:tblGrid>
        <w:gridCol w:w="374"/>
        <w:gridCol w:w="8519"/>
        <w:gridCol w:w="446"/>
      </w:tblGrid>
      <w:tr w:rsidR="00103325" w:rsidRPr="00103325" w14:paraId="11883324" w14:textId="77777777" w:rsidTr="00103325">
        <w:trPr>
          <w:trHeight w:val="585"/>
          <w:tblHeade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78261CC"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w:t>
            </w:r>
            <w:r w:rsidRPr="00103325">
              <w:rPr>
                <w:rFonts w:ascii="Times New Roman" w:eastAsia="Times New Roman" w:hAnsi="Times New Roman" w:cs="Times New Roman"/>
                <w:b/>
                <w:bCs/>
                <w:sz w:val="24"/>
                <w:szCs w:val="24"/>
                <w:lang w:eastAsia="ru-RU"/>
              </w:rPr>
              <w:br/>
              <w:t xml:space="preserve">п/п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EB502"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Наименование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30F21"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Код </w:t>
            </w:r>
          </w:p>
        </w:tc>
      </w:tr>
      <w:tr w:rsidR="00103325" w:rsidRPr="00103325" w14:paraId="5C53A836" w14:textId="77777777" w:rsidTr="00103325">
        <w:trPr>
          <w:trHeight w:val="54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1EB0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3DE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в качестве оказания безвозмездной помощи и (или) на благотворительные цели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736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001 </w:t>
            </w:r>
          </w:p>
        </w:tc>
      </w:tr>
      <w:tr w:rsidR="00103325" w:rsidRPr="00103325" w14:paraId="0D710E51" w14:textId="77777777" w:rsidTr="00103325">
        <w:trPr>
          <w:trHeight w:val="2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06915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41F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в качестве гуманитарной помощи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08AA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002 </w:t>
            </w:r>
          </w:p>
        </w:tc>
      </w:tr>
      <w:tr w:rsidR="00103325" w:rsidRPr="00103325" w14:paraId="21CF0666"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53EFF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DC0B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в качестве технической помощи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2AE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003 </w:t>
            </w:r>
          </w:p>
        </w:tc>
      </w:tr>
      <w:tr w:rsidR="00103325" w:rsidRPr="00103325" w14:paraId="1CE46A5D"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E354B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A9BB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передаваемых в качестве дара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9101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004 </w:t>
            </w:r>
          </w:p>
        </w:tc>
      </w:tr>
      <w:tr w:rsidR="00103325" w:rsidRPr="00103325" w14:paraId="0189CB00" w14:textId="77777777" w:rsidTr="00103325">
        <w:trPr>
          <w:trHeight w:val="5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1D127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E589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для ликвидации последствий аварий, катастроф и стихийных бедствий, не подлежащих возврату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AAE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005 </w:t>
            </w:r>
          </w:p>
        </w:tc>
      </w:tr>
      <w:tr w:rsidR="00103325" w:rsidRPr="00103325" w14:paraId="2789AF07" w14:textId="77777777" w:rsidTr="00103325">
        <w:trPr>
          <w:trHeight w:val="55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E3D64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F7B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для ликвидации последствий аварий, катастроф и стихийных бедствий, подлежащих возврату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47DA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105 </w:t>
            </w:r>
          </w:p>
        </w:tc>
      </w:tr>
      <w:tr w:rsidR="00103325" w:rsidRPr="00103325" w14:paraId="1510E0BB" w14:textId="77777777" w:rsidTr="00103325">
        <w:trPr>
          <w:trHeight w:val="5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80C64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663B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Товары, реализуемые по счетам государства, которые включают товары гражданского и военного назначения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751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006 </w:t>
            </w:r>
          </w:p>
        </w:tc>
      </w:tr>
      <w:tr w:rsidR="00103325" w:rsidRPr="00103325" w14:paraId="12442D91" w14:textId="77777777" w:rsidTr="00103325">
        <w:trPr>
          <w:trHeight w:val="112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38A11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D2B0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предметов материально-технического снабжения и снаряжения, топлива, продовольствия и другого имущества, необходимого для нормальной эксплуатации транспортных средств, осуществляющих международные перевозки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100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007 </w:t>
            </w:r>
          </w:p>
        </w:tc>
      </w:tr>
      <w:tr w:rsidR="00103325" w:rsidRPr="00103325" w14:paraId="093D6A05" w14:textId="77777777" w:rsidTr="00103325">
        <w:trPr>
          <w:trHeight w:val="138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94CE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B168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Вывоз предметов материально-технического снабжения и снаряжения, продовольствия и другого имущества за пределы таможенной территории Республики Узбекистан для обеспечения деятельности национальных и арендованных (зафрахтованных) национальными лицами судов, ведущих морской промысел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13C3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008 </w:t>
            </w:r>
          </w:p>
        </w:tc>
      </w:tr>
      <w:tr w:rsidR="00103325" w:rsidRPr="00103325" w14:paraId="27BBB188" w14:textId="77777777" w:rsidTr="00103325">
        <w:trPr>
          <w:trHeight w:val="5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18FC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9B03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Ввоз продукции морского промысла, выловленной отечественными или арендованными (зафрахтованными) отечественными лицами судами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E239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009 </w:t>
            </w:r>
          </w:p>
        </w:tc>
      </w:tr>
      <w:tr w:rsidR="00103325" w:rsidRPr="00103325" w14:paraId="020F4A2E" w14:textId="77777777" w:rsidTr="00103325">
        <w:trPr>
          <w:trHeight w:val="109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69681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ED36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Ввоз выловленной рыбы, морепродуктов, минералов с морского дна и спасенного груза, сгруженных (сгружаемых) с иностранного судна в порту Узбекистана или приобретенных судном Узбекистана в открытом море у иностранного судна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4EFB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109 </w:t>
            </w:r>
          </w:p>
        </w:tc>
      </w:tr>
      <w:tr w:rsidR="00103325" w:rsidRPr="00103325" w14:paraId="78A51EF1" w14:textId="77777777" w:rsidTr="00103325">
        <w:trPr>
          <w:trHeight w:val="113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9D7D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84F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Вывоз топлива и смазочных материалов для бункеровки отечественных транспортных средств или арендованных (зафрахтованных) отечественными лицами судов, находящихся за пределами таможенной территории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F8F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010 </w:t>
            </w:r>
          </w:p>
        </w:tc>
      </w:tr>
      <w:tr w:rsidR="00103325" w:rsidRPr="00103325" w14:paraId="3C34F833" w14:textId="77777777" w:rsidTr="00103325">
        <w:trPr>
          <w:trHeight w:val="111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1A103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FFF6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Вывоз товаров для обеспечения функционирования посольств, консульств, представительств при международных организациях и иных официальных представительств Республики Узбекистан за рубежом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9103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012 </w:t>
            </w:r>
          </w:p>
        </w:tc>
      </w:tr>
      <w:tr w:rsidR="00103325" w:rsidRPr="00103325" w14:paraId="40D0BA25" w14:textId="77777777" w:rsidTr="00103325">
        <w:trPr>
          <w:trHeight w:val="85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227E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51CF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Ввоз товаров для обеспечения функционирования посольств, консульств и иных официальных представительств иностранных государств, представительств международных организаций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90D1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013 </w:t>
            </w:r>
          </w:p>
        </w:tc>
      </w:tr>
      <w:tr w:rsidR="00103325" w:rsidRPr="00103325" w14:paraId="7F7603F3" w14:textId="77777777" w:rsidTr="00103325">
        <w:trPr>
          <w:trHeight w:val="81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281FE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120A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Товары, вывозимые из Республики Узбекистан предприятиями для</w:t>
            </w:r>
            <w:r w:rsidRPr="00103325">
              <w:rPr>
                <w:rFonts w:ascii="Times New Roman" w:eastAsia="Times New Roman" w:hAnsi="Times New Roman" w:cs="Times New Roman"/>
                <w:sz w:val="24"/>
                <w:szCs w:val="24"/>
                <w:lang w:eastAsia="ru-RU"/>
              </w:rPr>
              <w:br/>
              <w:t xml:space="preserve">личного пользования узбекского персонала, осуществляющего различные виды работ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C65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042 </w:t>
            </w:r>
          </w:p>
        </w:tc>
      </w:tr>
      <w:tr w:rsidR="00103325" w:rsidRPr="00103325" w14:paraId="2A1F521C"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D827A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A5A9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Товары, вывозимые из Республики Узбекистан для обеспечения деятельности коммерческих и некоммерческих организации Республики Узбекистан или находящихся в ведении предприятий и организаций Республики Узбекистан, </w:t>
            </w:r>
            <w:r w:rsidRPr="00103325">
              <w:rPr>
                <w:rFonts w:ascii="Times New Roman" w:eastAsia="Times New Roman" w:hAnsi="Times New Roman" w:cs="Times New Roman"/>
                <w:sz w:val="24"/>
                <w:szCs w:val="24"/>
                <w:lang w:eastAsia="ru-RU"/>
              </w:rPr>
              <w:lastRenderedPageBreak/>
              <w:t xml:space="preserve">расположенных за пределами Республики Узбекистан (за исключением пункта 13 данного приложения)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5DD7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xml:space="preserve">043 </w:t>
            </w:r>
          </w:p>
        </w:tc>
      </w:tr>
      <w:tr w:rsidR="00103325" w:rsidRPr="00103325" w14:paraId="55F29FA1"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9DD5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B44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Вывоз товаров хозяйствующими субъектами Республики Узбекистан в адрес учрежденных ими предприятий за рубежом (торговых домов, представительств, предприятий) на основе контрактов (договоров), за исключением консигнационных, а также на бесконтрактной основе (образцы товаров, а также имущество для собственных нужд поставляемые в адрес предприятии за рубежом)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3EA9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055 </w:t>
            </w:r>
          </w:p>
        </w:tc>
      </w:tr>
      <w:tr w:rsidR="00103325" w:rsidRPr="00103325" w14:paraId="4FD0E76C"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E2D2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B0AC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Ввоз товаров в качестве вклада в уставный фонд предприятий с иностранными инвестициями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EDC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014 </w:t>
            </w:r>
          </w:p>
        </w:tc>
      </w:tr>
      <w:tr w:rsidR="00103325" w:rsidRPr="00103325" w14:paraId="553B1D9D"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4AEA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0C9F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Вывоз товаров в качестве инвестиций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4B71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015 </w:t>
            </w:r>
          </w:p>
        </w:tc>
      </w:tr>
      <w:tr w:rsidR="00103325" w:rsidRPr="00103325" w14:paraId="3C8E2EFC"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EBE4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1B0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Вывоз товаров собственного производства предприятий с и иностранными инвестициями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F03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027 </w:t>
            </w:r>
          </w:p>
        </w:tc>
      </w:tr>
      <w:tr w:rsidR="00103325" w:rsidRPr="00103325" w14:paraId="723CE115"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5AD52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33F0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в счет дивидендов от инвестиционной деятельности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B14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033 </w:t>
            </w:r>
          </w:p>
        </w:tc>
      </w:tr>
      <w:tr w:rsidR="00103325" w:rsidRPr="00103325" w14:paraId="2AE5E99E"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493EA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8E6A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оборудования, сырья и материалов для комплектных объектов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949A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011 </w:t>
            </w:r>
          </w:p>
        </w:tc>
      </w:tr>
      <w:tr w:rsidR="00103325" w:rsidRPr="00103325" w14:paraId="01CAE394"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401B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CEE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национальной валюты (кроме используемой для нумизматических целей), ценных бумаг, банкнот и монет, выпущенных в обращение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0D14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016 </w:t>
            </w:r>
          </w:p>
        </w:tc>
      </w:tr>
      <w:tr w:rsidR="00103325" w:rsidRPr="00103325" w14:paraId="562577DB"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F895C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36D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национальной валюты (кроме используемой для нумизматических целей), ценных бумаг, банкнот и монет, не находящихся в обращении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69E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116 </w:t>
            </w:r>
          </w:p>
        </w:tc>
      </w:tr>
      <w:tr w:rsidR="00103325" w:rsidRPr="00103325" w14:paraId="7C56556E"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673DE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436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иностранной валюты (кроме используемой для нумизматических целей), ценных бумаг, банкнот и монет, выпущенных в обращение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5314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017 </w:t>
            </w:r>
          </w:p>
        </w:tc>
      </w:tr>
      <w:tr w:rsidR="00103325" w:rsidRPr="00103325" w14:paraId="330189C8"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71869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A390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иностранной валюты (кроме используемой для нумизматических целей), ценных бумаг, банкнот и монет, не находящихся в обращении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8E6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117 </w:t>
            </w:r>
          </w:p>
        </w:tc>
      </w:tr>
      <w:tr w:rsidR="00103325" w:rsidRPr="00103325" w14:paraId="662D5CEE"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D0F98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6A52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немонетарного золота, драгоценных металлов, которые не выступают в качестве платежного средства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61E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065 </w:t>
            </w:r>
          </w:p>
        </w:tc>
      </w:tr>
      <w:tr w:rsidR="00103325" w:rsidRPr="00103325" w14:paraId="74A4813B"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55312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F570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монетарного золота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546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165 </w:t>
            </w:r>
          </w:p>
        </w:tc>
      </w:tr>
      <w:tr w:rsidR="00103325" w:rsidRPr="00103325" w14:paraId="2CEEABAF"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5FEAB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032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Товары, поставляемые в счет залога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14D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034 </w:t>
            </w:r>
          </w:p>
        </w:tc>
      </w:tr>
      <w:tr w:rsidR="00103325" w:rsidRPr="00103325" w14:paraId="0A0BE65C"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B3D1A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4032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в рамках гарантийного обслуживания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128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018 </w:t>
            </w:r>
          </w:p>
        </w:tc>
      </w:tr>
      <w:tr w:rsidR="00103325" w:rsidRPr="00103325" w14:paraId="127DF256"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59116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24F6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возвращаемых по рекламации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17AE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039 </w:t>
            </w:r>
          </w:p>
        </w:tc>
      </w:tr>
      <w:tr w:rsidR="00103325" w:rsidRPr="00103325" w14:paraId="78EF730B"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C682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B82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Ошибочная поставка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3951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019 </w:t>
            </w:r>
          </w:p>
        </w:tc>
      </w:tr>
      <w:tr w:rsidR="00103325" w:rsidRPr="00103325" w14:paraId="57AE1422"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51D69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216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Выставочные экспонаты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36A6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021 </w:t>
            </w:r>
          </w:p>
        </w:tc>
      </w:tr>
      <w:tr w:rsidR="00103325" w:rsidRPr="00103325" w14:paraId="01801C42"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C472D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BA95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Рекламные материалы и сувениры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DC6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022 </w:t>
            </w:r>
          </w:p>
        </w:tc>
      </w:tr>
      <w:tr w:rsidR="00103325" w:rsidRPr="00103325" w14:paraId="47FDAD25"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C8B9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25C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для зрелищных и спортивных мероприятий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99D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026 </w:t>
            </w:r>
          </w:p>
        </w:tc>
      </w:tr>
      <w:tr w:rsidR="00103325" w:rsidRPr="00103325" w14:paraId="1B882BBA"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9E841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25BC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в качестве проб и образцов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B464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031 </w:t>
            </w:r>
          </w:p>
        </w:tc>
      </w:tr>
      <w:tr w:rsidR="00103325" w:rsidRPr="00103325" w14:paraId="7CD78D01"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2024C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37BA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многооборотной тары, подлежащей возврату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FFE3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028 </w:t>
            </w:r>
          </w:p>
        </w:tc>
      </w:tr>
      <w:tr w:rsidR="00103325" w:rsidRPr="00103325" w14:paraId="7A9DC80C"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44949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82D6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физическими лицами товаров, не предназначенных для производственной или иной коммерческой деятельности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68E1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029 </w:t>
            </w:r>
          </w:p>
        </w:tc>
      </w:tr>
      <w:tr w:rsidR="00103325" w:rsidRPr="00103325" w14:paraId="755A9E8D"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2107B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73E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физическими лицами товаров для производственной деятельности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27B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129 </w:t>
            </w:r>
          </w:p>
        </w:tc>
      </w:tr>
      <w:tr w:rsidR="00103325" w:rsidRPr="00103325" w14:paraId="7C668C61" w14:textId="77777777" w:rsidTr="00103325">
        <w:trPr>
          <w:trHeight w:val="611"/>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0816F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A5FB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Перемещение физическими лицами товаров для коммерческой</w:t>
            </w:r>
            <w:r w:rsidRPr="00103325">
              <w:rPr>
                <w:rFonts w:ascii="Times New Roman" w:eastAsia="Times New Roman" w:hAnsi="Times New Roman" w:cs="Times New Roman"/>
                <w:sz w:val="24"/>
                <w:szCs w:val="24"/>
                <w:lang w:eastAsia="ru-RU"/>
              </w:rPr>
              <w:br/>
              <w:t xml:space="preserve">деятельности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AAFA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229 </w:t>
            </w:r>
          </w:p>
        </w:tc>
      </w:tr>
      <w:tr w:rsidR="00103325" w:rsidRPr="00103325" w14:paraId="6669CE8D"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52469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E0A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Товары, перемещаемые в рамках консигнационных соглашений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DBC6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025 </w:t>
            </w:r>
          </w:p>
        </w:tc>
      </w:tr>
      <w:tr w:rsidR="00103325" w:rsidRPr="00103325" w14:paraId="1580B973"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25DA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2DF4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в рамках производственной кооперации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168F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035 </w:t>
            </w:r>
          </w:p>
        </w:tc>
      </w:tr>
      <w:tr w:rsidR="00103325" w:rsidRPr="00103325" w14:paraId="72434F9D"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65738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EC0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с предоставлением льгот по таможенным платежам в рамках Программы локализация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C6AF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057 </w:t>
            </w:r>
          </w:p>
        </w:tc>
      </w:tr>
      <w:tr w:rsidR="00103325" w:rsidRPr="00103325" w14:paraId="659500DD"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5234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xml:space="preserve">44.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B0D1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в счет индивидуальных кредитных соглашений, заключенных под гарантии Правительства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4EC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037 </w:t>
            </w:r>
          </w:p>
        </w:tc>
      </w:tr>
      <w:tr w:rsidR="00103325" w:rsidRPr="00103325" w14:paraId="7775D78F"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4F16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F20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Вывоз товаров, полученных в результате переработки сырья, закупленного иностранными лицами на территории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0FF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038 </w:t>
            </w:r>
          </w:p>
        </w:tc>
      </w:tr>
      <w:tr w:rsidR="00103325" w:rsidRPr="00103325" w14:paraId="6DB6BB13"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DB85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9C95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Условный выпуск товаров в отношении, которых не представлены необходимые документы (за исключением сертификата соответствия и иных документов разрешительного характера)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1982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036 </w:t>
            </w:r>
          </w:p>
        </w:tc>
      </w:tr>
      <w:tr w:rsidR="00103325" w:rsidRPr="00103325" w14:paraId="08AAD295"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633C9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FD0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Условный выпуск товаров в отношении, которых были уплачены таможенные платежи на основе определения условной таможенной стоимости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8BB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058 </w:t>
            </w:r>
          </w:p>
        </w:tc>
      </w:tr>
      <w:tr w:rsidR="00103325" w:rsidRPr="00103325" w14:paraId="2C05C1E3"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5D60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5DBE7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Пункт 48 утратит силу на основании МЮ № </w:t>
            </w:r>
            <w:hyperlink r:id="rId343" w:history="1">
              <w:r w:rsidRPr="00103325">
                <w:rPr>
                  <w:rFonts w:ascii="Times New Roman" w:eastAsia="Times New Roman" w:hAnsi="Times New Roman" w:cs="Times New Roman"/>
                  <w:b/>
                  <w:bCs/>
                  <w:color w:val="0000FF"/>
                  <w:sz w:val="24"/>
                  <w:szCs w:val="24"/>
                  <w:u w:val="single"/>
                  <w:lang w:eastAsia="ru-RU"/>
                </w:rPr>
                <w:t>2773-4 от 29.11.2019г.</w:t>
              </w:r>
            </w:hyperlink>
            <w:r w:rsidRPr="00103325">
              <w:rPr>
                <w:rFonts w:ascii="Times New Roman" w:eastAsia="Times New Roman" w:hAnsi="Times New Roman" w:cs="Times New Roman"/>
                <w:b/>
                <w:bCs/>
                <w:color w:val="FF0000"/>
                <w:sz w:val="24"/>
                <w:szCs w:val="24"/>
                <w:lang w:eastAsia="ru-RU"/>
              </w:rPr>
              <w:t> вступают в силу с 01.01.2020г.</w:t>
            </w:r>
          </w:p>
          <w:p w14:paraId="3860DA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9E25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7E2A334"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3EBE9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2D0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Условный выпуск товаров в связи с оформлением в соответствии с таможенным режимом выпуска для свободного обращения (импорт) с предоставлением отсрочки или рассрочки уплаты таможенных платежей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D42D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079 </w:t>
            </w:r>
          </w:p>
        </w:tc>
      </w:tr>
      <w:tr w:rsidR="00103325" w:rsidRPr="00103325" w14:paraId="05F34514"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C9BC6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ECB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Товары, не являющиеся объектами внешнеторговой купли-продажи или мены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617C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044 </w:t>
            </w:r>
          </w:p>
        </w:tc>
      </w:tr>
      <w:tr w:rsidR="00103325" w:rsidRPr="00103325" w14:paraId="0CC36C70"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ADB1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7801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Перемещение товаров в рамках соглашений о разделе продукций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DEC1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062 </w:t>
            </w:r>
          </w:p>
        </w:tc>
      </w:tr>
      <w:tr w:rsidR="00103325" w:rsidRPr="00103325" w14:paraId="080CE129"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23B1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BE1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Носители информации с записанным на них программным обеспечением, разработанным для нужд конкретного клиента, либо оригинальные произведения любого типа, поддающиеся идентификации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0BDC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070 </w:t>
            </w:r>
          </w:p>
        </w:tc>
      </w:tr>
      <w:tr w:rsidR="00103325" w:rsidRPr="00103325" w14:paraId="16E4F31B"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126A2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4577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Товары, на которые ранее были представлены временные ГТД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0D5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071 </w:t>
            </w:r>
          </w:p>
        </w:tc>
      </w:tr>
      <w:tr w:rsidR="00103325" w:rsidRPr="00103325" w14:paraId="551B6CC2"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84F09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AE9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Ввоз товаров для осуществления ремонта под таможенным режимом переработка на таможенной территории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2F3B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040 </w:t>
            </w:r>
          </w:p>
        </w:tc>
      </w:tr>
      <w:tr w:rsidR="00103325" w:rsidRPr="00103325" w14:paraId="33CCA4B4"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82831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CEE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Товары, отремонтированные под таможенным режимом переработки па таможенной территории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6FC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140 </w:t>
            </w:r>
          </w:p>
        </w:tc>
      </w:tr>
      <w:tr w:rsidR="00103325" w:rsidRPr="00103325" w14:paraId="5E46D634"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CD766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8915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Вывоз товаров для осуществления ремонта под таможенным режимом переработки вне таможенной территории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FCDA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080 </w:t>
            </w:r>
          </w:p>
        </w:tc>
      </w:tr>
      <w:tr w:rsidR="00103325" w:rsidRPr="00103325" w14:paraId="62669A6F"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9477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C70D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Товары, отремонтированные под таможенным режимом переработки вне таможенной территории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4FC5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180 </w:t>
            </w:r>
          </w:p>
        </w:tc>
      </w:tr>
      <w:tr w:rsidR="00103325" w:rsidRPr="00103325" w14:paraId="6240B749"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53F6F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70F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Ввоз товаров в таможенном режиме переработки на таможенной территории, за исключением ремонта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E6FB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054 </w:t>
            </w:r>
          </w:p>
        </w:tc>
      </w:tr>
      <w:tr w:rsidR="00103325" w:rsidRPr="00103325" w14:paraId="039B6316"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7C455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1E0F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Продукты переработки, полученные в результате переработки товаров, помещенных иод таможенный режим переработки после таможенного режима переработки на таможенной территории, за исключением ремонта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4AEE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154 </w:t>
            </w:r>
          </w:p>
        </w:tc>
      </w:tr>
      <w:tr w:rsidR="00103325" w:rsidRPr="00103325" w14:paraId="608D9446"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34E7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AFA4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Вывоз товаров в таможенном режиме переработки вне таможенной территории, за исключением ремонта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4600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084 </w:t>
            </w:r>
          </w:p>
        </w:tc>
      </w:tr>
      <w:tr w:rsidR="00103325" w:rsidRPr="00103325" w14:paraId="5CCCF826"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27E2B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5B9B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Продукты переработки, полученные в результате переработки товаров, помещенных иод таможенный режим переработки после таможенного режима переработки вне таможенной территории, за исключением ремонта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B13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184 </w:t>
            </w:r>
          </w:p>
        </w:tc>
      </w:tr>
      <w:tr w:rsidR="00103325" w:rsidRPr="00103325" w14:paraId="038BF662"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E58BB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1CD9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Отходы, образовавшиеся в результате переработки товаров вне таможенной территории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D063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284 </w:t>
            </w:r>
          </w:p>
        </w:tc>
      </w:tr>
      <w:tr w:rsidR="00103325" w:rsidRPr="00103325" w14:paraId="554F29DB"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B77B2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0C26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Отходы, образовавшиеся в результате переработки товаров на таможенной территории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D14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254 </w:t>
            </w:r>
          </w:p>
        </w:tc>
      </w:tr>
      <w:tr w:rsidR="00103325" w:rsidRPr="00103325" w14:paraId="0686D1E4"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9059D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83F3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Остатки, образовавшиеся в результате переработки вне таможенной территории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445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384 </w:t>
            </w:r>
          </w:p>
        </w:tc>
      </w:tr>
      <w:tr w:rsidR="00103325" w:rsidRPr="00103325" w14:paraId="63ED48E1"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D2ED3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6253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Остатки, образовавшиеся в результате переработки товаров на таможенной территории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315D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354 </w:t>
            </w:r>
          </w:p>
        </w:tc>
      </w:tr>
      <w:tr w:rsidR="00103325" w:rsidRPr="00103325" w14:paraId="3038C2CB"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111BC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0AF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Обратный вывоз товаров после таможенного режима беспошлинной торговли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146A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047 </w:t>
            </w:r>
          </w:p>
        </w:tc>
      </w:tr>
      <w:tr w:rsidR="00103325" w:rsidRPr="00103325" w14:paraId="14DD63C8"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95A5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lastRenderedPageBreak/>
              <w:t>66.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06DBA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Вывоз товаров со свободных складов за пределы территории Республики Узбекистан</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256D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050</w:t>
            </w:r>
            <w:r w:rsidRPr="00103325">
              <w:rPr>
                <w:rFonts w:ascii="Times New Roman" w:eastAsia="Times New Roman" w:hAnsi="Times New Roman" w:cs="Times New Roman"/>
                <w:sz w:val="24"/>
                <w:szCs w:val="24"/>
                <w:lang w:eastAsia="ru-RU"/>
              </w:rPr>
              <w:t xml:space="preserve"> </w:t>
            </w:r>
          </w:p>
        </w:tc>
      </w:tr>
      <w:tr w:rsidR="00103325" w:rsidRPr="00103325" w14:paraId="0C47D12B"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49AB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A93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FF0000"/>
                <w:sz w:val="24"/>
                <w:szCs w:val="24"/>
                <w:lang w:eastAsia="ru-RU"/>
              </w:rPr>
              <w:t xml:space="preserve">Утратило силу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2868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tc>
      </w:tr>
      <w:tr w:rsidR="00103325" w:rsidRPr="00103325" w14:paraId="3B8AEFEA"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A3012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CF9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Вывоз товаров за пределы территории Республики Узбекистан</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0FF0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050</w:t>
            </w:r>
          </w:p>
        </w:tc>
      </w:tr>
      <w:tr w:rsidR="00103325" w:rsidRPr="00103325" w14:paraId="268474C4"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22B6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BD6C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Вывоз товаров со свободных складов на территорию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F0DE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051 </w:t>
            </w:r>
          </w:p>
        </w:tc>
      </w:tr>
      <w:tr w:rsidR="00103325" w:rsidRPr="00103325" w14:paraId="47CFD7D2"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28052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E333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Вывоз за пределы Республики Узбекистан иностранных товаров, ранее помещенных в свободную таможенную зону, в неизмененном виде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E93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074 </w:t>
            </w:r>
          </w:p>
        </w:tc>
      </w:tr>
      <w:tr w:rsidR="00103325" w:rsidRPr="00103325" w14:paraId="45EC9C4E"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B9763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E0CC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Вывоз за пределы Республики Узбекистан товаров Узбекистана, ранее помещенных в свободную таможенную зону, в неизмененном виде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4B8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174 </w:t>
            </w:r>
          </w:p>
        </w:tc>
      </w:tr>
      <w:tr w:rsidR="00103325" w:rsidRPr="00103325" w14:paraId="51013A92"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13533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FC13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Вывоз за пределы Республики Узбекистан товаров, произведенных в свободной таможенной зоне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42D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274 </w:t>
            </w:r>
          </w:p>
        </w:tc>
      </w:tr>
      <w:tr w:rsidR="00103325" w:rsidRPr="00103325" w14:paraId="5B222A18"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30D5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69F7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Ввоз на таможенную территорию Республики Узбекистан иностранных товаров, ранее ввезенных в свободную таможенную зону, в неизмененном виде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419C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075 </w:t>
            </w:r>
          </w:p>
        </w:tc>
      </w:tr>
      <w:tr w:rsidR="00103325" w:rsidRPr="00103325" w14:paraId="5F570B7B"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8B5CC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75A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Ввоз на таможенную территорию Республики Узбекистан товаров Узбекистана, ранее ввезенных в свободную таможенную зону, в неизмененном виде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C8AB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175 </w:t>
            </w:r>
          </w:p>
        </w:tc>
      </w:tr>
      <w:tr w:rsidR="00103325" w:rsidRPr="00103325" w14:paraId="2953E18D"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6059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50D2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Ввоз на таможенную территорию Республики Узбекистан товаров, произведенных на свободной таможенной зоне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AB15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275 </w:t>
            </w:r>
          </w:p>
        </w:tc>
      </w:tr>
      <w:tr w:rsidR="00103325" w:rsidRPr="00103325" w14:paraId="7D1C0076"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200B6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131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Реэкспорт товаров, ранее помещенных под таможенные режимы временное хранение и (или) таможенный склад (за исключением случаев, когда они ранее были помещены под иные таможенные режимы)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BD9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078 </w:t>
            </w:r>
          </w:p>
        </w:tc>
      </w:tr>
    </w:tbl>
    <w:p w14:paraId="364AB67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6B47AA8E" w14:textId="77777777" w:rsidR="00103325" w:rsidRPr="00103325" w:rsidRDefault="00103325" w:rsidP="00103325">
      <w:pPr>
        <w:spacing w:before="454" w:after="0" w:line="240" w:lineRule="atLeast"/>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3766FEED" w14:textId="77777777" w:rsidR="00103325" w:rsidRPr="00103325" w:rsidRDefault="00103325" w:rsidP="00103325">
      <w:pPr>
        <w:spacing w:before="454" w:after="0" w:line="240" w:lineRule="atLeast"/>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80"/>
          <w:sz w:val="24"/>
          <w:szCs w:val="24"/>
          <w:lang w:eastAsia="ru-RU"/>
        </w:rPr>
        <w:t>ПРИЛОЖЕНИЕ № 11</w:t>
      </w:r>
      <w:r w:rsidRPr="00103325">
        <w:rPr>
          <w:rFonts w:ascii="Times New Roman" w:eastAsia="Times New Roman" w:hAnsi="Times New Roman" w:cs="Times New Roman"/>
          <w:strike/>
          <w:color w:val="000080"/>
          <w:sz w:val="24"/>
          <w:szCs w:val="24"/>
          <w:lang w:eastAsia="ru-RU"/>
        </w:rPr>
        <w:br/>
        <w:t xml:space="preserve">к </w:t>
      </w:r>
      <w:hyperlink r:id="rId344" w:history="1">
        <w:r w:rsidRPr="00103325">
          <w:rPr>
            <w:rFonts w:ascii="Times New Roman" w:eastAsia="Times New Roman" w:hAnsi="Times New Roman" w:cs="Times New Roman"/>
            <w:strike/>
            <w:color w:val="0000FF"/>
            <w:sz w:val="24"/>
            <w:szCs w:val="24"/>
            <w:u w:val="single"/>
            <w:lang w:eastAsia="ru-RU"/>
          </w:rPr>
          <w:t>Инструкции</w:t>
        </w:r>
      </w:hyperlink>
      <w:r w:rsidRPr="00103325">
        <w:rPr>
          <w:rFonts w:ascii="Times New Roman" w:eastAsia="Times New Roman" w:hAnsi="Times New Roman" w:cs="Times New Roman"/>
          <w:strike/>
          <w:color w:val="000080"/>
          <w:sz w:val="24"/>
          <w:szCs w:val="24"/>
          <w:lang w:eastAsia="ru-RU"/>
        </w:rPr>
        <w:t xml:space="preserve"> о порядке заполнения грузовой таможенной декларации</w:t>
      </w:r>
    </w:p>
    <w:p w14:paraId="054E8EF6" w14:textId="77777777" w:rsidR="00103325" w:rsidRPr="00103325" w:rsidRDefault="00103325" w:rsidP="00103325">
      <w:pPr>
        <w:spacing w:before="283"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color w:val="000080"/>
          <w:sz w:val="24"/>
          <w:szCs w:val="24"/>
          <w:lang w:eastAsia="ru-RU"/>
        </w:rPr>
        <w:t xml:space="preserve">КЛАССИФИКАТОР </w:t>
      </w:r>
      <w:r w:rsidRPr="00103325">
        <w:rPr>
          <w:rFonts w:ascii="Times New Roman" w:eastAsia="Times New Roman" w:hAnsi="Times New Roman" w:cs="Times New Roman"/>
          <w:b/>
          <w:bCs/>
          <w:strike/>
          <w:color w:val="000080"/>
          <w:sz w:val="24"/>
          <w:szCs w:val="24"/>
          <w:lang w:eastAsia="ru-RU"/>
        </w:rPr>
        <w:br/>
        <w:t>особенностей перемещения товаров</w:t>
      </w:r>
    </w:p>
    <w:p w14:paraId="31CF241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74"/>
        <w:gridCol w:w="8519"/>
        <w:gridCol w:w="446"/>
      </w:tblGrid>
      <w:tr w:rsidR="00103325" w:rsidRPr="00103325" w14:paraId="34D4CC64"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2A7A2EC"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w:t>
            </w:r>
            <w:r w:rsidRPr="00103325">
              <w:rPr>
                <w:rFonts w:ascii="Times New Roman" w:eastAsia="Times New Roman" w:hAnsi="Times New Roman" w:cs="Times New Roman"/>
                <w:b/>
                <w:bCs/>
                <w:strike/>
                <w:sz w:val="24"/>
                <w:szCs w:val="24"/>
                <w:lang w:eastAsia="ru-RU"/>
              </w:rPr>
              <w:br/>
              <w:t>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223684"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Наименование</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22651"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Код</w:t>
            </w:r>
            <w:r w:rsidRPr="00103325">
              <w:rPr>
                <w:rFonts w:ascii="Times New Roman" w:eastAsia="Times New Roman" w:hAnsi="Times New Roman" w:cs="Times New Roman"/>
                <w:b/>
                <w:bCs/>
                <w:sz w:val="24"/>
                <w:szCs w:val="24"/>
                <w:lang w:eastAsia="ru-RU"/>
              </w:rPr>
              <w:t xml:space="preserve"> </w:t>
            </w:r>
          </w:p>
        </w:tc>
      </w:tr>
      <w:tr w:rsidR="00103325" w:rsidRPr="00103325" w14:paraId="2DC33BC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2B1DF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D58D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в качестве оказания безвозмездной помощи и (или) на благотворительные цели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706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001</w:t>
            </w:r>
            <w:r w:rsidRPr="00103325">
              <w:rPr>
                <w:rFonts w:ascii="Times New Roman" w:eastAsia="Times New Roman" w:hAnsi="Times New Roman" w:cs="Times New Roman"/>
                <w:sz w:val="24"/>
                <w:szCs w:val="24"/>
                <w:lang w:eastAsia="ru-RU"/>
              </w:rPr>
              <w:t xml:space="preserve"> </w:t>
            </w:r>
          </w:p>
        </w:tc>
      </w:tr>
      <w:tr w:rsidR="00103325" w:rsidRPr="00103325" w14:paraId="0775712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5D7FE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4D64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в качестве гуманитарной помощи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9F7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002</w:t>
            </w:r>
            <w:r w:rsidRPr="00103325">
              <w:rPr>
                <w:rFonts w:ascii="Times New Roman" w:eastAsia="Times New Roman" w:hAnsi="Times New Roman" w:cs="Times New Roman"/>
                <w:sz w:val="24"/>
                <w:szCs w:val="24"/>
                <w:lang w:eastAsia="ru-RU"/>
              </w:rPr>
              <w:t xml:space="preserve"> </w:t>
            </w:r>
          </w:p>
        </w:tc>
      </w:tr>
      <w:tr w:rsidR="00103325" w:rsidRPr="00103325" w14:paraId="2C8F6B4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F82F0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E6C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в качестве технической помощи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E183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003</w:t>
            </w:r>
            <w:r w:rsidRPr="00103325">
              <w:rPr>
                <w:rFonts w:ascii="Times New Roman" w:eastAsia="Times New Roman" w:hAnsi="Times New Roman" w:cs="Times New Roman"/>
                <w:sz w:val="24"/>
                <w:szCs w:val="24"/>
                <w:lang w:eastAsia="ru-RU"/>
              </w:rPr>
              <w:t xml:space="preserve"> </w:t>
            </w:r>
          </w:p>
        </w:tc>
      </w:tr>
      <w:tr w:rsidR="00103325" w:rsidRPr="00103325" w14:paraId="043FDAC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51240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CEE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передаваемых в качестве дара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6308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004</w:t>
            </w:r>
            <w:r w:rsidRPr="00103325">
              <w:rPr>
                <w:rFonts w:ascii="Times New Roman" w:eastAsia="Times New Roman" w:hAnsi="Times New Roman" w:cs="Times New Roman"/>
                <w:sz w:val="24"/>
                <w:szCs w:val="24"/>
                <w:lang w:eastAsia="ru-RU"/>
              </w:rPr>
              <w:t xml:space="preserve"> </w:t>
            </w:r>
          </w:p>
        </w:tc>
      </w:tr>
      <w:tr w:rsidR="00103325" w:rsidRPr="00103325" w14:paraId="2BCAE35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0B833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C17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для ликвидации последствий аварий, катастроф и стихийных бедствий, не подлежащих возврату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5BB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005</w:t>
            </w:r>
            <w:r w:rsidRPr="00103325">
              <w:rPr>
                <w:rFonts w:ascii="Times New Roman" w:eastAsia="Times New Roman" w:hAnsi="Times New Roman" w:cs="Times New Roman"/>
                <w:sz w:val="24"/>
                <w:szCs w:val="24"/>
                <w:lang w:eastAsia="ru-RU"/>
              </w:rPr>
              <w:t xml:space="preserve"> </w:t>
            </w:r>
          </w:p>
        </w:tc>
      </w:tr>
      <w:tr w:rsidR="00103325" w:rsidRPr="00103325" w14:paraId="372814F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180AF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AC6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для ликвидации последствий аварий, катастроф и стихийных бедствий, подлежащих возврату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3F22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105</w:t>
            </w:r>
            <w:r w:rsidRPr="00103325">
              <w:rPr>
                <w:rFonts w:ascii="Times New Roman" w:eastAsia="Times New Roman" w:hAnsi="Times New Roman" w:cs="Times New Roman"/>
                <w:sz w:val="24"/>
                <w:szCs w:val="24"/>
                <w:lang w:eastAsia="ru-RU"/>
              </w:rPr>
              <w:t xml:space="preserve"> </w:t>
            </w:r>
          </w:p>
        </w:tc>
      </w:tr>
      <w:tr w:rsidR="00103325" w:rsidRPr="00103325" w14:paraId="039211D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7B8AA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7ABC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Товары, реализуемые по счетам государства, которые включают товары гражданского и военного назначения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AAAB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006</w:t>
            </w:r>
            <w:r w:rsidRPr="00103325">
              <w:rPr>
                <w:rFonts w:ascii="Times New Roman" w:eastAsia="Times New Roman" w:hAnsi="Times New Roman" w:cs="Times New Roman"/>
                <w:sz w:val="24"/>
                <w:szCs w:val="24"/>
                <w:lang w:eastAsia="ru-RU"/>
              </w:rPr>
              <w:t xml:space="preserve"> </w:t>
            </w:r>
          </w:p>
        </w:tc>
      </w:tr>
      <w:tr w:rsidR="00103325" w:rsidRPr="00103325" w14:paraId="115EAC5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5C42D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lastRenderedPageBreak/>
              <w:t>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18BF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Перемещение предметов материально-технического снабжения </w:t>
            </w:r>
            <w:r w:rsidRPr="00103325">
              <w:rPr>
                <w:rFonts w:ascii="Times New Roman" w:eastAsia="Times New Roman" w:hAnsi="Times New Roman" w:cs="Times New Roman"/>
                <w:strike/>
                <w:sz w:val="24"/>
                <w:szCs w:val="24"/>
                <w:lang w:eastAsia="ru-RU"/>
              </w:rPr>
              <w:br/>
              <w:t>и снаряжения, топлива, продовольствия и другого имущества, необходимого для нормальной эксплуатации транспортных средств, осуществляющих международные перевозки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797A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007</w:t>
            </w:r>
            <w:r w:rsidRPr="00103325">
              <w:rPr>
                <w:rFonts w:ascii="Times New Roman" w:eastAsia="Times New Roman" w:hAnsi="Times New Roman" w:cs="Times New Roman"/>
                <w:sz w:val="24"/>
                <w:szCs w:val="24"/>
                <w:lang w:eastAsia="ru-RU"/>
              </w:rPr>
              <w:t xml:space="preserve"> </w:t>
            </w:r>
          </w:p>
        </w:tc>
      </w:tr>
      <w:tr w:rsidR="00103325" w:rsidRPr="00103325" w14:paraId="47771A4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80665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7F9E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Вывоз предметов материально-технического снабжения и снаряжения, продовольствия и другого имущества за пределы таможенной территории Республики Узбекистан для обеспечения деятельности национальных и арендованных (зафрахтованных) национальными лицами судов, ведущих морской промысел</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239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008</w:t>
            </w:r>
            <w:r w:rsidRPr="00103325">
              <w:rPr>
                <w:rFonts w:ascii="Times New Roman" w:eastAsia="Times New Roman" w:hAnsi="Times New Roman" w:cs="Times New Roman"/>
                <w:sz w:val="24"/>
                <w:szCs w:val="24"/>
                <w:lang w:eastAsia="ru-RU"/>
              </w:rPr>
              <w:t xml:space="preserve"> </w:t>
            </w:r>
          </w:p>
        </w:tc>
      </w:tr>
      <w:tr w:rsidR="00103325" w:rsidRPr="00103325" w14:paraId="5C2E472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F3772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083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Ввоз продукции морского промысла, выловленной отечественными или арендованными (зафрахтованными) отечественными лицами судами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3187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009</w:t>
            </w:r>
            <w:r w:rsidRPr="00103325">
              <w:rPr>
                <w:rFonts w:ascii="Times New Roman" w:eastAsia="Times New Roman" w:hAnsi="Times New Roman" w:cs="Times New Roman"/>
                <w:sz w:val="24"/>
                <w:szCs w:val="24"/>
                <w:lang w:eastAsia="ru-RU"/>
              </w:rPr>
              <w:t xml:space="preserve"> </w:t>
            </w:r>
          </w:p>
        </w:tc>
      </w:tr>
      <w:tr w:rsidR="00103325" w:rsidRPr="00103325" w14:paraId="6737C61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66C2D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2350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Ввоз выловленной рыбы, морепродуктов, минералов с морского дна и спасенного груза, сгруженных (сгружаемых) с иностранного судна в порту Узбекистана или приобретенных судном Узбекистана в открытом море у иностранного судна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98D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109</w:t>
            </w:r>
            <w:r w:rsidRPr="00103325">
              <w:rPr>
                <w:rFonts w:ascii="Times New Roman" w:eastAsia="Times New Roman" w:hAnsi="Times New Roman" w:cs="Times New Roman"/>
                <w:sz w:val="24"/>
                <w:szCs w:val="24"/>
                <w:lang w:eastAsia="ru-RU"/>
              </w:rPr>
              <w:t xml:space="preserve"> </w:t>
            </w:r>
          </w:p>
        </w:tc>
      </w:tr>
      <w:tr w:rsidR="00103325" w:rsidRPr="00103325" w14:paraId="2E3A046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1B817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5A64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Вывоз топлива и смазочных материалов для бункеровки отечественных транспортных средств или арендованных (зафрахтованных) отечественными лицами судов, находящихся за пределами таможенной территории Республики Узбекистан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D18D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010</w:t>
            </w:r>
            <w:r w:rsidRPr="00103325">
              <w:rPr>
                <w:rFonts w:ascii="Times New Roman" w:eastAsia="Times New Roman" w:hAnsi="Times New Roman" w:cs="Times New Roman"/>
                <w:sz w:val="24"/>
                <w:szCs w:val="24"/>
                <w:lang w:eastAsia="ru-RU"/>
              </w:rPr>
              <w:t xml:space="preserve"> </w:t>
            </w:r>
          </w:p>
        </w:tc>
      </w:tr>
      <w:tr w:rsidR="00103325" w:rsidRPr="00103325" w14:paraId="6B11A13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2C7EB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966F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Вывоз товаров для обеспечения функционирования посольств, консульств, представительств при международных организациях и иных официальных представительств Республики Узбекистан за рубежом</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B6E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012</w:t>
            </w:r>
            <w:r w:rsidRPr="00103325">
              <w:rPr>
                <w:rFonts w:ascii="Times New Roman" w:eastAsia="Times New Roman" w:hAnsi="Times New Roman" w:cs="Times New Roman"/>
                <w:sz w:val="24"/>
                <w:szCs w:val="24"/>
                <w:lang w:eastAsia="ru-RU"/>
              </w:rPr>
              <w:t xml:space="preserve"> </w:t>
            </w:r>
          </w:p>
        </w:tc>
      </w:tr>
    </w:tbl>
    <w:p w14:paraId="1E618D1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1F6DD54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539B507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74"/>
        <w:gridCol w:w="8519"/>
        <w:gridCol w:w="446"/>
      </w:tblGrid>
      <w:tr w:rsidR="00103325" w:rsidRPr="00103325" w14:paraId="508C53F8"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86BD3DC"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w:t>
            </w:r>
            <w:r w:rsidRPr="00103325">
              <w:rPr>
                <w:rFonts w:ascii="Times New Roman" w:eastAsia="Times New Roman" w:hAnsi="Times New Roman" w:cs="Times New Roman"/>
                <w:b/>
                <w:bCs/>
                <w:strike/>
                <w:sz w:val="24"/>
                <w:szCs w:val="24"/>
                <w:lang w:eastAsia="ru-RU"/>
              </w:rPr>
              <w:br/>
              <w:t>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AB497C"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Наименование</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2ED41D"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Код</w:t>
            </w:r>
            <w:r w:rsidRPr="00103325">
              <w:rPr>
                <w:rFonts w:ascii="Times New Roman" w:eastAsia="Times New Roman" w:hAnsi="Times New Roman" w:cs="Times New Roman"/>
                <w:b/>
                <w:bCs/>
                <w:sz w:val="24"/>
                <w:szCs w:val="24"/>
                <w:lang w:eastAsia="ru-RU"/>
              </w:rPr>
              <w:t xml:space="preserve"> </w:t>
            </w:r>
          </w:p>
        </w:tc>
      </w:tr>
      <w:tr w:rsidR="00103325" w:rsidRPr="00103325" w14:paraId="02D9A1D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27E3F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581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Ввоз товаров для обеспечения функционирования посольств, консульств и иных официальных представительств иностранных государств, представительств международных организаций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450B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013</w:t>
            </w:r>
            <w:r w:rsidRPr="00103325">
              <w:rPr>
                <w:rFonts w:ascii="Times New Roman" w:eastAsia="Times New Roman" w:hAnsi="Times New Roman" w:cs="Times New Roman"/>
                <w:sz w:val="24"/>
                <w:szCs w:val="24"/>
                <w:lang w:eastAsia="ru-RU"/>
              </w:rPr>
              <w:t xml:space="preserve"> </w:t>
            </w:r>
          </w:p>
        </w:tc>
      </w:tr>
      <w:tr w:rsidR="00103325" w:rsidRPr="00103325" w14:paraId="0645E11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22207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96D4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Товары, вывозимые из Республики Узбекистан предприятиями </w:t>
            </w:r>
            <w:r w:rsidRPr="00103325">
              <w:rPr>
                <w:rFonts w:ascii="Times New Roman" w:eastAsia="Times New Roman" w:hAnsi="Times New Roman" w:cs="Times New Roman"/>
                <w:strike/>
                <w:sz w:val="24"/>
                <w:szCs w:val="24"/>
                <w:lang w:eastAsia="ru-RU"/>
              </w:rPr>
              <w:br/>
              <w:t>для личного пользования узбекского персонала, осуществляющего различные виды работ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682A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042</w:t>
            </w:r>
            <w:r w:rsidRPr="00103325">
              <w:rPr>
                <w:rFonts w:ascii="Times New Roman" w:eastAsia="Times New Roman" w:hAnsi="Times New Roman" w:cs="Times New Roman"/>
                <w:sz w:val="24"/>
                <w:szCs w:val="24"/>
                <w:lang w:eastAsia="ru-RU"/>
              </w:rPr>
              <w:t xml:space="preserve"> </w:t>
            </w:r>
          </w:p>
        </w:tc>
      </w:tr>
      <w:tr w:rsidR="00103325" w:rsidRPr="00103325" w14:paraId="5A93DD0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1D9C7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CD8C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Товары, вывозимые из Республики Узбекистан для обеспечения деятельности коммерческих и некоммерческих организаций Республики Узбекистан или находящихся в ведении предприятий и организаций Республики Узбекистан, расположенных за пределами Республики Узбекистан (за исключением пункта 13 данного приложения)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425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043</w:t>
            </w:r>
            <w:r w:rsidRPr="00103325">
              <w:rPr>
                <w:rFonts w:ascii="Times New Roman" w:eastAsia="Times New Roman" w:hAnsi="Times New Roman" w:cs="Times New Roman"/>
                <w:sz w:val="24"/>
                <w:szCs w:val="24"/>
                <w:lang w:eastAsia="ru-RU"/>
              </w:rPr>
              <w:t xml:space="preserve"> </w:t>
            </w:r>
          </w:p>
        </w:tc>
      </w:tr>
      <w:tr w:rsidR="00103325" w:rsidRPr="00103325" w14:paraId="2B3B6F0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5927A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28C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Вывоз товаров хозяйствующими субъектами Республики Узбекистан в адрес учрежденных ими предприятий за рубежом (торговых домов, представительств, предприятий) на основе контрактов (договоров), за исключением консигнационных, а также на бесконтрактной основе (образцы товаров, а также имущество для собственных нужд поставляемые в адрес предприятий за рубежом)</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396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055</w:t>
            </w:r>
            <w:r w:rsidRPr="00103325">
              <w:rPr>
                <w:rFonts w:ascii="Times New Roman" w:eastAsia="Times New Roman" w:hAnsi="Times New Roman" w:cs="Times New Roman"/>
                <w:sz w:val="24"/>
                <w:szCs w:val="24"/>
                <w:lang w:eastAsia="ru-RU"/>
              </w:rPr>
              <w:t xml:space="preserve"> </w:t>
            </w:r>
          </w:p>
        </w:tc>
      </w:tr>
      <w:tr w:rsidR="00103325" w:rsidRPr="00103325" w14:paraId="7FD1B21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21F8E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BE2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Ввоз товаров в качестве вклада в уставный фонд предприятий </w:t>
            </w:r>
            <w:r w:rsidRPr="00103325">
              <w:rPr>
                <w:rFonts w:ascii="Times New Roman" w:eastAsia="Times New Roman" w:hAnsi="Times New Roman" w:cs="Times New Roman"/>
                <w:strike/>
                <w:sz w:val="24"/>
                <w:szCs w:val="24"/>
                <w:lang w:eastAsia="ru-RU"/>
              </w:rPr>
              <w:br/>
              <w:t>с иностранными инвестициями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F053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014</w:t>
            </w:r>
            <w:r w:rsidRPr="00103325">
              <w:rPr>
                <w:rFonts w:ascii="Times New Roman" w:eastAsia="Times New Roman" w:hAnsi="Times New Roman" w:cs="Times New Roman"/>
                <w:sz w:val="24"/>
                <w:szCs w:val="24"/>
                <w:lang w:eastAsia="ru-RU"/>
              </w:rPr>
              <w:t xml:space="preserve"> </w:t>
            </w:r>
          </w:p>
        </w:tc>
      </w:tr>
      <w:tr w:rsidR="00103325" w:rsidRPr="00103325" w14:paraId="7268F08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AA955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3283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Вывоз товаров в качестве инвестиций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FD53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015</w:t>
            </w:r>
            <w:r w:rsidRPr="00103325">
              <w:rPr>
                <w:rFonts w:ascii="Times New Roman" w:eastAsia="Times New Roman" w:hAnsi="Times New Roman" w:cs="Times New Roman"/>
                <w:sz w:val="24"/>
                <w:szCs w:val="24"/>
                <w:lang w:eastAsia="ru-RU"/>
              </w:rPr>
              <w:t xml:space="preserve"> </w:t>
            </w:r>
          </w:p>
        </w:tc>
      </w:tr>
      <w:tr w:rsidR="00103325" w:rsidRPr="00103325" w14:paraId="59D618C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EDFF8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4887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Вывоз товаров собственного производства предприятий с иностранными инвестициями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94E9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027</w:t>
            </w:r>
            <w:r w:rsidRPr="00103325">
              <w:rPr>
                <w:rFonts w:ascii="Times New Roman" w:eastAsia="Times New Roman" w:hAnsi="Times New Roman" w:cs="Times New Roman"/>
                <w:sz w:val="24"/>
                <w:szCs w:val="24"/>
                <w:lang w:eastAsia="ru-RU"/>
              </w:rPr>
              <w:t xml:space="preserve"> </w:t>
            </w:r>
          </w:p>
        </w:tc>
      </w:tr>
      <w:tr w:rsidR="00103325" w:rsidRPr="00103325" w14:paraId="733C67C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58125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lastRenderedPageBreak/>
              <w:t>21.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9689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в счет дивидендов от инвестиционной деятельности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258A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033</w:t>
            </w:r>
            <w:r w:rsidRPr="00103325">
              <w:rPr>
                <w:rFonts w:ascii="Times New Roman" w:eastAsia="Times New Roman" w:hAnsi="Times New Roman" w:cs="Times New Roman"/>
                <w:sz w:val="24"/>
                <w:szCs w:val="24"/>
                <w:lang w:eastAsia="ru-RU"/>
              </w:rPr>
              <w:t xml:space="preserve"> </w:t>
            </w:r>
          </w:p>
        </w:tc>
      </w:tr>
      <w:tr w:rsidR="00103325" w:rsidRPr="00103325" w14:paraId="16946EF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F65A0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D771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оборудования, сырья и материалов для комплектных объектов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1FAF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011</w:t>
            </w:r>
            <w:r w:rsidRPr="00103325">
              <w:rPr>
                <w:rFonts w:ascii="Times New Roman" w:eastAsia="Times New Roman" w:hAnsi="Times New Roman" w:cs="Times New Roman"/>
                <w:sz w:val="24"/>
                <w:szCs w:val="24"/>
                <w:lang w:eastAsia="ru-RU"/>
              </w:rPr>
              <w:t xml:space="preserve"> </w:t>
            </w:r>
          </w:p>
        </w:tc>
      </w:tr>
      <w:tr w:rsidR="00103325" w:rsidRPr="00103325" w14:paraId="56C2DEE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771E5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8BBA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национальной валюты (кроме используемой для нумизматических целей), ценных бумаг, банкнот и монет, выпущенных в обращение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161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016</w:t>
            </w:r>
            <w:r w:rsidRPr="00103325">
              <w:rPr>
                <w:rFonts w:ascii="Times New Roman" w:eastAsia="Times New Roman" w:hAnsi="Times New Roman" w:cs="Times New Roman"/>
                <w:sz w:val="24"/>
                <w:szCs w:val="24"/>
                <w:lang w:eastAsia="ru-RU"/>
              </w:rPr>
              <w:t xml:space="preserve"> </w:t>
            </w:r>
          </w:p>
        </w:tc>
      </w:tr>
      <w:tr w:rsidR="00103325" w:rsidRPr="00103325" w14:paraId="5C81679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CEF0C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CFD0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Перемещение национальной валюты (кроме используемой для нумизматических целей), ценных бумаг, банкнот и монет, </w:t>
            </w:r>
            <w:r w:rsidRPr="00103325">
              <w:rPr>
                <w:rFonts w:ascii="Times New Roman" w:eastAsia="Times New Roman" w:hAnsi="Times New Roman" w:cs="Times New Roman"/>
                <w:strike/>
                <w:sz w:val="24"/>
                <w:szCs w:val="24"/>
                <w:lang w:eastAsia="ru-RU"/>
              </w:rPr>
              <w:br/>
              <w:t>не находящихся в обращении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7877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116</w:t>
            </w:r>
            <w:r w:rsidRPr="00103325">
              <w:rPr>
                <w:rFonts w:ascii="Times New Roman" w:eastAsia="Times New Roman" w:hAnsi="Times New Roman" w:cs="Times New Roman"/>
                <w:sz w:val="24"/>
                <w:szCs w:val="24"/>
                <w:lang w:eastAsia="ru-RU"/>
              </w:rPr>
              <w:t xml:space="preserve"> </w:t>
            </w:r>
          </w:p>
        </w:tc>
      </w:tr>
      <w:tr w:rsidR="00103325" w:rsidRPr="00103325" w14:paraId="43215E9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B7109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9636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иностранной валюты (кроме используемой для нумизматических целей), ценных бумаг, банкнот и монет, выпущенных в обращение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77D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017</w:t>
            </w:r>
            <w:r w:rsidRPr="00103325">
              <w:rPr>
                <w:rFonts w:ascii="Times New Roman" w:eastAsia="Times New Roman" w:hAnsi="Times New Roman" w:cs="Times New Roman"/>
                <w:sz w:val="24"/>
                <w:szCs w:val="24"/>
                <w:lang w:eastAsia="ru-RU"/>
              </w:rPr>
              <w:t xml:space="preserve"> </w:t>
            </w:r>
          </w:p>
        </w:tc>
      </w:tr>
      <w:tr w:rsidR="00103325" w:rsidRPr="00103325" w14:paraId="209AD8E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23749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A3A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Перемещение иностранной валюты (кроме используемой для нумизматических целей), ценных бумаг, банкнот и монет, </w:t>
            </w:r>
            <w:r w:rsidRPr="00103325">
              <w:rPr>
                <w:rFonts w:ascii="Times New Roman" w:eastAsia="Times New Roman" w:hAnsi="Times New Roman" w:cs="Times New Roman"/>
                <w:strike/>
                <w:sz w:val="24"/>
                <w:szCs w:val="24"/>
                <w:lang w:eastAsia="ru-RU"/>
              </w:rPr>
              <w:br/>
              <w:t>не находящихся в обращении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C1F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117</w:t>
            </w:r>
            <w:r w:rsidRPr="00103325">
              <w:rPr>
                <w:rFonts w:ascii="Times New Roman" w:eastAsia="Times New Roman" w:hAnsi="Times New Roman" w:cs="Times New Roman"/>
                <w:sz w:val="24"/>
                <w:szCs w:val="24"/>
                <w:lang w:eastAsia="ru-RU"/>
              </w:rPr>
              <w:t xml:space="preserve"> </w:t>
            </w:r>
          </w:p>
        </w:tc>
      </w:tr>
      <w:tr w:rsidR="00103325" w:rsidRPr="00103325" w14:paraId="7F45865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F80BD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E794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немонетарного золота, драгоценных металлов, которые не выступают в качестве платежного средства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A36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065</w:t>
            </w:r>
            <w:r w:rsidRPr="00103325">
              <w:rPr>
                <w:rFonts w:ascii="Times New Roman" w:eastAsia="Times New Roman" w:hAnsi="Times New Roman" w:cs="Times New Roman"/>
                <w:sz w:val="24"/>
                <w:szCs w:val="24"/>
                <w:lang w:eastAsia="ru-RU"/>
              </w:rPr>
              <w:t xml:space="preserve"> </w:t>
            </w:r>
          </w:p>
        </w:tc>
      </w:tr>
      <w:tr w:rsidR="00103325" w:rsidRPr="00103325" w14:paraId="55984B5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940E7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0C05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монетарного золота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E19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165</w:t>
            </w:r>
            <w:r w:rsidRPr="00103325">
              <w:rPr>
                <w:rFonts w:ascii="Times New Roman" w:eastAsia="Times New Roman" w:hAnsi="Times New Roman" w:cs="Times New Roman"/>
                <w:sz w:val="24"/>
                <w:szCs w:val="24"/>
                <w:lang w:eastAsia="ru-RU"/>
              </w:rPr>
              <w:t xml:space="preserve"> </w:t>
            </w:r>
          </w:p>
        </w:tc>
      </w:tr>
      <w:tr w:rsidR="00103325" w:rsidRPr="00103325" w14:paraId="493F4CB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E8FE7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B6D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Товары, поставляемые в счет залога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89CB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034</w:t>
            </w:r>
            <w:r w:rsidRPr="00103325">
              <w:rPr>
                <w:rFonts w:ascii="Times New Roman" w:eastAsia="Times New Roman" w:hAnsi="Times New Roman" w:cs="Times New Roman"/>
                <w:sz w:val="24"/>
                <w:szCs w:val="24"/>
                <w:lang w:eastAsia="ru-RU"/>
              </w:rPr>
              <w:t xml:space="preserve"> </w:t>
            </w:r>
          </w:p>
        </w:tc>
      </w:tr>
    </w:tbl>
    <w:p w14:paraId="1C6E487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4DDFDEF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207997B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74"/>
        <w:gridCol w:w="8519"/>
        <w:gridCol w:w="446"/>
      </w:tblGrid>
      <w:tr w:rsidR="00103325" w:rsidRPr="00103325" w14:paraId="69C084F8"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3BE86EB"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w:t>
            </w:r>
            <w:r w:rsidRPr="00103325">
              <w:rPr>
                <w:rFonts w:ascii="Times New Roman" w:eastAsia="Times New Roman" w:hAnsi="Times New Roman" w:cs="Times New Roman"/>
                <w:b/>
                <w:bCs/>
                <w:strike/>
                <w:sz w:val="24"/>
                <w:szCs w:val="24"/>
                <w:lang w:eastAsia="ru-RU"/>
              </w:rPr>
              <w:br/>
              <w:t>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4AE918"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Наименование</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D2426"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Код</w:t>
            </w:r>
            <w:r w:rsidRPr="00103325">
              <w:rPr>
                <w:rFonts w:ascii="Times New Roman" w:eastAsia="Times New Roman" w:hAnsi="Times New Roman" w:cs="Times New Roman"/>
                <w:b/>
                <w:bCs/>
                <w:sz w:val="24"/>
                <w:szCs w:val="24"/>
                <w:lang w:eastAsia="ru-RU"/>
              </w:rPr>
              <w:t xml:space="preserve"> </w:t>
            </w:r>
          </w:p>
        </w:tc>
      </w:tr>
      <w:tr w:rsidR="00103325" w:rsidRPr="00103325" w14:paraId="7E46880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9B9FC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E75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в рамках гарантийного обслуживания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8B9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018</w:t>
            </w:r>
            <w:r w:rsidRPr="00103325">
              <w:rPr>
                <w:rFonts w:ascii="Times New Roman" w:eastAsia="Times New Roman" w:hAnsi="Times New Roman" w:cs="Times New Roman"/>
                <w:sz w:val="24"/>
                <w:szCs w:val="24"/>
                <w:lang w:eastAsia="ru-RU"/>
              </w:rPr>
              <w:t xml:space="preserve"> </w:t>
            </w:r>
          </w:p>
        </w:tc>
      </w:tr>
      <w:tr w:rsidR="00103325" w:rsidRPr="00103325" w14:paraId="6D9F86D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2DDE2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678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возвращаемых по рекламации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BA78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039</w:t>
            </w:r>
            <w:r w:rsidRPr="00103325">
              <w:rPr>
                <w:rFonts w:ascii="Times New Roman" w:eastAsia="Times New Roman" w:hAnsi="Times New Roman" w:cs="Times New Roman"/>
                <w:sz w:val="24"/>
                <w:szCs w:val="24"/>
                <w:lang w:eastAsia="ru-RU"/>
              </w:rPr>
              <w:t xml:space="preserve"> </w:t>
            </w:r>
          </w:p>
        </w:tc>
      </w:tr>
      <w:tr w:rsidR="00103325" w:rsidRPr="00103325" w14:paraId="0ACE65F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C03F1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4C9D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Ошибочная поставка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3CFD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019</w:t>
            </w:r>
            <w:r w:rsidRPr="00103325">
              <w:rPr>
                <w:rFonts w:ascii="Times New Roman" w:eastAsia="Times New Roman" w:hAnsi="Times New Roman" w:cs="Times New Roman"/>
                <w:sz w:val="24"/>
                <w:szCs w:val="24"/>
                <w:lang w:eastAsia="ru-RU"/>
              </w:rPr>
              <w:t xml:space="preserve"> </w:t>
            </w:r>
          </w:p>
        </w:tc>
      </w:tr>
      <w:tr w:rsidR="00103325" w:rsidRPr="00103325" w14:paraId="28C3607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B2B6D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1F67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Выставочные экспонаты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07F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021</w:t>
            </w:r>
            <w:r w:rsidRPr="00103325">
              <w:rPr>
                <w:rFonts w:ascii="Times New Roman" w:eastAsia="Times New Roman" w:hAnsi="Times New Roman" w:cs="Times New Roman"/>
                <w:sz w:val="24"/>
                <w:szCs w:val="24"/>
                <w:lang w:eastAsia="ru-RU"/>
              </w:rPr>
              <w:t xml:space="preserve"> </w:t>
            </w:r>
          </w:p>
        </w:tc>
      </w:tr>
      <w:tr w:rsidR="00103325" w:rsidRPr="00103325" w14:paraId="28D62F4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A59A2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DBC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Рекламные материалы и сувениры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23A0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022</w:t>
            </w:r>
            <w:r w:rsidRPr="00103325">
              <w:rPr>
                <w:rFonts w:ascii="Times New Roman" w:eastAsia="Times New Roman" w:hAnsi="Times New Roman" w:cs="Times New Roman"/>
                <w:sz w:val="24"/>
                <w:szCs w:val="24"/>
                <w:lang w:eastAsia="ru-RU"/>
              </w:rPr>
              <w:t xml:space="preserve"> </w:t>
            </w:r>
          </w:p>
        </w:tc>
      </w:tr>
      <w:tr w:rsidR="00103325" w:rsidRPr="00103325" w14:paraId="3023289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BE1B5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F0E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для зрелищных и спортивных мероприятий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118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026</w:t>
            </w:r>
            <w:r w:rsidRPr="00103325">
              <w:rPr>
                <w:rFonts w:ascii="Times New Roman" w:eastAsia="Times New Roman" w:hAnsi="Times New Roman" w:cs="Times New Roman"/>
                <w:sz w:val="24"/>
                <w:szCs w:val="24"/>
                <w:lang w:eastAsia="ru-RU"/>
              </w:rPr>
              <w:t xml:space="preserve"> </w:t>
            </w:r>
          </w:p>
        </w:tc>
      </w:tr>
      <w:tr w:rsidR="00103325" w:rsidRPr="00103325" w14:paraId="3BB78AA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FD932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7605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в качестве проб и образцов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564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031</w:t>
            </w:r>
            <w:r w:rsidRPr="00103325">
              <w:rPr>
                <w:rFonts w:ascii="Times New Roman" w:eastAsia="Times New Roman" w:hAnsi="Times New Roman" w:cs="Times New Roman"/>
                <w:sz w:val="24"/>
                <w:szCs w:val="24"/>
                <w:lang w:eastAsia="ru-RU"/>
              </w:rPr>
              <w:t xml:space="preserve"> </w:t>
            </w:r>
          </w:p>
        </w:tc>
      </w:tr>
      <w:tr w:rsidR="00103325" w:rsidRPr="00103325" w14:paraId="18FF461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B4EB4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E0C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многооборотной тары, подлежащей возврату</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C0F8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028</w:t>
            </w:r>
            <w:r w:rsidRPr="00103325">
              <w:rPr>
                <w:rFonts w:ascii="Times New Roman" w:eastAsia="Times New Roman" w:hAnsi="Times New Roman" w:cs="Times New Roman"/>
                <w:sz w:val="24"/>
                <w:szCs w:val="24"/>
                <w:lang w:eastAsia="ru-RU"/>
              </w:rPr>
              <w:t xml:space="preserve"> </w:t>
            </w:r>
          </w:p>
        </w:tc>
      </w:tr>
      <w:tr w:rsidR="00103325" w:rsidRPr="00103325" w14:paraId="78C1B3B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43016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DFC4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Товары, временно ввозимые или временно вывозимые на срок менее одного года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446E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023</w:t>
            </w:r>
            <w:r w:rsidRPr="00103325">
              <w:rPr>
                <w:rFonts w:ascii="Times New Roman" w:eastAsia="Times New Roman" w:hAnsi="Times New Roman" w:cs="Times New Roman"/>
                <w:sz w:val="24"/>
                <w:szCs w:val="24"/>
                <w:lang w:eastAsia="ru-RU"/>
              </w:rPr>
              <w:t xml:space="preserve"> </w:t>
            </w:r>
          </w:p>
        </w:tc>
      </w:tr>
      <w:tr w:rsidR="00103325" w:rsidRPr="00103325" w14:paraId="36F00B7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A1911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641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Товары, временно ввозимые или временно вывозимые на срок один год и более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365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024</w:t>
            </w:r>
            <w:r w:rsidRPr="00103325">
              <w:rPr>
                <w:rFonts w:ascii="Times New Roman" w:eastAsia="Times New Roman" w:hAnsi="Times New Roman" w:cs="Times New Roman"/>
                <w:sz w:val="24"/>
                <w:szCs w:val="24"/>
                <w:lang w:eastAsia="ru-RU"/>
              </w:rPr>
              <w:t xml:space="preserve"> </w:t>
            </w:r>
          </w:p>
        </w:tc>
      </w:tr>
      <w:tr w:rsidR="00103325" w:rsidRPr="00103325" w14:paraId="258F048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1F5A7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222B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Обратный вывоз товаров, ранее помещенных под таможенный режим временного ввоза на срок менее одного года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CAD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123</w:t>
            </w:r>
            <w:r w:rsidRPr="00103325">
              <w:rPr>
                <w:rFonts w:ascii="Times New Roman" w:eastAsia="Times New Roman" w:hAnsi="Times New Roman" w:cs="Times New Roman"/>
                <w:sz w:val="24"/>
                <w:szCs w:val="24"/>
                <w:lang w:eastAsia="ru-RU"/>
              </w:rPr>
              <w:t xml:space="preserve"> </w:t>
            </w:r>
          </w:p>
        </w:tc>
      </w:tr>
      <w:tr w:rsidR="00103325" w:rsidRPr="00103325" w14:paraId="607535E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AAE9E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1D9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Обратный ввоз товаров, ранее помещенных под таможенный режим временного вывоза на срок менее одного года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DE9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223</w:t>
            </w:r>
            <w:r w:rsidRPr="00103325">
              <w:rPr>
                <w:rFonts w:ascii="Times New Roman" w:eastAsia="Times New Roman" w:hAnsi="Times New Roman" w:cs="Times New Roman"/>
                <w:sz w:val="24"/>
                <w:szCs w:val="24"/>
                <w:lang w:eastAsia="ru-RU"/>
              </w:rPr>
              <w:t xml:space="preserve"> </w:t>
            </w:r>
          </w:p>
        </w:tc>
      </w:tr>
      <w:tr w:rsidR="00103325" w:rsidRPr="00103325" w14:paraId="7650037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BA251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AB5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Обратный вывоз товаров, ранее помещенных под таможенный режим временного ввоза на срок один год и более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C59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124</w:t>
            </w:r>
            <w:r w:rsidRPr="00103325">
              <w:rPr>
                <w:rFonts w:ascii="Times New Roman" w:eastAsia="Times New Roman" w:hAnsi="Times New Roman" w:cs="Times New Roman"/>
                <w:sz w:val="24"/>
                <w:szCs w:val="24"/>
                <w:lang w:eastAsia="ru-RU"/>
              </w:rPr>
              <w:t xml:space="preserve"> </w:t>
            </w:r>
          </w:p>
        </w:tc>
      </w:tr>
      <w:tr w:rsidR="00103325" w:rsidRPr="00103325" w14:paraId="7C487E4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6A290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7F4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Обратный ввоз товаров, ранее помещенных под таможенный режим временного вывоза на срок один год и более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73D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224</w:t>
            </w:r>
            <w:r w:rsidRPr="00103325">
              <w:rPr>
                <w:rFonts w:ascii="Times New Roman" w:eastAsia="Times New Roman" w:hAnsi="Times New Roman" w:cs="Times New Roman"/>
                <w:sz w:val="24"/>
                <w:szCs w:val="24"/>
                <w:lang w:eastAsia="ru-RU"/>
              </w:rPr>
              <w:t xml:space="preserve"> </w:t>
            </w:r>
          </w:p>
        </w:tc>
      </w:tr>
      <w:tr w:rsidR="00103325" w:rsidRPr="00103325" w14:paraId="43A3D4A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42258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6D1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физическими лицами товаров, не предназначенных для производственной или иной коммерческой деятельности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E19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029</w:t>
            </w:r>
            <w:r w:rsidRPr="00103325">
              <w:rPr>
                <w:rFonts w:ascii="Times New Roman" w:eastAsia="Times New Roman" w:hAnsi="Times New Roman" w:cs="Times New Roman"/>
                <w:sz w:val="24"/>
                <w:szCs w:val="24"/>
                <w:lang w:eastAsia="ru-RU"/>
              </w:rPr>
              <w:t xml:space="preserve"> </w:t>
            </w:r>
          </w:p>
        </w:tc>
      </w:tr>
      <w:tr w:rsidR="00103325" w:rsidRPr="00103325" w14:paraId="5221C1D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F22B9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2BB1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физическими лицами товаров для производственной деятельности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9AA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129</w:t>
            </w:r>
            <w:r w:rsidRPr="00103325">
              <w:rPr>
                <w:rFonts w:ascii="Times New Roman" w:eastAsia="Times New Roman" w:hAnsi="Times New Roman" w:cs="Times New Roman"/>
                <w:sz w:val="24"/>
                <w:szCs w:val="24"/>
                <w:lang w:eastAsia="ru-RU"/>
              </w:rPr>
              <w:t xml:space="preserve"> </w:t>
            </w:r>
          </w:p>
        </w:tc>
      </w:tr>
      <w:tr w:rsidR="00103325" w:rsidRPr="00103325" w14:paraId="1D92A4B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4151E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3D41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физическими лицами товаров для коммерческой деятельности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7AE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229</w:t>
            </w:r>
            <w:r w:rsidRPr="00103325">
              <w:rPr>
                <w:rFonts w:ascii="Times New Roman" w:eastAsia="Times New Roman" w:hAnsi="Times New Roman" w:cs="Times New Roman"/>
                <w:sz w:val="24"/>
                <w:szCs w:val="24"/>
                <w:lang w:eastAsia="ru-RU"/>
              </w:rPr>
              <w:t xml:space="preserve"> </w:t>
            </w:r>
          </w:p>
        </w:tc>
      </w:tr>
      <w:tr w:rsidR="00103325" w:rsidRPr="00103325" w14:paraId="55F13ED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DC6A9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2E8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Товары, перемещаемые в рамках  консигнационных  соглашений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AF23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025</w:t>
            </w:r>
            <w:r w:rsidRPr="00103325">
              <w:rPr>
                <w:rFonts w:ascii="Times New Roman" w:eastAsia="Times New Roman" w:hAnsi="Times New Roman" w:cs="Times New Roman"/>
                <w:sz w:val="24"/>
                <w:szCs w:val="24"/>
                <w:lang w:eastAsia="ru-RU"/>
              </w:rPr>
              <w:t xml:space="preserve"> </w:t>
            </w:r>
          </w:p>
        </w:tc>
      </w:tr>
      <w:tr w:rsidR="00103325" w:rsidRPr="00103325" w14:paraId="658AB7F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3047C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8A0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в  рамках  производственной кооперации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9A4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035</w:t>
            </w:r>
            <w:r w:rsidRPr="00103325">
              <w:rPr>
                <w:rFonts w:ascii="Times New Roman" w:eastAsia="Times New Roman" w:hAnsi="Times New Roman" w:cs="Times New Roman"/>
                <w:sz w:val="24"/>
                <w:szCs w:val="24"/>
                <w:lang w:eastAsia="ru-RU"/>
              </w:rPr>
              <w:t xml:space="preserve"> </w:t>
            </w:r>
          </w:p>
        </w:tc>
      </w:tr>
      <w:tr w:rsidR="00103325" w:rsidRPr="00103325" w14:paraId="530DE23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5C0A3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lastRenderedPageBreak/>
              <w:t>49.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B88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с предоставлением льгот по таможенным платежам в рамках Программы локализация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9995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057</w:t>
            </w:r>
            <w:r w:rsidRPr="00103325">
              <w:rPr>
                <w:rFonts w:ascii="Times New Roman" w:eastAsia="Times New Roman" w:hAnsi="Times New Roman" w:cs="Times New Roman"/>
                <w:sz w:val="24"/>
                <w:szCs w:val="24"/>
                <w:lang w:eastAsia="ru-RU"/>
              </w:rPr>
              <w:t xml:space="preserve"> </w:t>
            </w:r>
          </w:p>
        </w:tc>
      </w:tr>
      <w:tr w:rsidR="00103325" w:rsidRPr="00103325" w14:paraId="55965B1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6ACD9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9D5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в счет индивидуальных кредитных соглашений, заключенных под гарантии Правительства Республики Узбекистан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2A9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037</w:t>
            </w:r>
            <w:r w:rsidRPr="00103325">
              <w:rPr>
                <w:rFonts w:ascii="Times New Roman" w:eastAsia="Times New Roman" w:hAnsi="Times New Roman" w:cs="Times New Roman"/>
                <w:sz w:val="24"/>
                <w:szCs w:val="24"/>
                <w:lang w:eastAsia="ru-RU"/>
              </w:rPr>
              <w:t xml:space="preserve"> </w:t>
            </w:r>
          </w:p>
        </w:tc>
      </w:tr>
      <w:tr w:rsidR="00103325" w:rsidRPr="00103325" w14:paraId="38A8D24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431CB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7FD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Вывоз товаров, полученных в результате переработки сырья, закупленного иностранными лицами на территории Республики Узбекистан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DE9F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038</w:t>
            </w:r>
            <w:r w:rsidRPr="00103325">
              <w:rPr>
                <w:rFonts w:ascii="Times New Roman" w:eastAsia="Times New Roman" w:hAnsi="Times New Roman" w:cs="Times New Roman"/>
                <w:sz w:val="24"/>
                <w:szCs w:val="24"/>
                <w:lang w:eastAsia="ru-RU"/>
              </w:rPr>
              <w:t xml:space="preserve"> </w:t>
            </w:r>
          </w:p>
        </w:tc>
      </w:tr>
      <w:tr w:rsidR="00103325" w:rsidRPr="00103325" w14:paraId="4A8C94B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F98EA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64D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Условный выпуск товаров в отношении которых не представлены необходимые документы (за исключением сертификата соответствия и иных документов разрешительного характера)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C36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036</w:t>
            </w:r>
            <w:r w:rsidRPr="00103325">
              <w:rPr>
                <w:rFonts w:ascii="Times New Roman" w:eastAsia="Times New Roman" w:hAnsi="Times New Roman" w:cs="Times New Roman"/>
                <w:sz w:val="24"/>
                <w:szCs w:val="24"/>
                <w:lang w:eastAsia="ru-RU"/>
              </w:rPr>
              <w:t xml:space="preserve"> </w:t>
            </w:r>
          </w:p>
        </w:tc>
      </w:tr>
    </w:tbl>
    <w:p w14:paraId="0E317F0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1BE30DE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70983E8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74"/>
        <w:gridCol w:w="8519"/>
        <w:gridCol w:w="446"/>
      </w:tblGrid>
      <w:tr w:rsidR="00103325" w:rsidRPr="00103325" w14:paraId="1249B503"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A31643"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w:t>
            </w:r>
            <w:r w:rsidRPr="00103325">
              <w:rPr>
                <w:rFonts w:ascii="Times New Roman" w:eastAsia="Times New Roman" w:hAnsi="Times New Roman" w:cs="Times New Roman"/>
                <w:b/>
                <w:bCs/>
                <w:strike/>
                <w:sz w:val="24"/>
                <w:szCs w:val="24"/>
                <w:lang w:eastAsia="ru-RU"/>
              </w:rPr>
              <w:br/>
              <w:t>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99C6C1"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Наименование</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ABFB7"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Код</w:t>
            </w:r>
            <w:r w:rsidRPr="00103325">
              <w:rPr>
                <w:rFonts w:ascii="Times New Roman" w:eastAsia="Times New Roman" w:hAnsi="Times New Roman" w:cs="Times New Roman"/>
                <w:b/>
                <w:bCs/>
                <w:sz w:val="24"/>
                <w:szCs w:val="24"/>
                <w:lang w:eastAsia="ru-RU"/>
              </w:rPr>
              <w:t xml:space="preserve"> </w:t>
            </w:r>
          </w:p>
        </w:tc>
      </w:tr>
      <w:tr w:rsidR="00103325" w:rsidRPr="00103325" w14:paraId="3EDAC63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0B1EC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C28F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Условный выпуск товаров в отношении которых были уплачены таможенные платежи на основе определения условной таможенной стоимости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FC79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058</w:t>
            </w:r>
            <w:r w:rsidRPr="00103325">
              <w:rPr>
                <w:rFonts w:ascii="Times New Roman" w:eastAsia="Times New Roman" w:hAnsi="Times New Roman" w:cs="Times New Roman"/>
                <w:sz w:val="24"/>
                <w:szCs w:val="24"/>
                <w:lang w:eastAsia="ru-RU"/>
              </w:rPr>
              <w:t xml:space="preserve"> </w:t>
            </w:r>
          </w:p>
        </w:tc>
      </w:tr>
      <w:tr w:rsidR="00103325" w:rsidRPr="00103325" w14:paraId="3959797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9F2B3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D649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Условный выпуск товаров в связи с оформлением в соответствии с таможенным режимом выпуска для свободного обращения (импорт) с предоставлением отсрочки или рассрочки уплаты таможенных платежей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8BF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079</w:t>
            </w:r>
            <w:r w:rsidRPr="00103325">
              <w:rPr>
                <w:rFonts w:ascii="Times New Roman" w:eastAsia="Times New Roman" w:hAnsi="Times New Roman" w:cs="Times New Roman"/>
                <w:sz w:val="24"/>
                <w:szCs w:val="24"/>
                <w:lang w:eastAsia="ru-RU"/>
              </w:rPr>
              <w:t xml:space="preserve"> </w:t>
            </w:r>
          </w:p>
        </w:tc>
      </w:tr>
      <w:tr w:rsidR="00103325" w:rsidRPr="00103325" w14:paraId="4240C14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8954B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CD0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Товары, не являющиеся объектами внешнеторговой купли-продажи или мены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24CF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044</w:t>
            </w:r>
            <w:r w:rsidRPr="00103325">
              <w:rPr>
                <w:rFonts w:ascii="Times New Roman" w:eastAsia="Times New Roman" w:hAnsi="Times New Roman" w:cs="Times New Roman"/>
                <w:sz w:val="24"/>
                <w:szCs w:val="24"/>
                <w:lang w:eastAsia="ru-RU"/>
              </w:rPr>
              <w:t xml:space="preserve"> </w:t>
            </w:r>
          </w:p>
        </w:tc>
      </w:tr>
      <w:tr w:rsidR="00103325" w:rsidRPr="00103325" w14:paraId="7F12769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9444E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754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Перемещение товаров в рамках соглашений о разделе продукций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F7A2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062</w:t>
            </w:r>
            <w:r w:rsidRPr="00103325">
              <w:rPr>
                <w:rFonts w:ascii="Times New Roman" w:eastAsia="Times New Roman" w:hAnsi="Times New Roman" w:cs="Times New Roman"/>
                <w:sz w:val="24"/>
                <w:szCs w:val="24"/>
                <w:lang w:eastAsia="ru-RU"/>
              </w:rPr>
              <w:t xml:space="preserve"> </w:t>
            </w:r>
          </w:p>
        </w:tc>
      </w:tr>
      <w:tr w:rsidR="00103325" w:rsidRPr="00103325" w14:paraId="7130CF5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25C73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748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Носители информации с записанным на них программным обеспечением, разработанным для нужд конкретного клиента, либо оригинальные произведения любого типа, поддающиеся идентификации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414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070</w:t>
            </w:r>
            <w:r w:rsidRPr="00103325">
              <w:rPr>
                <w:rFonts w:ascii="Times New Roman" w:eastAsia="Times New Roman" w:hAnsi="Times New Roman" w:cs="Times New Roman"/>
                <w:sz w:val="24"/>
                <w:szCs w:val="24"/>
                <w:lang w:eastAsia="ru-RU"/>
              </w:rPr>
              <w:t xml:space="preserve"> </w:t>
            </w:r>
          </w:p>
        </w:tc>
      </w:tr>
      <w:tr w:rsidR="00103325" w:rsidRPr="00103325" w14:paraId="77B0772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88F40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A69C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Товары, на которые ранее были представлены временные ГТД</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D7D9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071</w:t>
            </w:r>
            <w:r w:rsidRPr="00103325">
              <w:rPr>
                <w:rFonts w:ascii="Times New Roman" w:eastAsia="Times New Roman" w:hAnsi="Times New Roman" w:cs="Times New Roman"/>
                <w:sz w:val="24"/>
                <w:szCs w:val="24"/>
                <w:lang w:eastAsia="ru-RU"/>
              </w:rPr>
              <w:t xml:space="preserve"> </w:t>
            </w:r>
          </w:p>
        </w:tc>
      </w:tr>
      <w:tr w:rsidR="00103325" w:rsidRPr="00103325" w14:paraId="44A5E4A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7D758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AF7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Ввоз товаров для осуществления ремонта под таможенным режимом переработка на таможенной территории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B12A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040</w:t>
            </w:r>
            <w:r w:rsidRPr="00103325">
              <w:rPr>
                <w:rFonts w:ascii="Times New Roman" w:eastAsia="Times New Roman" w:hAnsi="Times New Roman" w:cs="Times New Roman"/>
                <w:sz w:val="24"/>
                <w:szCs w:val="24"/>
                <w:lang w:eastAsia="ru-RU"/>
              </w:rPr>
              <w:t xml:space="preserve"> </w:t>
            </w:r>
          </w:p>
        </w:tc>
      </w:tr>
      <w:tr w:rsidR="00103325" w:rsidRPr="00103325" w14:paraId="0B822F2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B417E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2AE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Обратный вывоз товаров после осуществления ремонта под таможенным режимом переработки на таможенной территории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435E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140</w:t>
            </w:r>
            <w:r w:rsidRPr="00103325">
              <w:rPr>
                <w:rFonts w:ascii="Times New Roman" w:eastAsia="Times New Roman" w:hAnsi="Times New Roman" w:cs="Times New Roman"/>
                <w:sz w:val="24"/>
                <w:szCs w:val="24"/>
                <w:lang w:eastAsia="ru-RU"/>
              </w:rPr>
              <w:t xml:space="preserve"> </w:t>
            </w:r>
          </w:p>
        </w:tc>
      </w:tr>
      <w:tr w:rsidR="00103325" w:rsidRPr="00103325" w14:paraId="2CA360D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C570C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00E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Вывоз товаров для осуществления ремонта под таможенным режимом переработки вне таможенной территории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D18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080</w:t>
            </w:r>
            <w:r w:rsidRPr="00103325">
              <w:rPr>
                <w:rFonts w:ascii="Times New Roman" w:eastAsia="Times New Roman" w:hAnsi="Times New Roman" w:cs="Times New Roman"/>
                <w:sz w:val="24"/>
                <w:szCs w:val="24"/>
                <w:lang w:eastAsia="ru-RU"/>
              </w:rPr>
              <w:t xml:space="preserve"> </w:t>
            </w:r>
          </w:p>
        </w:tc>
      </w:tr>
      <w:tr w:rsidR="00103325" w:rsidRPr="00103325" w14:paraId="53FEE51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2C62E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C93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Обратный ввоз товаров после осуществления ремонта под таможенным режимом переработки вне таможенной территории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2A8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180</w:t>
            </w:r>
            <w:r w:rsidRPr="00103325">
              <w:rPr>
                <w:rFonts w:ascii="Times New Roman" w:eastAsia="Times New Roman" w:hAnsi="Times New Roman" w:cs="Times New Roman"/>
                <w:sz w:val="24"/>
                <w:szCs w:val="24"/>
                <w:lang w:eastAsia="ru-RU"/>
              </w:rPr>
              <w:t xml:space="preserve"> </w:t>
            </w:r>
          </w:p>
        </w:tc>
      </w:tr>
      <w:tr w:rsidR="00103325" w:rsidRPr="00103325" w14:paraId="356BF37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4A8A7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1CD6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Ввоз товаров в таможенном режиме переработки на таможенной территории, за исключением ремонта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67F6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054</w:t>
            </w:r>
            <w:r w:rsidRPr="00103325">
              <w:rPr>
                <w:rFonts w:ascii="Times New Roman" w:eastAsia="Times New Roman" w:hAnsi="Times New Roman" w:cs="Times New Roman"/>
                <w:sz w:val="24"/>
                <w:szCs w:val="24"/>
                <w:lang w:eastAsia="ru-RU"/>
              </w:rPr>
              <w:t xml:space="preserve"> </w:t>
            </w:r>
          </w:p>
        </w:tc>
      </w:tr>
      <w:tr w:rsidR="00103325" w:rsidRPr="00103325" w14:paraId="7F1C2CB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96728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7CC5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Обратный вывоз продуктов переработки после таможенного режима переработки на таможенной территории, за исключением ремонта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B55F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154</w:t>
            </w:r>
            <w:r w:rsidRPr="00103325">
              <w:rPr>
                <w:rFonts w:ascii="Times New Roman" w:eastAsia="Times New Roman" w:hAnsi="Times New Roman" w:cs="Times New Roman"/>
                <w:sz w:val="24"/>
                <w:szCs w:val="24"/>
                <w:lang w:eastAsia="ru-RU"/>
              </w:rPr>
              <w:t xml:space="preserve"> </w:t>
            </w:r>
          </w:p>
        </w:tc>
      </w:tr>
      <w:tr w:rsidR="00103325" w:rsidRPr="00103325" w14:paraId="516BFBF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6ED97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5C8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Вывоз товаров в таможенном режиме переработки вне таможенной территории, за исключением ремонта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86E7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084</w:t>
            </w:r>
            <w:r w:rsidRPr="00103325">
              <w:rPr>
                <w:rFonts w:ascii="Times New Roman" w:eastAsia="Times New Roman" w:hAnsi="Times New Roman" w:cs="Times New Roman"/>
                <w:sz w:val="24"/>
                <w:szCs w:val="24"/>
                <w:lang w:eastAsia="ru-RU"/>
              </w:rPr>
              <w:t xml:space="preserve"> </w:t>
            </w:r>
          </w:p>
        </w:tc>
      </w:tr>
      <w:tr w:rsidR="00103325" w:rsidRPr="00103325" w14:paraId="40FEB92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6ADB3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868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Обратный ввоз продуктов переработки после таможенного режима переработки вне таможенной территории, за исключением ремонта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1FB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184</w:t>
            </w:r>
            <w:r w:rsidRPr="00103325">
              <w:rPr>
                <w:rFonts w:ascii="Times New Roman" w:eastAsia="Times New Roman" w:hAnsi="Times New Roman" w:cs="Times New Roman"/>
                <w:sz w:val="24"/>
                <w:szCs w:val="24"/>
                <w:lang w:eastAsia="ru-RU"/>
              </w:rPr>
              <w:t xml:space="preserve"> </w:t>
            </w:r>
          </w:p>
        </w:tc>
      </w:tr>
      <w:tr w:rsidR="00103325" w:rsidRPr="00103325" w14:paraId="4C3A70E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7122E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9CD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Ввоз отходов, образовавшихся в результате переработки товаров вне таможенной территории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DAA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284</w:t>
            </w:r>
            <w:r w:rsidRPr="00103325">
              <w:rPr>
                <w:rFonts w:ascii="Times New Roman" w:eastAsia="Times New Roman" w:hAnsi="Times New Roman" w:cs="Times New Roman"/>
                <w:sz w:val="24"/>
                <w:szCs w:val="24"/>
                <w:lang w:eastAsia="ru-RU"/>
              </w:rPr>
              <w:t xml:space="preserve"> </w:t>
            </w:r>
          </w:p>
        </w:tc>
      </w:tr>
      <w:tr w:rsidR="00103325" w:rsidRPr="00103325" w14:paraId="2C5ADAE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909A8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9EAA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Вывоз отходов, образовавшихся в результате переработки товаров на таможенной территории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F54B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254</w:t>
            </w:r>
            <w:r w:rsidRPr="00103325">
              <w:rPr>
                <w:rFonts w:ascii="Times New Roman" w:eastAsia="Times New Roman" w:hAnsi="Times New Roman" w:cs="Times New Roman"/>
                <w:sz w:val="24"/>
                <w:szCs w:val="24"/>
                <w:lang w:eastAsia="ru-RU"/>
              </w:rPr>
              <w:t xml:space="preserve"> </w:t>
            </w:r>
          </w:p>
        </w:tc>
      </w:tr>
      <w:tr w:rsidR="00103325" w:rsidRPr="00103325" w14:paraId="1FD438D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48CC6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lastRenderedPageBreak/>
              <w:t>69.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4F8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Ввоз остатков, образовавшихся в результате переработки вне таможенной территории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A00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384</w:t>
            </w:r>
            <w:r w:rsidRPr="00103325">
              <w:rPr>
                <w:rFonts w:ascii="Times New Roman" w:eastAsia="Times New Roman" w:hAnsi="Times New Roman" w:cs="Times New Roman"/>
                <w:sz w:val="24"/>
                <w:szCs w:val="24"/>
                <w:lang w:eastAsia="ru-RU"/>
              </w:rPr>
              <w:t xml:space="preserve"> </w:t>
            </w:r>
          </w:p>
        </w:tc>
      </w:tr>
      <w:tr w:rsidR="00103325" w:rsidRPr="00103325" w14:paraId="0EF2A05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B951E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B41D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Вывоз остатков, образовавшихся в результате переработки товаров на таможенной территории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D636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354</w:t>
            </w:r>
            <w:r w:rsidRPr="00103325">
              <w:rPr>
                <w:rFonts w:ascii="Times New Roman" w:eastAsia="Times New Roman" w:hAnsi="Times New Roman" w:cs="Times New Roman"/>
                <w:sz w:val="24"/>
                <w:szCs w:val="24"/>
                <w:lang w:eastAsia="ru-RU"/>
              </w:rPr>
              <w:t xml:space="preserve"> </w:t>
            </w:r>
          </w:p>
        </w:tc>
      </w:tr>
    </w:tbl>
    <w:p w14:paraId="0CFDA13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791E87A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234624B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74"/>
        <w:gridCol w:w="8519"/>
        <w:gridCol w:w="446"/>
      </w:tblGrid>
      <w:tr w:rsidR="00103325" w:rsidRPr="00103325" w14:paraId="2CFC944B"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FBA326"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w:t>
            </w:r>
            <w:r w:rsidRPr="00103325">
              <w:rPr>
                <w:rFonts w:ascii="Times New Roman" w:eastAsia="Times New Roman" w:hAnsi="Times New Roman" w:cs="Times New Roman"/>
                <w:b/>
                <w:bCs/>
                <w:strike/>
                <w:sz w:val="24"/>
                <w:szCs w:val="24"/>
                <w:lang w:eastAsia="ru-RU"/>
              </w:rPr>
              <w:br/>
              <w:t>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AECFC1"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Наименование</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650EFB"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Код</w:t>
            </w:r>
            <w:r w:rsidRPr="00103325">
              <w:rPr>
                <w:rFonts w:ascii="Times New Roman" w:eastAsia="Times New Roman" w:hAnsi="Times New Roman" w:cs="Times New Roman"/>
                <w:b/>
                <w:bCs/>
                <w:sz w:val="24"/>
                <w:szCs w:val="24"/>
                <w:lang w:eastAsia="ru-RU"/>
              </w:rPr>
              <w:t xml:space="preserve"> </w:t>
            </w:r>
          </w:p>
        </w:tc>
      </w:tr>
      <w:tr w:rsidR="00103325" w:rsidRPr="00103325" w14:paraId="2DF8352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0D1C4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64D3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Обратный вывоз товаров после таможенного режима беспошлинной торговли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510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047</w:t>
            </w:r>
            <w:r w:rsidRPr="00103325">
              <w:rPr>
                <w:rFonts w:ascii="Times New Roman" w:eastAsia="Times New Roman" w:hAnsi="Times New Roman" w:cs="Times New Roman"/>
                <w:sz w:val="24"/>
                <w:szCs w:val="24"/>
                <w:lang w:eastAsia="ru-RU"/>
              </w:rPr>
              <w:t xml:space="preserve"> </w:t>
            </w:r>
          </w:p>
        </w:tc>
      </w:tr>
      <w:tr w:rsidR="00103325" w:rsidRPr="00103325" w14:paraId="5CF21D7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61B19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51D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Вывоз товаров со свободных складов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5ECD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050</w:t>
            </w:r>
            <w:r w:rsidRPr="00103325">
              <w:rPr>
                <w:rFonts w:ascii="Times New Roman" w:eastAsia="Times New Roman" w:hAnsi="Times New Roman" w:cs="Times New Roman"/>
                <w:sz w:val="24"/>
                <w:szCs w:val="24"/>
                <w:lang w:eastAsia="ru-RU"/>
              </w:rPr>
              <w:t xml:space="preserve"> </w:t>
            </w:r>
          </w:p>
        </w:tc>
      </w:tr>
      <w:tr w:rsidR="00103325" w:rsidRPr="00103325" w14:paraId="6734EFA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F619A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8331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Вывоз за пределы Республики Узбекистан иностранных товаров, ранее помещенных в свободную таможенную зону, в неизмененном виде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0EDC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074</w:t>
            </w:r>
            <w:r w:rsidRPr="00103325">
              <w:rPr>
                <w:rFonts w:ascii="Times New Roman" w:eastAsia="Times New Roman" w:hAnsi="Times New Roman" w:cs="Times New Roman"/>
                <w:sz w:val="24"/>
                <w:szCs w:val="24"/>
                <w:lang w:eastAsia="ru-RU"/>
              </w:rPr>
              <w:t xml:space="preserve"> </w:t>
            </w:r>
          </w:p>
        </w:tc>
      </w:tr>
      <w:tr w:rsidR="00103325" w:rsidRPr="00103325" w14:paraId="57AEAE9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4DBB2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57C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Вывоз за пределы Республики Узбекистан товаров Узбекистана, ранее помещенных в свободную таможенную зону, в неизмененном виде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53E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174</w:t>
            </w:r>
            <w:r w:rsidRPr="00103325">
              <w:rPr>
                <w:rFonts w:ascii="Times New Roman" w:eastAsia="Times New Roman" w:hAnsi="Times New Roman" w:cs="Times New Roman"/>
                <w:sz w:val="24"/>
                <w:szCs w:val="24"/>
                <w:lang w:eastAsia="ru-RU"/>
              </w:rPr>
              <w:t xml:space="preserve"> </w:t>
            </w:r>
          </w:p>
        </w:tc>
      </w:tr>
      <w:tr w:rsidR="00103325" w:rsidRPr="00103325" w14:paraId="7BEC977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36DC9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EC9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Вывоз за пределы Республики Узбекистан товаров, произведенных в свободной таможенной зоне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FD4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274</w:t>
            </w:r>
            <w:r w:rsidRPr="00103325">
              <w:rPr>
                <w:rFonts w:ascii="Times New Roman" w:eastAsia="Times New Roman" w:hAnsi="Times New Roman" w:cs="Times New Roman"/>
                <w:sz w:val="24"/>
                <w:szCs w:val="24"/>
                <w:lang w:eastAsia="ru-RU"/>
              </w:rPr>
              <w:t xml:space="preserve"> </w:t>
            </w:r>
          </w:p>
        </w:tc>
      </w:tr>
      <w:tr w:rsidR="00103325" w:rsidRPr="00103325" w14:paraId="5D47118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E7AFF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255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Ввоз на таможенную территорию Республики Узбекистан иностранных товаров, ранее ввезенных в свободную таможенную зону, в неизмененном виде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748C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075</w:t>
            </w:r>
            <w:r w:rsidRPr="00103325">
              <w:rPr>
                <w:rFonts w:ascii="Times New Roman" w:eastAsia="Times New Roman" w:hAnsi="Times New Roman" w:cs="Times New Roman"/>
                <w:sz w:val="24"/>
                <w:szCs w:val="24"/>
                <w:lang w:eastAsia="ru-RU"/>
              </w:rPr>
              <w:t xml:space="preserve"> </w:t>
            </w:r>
          </w:p>
        </w:tc>
      </w:tr>
      <w:tr w:rsidR="00103325" w:rsidRPr="00103325" w14:paraId="3CB9DEF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A7892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9661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Ввоз на таможенную территорию Республики Узбекистан товаров Узбекистана, ранее ввезенных в свободную таможенную зону, в неизмененном виде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30C9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175</w:t>
            </w:r>
            <w:r w:rsidRPr="00103325">
              <w:rPr>
                <w:rFonts w:ascii="Times New Roman" w:eastAsia="Times New Roman" w:hAnsi="Times New Roman" w:cs="Times New Roman"/>
                <w:sz w:val="24"/>
                <w:szCs w:val="24"/>
                <w:lang w:eastAsia="ru-RU"/>
              </w:rPr>
              <w:t xml:space="preserve"> </w:t>
            </w:r>
          </w:p>
        </w:tc>
      </w:tr>
      <w:tr w:rsidR="00103325" w:rsidRPr="00103325" w14:paraId="2B41C77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1AC67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1CBF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Ввоз на таможенную территорию Республики Узбекистан товаров, произведенных на свободной таможенной зоне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EC67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275</w:t>
            </w:r>
            <w:r w:rsidRPr="00103325">
              <w:rPr>
                <w:rFonts w:ascii="Times New Roman" w:eastAsia="Times New Roman" w:hAnsi="Times New Roman" w:cs="Times New Roman"/>
                <w:sz w:val="24"/>
                <w:szCs w:val="24"/>
                <w:lang w:eastAsia="ru-RU"/>
              </w:rPr>
              <w:t xml:space="preserve"> </w:t>
            </w:r>
          </w:p>
        </w:tc>
      </w:tr>
      <w:tr w:rsidR="00103325" w:rsidRPr="00103325" w14:paraId="083EE40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58EB3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C96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Реэкспорт товаров ранее помещенных под таможенные режимы временное хранение и (или) таможенный склад (за исключением случаев когда они ранее были помещены под иные таможенные режимы)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6358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078</w:t>
            </w:r>
            <w:r w:rsidRPr="00103325">
              <w:rPr>
                <w:rFonts w:ascii="Times New Roman" w:eastAsia="Times New Roman" w:hAnsi="Times New Roman" w:cs="Times New Roman"/>
                <w:sz w:val="24"/>
                <w:szCs w:val="24"/>
                <w:lang w:eastAsia="ru-RU"/>
              </w:rPr>
              <w:t xml:space="preserve"> </w:t>
            </w:r>
          </w:p>
        </w:tc>
      </w:tr>
    </w:tbl>
    <w:p w14:paraId="6FBDBB0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5CBCCC0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51EB929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55637C3A" w14:textId="77777777" w:rsidR="00103325" w:rsidRPr="00103325" w:rsidRDefault="00103325" w:rsidP="00103325">
      <w:pPr>
        <w:spacing w:before="454"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64A1A0F3" w14:textId="77777777" w:rsidR="00103325" w:rsidRPr="00103325" w:rsidRDefault="00103325" w:rsidP="00103325">
      <w:pPr>
        <w:spacing w:before="454"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80"/>
          <w:sz w:val="24"/>
          <w:szCs w:val="24"/>
          <w:lang w:eastAsia="ru-RU"/>
        </w:rPr>
        <w:t xml:space="preserve">  </w:t>
      </w:r>
      <w:r w:rsidRPr="00103325">
        <w:rPr>
          <w:rFonts w:ascii="Times New Roman" w:eastAsia="Times New Roman" w:hAnsi="Times New Roman" w:cs="Times New Roman"/>
          <w:b/>
          <w:bCs/>
          <w:color w:val="FF0000"/>
          <w:sz w:val="24"/>
          <w:szCs w:val="24"/>
          <w:lang w:eastAsia="ru-RU"/>
        </w:rPr>
        <w:t>В приложение 12 внесены изменения и дополнения на основании Постановления</w:t>
      </w:r>
      <w:r w:rsidRPr="00103325">
        <w:rPr>
          <w:rFonts w:ascii="Times New Roman" w:eastAsia="Times New Roman" w:hAnsi="Times New Roman" w:cs="Times New Roman"/>
          <w:color w:val="000080"/>
          <w:sz w:val="24"/>
          <w:szCs w:val="24"/>
          <w:lang w:eastAsia="ru-RU"/>
        </w:rPr>
        <w:t> </w:t>
      </w:r>
      <w:hyperlink r:id="rId345" w:history="1">
        <w:r w:rsidRPr="00103325">
          <w:rPr>
            <w:rFonts w:ascii="Times New Roman" w:eastAsia="Times New Roman" w:hAnsi="Times New Roman" w:cs="Times New Roman"/>
            <w:b/>
            <w:bCs/>
            <w:color w:val="0000FF"/>
            <w:sz w:val="24"/>
            <w:szCs w:val="24"/>
            <w:u w:val="single"/>
            <w:lang w:eastAsia="ru-RU"/>
          </w:rPr>
          <w:t>МЮ № 2773-1 от 28.06.2017 г</w:t>
        </w:r>
      </w:hyperlink>
      <w:r w:rsidRPr="00103325">
        <w:rPr>
          <w:rFonts w:ascii="Times New Roman" w:eastAsia="Times New Roman" w:hAnsi="Times New Roman" w:cs="Times New Roman"/>
          <w:color w:val="000000"/>
          <w:sz w:val="24"/>
          <w:szCs w:val="24"/>
          <w:lang w:eastAsia="ru-RU"/>
        </w:rPr>
        <w:t xml:space="preserve">.; </w:t>
      </w:r>
      <w:hyperlink r:id="rId346"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color w:val="000000"/>
          <w:sz w:val="24"/>
          <w:szCs w:val="24"/>
          <w:lang w:eastAsia="ru-RU"/>
        </w:rPr>
        <w:t>.</w:t>
      </w:r>
      <w:r w:rsidRPr="00103325">
        <w:rPr>
          <w:rFonts w:ascii="Times New Roman" w:eastAsia="Times New Roman" w:hAnsi="Times New Roman" w:cs="Times New Roman"/>
          <w:b/>
          <w:bCs/>
          <w:color w:val="FF0000"/>
          <w:sz w:val="24"/>
          <w:szCs w:val="24"/>
          <w:lang w:eastAsia="ru-RU"/>
        </w:rPr>
        <w:t> </w:t>
      </w:r>
      <w:hyperlink r:id="rId347" w:history="1">
        <w:r w:rsidRPr="00103325">
          <w:rPr>
            <w:rFonts w:ascii="Times New Roman" w:eastAsia="Times New Roman" w:hAnsi="Times New Roman" w:cs="Times New Roman"/>
            <w:b/>
            <w:bCs/>
            <w:color w:val="0000FF"/>
            <w:sz w:val="24"/>
            <w:szCs w:val="24"/>
            <w:u w:val="single"/>
            <w:lang w:eastAsia="ru-RU"/>
          </w:rPr>
          <w:t>МЮ № 2773-3 от </w:t>
        </w:r>
      </w:hyperlink>
      <w:hyperlink r:id="rId348" w:history="1">
        <w:r w:rsidRPr="00103325">
          <w:rPr>
            <w:rFonts w:ascii="Times New Roman" w:eastAsia="Times New Roman" w:hAnsi="Times New Roman" w:cs="Times New Roman"/>
            <w:b/>
            <w:bCs/>
            <w:color w:val="0000FF"/>
            <w:sz w:val="24"/>
            <w:szCs w:val="24"/>
            <w:u w:val="single"/>
            <w:lang w:eastAsia="ru-RU"/>
          </w:rPr>
          <w:t>25.02.2019</w:t>
        </w:r>
      </w:hyperlink>
      <w:hyperlink r:id="rId349" w:history="1">
        <w:r w:rsidRPr="00103325">
          <w:rPr>
            <w:rFonts w:ascii="Times New Roman" w:eastAsia="Times New Roman" w:hAnsi="Times New Roman" w:cs="Times New Roman"/>
            <w:b/>
            <w:bCs/>
            <w:color w:val="0000FF"/>
            <w:sz w:val="24"/>
            <w:szCs w:val="24"/>
            <w:u w:val="single"/>
            <w:lang w:eastAsia="ru-RU"/>
          </w:rPr>
          <w:t> г.</w:t>
        </w:r>
      </w:hyperlink>
    </w:p>
    <w:p w14:paraId="27A868F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Внесенные изменения на основании МЮ № </w:t>
      </w:r>
      <w:hyperlink r:id="rId350" w:history="1">
        <w:r w:rsidRPr="00103325">
          <w:rPr>
            <w:rFonts w:ascii="Times New Roman" w:eastAsia="Times New Roman" w:hAnsi="Times New Roman" w:cs="Times New Roman"/>
            <w:b/>
            <w:bCs/>
            <w:color w:val="0000FF"/>
            <w:sz w:val="24"/>
            <w:szCs w:val="24"/>
            <w:u w:val="single"/>
            <w:lang w:eastAsia="ru-RU"/>
          </w:rPr>
          <w:t>2773-4 от 29.11.2019г.</w:t>
        </w:r>
      </w:hyperlink>
      <w:r w:rsidRPr="00103325">
        <w:rPr>
          <w:rFonts w:ascii="Times New Roman" w:eastAsia="Times New Roman" w:hAnsi="Times New Roman" w:cs="Times New Roman"/>
          <w:b/>
          <w:bCs/>
          <w:color w:val="FF0000"/>
          <w:sz w:val="24"/>
          <w:szCs w:val="24"/>
          <w:lang w:eastAsia="ru-RU"/>
        </w:rPr>
        <w:t> вступают в силу с 01.01.2020г.</w:t>
      </w:r>
    </w:p>
    <w:p w14:paraId="02D07C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p w14:paraId="1338315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bookmarkStart w:id="81" w:name="ПРИЛОЖЕНИЕ_№_12"/>
      <w:r w:rsidRPr="00103325">
        <w:rPr>
          <w:rFonts w:ascii="Times New Roman" w:eastAsia="Times New Roman" w:hAnsi="Times New Roman" w:cs="Times New Roman"/>
          <w:b/>
          <w:bCs/>
          <w:color w:val="000080"/>
          <w:sz w:val="24"/>
          <w:szCs w:val="24"/>
          <w:lang w:eastAsia="ru-RU"/>
        </w:rPr>
        <w:t xml:space="preserve">ПРИЛОЖЕНИЕ № 12 </w:t>
      </w:r>
      <w:bookmarkEnd w:id="81"/>
    </w:p>
    <w:p w14:paraId="6DC8FD5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000080"/>
          <w:sz w:val="24"/>
          <w:szCs w:val="24"/>
          <w:lang w:eastAsia="ru-RU"/>
        </w:rPr>
        <w:t>к Инструкции о порядке заполнения грузовой таможенной декларации</w:t>
      </w:r>
    </w:p>
    <w:p w14:paraId="52ACE32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000080"/>
          <w:sz w:val="24"/>
          <w:szCs w:val="24"/>
          <w:lang w:eastAsia="ru-RU"/>
        </w:rPr>
        <w:t>КЛАССИФИКАТОР видов документов и сведений, используемых при заполнении грузовой таможенной</w:t>
      </w:r>
    </w:p>
    <w:p w14:paraId="4D94221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000080"/>
          <w:sz w:val="24"/>
          <w:szCs w:val="24"/>
          <w:lang w:eastAsia="ru-RU"/>
        </w:rPr>
        <w:t>декларации</w:t>
      </w:r>
    </w:p>
    <w:tbl>
      <w:tblPr>
        <w:tblW w:w="0" w:type="auto"/>
        <w:jc w:val="center"/>
        <w:tblCellMar>
          <w:top w:w="15" w:type="dxa"/>
          <w:left w:w="15" w:type="dxa"/>
          <w:bottom w:w="15" w:type="dxa"/>
          <w:right w:w="15" w:type="dxa"/>
        </w:tblCellMar>
        <w:tblLook w:val="04A0" w:firstRow="1" w:lastRow="0" w:firstColumn="1" w:lastColumn="0" w:noHBand="0" w:noVBand="1"/>
      </w:tblPr>
      <w:tblGrid>
        <w:gridCol w:w="410"/>
        <w:gridCol w:w="6591"/>
        <w:gridCol w:w="1025"/>
        <w:gridCol w:w="1313"/>
      </w:tblGrid>
      <w:tr w:rsidR="00103325" w:rsidRPr="00103325" w14:paraId="31DF20DE" w14:textId="77777777" w:rsidTr="00103325">
        <w:trPr>
          <w:trHeight w:val="848"/>
          <w:tblHeade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6EBD585"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lastRenderedPageBreak/>
              <w:t xml:space="preserve">п/п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6B2602"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Наименование документа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9DFAA3"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Поряд. номер графы 44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505E0"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Код</w:t>
            </w:r>
            <w:r w:rsidRPr="00103325">
              <w:rPr>
                <w:rFonts w:ascii="Times New Roman" w:eastAsia="Times New Roman" w:hAnsi="Times New Roman" w:cs="Times New Roman"/>
                <w:b/>
                <w:bCs/>
                <w:sz w:val="24"/>
                <w:szCs w:val="24"/>
                <w:lang w:eastAsia="ru-RU"/>
              </w:rPr>
              <w:br/>
              <w:t xml:space="preserve">документа </w:t>
            </w:r>
          </w:p>
        </w:tc>
      </w:tr>
      <w:tr w:rsidR="00103325" w:rsidRPr="00103325" w14:paraId="23D3B313"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FCAA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374F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Лицензия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1B06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DB86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ЛИЦЕНЗИЯ </w:t>
            </w:r>
          </w:p>
        </w:tc>
      </w:tr>
      <w:tr w:rsidR="00103325" w:rsidRPr="00103325" w14:paraId="6B6E22AC"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B89A1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E69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Карго манифест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FD0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201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662A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КРГ </w:t>
            </w:r>
          </w:p>
        </w:tc>
      </w:tr>
      <w:tr w:rsidR="00103325" w:rsidRPr="00103325" w14:paraId="0D6A8AE5"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34FE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098D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val="en-US" w:eastAsia="ru-RU"/>
              </w:rPr>
              <w:t>CMR</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79C1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202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F98B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СМР </w:t>
            </w:r>
          </w:p>
        </w:tc>
      </w:tr>
      <w:tr w:rsidR="00103325" w:rsidRPr="00103325" w14:paraId="09EE4FD5"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B5F265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FC0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Коносамент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180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203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E54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КНСМ </w:t>
            </w:r>
          </w:p>
        </w:tc>
      </w:tr>
      <w:tr w:rsidR="00103325" w:rsidRPr="00103325" w14:paraId="2E5463A4"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67949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F9E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ТИР-карнет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4D4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204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CE16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TIR </w:t>
            </w:r>
          </w:p>
        </w:tc>
      </w:tr>
      <w:tr w:rsidR="00103325" w:rsidRPr="00103325" w14:paraId="292A7B28"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67F56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E5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Авианакладная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0985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205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CF4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АВИА </w:t>
            </w:r>
          </w:p>
        </w:tc>
      </w:tr>
      <w:tr w:rsidR="00103325" w:rsidRPr="00103325" w14:paraId="1272FFE0"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DC382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66C2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Почтовая накладная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16F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206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7C7A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НКПЧТ </w:t>
            </w:r>
          </w:p>
        </w:tc>
      </w:tr>
      <w:tr w:rsidR="00103325" w:rsidRPr="00103325" w14:paraId="2C74FC2B" w14:textId="77777777" w:rsidTr="00103325">
        <w:trPr>
          <w:trHeight w:val="2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CEE3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F20F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Железнодорожная накладная в форме СМГС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34D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207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D8F6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СМГС </w:t>
            </w:r>
          </w:p>
        </w:tc>
      </w:tr>
      <w:tr w:rsidR="00103325" w:rsidRPr="00103325" w14:paraId="254D411F"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EFAC0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903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Товарно-транспортная накладная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943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208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71C2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ТТН </w:t>
            </w:r>
          </w:p>
        </w:tc>
      </w:tr>
      <w:tr w:rsidR="00103325" w:rsidRPr="00103325" w14:paraId="025F2FD2"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C81B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E243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Паспорт технического средства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4491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209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327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ПТС </w:t>
            </w:r>
          </w:p>
        </w:tc>
      </w:tr>
      <w:tr w:rsidR="00103325" w:rsidRPr="00103325" w14:paraId="68FF1460"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8BA48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76A6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Инвойс, счет-фактура, счет.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D791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220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0027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ИНВ </w:t>
            </w:r>
          </w:p>
        </w:tc>
      </w:tr>
      <w:tr w:rsidR="00103325" w:rsidRPr="00103325" w14:paraId="3171F6C6" w14:textId="77777777" w:rsidTr="00103325">
        <w:trPr>
          <w:trHeight w:val="2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BDA2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8C3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Проформа-инвойс, счет-проформа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0E81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221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9AF3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ИНВПРФ </w:t>
            </w:r>
          </w:p>
        </w:tc>
      </w:tr>
      <w:tr w:rsidR="00103325" w:rsidRPr="00103325" w14:paraId="16F6A6FC" w14:textId="77777777" w:rsidTr="00103325">
        <w:trPr>
          <w:trHeight w:val="34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C14E9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8C3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Упаковочный лист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FEA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222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C566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УПЛИСТ </w:t>
            </w:r>
          </w:p>
        </w:tc>
      </w:tr>
      <w:tr w:rsidR="00103325" w:rsidRPr="00103325" w14:paraId="016149A3"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F70C7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0E5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Контракт (договор, соглашение)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BD7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301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C3A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КНТ </w:t>
            </w:r>
          </w:p>
        </w:tc>
      </w:tr>
      <w:tr w:rsidR="00103325" w:rsidRPr="00103325" w14:paraId="6EB7FAA0" w14:textId="77777777" w:rsidTr="00103325">
        <w:trPr>
          <w:trHeight w:val="5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52B1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FD3E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Дополнительное соглашение к контракту (договору, соглашению)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F0C9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302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00D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ДОП </w:t>
            </w:r>
          </w:p>
        </w:tc>
      </w:tr>
      <w:tr w:rsidR="00103325" w:rsidRPr="00103325" w14:paraId="6A845536" w14:textId="77777777" w:rsidTr="00103325">
        <w:trPr>
          <w:trHeight w:val="57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16D1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7B5A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Договор аренды при временном ввозе или временном вывозе товаров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530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303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FB80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ДГАРНД </w:t>
            </w:r>
          </w:p>
        </w:tc>
      </w:tr>
      <w:tr w:rsidR="00103325" w:rsidRPr="00103325" w14:paraId="2A681C2E"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1C5E2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007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Справка о расчетах (при экспорте)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52B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304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7F6C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CПPPC </w:t>
            </w:r>
          </w:p>
        </w:tc>
      </w:tr>
      <w:tr w:rsidR="00103325" w:rsidRPr="00103325" w14:paraId="75BC0C21"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70DD7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0376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Акт карантинного досмотра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1AC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401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B5B3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АКД </w:t>
            </w:r>
          </w:p>
        </w:tc>
      </w:tr>
      <w:tr w:rsidR="00103325" w:rsidRPr="00103325" w14:paraId="79AC6150"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A2A44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4EF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Акт экспертизы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03D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402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F81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АКТЭКСП </w:t>
            </w:r>
          </w:p>
        </w:tc>
      </w:tr>
      <w:tr w:rsidR="00103325" w:rsidRPr="00103325" w14:paraId="35BFAC54" w14:textId="77777777" w:rsidTr="00103325">
        <w:trPr>
          <w:trHeight w:val="83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51E2E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F928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Разрешение Министерства внутренних дел Республики Узбекистан на ввоз взрывчатых материалов и средств взрывания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480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403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C4A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ВЗРМ </w:t>
            </w:r>
          </w:p>
        </w:tc>
      </w:tr>
      <w:tr w:rsidR="00103325" w:rsidRPr="00103325" w14:paraId="2640A56B" w14:textId="77777777" w:rsidTr="00103325">
        <w:trPr>
          <w:trHeight w:val="83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542F3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8624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 </w:t>
            </w:r>
            <w:hyperlink r:id="rId351" w:history="1">
              <w:r w:rsidRPr="00103325">
                <w:rPr>
                  <w:rFonts w:ascii="Times New Roman" w:eastAsia="Times New Roman" w:hAnsi="Times New Roman" w:cs="Times New Roman"/>
                  <w:b/>
                  <w:bCs/>
                  <w:color w:val="0000FF"/>
                  <w:sz w:val="24"/>
                  <w:szCs w:val="24"/>
                  <w:u w:val="single"/>
                  <w:lang w:eastAsia="ru-RU"/>
                </w:rPr>
                <w:t>МЮ № 2773-3 от </w:t>
              </w:r>
            </w:hyperlink>
            <w:hyperlink r:id="rId352" w:history="1">
              <w:r w:rsidRPr="00103325">
                <w:rPr>
                  <w:rFonts w:ascii="Times New Roman" w:eastAsia="Times New Roman" w:hAnsi="Times New Roman" w:cs="Times New Roman"/>
                  <w:b/>
                  <w:bCs/>
                  <w:color w:val="0000FF"/>
                  <w:sz w:val="24"/>
                  <w:szCs w:val="24"/>
                  <w:u w:val="single"/>
                  <w:lang w:eastAsia="ru-RU"/>
                </w:rPr>
                <w:t>25.02.2019</w:t>
              </w:r>
            </w:hyperlink>
            <w:hyperlink r:id="rId353" w:history="1">
              <w:r w:rsidRPr="00103325">
                <w:rPr>
                  <w:rFonts w:ascii="Times New Roman" w:eastAsia="Times New Roman" w:hAnsi="Times New Roman" w:cs="Times New Roman"/>
                  <w:b/>
                  <w:bCs/>
                  <w:color w:val="0000FF"/>
                  <w:sz w:val="24"/>
                  <w:szCs w:val="24"/>
                  <w:u w:val="single"/>
                  <w:lang w:eastAsia="ru-RU"/>
                </w:rPr>
                <w:t> г.</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2C04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C204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DB772BF" w14:textId="77777777" w:rsidTr="00103325">
        <w:trPr>
          <w:trHeight w:val="83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16B04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21.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751B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Ветеринарный сертификат (свидетельство)</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BE7E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404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075E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ВТРС</w:t>
            </w:r>
            <w:r w:rsidRPr="00103325">
              <w:rPr>
                <w:rFonts w:ascii="Times New Roman" w:eastAsia="Times New Roman" w:hAnsi="Times New Roman" w:cs="Times New Roman"/>
                <w:sz w:val="24"/>
                <w:szCs w:val="24"/>
                <w:lang w:eastAsia="ru-RU"/>
              </w:rPr>
              <w:t xml:space="preserve"> </w:t>
            </w:r>
          </w:p>
        </w:tc>
      </w:tr>
      <w:tr w:rsidR="00103325" w:rsidRPr="00103325" w14:paraId="257947E1" w14:textId="77777777" w:rsidTr="00103325">
        <w:trPr>
          <w:trHeight w:val="83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B9FD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488C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114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F4D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C185E3E"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8C745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del w:id="82" w:author="Unknown">
              <w:r w:rsidRPr="00103325">
                <w:rPr>
                  <w:rFonts w:ascii="Times New Roman" w:eastAsia="Times New Roman" w:hAnsi="Times New Roman" w:cs="Times New Roman"/>
                  <w:color w:val="999999"/>
                  <w:sz w:val="24"/>
                  <w:szCs w:val="24"/>
                  <w:lang w:eastAsia="ru-RU"/>
                </w:rPr>
                <w:delText xml:space="preserve">21. </w:delText>
              </w:r>
            </w:del>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352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del w:id="83" w:author="Unknown">
              <w:r w:rsidRPr="00103325">
                <w:rPr>
                  <w:rFonts w:ascii="Times New Roman" w:eastAsia="Times New Roman" w:hAnsi="Times New Roman" w:cs="Times New Roman"/>
                  <w:color w:val="999999"/>
                  <w:sz w:val="24"/>
                  <w:szCs w:val="24"/>
                  <w:lang w:eastAsia="ru-RU"/>
                </w:rPr>
                <w:delText xml:space="preserve">Ветеринарный сертификат </w:delText>
              </w:r>
            </w:del>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096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del w:id="84" w:author="Unknown">
              <w:r w:rsidRPr="00103325">
                <w:rPr>
                  <w:rFonts w:ascii="Times New Roman" w:eastAsia="Times New Roman" w:hAnsi="Times New Roman" w:cs="Times New Roman"/>
                  <w:color w:val="999999"/>
                  <w:sz w:val="24"/>
                  <w:szCs w:val="24"/>
                  <w:lang w:eastAsia="ru-RU"/>
                </w:rPr>
                <w:delText>404</w:delText>
              </w:r>
            </w:del>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B0D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del w:id="85" w:author="Unknown">
              <w:r w:rsidRPr="00103325">
                <w:rPr>
                  <w:rFonts w:ascii="Times New Roman" w:eastAsia="Times New Roman" w:hAnsi="Times New Roman" w:cs="Times New Roman"/>
                  <w:color w:val="999999"/>
                  <w:sz w:val="24"/>
                  <w:szCs w:val="24"/>
                  <w:lang w:eastAsia="ru-RU"/>
                </w:rPr>
                <w:delText>ВТРС</w:delText>
              </w:r>
            </w:del>
            <w:r w:rsidRPr="00103325">
              <w:rPr>
                <w:rFonts w:ascii="Times New Roman" w:eastAsia="Times New Roman" w:hAnsi="Times New Roman" w:cs="Times New Roman"/>
                <w:sz w:val="24"/>
                <w:szCs w:val="24"/>
                <w:lang w:eastAsia="ru-RU"/>
              </w:rPr>
              <w:t xml:space="preserve"> </w:t>
            </w:r>
          </w:p>
        </w:tc>
      </w:tr>
      <w:tr w:rsidR="00103325" w:rsidRPr="00103325" w14:paraId="55922112"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DE42C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977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Разрешение на ввоз высокочастотных средств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F713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405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A55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ВЧР </w:t>
            </w:r>
          </w:p>
        </w:tc>
      </w:tr>
      <w:tr w:rsidR="00103325" w:rsidRPr="00103325" w14:paraId="1FD20C8C" w14:textId="77777777" w:rsidTr="00103325">
        <w:trPr>
          <w:trHeight w:val="28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20B90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A7B4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Санитарно-эпидемиологическое заключение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B6AB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406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CE34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СЭЗ </w:t>
            </w:r>
          </w:p>
        </w:tc>
      </w:tr>
      <w:tr w:rsidR="00103325" w:rsidRPr="00103325" w14:paraId="77C4F334" w14:textId="77777777" w:rsidTr="00103325">
        <w:trPr>
          <w:trHeight w:val="111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83808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9DFA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Разрешение Государственного комитета по экологии и охране окружающей среды на ввоз и вывоз дикорастущих растений, их частей (за исключением разрешения </w:t>
            </w:r>
            <w:r w:rsidRPr="00103325">
              <w:rPr>
                <w:rFonts w:ascii="Times New Roman" w:eastAsia="Times New Roman" w:hAnsi="Times New Roman" w:cs="Times New Roman"/>
                <w:sz w:val="24"/>
                <w:szCs w:val="24"/>
                <w:lang w:val="en-US" w:eastAsia="ru-RU"/>
              </w:rPr>
              <w:t>CITES</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629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407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9589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ГКЭ_РСТ </w:t>
            </w:r>
          </w:p>
        </w:tc>
      </w:tr>
      <w:tr w:rsidR="00103325" w:rsidRPr="00103325" w14:paraId="53369715" w14:textId="77777777" w:rsidTr="00103325">
        <w:trPr>
          <w:trHeight w:val="235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9B31A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xml:space="preserve">25.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0626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Разрешение Государственного комитета по экологии и охране окружающей среды на ввоз и вывоз диких животных, а также их частей, продуктов жизнедеятельности, зоологических</w:t>
            </w:r>
            <w:r w:rsidRPr="00103325">
              <w:rPr>
                <w:rFonts w:ascii="Times New Roman" w:eastAsia="Times New Roman" w:hAnsi="Times New Roman" w:cs="Times New Roman"/>
                <w:sz w:val="24"/>
                <w:szCs w:val="24"/>
                <w:lang w:eastAsia="ru-RU"/>
              </w:rPr>
              <w:br/>
              <w:t xml:space="preserve">коллекций, трофеев и чучел (за исключением разрешения CITES)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F5D9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408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836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ГКЭ_ЖВТ </w:t>
            </w:r>
          </w:p>
        </w:tc>
      </w:tr>
      <w:tr w:rsidR="00103325" w:rsidRPr="00103325" w14:paraId="7F232C7C"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04EEC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CC20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Разрешения на ввоз и вывоз образцов видов животных и растений, включенных в приложения I, II и III Конвенции о международной торговле видами дикой фауны и флоры, находящимися под угрозой исчезновения (CITES)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071F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409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3FD0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CITES </w:t>
            </w:r>
          </w:p>
        </w:tc>
      </w:tr>
      <w:tr w:rsidR="00103325" w:rsidRPr="00103325" w14:paraId="21D65A6B"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36E89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A82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Карантинное разрешение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5E4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410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0D0D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КРНР </w:t>
            </w:r>
          </w:p>
        </w:tc>
      </w:tr>
      <w:tr w:rsidR="00103325" w:rsidRPr="00103325" w14:paraId="11192DDD"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578D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CE8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Заключение об отнесении ввозимого технологического оборудования и запасных частей к нему, а также компонентов, сырья и материалов к категории используемых в технологическом процессе при производстве локализуемой продукции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4F8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411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53F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УЗЭКСП</w:t>
            </w:r>
            <w:r w:rsidRPr="00103325">
              <w:rPr>
                <w:rFonts w:ascii="Times New Roman" w:eastAsia="Times New Roman" w:hAnsi="Times New Roman" w:cs="Times New Roman"/>
                <w:sz w:val="24"/>
                <w:szCs w:val="24"/>
                <w:lang w:eastAsia="ru-RU"/>
              </w:rPr>
              <w:br/>
              <w:t xml:space="preserve">_ПЛ </w:t>
            </w:r>
          </w:p>
        </w:tc>
      </w:tr>
      <w:tr w:rsidR="00103325" w:rsidRPr="00103325" w14:paraId="341353E8"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0132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FA5F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Сертификат собственных производственных нужд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2B1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412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08AE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ССПН </w:t>
            </w:r>
          </w:p>
        </w:tc>
      </w:tr>
      <w:tr w:rsidR="00103325" w:rsidRPr="00103325" w14:paraId="772442DB"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86AA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6F53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Разрешение на право ввоза или вывоза озоноразрушающих веществ и продукции, их содержащей.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96F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413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06A6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ОРВ </w:t>
            </w:r>
          </w:p>
        </w:tc>
      </w:tr>
      <w:tr w:rsidR="00103325" w:rsidRPr="00103325" w14:paraId="74F2ADA4"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525BD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1CD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Подтверждение гуманитарного характера груза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F2A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414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3F6A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ПГХ </w:t>
            </w:r>
          </w:p>
        </w:tc>
      </w:tr>
      <w:tr w:rsidR="00103325" w:rsidRPr="00103325" w14:paraId="4B609928"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FC70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6A40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Разрешение Министерства здравоохранения на ввоз лекарственных средств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84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415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C6E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ПРФ </w:t>
            </w:r>
          </w:p>
        </w:tc>
      </w:tr>
      <w:tr w:rsidR="00103325" w:rsidRPr="00103325" w14:paraId="0A69D601"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3E067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4F1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Разрешение на ввоз психотропных и наркотических препаратов, прекурсоров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CA4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416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DCE5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ПСР </w:t>
            </w:r>
          </w:p>
        </w:tc>
      </w:tr>
      <w:tr w:rsidR="00103325" w:rsidRPr="00103325" w14:paraId="4891A514"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438B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xml:space="preserve">34.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059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Сертификат соответствия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4138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417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D19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ССТ </w:t>
            </w:r>
          </w:p>
        </w:tc>
      </w:tr>
      <w:tr w:rsidR="00103325" w:rsidRPr="00103325" w14:paraId="17D0EF2B"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676D1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4833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Письмо агентства «Узстандарт»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BE0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418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4359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УЗСТ </w:t>
            </w:r>
          </w:p>
        </w:tc>
      </w:tr>
      <w:tr w:rsidR="00103325" w:rsidRPr="00103325" w14:paraId="66F4B97F"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573FB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71C3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Фитосанитарный сертификат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6DEF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419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FD3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ФТСС </w:t>
            </w:r>
          </w:p>
        </w:tc>
      </w:tr>
      <w:tr w:rsidR="00103325" w:rsidRPr="00103325" w14:paraId="439E2629"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57D31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698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Экологический сертификат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36A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420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F86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ЭКО </w:t>
            </w:r>
          </w:p>
        </w:tc>
      </w:tr>
      <w:tr w:rsidR="00103325" w:rsidRPr="00103325" w14:paraId="78610D3B"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52ADD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757D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Заключение но договорам (контрактам) на поставку основных видов текстильного оборудования на предмет соответствия его современным технологическим требованиям и уровню мировых цен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D18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421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7F07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ЗК_ТКСТ </w:t>
            </w:r>
          </w:p>
        </w:tc>
      </w:tr>
      <w:tr w:rsidR="00103325" w:rsidRPr="00103325" w14:paraId="41ECB56C"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E4578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38</w:t>
            </w:r>
            <w:r w:rsidRPr="00103325">
              <w:rPr>
                <w:rFonts w:ascii="Times New Roman" w:eastAsia="Times New Roman" w:hAnsi="Times New Roman" w:cs="Times New Roman"/>
                <w:sz w:val="24"/>
                <w:szCs w:val="24"/>
                <w:vertAlign w:val="superscript"/>
                <w:lang w:eastAsia="ru-RU"/>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2738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Сертификаты соответствия или протоколы испытания, выданные органами по сертификации стран-членов Международной организации по аккредитации лабораторий (</w:t>
            </w:r>
            <w:r w:rsidRPr="00103325">
              <w:rPr>
                <w:rFonts w:ascii="Times New Roman" w:eastAsia="Times New Roman" w:hAnsi="Times New Roman" w:cs="Times New Roman"/>
                <w:sz w:val="24"/>
                <w:szCs w:val="24"/>
                <w:lang w:val="en-US" w:eastAsia="ru-RU"/>
              </w:rPr>
              <w:t>ILAC</w:t>
            </w:r>
            <w:r w:rsidRPr="00103325">
              <w:rPr>
                <w:rFonts w:ascii="Times New Roman" w:eastAsia="Times New Roman" w:hAnsi="Times New Roman" w:cs="Times New Roman"/>
                <w:sz w:val="24"/>
                <w:szCs w:val="24"/>
                <w:lang w:eastAsia="ru-RU"/>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BD4F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924E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ИЛАК</w:t>
            </w:r>
          </w:p>
        </w:tc>
      </w:tr>
      <w:tr w:rsidR="00103325" w:rsidRPr="00103325" w14:paraId="0AEA0649"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0F8B9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38</w:t>
            </w:r>
            <w:r w:rsidRPr="00103325">
              <w:rPr>
                <w:rFonts w:ascii="Times New Roman" w:eastAsia="Times New Roman" w:hAnsi="Times New Roman" w:cs="Times New Roman"/>
                <w:sz w:val="24"/>
                <w:szCs w:val="24"/>
                <w:vertAlign w:val="superscript"/>
                <w:lang w:eastAsia="ru-RU"/>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4C0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Сертификаты соответствия или протоколы испытания, выданные органами по сертификации стран-членов Международного форума по аккредитации (</w:t>
            </w:r>
            <w:r w:rsidRPr="00103325">
              <w:rPr>
                <w:rFonts w:ascii="Times New Roman" w:eastAsia="Times New Roman" w:hAnsi="Times New Roman" w:cs="Times New Roman"/>
                <w:sz w:val="24"/>
                <w:szCs w:val="24"/>
                <w:lang w:val="en-US" w:eastAsia="ru-RU"/>
              </w:rPr>
              <w:t>IAF</w:t>
            </w:r>
            <w:r w:rsidRPr="00103325">
              <w:rPr>
                <w:rFonts w:ascii="Times New Roman" w:eastAsia="Times New Roman" w:hAnsi="Times New Roman" w:cs="Times New Roman"/>
                <w:sz w:val="24"/>
                <w:szCs w:val="24"/>
                <w:lang w:eastAsia="ru-RU"/>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7B5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423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D15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ИАФ</w:t>
            </w:r>
          </w:p>
        </w:tc>
      </w:tr>
      <w:tr w:rsidR="00103325" w:rsidRPr="00103325" w14:paraId="2E29234C"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EFFC3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38</w:t>
            </w:r>
            <w:r w:rsidRPr="00103325">
              <w:rPr>
                <w:rFonts w:ascii="Times New Roman" w:eastAsia="Times New Roman" w:hAnsi="Times New Roman" w:cs="Times New Roman"/>
                <w:sz w:val="24"/>
                <w:szCs w:val="24"/>
                <w:vertAlign w:val="superscript"/>
                <w:lang w:eastAsia="ru-RU"/>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FA4E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Сертификат соответствия, выданный аккредитованными органами стран-членов Организации экономического сотрудничества и развития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E72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424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93C6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ОЭСР</w:t>
            </w:r>
          </w:p>
        </w:tc>
      </w:tr>
      <w:tr w:rsidR="00103325" w:rsidRPr="00103325" w14:paraId="33A1BBDA"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3BEE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2F1C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 </w:t>
            </w:r>
            <w:hyperlink r:id="rId354" w:history="1">
              <w:r w:rsidRPr="00103325">
                <w:rPr>
                  <w:rFonts w:ascii="Times New Roman" w:eastAsia="Times New Roman" w:hAnsi="Times New Roman" w:cs="Times New Roman"/>
                  <w:b/>
                  <w:bCs/>
                  <w:color w:val="0000FF"/>
                  <w:sz w:val="24"/>
                  <w:szCs w:val="24"/>
                  <w:u w:val="single"/>
                  <w:lang w:eastAsia="ru-RU"/>
                </w:rPr>
                <w:t>МЮ № 2773-3 от </w:t>
              </w:r>
            </w:hyperlink>
            <w:hyperlink r:id="rId355" w:history="1">
              <w:r w:rsidRPr="00103325">
                <w:rPr>
                  <w:rFonts w:ascii="Times New Roman" w:eastAsia="Times New Roman" w:hAnsi="Times New Roman" w:cs="Times New Roman"/>
                  <w:b/>
                  <w:bCs/>
                  <w:color w:val="0000FF"/>
                  <w:sz w:val="24"/>
                  <w:szCs w:val="24"/>
                  <w:u w:val="single"/>
                  <w:lang w:eastAsia="ru-RU"/>
                </w:rPr>
                <w:t>25.02.2019</w:t>
              </w:r>
            </w:hyperlink>
            <w:hyperlink r:id="rId356" w:history="1">
              <w:r w:rsidRPr="00103325">
                <w:rPr>
                  <w:rFonts w:ascii="Times New Roman" w:eastAsia="Times New Roman" w:hAnsi="Times New Roman" w:cs="Times New Roman"/>
                  <w:b/>
                  <w:bCs/>
                  <w:color w:val="0000FF"/>
                  <w:sz w:val="24"/>
                  <w:szCs w:val="24"/>
                  <w:u w:val="single"/>
                  <w:lang w:eastAsia="ru-RU"/>
                </w:rPr>
                <w:t> г.</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590D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60B8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0865A4C"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B056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39.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F0E2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Свидетельство или заключение о регистрации</w:t>
            </w: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color w:val="000000"/>
                <w:sz w:val="24"/>
                <w:szCs w:val="24"/>
                <w:lang w:eastAsia="ru-RU"/>
              </w:rPr>
              <w:t>контракта в Министерстве инвестиций</w:t>
            </w: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color w:val="000000"/>
                <w:sz w:val="24"/>
                <w:szCs w:val="24"/>
                <w:lang w:eastAsia="ru-RU"/>
              </w:rPr>
              <w:t>и внешней торговли Республики Узбекистан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BEA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501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F1C7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РегМИВТ</w:t>
            </w:r>
            <w:r w:rsidRPr="00103325">
              <w:rPr>
                <w:rFonts w:ascii="Times New Roman" w:eastAsia="Times New Roman" w:hAnsi="Times New Roman" w:cs="Times New Roman"/>
                <w:sz w:val="24"/>
                <w:szCs w:val="24"/>
                <w:lang w:eastAsia="ru-RU"/>
              </w:rPr>
              <w:t xml:space="preserve"> </w:t>
            </w:r>
          </w:p>
        </w:tc>
      </w:tr>
      <w:tr w:rsidR="00103325" w:rsidRPr="00103325" w14:paraId="53AF0388"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42C1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E47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B20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26C05F"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397C996E"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C275E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del w:id="86" w:author="Unknown">
              <w:r w:rsidRPr="00103325">
                <w:rPr>
                  <w:rFonts w:ascii="Times New Roman" w:eastAsia="Times New Roman" w:hAnsi="Times New Roman" w:cs="Times New Roman"/>
                  <w:color w:val="999999"/>
                  <w:sz w:val="24"/>
                  <w:szCs w:val="24"/>
                  <w:lang w:eastAsia="ru-RU"/>
                </w:rPr>
                <w:lastRenderedPageBreak/>
                <w:delText xml:space="preserve">39. </w:delText>
              </w:r>
            </w:del>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6277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del w:id="87" w:author="Unknown">
              <w:r w:rsidRPr="00103325">
                <w:rPr>
                  <w:rFonts w:ascii="Times New Roman" w:eastAsia="Times New Roman" w:hAnsi="Times New Roman" w:cs="Times New Roman"/>
                  <w:color w:val="999999"/>
                  <w:sz w:val="24"/>
                  <w:szCs w:val="24"/>
                  <w:lang w:eastAsia="ru-RU"/>
                </w:rPr>
                <w:delText xml:space="preserve">Свидетельство или заключение о регистрации контракта в Министерстве внешней торговли Республики Узбекистан </w:delText>
              </w:r>
            </w:del>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8979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del w:id="88" w:author="Unknown">
              <w:r w:rsidRPr="00103325">
                <w:rPr>
                  <w:rFonts w:ascii="Times New Roman" w:eastAsia="Times New Roman" w:hAnsi="Times New Roman" w:cs="Times New Roman"/>
                  <w:color w:val="999999"/>
                  <w:sz w:val="24"/>
                  <w:szCs w:val="24"/>
                  <w:lang w:eastAsia="ru-RU"/>
                </w:rPr>
                <w:delText xml:space="preserve">501 </w:delText>
              </w:r>
            </w:del>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92F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del w:id="89" w:author="Unknown">
              <w:r w:rsidRPr="00103325">
                <w:rPr>
                  <w:rFonts w:ascii="Times New Roman" w:eastAsia="Times New Roman" w:hAnsi="Times New Roman" w:cs="Times New Roman"/>
                  <w:color w:val="999999"/>
                  <w:sz w:val="24"/>
                  <w:szCs w:val="24"/>
                  <w:lang w:eastAsia="ru-RU"/>
                </w:rPr>
                <w:delText>РегМВТ</w:delText>
              </w:r>
            </w:del>
            <w:r w:rsidRPr="00103325">
              <w:rPr>
                <w:rFonts w:ascii="Times New Roman" w:eastAsia="Times New Roman" w:hAnsi="Times New Roman" w:cs="Times New Roman"/>
                <w:sz w:val="24"/>
                <w:szCs w:val="24"/>
                <w:lang w:eastAsia="ru-RU"/>
              </w:rPr>
              <w:t xml:space="preserve"> </w:t>
            </w:r>
          </w:p>
        </w:tc>
      </w:tr>
      <w:tr w:rsidR="00103325" w:rsidRPr="00103325" w14:paraId="6250A724"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C16DA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C508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Свидетельство о государственной регистрации индивидуального предпринимателя без образования юридического лица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2AA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502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C13D1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СвИПБЮЛ </w:t>
            </w:r>
          </w:p>
        </w:tc>
      </w:tr>
      <w:tr w:rsidR="00103325" w:rsidRPr="00103325" w14:paraId="5AF32AD2"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B28F4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ADB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 </w:t>
            </w:r>
            <w:hyperlink r:id="rId357" w:history="1">
              <w:r w:rsidRPr="00103325">
                <w:rPr>
                  <w:rFonts w:ascii="Times New Roman" w:eastAsia="Times New Roman" w:hAnsi="Times New Roman" w:cs="Times New Roman"/>
                  <w:b/>
                  <w:bCs/>
                  <w:color w:val="0000FF"/>
                  <w:sz w:val="24"/>
                  <w:szCs w:val="24"/>
                  <w:u w:val="single"/>
                  <w:lang w:eastAsia="ru-RU"/>
                </w:rPr>
                <w:t>МЮ № 2773-3 от </w:t>
              </w:r>
            </w:hyperlink>
            <w:hyperlink r:id="rId358" w:history="1">
              <w:r w:rsidRPr="00103325">
                <w:rPr>
                  <w:rFonts w:ascii="Times New Roman" w:eastAsia="Times New Roman" w:hAnsi="Times New Roman" w:cs="Times New Roman"/>
                  <w:b/>
                  <w:bCs/>
                  <w:color w:val="0000FF"/>
                  <w:sz w:val="24"/>
                  <w:szCs w:val="24"/>
                  <w:u w:val="single"/>
                  <w:lang w:eastAsia="ru-RU"/>
                </w:rPr>
                <w:t>25.02.2019</w:t>
              </w:r>
            </w:hyperlink>
            <w:hyperlink r:id="rId359" w:history="1">
              <w:r w:rsidRPr="00103325">
                <w:rPr>
                  <w:rFonts w:ascii="Times New Roman" w:eastAsia="Times New Roman" w:hAnsi="Times New Roman" w:cs="Times New Roman"/>
                  <w:b/>
                  <w:bCs/>
                  <w:color w:val="0000FF"/>
                  <w:sz w:val="24"/>
                  <w:szCs w:val="24"/>
                  <w:u w:val="single"/>
                  <w:lang w:eastAsia="ru-RU"/>
                </w:rPr>
                <w:t> г.</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A71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BEE2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B554015"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DBE9E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41.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C6B6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Свидетельство или заключение о регистрации контракта в ГУП « Центр комплексной экспертизы проектов и импортных контрактов при Министерстве экономики и промышленности Республики Узбекистан»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DA5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503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C4E3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РегЦМЭП </w:t>
            </w:r>
          </w:p>
        </w:tc>
      </w:tr>
      <w:tr w:rsidR="00103325" w:rsidRPr="00103325" w14:paraId="7E9EB262"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08859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BE42B" w14:textId="77777777" w:rsidR="00103325" w:rsidRPr="00103325" w:rsidRDefault="00103325" w:rsidP="00103325">
            <w:pPr>
              <w:spacing w:after="0" w:line="240" w:lineRule="auto"/>
              <w:jc w:val="both"/>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D06E2" w14:textId="77777777" w:rsidR="00103325" w:rsidRPr="00103325" w:rsidRDefault="00103325" w:rsidP="00103325">
            <w:pPr>
              <w:spacing w:after="0" w:line="240" w:lineRule="auto"/>
              <w:jc w:val="both"/>
              <w:rPr>
                <w:rFonts w:ascii="Times New Roman" w:eastAsia="Times New Roman" w:hAnsi="Times New Roman" w:cs="Times New Roman"/>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DEDF5"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21595D0D"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92E46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del w:id="90" w:author="Unknown">
              <w:r w:rsidRPr="00103325">
                <w:rPr>
                  <w:rFonts w:ascii="Times New Roman" w:eastAsia="Times New Roman" w:hAnsi="Times New Roman" w:cs="Times New Roman"/>
                  <w:color w:val="999999"/>
                  <w:sz w:val="24"/>
                  <w:szCs w:val="24"/>
                  <w:lang w:eastAsia="ru-RU"/>
                </w:rPr>
                <w:delText xml:space="preserve">41. </w:delText>
              </w:r>
            </w:del>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4F87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del w:id="91" w:author="Unknown">
              <w:r w:rsidRPr="00103325">
                <w:rPr>
                  <w:rFonts w:ascii="Times New Roman" w:eastAsia="Times New Roman" w:hAnsi="Times New Roman" w:cs="Times New Roman"/>
                  <w:color w:val="999999"/>
                  <w:sz w:val="24"/>
                  <w:szCs w:val="24"/>
                  <w:lang w:eastAsia="ru-RU"/>
                </w:rPr>
                <w:delText xml:space="preserve">Свидетельство или заключение о регистрации контракта в ГУП «Центр комплексной экспертизы проектов и импортных контрактов при Национальном агентстве проектного управления при Президенте Республики Узбекистан» </w:delText>
              </w:r>
            </w:del>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B03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del w:id="92" w:author="Unknown">
              <w:r w:rsidRPr="00103325">
                <w:rPr>
                  <w:rFonts w:ascii="Times New Roman" w:eastAsia="Times New Roman" w:hAnsi="Times New Roman" w:cs="Times New Roman"/>
                  <w:color w:val="999999"/>
                  <w:sz w:val="24"/>
                  <w:szCs w:val="24"/>
                  <w:lang w:eastAsia="ru-RU"/>
                </w:rPr>
                <w:delText xml:space="preserve">503 </w:delText>
              </w:r>
            </w:del>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D2C8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del w:id="93" w:author="Unknown">
              <w:r w:rsidRPr="00103325">
                <w:rPr>
                  <w:rFonts w:ascii="Times New Roman" w:eastAsia="Times New Roman" w:hAnsi="Times New Roman" w:cs="Times New Roman"/>
                  <w:color w:val="999999"/>
                  <w:sz w:val="24"/>
                  <w:szCs w:val="24"/>
                  <w:lang w:eastAsia="ru-RU"/>
                </w:rPr>
                <w:delText>РегНАПУ</w:delText>
              </w:r>
            </w:del>
            <w:r w:rsidRPr="00103325">
              <w:rPr>
                <w:rFonts w:ascii="Times New Roman" w:eastAsia="Times New Roman" w:hAnsi="Times New Roman" w:cs="Times New Roman"/>
                <w:sz w:val="24"/>
                <w:szCs w:val="24"/>
                <w:lang w:eastAsia="ru-RU"/>
              </w:rPr>
              <w:t xml:space="preserve"> </w:t>
            </w:r>
          </w:p>
        </w:tc>
      </w:tr>
      <w:tr w:rsidR="00103325" w:rsidRPr="00103325" w14:paraId="12361F71"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C5383B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F165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9D8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51728"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r w:rsidR="00103325" w:rsidRPr="00103325" w14:paraId="5693C2D7"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160F7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06FE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Свидетельство или заключение о регистрации контракта в Государственном комитете Республики Узбекистан по инвестициям</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601E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7FB0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РегГКИ</w:t>
            </w:r>
          </w:p>
        </w:tc>
      </w:tr>
      <w:tr w:rsidR="00103325" w:rsidRPr="00103325" w14:paraId="523EC1D2"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DA6936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7307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Сведения о документах, подтверждающих наличие льгот по уплате таможенных платежей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F975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6ХХ*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0E1B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9813340"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C9E68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2E61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Сертификат происхождения товара (при импорте)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563FC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701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D87E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СПТИМ </w:t>
            </w:r>
          </w:p>
        </w:tc>
      </w:tr>
      <w:tr w:rsidR="00103325" w:rsidRPr="00103325" w14:paraId="204E7F59"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C980E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6276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Сертификат происхождения товара (при экспорте)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55ED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702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027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СПТЭК </w:t>
            </w:r>
          </w:p>
        </w:tc>
      </w:tr>
      <w:tr w:rsidR="00103325" w:rsidRPr="00103325" w14:paraId="12428BC2" w14:textId="77777777" w:rsidTr="00103325">
        <w:trPr>
          <w:trHeight w:val="235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7843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xml:space="preserve">46.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D40A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Удостоверение происхождения товаров, фактурной</w:t>
            </w:r>
            <w:r w:rsidRPr="00103325">
              <w:rPr>
                <w:rFonts w:ascii="Times New Roman" w:eastAsia="Times New Roman" w:hAnsi="Times New Roman" w:cs="Times New Roman"/>
                <w:sz w:val="24"/>
                <w:szCs w:val="24"/>
                <w:lang w:eastAsia="ru-RU"/>
              </w:rPr>
              <w:br/>
              <w:t xml:space="preserve">стоимостью до 5000 долларов США в товаросопроводительных документах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35E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703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4482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УПТ </w:t>
            </w:r>
          </w:p>
        </w:tc>
      </w:tr>
      <w:tr w:rsidR="00103325" w:rsidRPr="00103325" w14:paraId="0CB61F64"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DF846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BC33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Гарантия банка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0A57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801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C69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БГРН </w:t>
            </w:r>
          </w:p>
        </w:tc>
      </w:tr>
      <w:tr w:rsidR="00103325" w:rsidRPr="00103325" w14:paraId="00C5ED7E"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1DEFD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F07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Страховой полис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8A7E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802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147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СТРХПЛ </w:t>
            </w:r>
          </w:p>
        </w:tc>
      </w:tr>
      <w:tr w:rsidR="00103325" w:rsidRPr="00103325" w14:paraId="49478A43"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434B3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E815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Письменное обязательство поручителя о намерении обеспечить уплату таможенных платежей и процентов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7E18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803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63E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ОБЗПРЧ </w:t>
            </w:r>
          </w:p>
        </w:tc>
      </w:tr>
      <w:tr w:rsidR="00103325" w:rsidRPr="00103325" w14:paraId="31AC774B"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890122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15CF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Экспортная ГТД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D8B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804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D6A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ЭкГТД </w:t>
            </w:r>
          </w:p>
        </w:tc>
      </w:tr>
      <w:tr w:rsidR="00103325" w:rsidRPr="00103325" w14:paraId="7DF67546"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6946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71B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Импортная ГТД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4F4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805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E317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ИмГТД </w:t>
            </w:r>
          </w:p>
        </w:tc>
      </w:tr>
      <w:tr w:rsidR="00103325" w:rsidRPr="00103325" w14:paraId="76A291E1"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2FDFE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B7E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Гарантийное письмо (о том. что ввозимый товар для собственных производственных нужд)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DC69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806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DB28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ГрнСН </w:t>
            </w:r>
          </w:p>
        </w:tc>
      </w:tr>
      <w:tr w:rsidR="00103325" w:rsidRPr="00103325" w14:paraId="77B785D1"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5C365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723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Договор залога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DA24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807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C9CC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ДЗЛГ </w:t>
            </w:r>
          </w:p>
        </w:tc>
      </w:tr>
      <w:tr w:rsidR="00103325" w:rsidRPr="00103325" w14:paraId="6DB8D307"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695A7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3574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Договор перевозки (только для транзита)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B060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808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4E7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ДПР </w:t>
            </w:r>
          </w:p>
        </w:tc>
      </w:tr>
      <w:tr w:rsidR="00103325" w:rsidRPr="00103325" w14:paraId="66845282"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684A5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BD11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Договор между лицом, помещающим товары на таможенный склад и владельцем таможенного склада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547E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809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77F8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ДХР </w:t>
            </w:r>
          </w:p>
        </w:tc>
      </w:tr>
      <w:tr w:rsidR="00103325" w:rsidRPr="00103325" w14:paraId="17B9AD57"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D5E3E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xml:space="preserve">56.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91EA8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Договор между лицом, помещающим товары на свободный склад и владельцем свободного склада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F38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810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573D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ДСВСК </w:t>
            </w:r>
          </w:p>
        </w:tc>
      </w:tr>
      <w:tr w:rsidR="00103325" w:rsidRPr="00103325" w14:paraId="1DBB697F"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93B98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3D0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Другие договора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332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811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EE29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ДОГ </w:t>
            </w:r>
          </w:p>
        </w:tc>
      </w:tr>
      <w:tr w:rsidR="00103325" w:rsidRPr="00103325" w14:paraId="2FBEA285"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CAFD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7E86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Проверка расчета подтвержденной и (или) не подтвержденной стоимости ввозимого товара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E7F6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812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E016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ПСТ </w:t>
            </w:r>
          </w:p>
        </w:tc>
      </w:tr>
      <w:tr w:rsidR="00103325" w:rsidRPr="00103325" w14:paraId="47009FC4"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6DA5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79CF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Экспертное заключение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F13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813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354E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ЭКСПЗК </w:t>
            </w:r>
          </w:p>
        </w:tc>
      </w:tr>
      <w:tr w:rsidR="00103325" w:rsidRPr="00103325" w14:paraId="3D0AEFA6"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DFE08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86EE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Дефектный акт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ABF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814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4A0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ДЕФАКТ </w:t>
            </w:r>
          </w:p>
        </w:tc>
      </w:tr>
      <w:tr w:rsidR="00103325" w:rsidRPr="00103325" w14:paraId="60CD99C5"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79890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730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Сертификат качества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3E79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815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BD5E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ССК </w:t>
            </w:r>
          </w:p>
        </w:tc>
      </w:tr>
      <w:tr w:rsidR="00103325" w:rsidRPr="00103325" w14:paraId="06AB9030"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A9109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C27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Заявление лица о размещении товаров в режиме таможенного склада в помещениях и (или) на открытых площадках, не имеющих статуса таможенного склада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2438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816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8A59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ЗАЯВ74 </w:t>
            </w:r>
          </w:p>
        </w:tc>
      </w:tr>
      <w:tr w:rsidR="00103325" w:rsidRPr="00103325" w14:paraId="15CC4EFF"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C741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22F1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Акт передачи товаров, помещенных под таможенный режим отказа в пользу государства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8C84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817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C215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АКТ75 </w:t>
            </w:r>
          </w:p>
        </w:tc>
      </w:tr>
      <w:tr w:rsidR="00103325" w:rsidRPr="00103325" w14:paraId="5D770A03"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9FF37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528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Акт уничтожения товаров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E5A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818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D305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АКТ76 </w:t>
            </w:r>
          </w:p>
        </w:tc>
      </w:tr>
      <w:tr w:rsidR="00103325" w:rsidRPr="00103325" w14:paraId="086CA39E"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AC7FA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CF5E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Заявление справка о подтверждении товара собственного производства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7C13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819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0734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ЗАЯВСП </w:t>
            </w:r>
          </w:p>
        </w:tc>
      </w:tr>
      <w:tr w:rsidR="00103325" w:rsidRPr="00103325" w14:paraId="4767853F"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ACD9D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FD4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Акт предотгрузочной инспекции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2231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820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D3B2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АПИ </w:t>
            </w:r>
          </w:p>
        </w:tc>
      </w:tr>
      <w:tr w:rsidR="00103325" w:rsidRPr="00103325" w14:paraId="16B64495"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96FA9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xml:space="preserve">67.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C128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Разрешение таможенного органа на переработку товаров на таможенной территории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436C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834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939B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РА351 </w:t>
            </w:r>
          </w:p>
        </w:tc>
      </w:tr>
      <w:tr w:rsidR="00103325" w:rsidRPr="00103325" w14:paraId="5108CF6E"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971B3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EF55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Разрешение таможенного органа на переработку товаров вне таможенной территории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A55D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835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354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РА361 </w:t>
            </w:r>
          </w:p>
        </w:tc>
      </w:tr>
      <w:tr w:rsidR="00103325" w:rsidRPr="00103325" w14:paraId="7FA51FA5"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A0A87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CD5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Протокол о нарушении таможенного законодательства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8CB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850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5DDA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НТЗ </w:t>
            </w:r>
          </w:p>
        </w:tc>
      </w:tr>
      <w:tr w:rsidR="00103325" w:rsidRPr="00103325" w14:paraId="03F926CA"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CBC03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B1A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 </w:t>
            </w:r>
            <w:hyperlink r:id="rId360" w:history="1">
              <w:r w:rsidRPr="00103325">
                <w:rPr>
                  <w:rFonts w:ascii="Times New Roman" w:eastAsia="Times New Roman" w:hAnsi="Times New Roman" w:cs="Times New Roman"/>
                  <w:b/>
                  <w:bCs/>
                  <w:color w:val="0000FF"/>
                  <w:sz w:val="24"/>
                  <w:szCs w:val="24"/>
                  <w:u w:val="single"/>
                  <w:lang w:eastAsia="ru-RU"/>
                </w:rPr>
                <w:t>МЮ № 2773-3 от </w:t>
              </w:r>
            </w:hyperlink>
            <w:hyperlink r:id="rId361" w:history="1">
              <w:r w:rsidRPr="00103325">
                <w:rPr>
                  <w:rFonts w:ascii="Times New Roman" w:eastAsia="Times New Roman" w:hAnsi="Times New Roman" w:cs="Times New Roman"/>
                  <w:b/>
                  <w:bCs/>
                  <w:color w:val="0000FF"/>
                  <w:sz w:val="24"/>
                  <w:szCs w:val="24"/>
                  <w:u w:val="single"/>
                  <w:lang w:eastAsia="ru-RU"/>
                </w:rPr>
                <w:t>25.02.2019</w:t>
              </w:r>
            </w:hyperlink>
            <w:hyperlink r:id="rId362" w:history="1">
              <w:r w:rsidRPr="00103325">
                <w:rPr>
                  <w:rFonts w:ascii="Times New Roman" w:eastAsia="Times New Roman" w:hAnsi="Times New Roman" w:cs="Times New Roman"/>
                  <w:b/>
                  <w:bCs/>
                  <w:color w:val="0000FF"/>
                  <w:sz w:val="24"/>
                  <w:szCs w:val="24"/>
                  <w:u w:val="single"/>
                  <w:lang w:eastAsia="ru-RU"/>
                </w:rPr>
                <w:t> г.</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870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A7D7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0D430DE"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851CE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69</w:t>
            </w:r>
            <w:r w:rsidRPr="00103325">
              <w:rPr>
                <w:rFonts w:ascii="Times New Roman" w:eastAsia="Times New Roman" w:hAnsi="Times New Roman" w:cs="Times New Roman"/>
                <w:color w:val="000000"/>
                <w:sz w:val="24"/>
                <w:szCs w:val="24"/>
                <w:vertAlign w:val="superscript"/>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A49C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Номер и дата документа, являющегося основанием для</w:t>
            </w:r>
            <w:r w:rsidRPr="00103325">
              <w:rPr>
                <w:rFonts w:ascii="Times New Roman" w:eastAsia="Times New Roman" w:hAnsi="Times New Roman" w:cs="Times New Roman"/>
                <w:sz w:val="24"/>
                <w:szCs w:val="24"/>
                <w:lang w:eastAsia="ru-RU"/>
              </w:rPr>
              <w:br/>
            </w:r>
            <w:r w:rsidRPr="00103325">
              <w:rPr>
                <w:rFonts w:ascii="Times New Roman" w:eastAsia="Times New Roman" w:hAnsi="Times New Roman" w:cs="Times New Roman"/>
                <w:color w:val="000000"/>
                <w:sz w:val="24"/>
                <w:szCs w:val="24"/>
                <w:lang w:eastAsia="ru-RU"/>
              </w:rPr>
              <w:t>таможенного оформления без сертификата соответствия*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6C5D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851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B83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БССТ</w:t>
            </w:r>
            <w:r w:rsidRPr="00103325">
              <w:rPr>
                <w:rFonts w:ascii="Times New Roman" w:eastAsia="Times New Roman" w:hAnsi="Times New Roman" w:cs="Times New Roman"/>
                <w:sz w:val="24"/>
                <w:szCs w:val="24"/>
                <w:lang w:eastAsia="ru-RU"/>
              </w:rPr>
              <w:t xml:space="preserve"> </w:t>
            </w:r>
          </w:p>
        </w:tc>
      </w:tr>
      <w:tr w:rsidR="00103325" w:rsidRPr="00103325" w14:paraId="2C93A842"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76375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69</w:t>
            </w:r>
            <w:r w:rsidRPr="00103325">
              <w:rPr>
                <w:rFonts w:ascii="Times New Roman" w:eastAsia="Times New Roman" w:hAnsi="Times New Roman" w:cs="Times New Roman"/>
                <w:color w:val="000000"/>
                <w:sz w:val="24"/>
                <w:szCs w:val="24"/>
                <w:vertAlign w:val="superscript"/>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3CE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Гарантийное письмо-обязательство о целевом использовании ввозимых товаров для производственных нужд, а также об осуществлении сертификации средств измерений в течение 2 месяцев со дня таможенного оформления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36DC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852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3775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ГПДС</w:t>
            </w:r>
            <w:r w:rsidRPr="00103325">
              <w:rPr>
                <w:rFonts w:ascii="Times New Roman" w:eastAsia="Times New Roman" w:hAnsi="Times New Roman" w:cs="Times New Roman"/>
                <w:sz w:val="24"/>
                <w:szCs w:val="24"/>
                <w:lang w:eastAsia="ru-RU"/>
              </w:rPr>
              <w:t xml:space="preserve"> </w:t>
            </w:r>
          </w:p>
        </w:tc>
      </w:tr>
      <w:tr w:rsidR="00103325" w:rsidRPr="00103325" w14:paraId="69EECB6B"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AAA8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69</w:t>
            </w:r>
            <w:r w:rsidRPr="00103325">
              <w:rPr>
                <w:rFonts w:ascii="Times New Roman" w:eastAsia="Times New Roman" w:hAnsi="Times New Roman" w:cs="Times New Roman"/>
                <w:color w:val="000000"/>
                <w:sz w:val="24"/>
                <w:szCs w:val="24"/>
                <w:vertAlign w:val="superscript"/>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12A7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Номер и дата документа, являющегося основанием для таможенного оформления без акта карантинного досмотра*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ED9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853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F31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БКД</w:t>
            </w:r>
            <w:r w:rsidRPr="00103325">
              <w:rPr>
                <w:rFonts w:ascii="Times New Roman" w:eastAsia="Times New Roman" w:hAnsi="Times New Roman" w:cs="Times New Roman"/>
                <w:sz w:val="24"/>
                <w:szCs w:val="24"/>
                <w:lang w:eastAsia="ru-RU"/>
              </w:rPr>
              <w:t xml:space="preserve"> </w:t>
            </w:r>
          </w:p>
        </w:tc>
      </w:tr>
      <w:tr w:rsidR="00103325" w:rsidRPr="00103325" w14:paraId="06D68252"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8FEA5F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69</w:t>
            </w:r>
            <w:r w:rsidRPr="00103325">
              <w:rPr>
                <w:rFonts w:ascii="Times New Roman" w:eastAsia="Times New Roman" w:hAnsi="Times New Roman" w:cs="Times New Roman"/>
                <w:color w:val="000000"/>
                <w:sz w:val="24"/>
                <w:szCs w:val="24"/>
                <w:vertAlign w:val="superscript"/>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26D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Номер и дата документа, являющегося основанием для таможенного оформления без ветеринарного сертификата (свидетельства)*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C768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854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C6F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БВС</w:t>
            </w:r>
            <w:r w:rsidRPr="00103325">
              <w:rPr>
                <w:rFonts w:ascii="Times New Roman" w:eastAsia="Times New Roman" w:hAnsi="Times New Roman" w:cs="Times New Roman"/>
                <w:sz w:val="24"/>
                <w:szCs w:val="24"/>
                <w:lang w:eastAsia="ru-RU"/>
              </w:rPr>
              <w:t xml:space="preserve"> </w:t>
            </w:r>
          </w:p>
        </w:tc>
      </w:tr>
      <w:tr w:rsidR="00103325" w:rsidRPr="00103325" w14:paraId="5C46B56C"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E5238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69</w:t>
            </w:r>
            <w:r w:rsidRPr="00103325">
              <w:rPr>
                <w:rFonts w:ascii="Times New Roman" w:eastAsia="Times New Roman" w:hAnsi="Times New Roman" w:cs="Times New Roman"/>
                <w:color w:val="000000"/>
                <w:sz w:val="24"/>
                <w:szCs w:val="24"/>
                <w:vertAlign w:val="superscript"/>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17B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Номер и дата документа, являющегося основанием для таможенного оформления без санитарно-эпидемиологического заключения (сертификат гигиены)*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381C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855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9AF21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БГС </w:t>
            </w:r>
          </w:p>
        </w:tc>
      </w:tr>
      <w:tr w:rsidR="00103325" w:rsidRPr="00103325" w14:paraId="1872602D"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AAD2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69</w:t>
            </w:r>
            <w:r w:rsidRPr="00103325">
              <w:rPr>
                <w:rFonts w:ascii="Times New Roman" w:eastAsia="Times New Roman" w:hAnsi="Times New Roman" w:cs="Times New Roman"/>
                <w:color w:val="000000"/>
                <w:sz w:val="24"/>
                <w:szCs w:val="24"/>
                <w:vertAlign w:val="superscript"/>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05E7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Номер и дата документа, являющегося основанием для таможенного оформления без экологического сертификата*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552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856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892C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БЭС </w:t>
            </w:r>
          </w:p>
        </w:tc>
      </w:tr>
      <w:tr w:rsidR="00103325" w:rsidRPr="00103325" w14:paraId="3F4ED815"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6E04D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69</w:t>
            </w:r>
            <w:r w:rsidRPr="00103325">
              <w:rPr>
                <w:rFonts w:ascii="Times New Roman" w:eastAsia="Times New Roman" w:hAnsi="Times New Roman" w:cs="Times New Roman"/>
                <w:color w:val="000000"/>
                <w:sz w:val="24"/>
                <w:szCs w:val="24"/>
                <w:vertAlign w:val="superscript"/>
                <w:lang w:eastAsia="ru-RU"/>
              </w:rPr>
              <w:t>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FDA55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3"/>
                <w:szCs w:val="23"/>
                <w:lang w:eastAsia="ru-RU"/>
              </w:rPr>
              <w:t xml:space="preserve">Положительное заключение ГУП «Центр комплексной экспертизы проектов и импортных контрактов при Министерстве экономики и промышленности Республики Узбекистан» по итогам комплексной экспертизы перечня товаров, ввозимых </w:t>
            </w:r>
            <w:r w:rsidRPr="00103325">
              <w:rPr>
                <w:rFonts w:ascii="Times New Roman" w:eastAsia="Times New Roman" w:hAnsi="Times New Roman" w:cs="Times New Roman"/>
                <w:sz w:val="23"/>
                <w:szCs w:val="23"/>
                <w:lang w:eastAsia="ru-RU"/>
              </w:rPr>
              <w:lastRenderedPageBreak/>
              <w:t>(импортируемых) на территорию Республики Узбекистан с применением льгот по таможенным платежам</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CED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lastRenderedPageBreak/>
              <w:t>857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940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ЗМЭП </w:t>
            </w:r>
          </w:p>
        </w:tc>
      </w:tr>
      <w:tr w:rsidR="00103325" w:rsidRPr="00103325" w14:paraId="408ED7E8"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EC475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1CC2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Внесенные изменения на основании МЮ № </w:t>
            </w:r>
            <w:hyperlink r:id="rId363" w:history="1">
              <w:r w:rsidRPr="00103325">
                <w:rPr>
                  <w:rFonts w:ascii="Times New Roman" w:eastAsia="Times New Roman" w:hAnsi="Times New Roman" w:cs="Times New Roman"/>
                  <w:b/>
                  <w:bCs/>
                  <w:color w:val="0000FF"/>
                  <w:sz w:val="24"/>
                  <w:szCs w:val="24"/>
                  <w:u w:val="single"/>
                  <w:lang w:eastAsia="ru-RU"/>
                </w:rPr>
                <w:t>2773-4 от 29.11.2019г.</w:t>
              </w:r>
            </w:hyperlink>
            <w:r w:rsidRPr="00103325">
              <w:rPr>
                <w:rFonts w:ascii="Times New Roman" w:eastAsia="Times New Roman" w:hAnsi="Times New Roman" w:cs="Times New Roman"/>
                <w:b/>
                <w:bCs/>
                <w:color w:val="FF0000"/>
                <w:sz w:val="24"/>
                <w:szCs w:val="24"/>
                <w:lang w:eastAsia="ru-RU"/>
              </w:rPr>
              <w:t> вступают в силу с 01.01.2020г.</w:t>
            </w:r>
          </w:p>
          <w:p w14:paraId="489189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4FEA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1E2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7DAC4DF"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2FDAE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69</w:t>
            </w:r>
            <w:r w:rsidRPr="00103325">
              <w:rPr>
                <w:rFonts w:ascii="Times New Roman" w:eastAsia="Times New Roman" w:hAnsi="Times New Roman" w:cs="Times New Roman"/>
                <w:sz w:val="24"/>
                <w:szCs w:val="24"/>
                <w:vertAlign w:val="superscript"/>
                <w:lang w:eastAsia="ru-RU"/>
              </w:rPr>
              <w:t>8</w:t>
            </w:r>
            <w:r w:rsidRPr="00103325">
              <w:rPr>
                <w:rFonts w:ascii="Times New Roman" w:eastAsia="Times New Roman" w:hAnsi="Times New Roman" w:cs="Times New Roman"/>
                <w:sz w:val="24"/>
                <w:szCs w:val="24"/>
                <w:lang w:eastAsia="ru-RU"/>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5BE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Номер и дата решения Президента Республики Узбекистан, подтверждающего ввоз товаров в рамках инвестиционной программы**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C38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858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61F4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РП</w:t>
            </w:r>
          </w:p>
        </w:tc>
      </w:tr>
      <w:tr w:rsidR="00103325" w:rsidRPr="00103325" w14:paraId="10DE335C"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EBF78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69</w:t>
            </w:r>
            <w:r w:rsidRPr="00103325">
              <w:rPr>
                <w:rFonts w:ascii="Times New Roman" w:eastAsia="Times New Roman" w:hAnsi="Times New Roman" w:cs="Times New Roman"/>
                <w:sz w:val="24"/>
                <w:szCs w:val="24"/>
                <w:vertAlign w:val="superscript"/>
                <w:lang w:eastAsia="ru-RU"/>
              </w:rPr>
              <w:t>9</w:t>
            </w:r>
            <w:r w:rsidRPr="00103325">
              <w:rPr>
                <w:rFonts w:ascii="Times New Roman" w:eastAsia="Times New Roman" w:hAnsi="Times New Roman" w:cs="Times New Roman"/>
                <w:sz w:val="24"/>
                <w:szCs w:val="24"/>
                <w:lang w:eastAsia="ru-RU"/>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7236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Номер и дата решения Правительства или хакимов областей, подтверждающего ввоз товаров в рамках инвестиционной программы***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8FA9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859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416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РПХ</w:t>
            </w:r>
          </w:p>
        </w:tc>
      </w:tr>
      <w:tr w:rsidR="00103325" w:rsidRPr="00103325" w14:paraId="2023D332"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650C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AF30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Другие документы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777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899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D5E7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ДРГДОК </w:t>
            </w:r>
          </w:p>
        </w:tc>
      </w:tr>
      <w:tr w:rsidR="00103325" w:rsidRPr="00103325" w14:paraId="3D6DB469"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69F8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6E86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Акт таможенного досмотра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2285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901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5BBC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АТД </w:t>
            </w:r>
          </w:p>
        </w:tc>
      </w:tr>
      <w:tr w:rsidR="00103325" w:rsidRPr="00103325" w14:paraId="4560F2CE"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AF08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D571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Заключение УГТК по применению 1 метода определения таможенной стоимости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7FA3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902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A3E3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31М </w:t>
            </w:r>
          </w:p>
        </w:tc>
      </w:tr>
      <w:tr w:rsidR="00103325" w:rsidRPr="00103325" w14:paraId="783A2E19"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34F95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F4E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Заключение УГТК по рыночным ценам на товары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270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903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75D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ЗРЦ </w:t>
            </w:r>
          </w:p>
        </w:tc>
      </w:tr>
      <w:tr w:rsidR="00103325" w:rsidRPr="00103325" w14:paraId="3ED006FF" w14:textId="77777777" w:rsidTr="00103325">
        <w:trPr>
          <w:trHeight w:val="116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B0764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1A0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Метод определения таможенной стоимости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6EC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904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909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МЕТОД </w:t>
            </w:r>
          </w:p>
        </w:tc>
      </w:tr>
    </w:tbl>
    <w:p w14:paraId="4DA93C4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707B43B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Внесенные изменения на основании МЮ № </w:t>
      </w:r>
      <w:hyperlink r:id="rId364" w:history="1">
        <w:r w:rsidRPr="00103325">
          <w:rPr>
            <w:rFonts w:ascii="Times New Roman" w:eastAsia="Times New Roman" w:hAnsi="Times New Roman" w:cs="Times New Roman"/>
            <w:b/>
            <w:bCs/>
            <w:color w:val="0000FF"/>
            <w:sz w:val="24"/>
            <w:szCs w:val="24"/>
            <w:u w:val="single"/>
            <w:lang w:eastAsia="ru-RU"/>
          </w:rPr>
          <w:t>2773-4 от 29.11.2019г.</w:t>
        </w:r>
      </w:hyperlink>
      <w:r w:rsidRPr="00103325">
        <w:rPr>
          <w:rFonts w:ascii="Times New Roman" w:eastAsia="Times New Roman" w:hAnsi="Times New Roman" w:cs="Times New Roman"/>
          <w:b/>
          <w:bCs/>
          <w:color w:val="FF0000"/>
          <w:sz w:val="24"/>
          <w:szCs w:val="24"/>
          <w:lang w:eastAsia="ru-RU"/>
        </w:rPr>
        <w:t> вступают в силу с 01.01.2020г.</w:t>
      </w:r>
    </w:p>
    <w:p w14:paraId="43E2ADD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shd w:val="clear" w:color="auto" w:fill="FFFFFF"/>
          <w:lang w:eastAsia="ru-RU"/>
        </w:rPr>
        <w:t> </w:t>
      </w:r>
    </w:p>
    <w:p w14:paraId="6A33AE1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shd w:val="clear" w:color="auto" w:fill="FFFFFF"/>
          <w:lang w:eastAsia="ru-RU"/>
        </w:rPr>
        <w:t>* Примечание: заполняется в случаях, когда нормативно-правовыми актами не требуется получение документов разрешительного характера.</w:t>
      </w:r>
    </w:p>
    <w:p w14:paraId="5BAB009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Заполняется при ввозе товаров в рамках инвестиционных проектов, указанных в абзацах двадцатом — двадцать втором подпункта 26 пункта 25 настоящей Инструкции.</w:t>
      </w:r>
    </w:p>
    <w:p w14:paraId="4A42CFA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Заполняется при ввозе товаров в рамках инвестиционных проектов, указанных в абзацах двадцать третьем — двадцать пятом подпункта 26 пункта 25 настоящей Инструкции.</w:t>
      </w:r>
    </w:p>
    <w:p w14:paraId="00257DAF" w14:textId="77777777" w:rsidR="00103325" w:rsidRPr="00103325" w:rsidRDefault="00103325" w:rsidP="00103325">
      <w:pPr>
        <w:shd w:val="clear" w:color="auto" w:fill="FFFFFF"/>
        <w:spacing w:after="0" w:line="240" w:lineRule="auto"/>
        <w:ind w:firstLine="851"/>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делакция с 01.01.2020г.)</w:t>
      </w:r>
    </w:p>
    <w:p w14:paraId="39535CA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 «XX»-двузначный код вида таможенного платежа в соответствии с Классификатором таможенных платежей.».</w:t>
      </w:r>
    </w:p>
    <w:p w14:paraId="4E15F70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 </w:t>
      </w:r>
      <w:hyperlink r:id="rId365" w:history="1">
        <w:r w:rsidRPr="00103325">
          <w:rPr>
            <w:rFonts w:ascii="Times New Roman" w:eastAsia="Times New Roman" w:hAnsi="Times New Roman" w:cs="Times New Roman"/>
            <w:b/>
            <w:bCs/>
            <w:color w:val="0000FF"/>
            <w:sz w:val="24"/>
            <w:szCs w:val="24"/>
            <w:u w:val="single"/>
            <w:lang w:eastAsia="ru-RU"/>
          </w:rPr>
          <w:t>МЮ № 2773-3 от </w:t>
        </w:r>
      </w:hyperlink>
      <w:hyperlink r:id="rId366" w:history="1">
        <w:r w:rsidRPr="00103325">
          <w:rPr>
            <w:rFonts w:ascii="Times New Roman" w:eastAsia="Times New Roman" w:hAnsi="Times New Roman" w:cs="Times New Roman"/>
            <w:b/>
            <w:bCs/>
            <w:color w:val="0000FF"/>
            <w:sz w:val="24"/>
            <w:szCs w:val="24"/>
            <w:u w:val="single"/>
            <w:lang w:eastAsia="ru-RU"/>
          </w:rPr>
          <w:t>25.02.2019</w:t>
        </w:r>
      </w:hyperlink>
      <w:hyperlink r:id="rId367" w:history="1">
        <w:r w:rsidRPr="00103325">
          <w:rPr>
            <w:rFonts w:ascii="Times New Roman" w:eastAsia="Times New Roman" w:hAnsi="Times New Roman" w:cs="Times New Roman"/>
            <w:b/>
            <w:bCs/>
            <w:color w:val="0000FF"/>
            <w:sz w:val="24"/>
            <w:szCs w:val="24"/>
            <w:u w:val="single"/>
            <w:lang w:eastAsia="ru-RU"/>
          </w:rPr>
          <w:t> г.</w:t>
        </w:r>
      </w:hyperlink>
    </w:p>
    <w:p w14:paraId="3BB22AD9" w14:textId="77777777" w:rsidR="00103325" w:rsidRPr="00103325" w:rsidRDefault="00103325" w:rsidP="00103325">
      <w:pPr>
        <w:tabs>
          <w:tab w:val="left" w:pos="2879"/>
        </w:tabs>
        <w:spacing w:after="0" w:line="276"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 </w:t>
      </w:r>
    </w:p>
    <w:p w14:paraId="3D228AD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 Примечание: заполняется в случаях, когда нормативно-правовыми актами не требуется получение документов разрешительного характера </w:t>
      </w:r>
    </w:p>
    <w:p w14:paraId="71363DCA" w14:textId="77777777" w:rsidR="00103325" w:rsidRPr="00103325" w:rsidRDefault="00103325" w:rsidP="00103325">
      <w:pPr>
        <w:spacing w:before="454"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48ED51BD" w14:textId="77777777" w:rsidR="00103325" w:rsidRPr="00103325" w:rsidRDefault="00103325" w:rsidP="00103325">
      <w:pPr>
        <w:spacing w:before="454"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80"/>
          <w:sz w:val="24"/>
          <w:szCs w:val="24"/>
          <w:lang w:eastAsia="ru-RU"/>
        </w:rPr>
        <w:t>ПРИЛОЖЕНИЕ № 12</w:t>
      </w:r>
      <w:r w:rsidRPr="00103325">
        <w:rPr>
          <w:rFonts w:ascii="Times New Roman" w:eastAsia="Times New Roman" w:hAnsi="Times New Roman" w:cs="Times New Roman"/>
          <w:strike/>
          <w:color w:val="000080"/>
          <w:sz w:val="24"/>
          <w:szCs w:val="24"/>
          <w:lang w:eastAsia="ru-RU"/>
        </w:rPr>
        <w:br/>
        <w:t xml:space="preserve">к </w:t>
      </w:r>
      <w:hyperlink r:id="rId368" w:history="1">
        <w:r w:rsidRPr="00103325">
          <w:rPr>
            <w:rFonts w:ascii="Times New Roman" w:eastAsia="Times New Roman" w:hAnsi="Times New Roman" w:cs="Times New Roman"/>
            <w:strike/>
            <w:color w:val="0000FF"/>
            <w:sz w:val="24"/>
            <w:szCs w:val="24"/>
            <w:u w:val="single"/>
            <w:lang w:eastAsia="ru-RU"/>
          </w:rPr>
          <w:t>Инструкции</w:t>
        </w:r>
      </w:hyperlink>
      <w:r w:rsidRPr="00103325">
        <w:rPr>
          <w:rFonts w:ascii="Times New Roman" w:eastAsia="Times New Roman" w:hAnsi="Times New Roman" w:cs="Times New Roman"/>
          <w:strike/>
          <w:color w:val="000080"/>
          <w:sz w:val="24"/>
          <w:szCs w:val="24"/>
          <w:lang w:eastAsia="ru-RU"/>
        </w:rPr>
        <w:t xml:space="preserve"> о порядке заполнения грузовой таможенной декларации</w:t>
      </w:r>
    </w:p>
    <w:p w14:paraId="5365941A" w14:textId="77777777" w:rsidR="00103325" w:rsidRPr="00103325" w:rsidRDefault="00103325" w:rsidP="00103325">
      <w:pPr>
        <w:spacing w:before="283"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КЛАССИФИКАТОР</w:t>
      </w:r>
      <w:r w:rsidRPr="00103325">
        <w:rPr>
          <w:rFonts w:ascii="Times New Roman" w:eastAsia="Times New Roman" w:hAnsi="Times New Roman" w:cs="Times New Roman"/>
          <w:b/>
          <w:bCs/>
          <w:strike/>
          <w:sz w:val="24"/>
          <w:szCs w:val="24"/>
          <w:lang w:eastAsia="ru-RU"/>
        </w:rPr>
        <w:br/>
        <w:t>видов документов и сведений, используемых при заполнении грузовой таможенной декларации</w:t>
      </w:r>
    </w:p>
    <w:p w14:paraId="7AEF9E7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675"/>
        <w:gridCol w:w="2842"/>
        <w:gridCol w:w="1504"/>
        <w:gridCol w:w="1652"/>
      </w:tblGrid>
      <w:tr w:rsidR="00103325" w:rsidRPr="00103325" w14:paraId="026D4AD5"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59FCA3F"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 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EAC93"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color w:val="000000"/>
                <w:sz w:val="24"/>
                <w:szCs w:val="24"/>
                <w:lang w:eastAsia="ru-RU"/>
              </w:rPr>
              <w:t>Наименование документа</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CF6D81"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color w:val="000000"/>
                <w:sz w:val="24"/>
                <w:szCs w:val="24"/>
                <w:lang w:eastAsia="ru-RU"/>
              </w:rPr>
              <w:t>Поряд. номер</w:t>
            </w:r>
            <w:r w:rsidRPr="00103325">
              <w:rPr>
                <w:rFonts w:ascii="Times New Roman" w:eastAsia="Times New Roman" w:hAnsi="Times New Roman" w:cs="Times New Roman"/>
                <w:b/>
                <w:bCs/>
                <w:strike/>
                <w:color w:val="000000"/>
                <w:sz w:val="24"/>
                <w:szCs w:val="24"/>
                <w:lang w:eastAsia="ru-RU"/>
              </w:rPr>
              <w:br/>
              <w:t>графы 44</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8A922"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color w:val="000000"/>
                <w:sz w:val="24"/>
                <w:szCs w:val="24"/>
                <w:lang w:eastAsia="ru-RU"/>
              </w:rPr>
              <w:t>Код документа</w:t>
            </w:r>
            <w:r w:rsidRPr="00103325">
              <w:rPr>
                <w:rFonts w:ascii="Times New Roman" w:eastAsia="Times New Roman" w:hAnsi="Times New Roman" w:cs="Times New Roman"/>
                <w:b/>
                <w:bCs/>
                <w:sz w:val="24"/>
                <w:szCs w:val="24"/>
                <w:lang w:eastAsia="ru-RU"/>
              </w:rPr>
              <w:t xml:space="preserve"> </w:t>
            </w:r>
          </w:p>
        </w:tc>
      </w:tr>
      <w:tr w:rsidR="00103325" w:rsidRPr="00103325" w14:paraId="3173863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5DC79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9EF6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Лицензия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A19D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101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4DD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ЛИЦЕНЗИЯ</w:t>
            </w:r>
            <w:r w:rsidRPr="00103325">
              <w:rPr>
                <w:rFonts w:ascii="Times New Roman" w:eastAsia="Times New Roman" w:hAnsi="Times New Roman" w:cs="Times New Roman"/>
                <w:sz w:val="24"/>
                <w:szCs w:val="24"/>
                <w:lang w:eastAsia="ru-RU"/>
              </w:rPr>
              <w:t xml:space="preserve"> </w:t>
            </w:r>
          </w:p>
        </w:tc>
      </w:tr>
      <w:tr w:rsidR="00103325" w:rsidRPr="00103325" w14:paraId="310B925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7F1B0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845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Карго манифест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B11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201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59A4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КРГ</w:t>
            </w:r>
            <w:r w:rsidRPr="00103325">
              <w:rPr>
                <w:rFonts w:ascii="Times New Roman" w:eastAsia="Times New Roman" w:hAnsi="Times New Roman" w:cs="Times New Roman"/>
                <w:sz w:val="24"/>
                <w:szCs w:val="24"/>
                <w:lang w:eastAsia="ru-RU"/>
              </w:rPr>
              <w:t xml:space="preserve"> </w:t>
            </w:r>
          </w:p>
        </w:tc>
      </w:tr>
      <w:tr w:rsidR="00103325" w:rsidRPr="00103325" w14:paraId="58326F1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3F8EB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CDE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CMR</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C284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202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6163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СМР</w:t>
            </w:r>
            <w:r w:rsidRPr="00103325">
              <w:rPr>
                <w:rFonts w:ascii="Times New Roman" w:eastAsia="Times New Roman" w:hAnsi="Times New Roman" w:cs="Times New Roman"/>
                <w:sz w:val="24"/>
                <w:szCs w:val="24"/>
                <w:lang w:eastAsia="ru-RU"/>
              </w:rPr>
              <w:t xml:space="preserve"> </w:t>
            </w:r>
          </w:p>
        </w:tc>
      </w:tr>
      <w:tr w:rsidR="00103325" w:rsidRPr="00103325" w14:paraId="334321A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1DD173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D103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Коносамент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619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203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F4C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КНСМ</w:t>
            </w:r>
            <w:r w:rsidRPr="00103325">
              <w:rPr>
                <w:rFonts w:ascii="Times New Roman" w:eastAsia="Times New Roman" w:hAnsi="Times New Roman" w:cs="Times New Roman"/>
                <w:sz w:val="24"/>
                <w:szCs w:val="24"/>
                <w:lang w:eastAsia="ru-RU"/>
              </w:rPr>
              <w:t xml:space="preserve"> </w:t>
            </w:r>
          </w:p>
        </w:tc>
      </w:tr>
      <w:tr w:rsidR="00103325" w:rsidRPr="00103325" w14:paraId="79795D3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16EBE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8BAB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ТИР-карнет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41C95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204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D51A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TIR</w:t>
            </w:r>
            <w:r w:rsidRPr="00103325">
              <w:rPr>
                <w:rFonts w:ascii="Times New Roman" w:eastAsia="Times New Roman" w:hAnsi="Times New Roman" w:cs="Times New Roman"/>
                <w:sz w:val="24"/>
                <w:szCs w:val="24"/>
                <w:lang w:eastAsia="ru-RU"/>
              </w:rPr>
              <w:t xml:space="preserve"> </w:t>
            </w:r>
          </w:p>
        </w:tc>
      </w:tr>
      <w:tr w:rsidR="00103325" w:rsidRPr="00103325" w14:paraId="082486B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FF944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BDD8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Авиа-накладная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1EC5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205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9B0B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АВИА</w:t>
            </w:r>
            <w:r w:rsidRPr="00103325">
              <w:rPr>
                <w:rFonts w:ascii="Times New Roman" w:eastAsia="Times New Roman" w:hAnsi="Times New Roman" w:cs="Times New Roman"/>
                <w:sz w:val="24"/>
                <w:szCs w:val="24"/>
                <w:lang w:eastAsia="ru-RU"/>
              </w:rPr>
              <w:t xml:space="preserve"> </w:t>
            </w:r>
          </w:p>
        </w:tc>
      </w:tr>
      <w:tr w:rsidR="00103325" w:rsidRPr="00103325" w14:paraId="41D2DD7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C5106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71FE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Почтовая накладная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FD8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206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FA42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НКПЧТ</w:t>
            </w:r>
            <w:r w:rsidRPr="00103325">
              <w:rPr>
                <w:rFonts w:ascii="Times New Roman" w:eastAsia="Times New Roman" w:hAnsi="Times New Roman" w:cs="Times New Roman"/>
                <w:sz w:val="24"/>
                <w:szCs w:val="24"/>
                <w:lang w:eastAsia="ru-RU"/>
              </w:rPr>
              <w:t xml:space="preserve"> </w:t>
            </w:r>
          </w:p>
        </w:tc>
      </w:tr>
    </w:tbl>
    <w:p w14:paraId="5186C27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39E058A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6EB6DD2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785022F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430"/>
        <w:gridCol w:w="6467"/>
        <w:gridCol w:w="915"/>
        <w:gridCol w:w="1527"/>
      </w:tblGrid>
      <w:tr w:rsidR="00103325" w:rsidRPr="00103325" w14:paraId="7FF54DDE"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55A8EA3"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 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ED782"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color w:val="000000"/>
                <w:sz w:val="24"/>
                <w:szCs w:val="24"/>
                <w:lang w:eastAsia="ru-RU"/>
              </w:rPr>
              <w:t>Наименование документа</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E7D54"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color w:val="000000"/>
                <w:sz w:val="24"/>
                <w:szCs w:val="24"/>
                <w:lang w:eastAsia="ru-RU"/>
              </w:rPr>
              <w:t>Поряд. номер</w:t>
            </w:r>
            <w:r w:rsidRPr="00103325">
              <w:rPr>
                <w:rFonts w:ascii="Times New Roman" w:eastAsia="Times New Roman" w:hAnsi="Times New Roman" w:cs="Times New Roman"/>
                <w:b/>
                <w:bCs/>
                <w:strike/>
                <w:color w:val="000000"/>
                <w:sz w:val="24"/>
                <w:szCs w:val="24"/>
                <w:lang w:eastAsia="ru-RU"/>
              </w:rPr>
              <w:br/>
              <w:t>графы 44</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5AD6F4"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color w:val="000000"/>
                <w:sz w:val="24"/>
                <w:szCs w:val="24"/>
                <w:lang w:eastAsia="ru-RU"/>
              </w:rPr>
              <w:t>Код документа</w:t>
            </w:r>
            <w:r w:rsidRPr="00103325">
              <w:rPr>
                <w:rFonts w:ascii="Times New Roman" w:eastAsia="Times New Roman" w:hAnsi="Times New Roman" w:cs="Times New Roman"/>
                <w:b/>
                <w:bCs/>
                <w:sz w:val="24"/>
                <w:szCs w:val="24"/>
                <w:lang w:eastAsia="ru-RU"/>
              </w:rPr>
              <w:t xml:space="preserve"> </w:t>
            </w:r>
          </w:p>
        </w:tc>
      </w:tr>
      <w:tr w:rsidR="00103325" w:rsidRPr="00103325" w14:paraId="3FFF499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0B927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398B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Железнодорожная накладная в форме СМГС</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BB53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207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6E1A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СМГС</w:t>
            </w:r>
            <w:r w:rsidRPr="00103325">
              <w:rPr>
                <w:rFonts w:ascii="Times New Roman" w:eastAsia="Times New Roman" w:hAnsi="Times New Roman" w:cs="Times New Roman"/>
                <w:sz w:val="24"/>
                <w:szCs w:val="24"/>
                <w:lang w:eastAsia="ru-RU"/>
              </w:rPr>
              <w:t xml:space="preserve"> </w:t>
            </w:r>
          </w:p>
        </w:tc>
      </w:tr>
      <w:tr w:rsidR="00103325" w:rsidRPr="00103325" w14:paraId="147FED4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FB799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9AB7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Товарно-транспортная накладная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D66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208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25B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ТТН</w:t>
            </w:r>
            <w:r w:rsidRPr="00103325">
              <w:rPr>
                <w:rFonts w:ascii="Times New Roman" w:eastAsia="Times New Roman" w:hAnsi="Times New Roman" w:cs="Times New Roman"/>
                <w:sz w:val="24"/>
                <w:szCs w:val="24"/>
                <w:lang w:eastAsia="ru-RU"/>
              </w:rPr>
              <w:t xml:space="preserve"> </w:t>
            </w:r>
          </w:p>
        </w:tc>
      </w:tr>
      <w:tr w:rsidR="00103325" w:rsidRPr="00103325" w14:paraId="2899038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ABEC14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A9C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Паспорт технического средства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30FC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209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F28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ПТС</w:t>
            </w:r>
            <w:r w:rsidRPr="00103325">
              <w:rPr>
                <w:rFonts w:ascii="Times New Roman" w:eastAsia="Times New Roman" w:hAnsi="Times New Roman" w:cs="Times New Roman"/>
                <w:sz w:val="24"/>
                <w:szCs w:val="24"/>
                <w:lang w:eastAsia="ru-RU"/>
              </w:rPr>
              <w:t xml:space="preserve"> </w:t>
            </w:r>
          </w:p>
        </w:tc>
      </w:tr>
      <w:tr w:rsidR="00103325" w:rsidRPr="00103325" w14:paraId="5E15D29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1296D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4CFE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Инвойс, счет-фактура, счет.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E22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220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E87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ИНВ</w:t>
            </w:r>
            <w:r w:rsidRPr="00103325">
              <w:rPr>
                <w:rFonts w:ascii="Times New Roman" w:eastAsia="Times New Roman" w:hAnsi="Times New Roman" w:cs="Times New Roman"/>
                <w:sz w:val="24"/>
                <w:szCs w:val="24"/>
                <w:lang w:eastAsia="ru-RU"/>
              </w:rPr>
              <w:t xml:space="preserve"> </w:t>
            </w:r>
          </w:p>
        </w:tc>
      </w:tr>
      <w:tr w:rsidR="00103325" w:rsidRPr="00103325" w14:paraId="2054840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63D30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3B7D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Проформа-инвойс, счет-проформа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30DCF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221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9E7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ИНВПРФ</w:t>
            </w:r>
            <w:r w:rsidRPr="00103325">
              <w:rPr>
                <w:rFonts w:ascii="Times New Roman" w:eastAsia="Times New Roman" w:hAnsi="Times New Roman" w:cs="Times New Roman"/>
                <w:sz w:val="24"/>
                <w:szCs w:val="24"/>
                <w:lang w:eastAsia="ru-RU"/>
              </w:rPr>
              <w:t xml:space="preserve"> </w:t>
            </w:r>
          </w:p>
        </w:tc>
      </w:tr>
      <w:tr w:rsidR="00103325" w:rsidRPr="00103325" w14:paraId="2FEE8F6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55AEE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4D6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Контракт (договор, соглашение)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EDA9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301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B47B6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КНТ</w:t>
            </w:r>
            <w:r w:rsidRPr="00103325">
              <w:rPr>
                <w:rFonts w:ascii="Times New Roman" w:eastAsia="Times New Roman" w:hAnsi="Times New Roman" w:cs="Times New Roman"/>
                <w:sz w:val="24"/>
                <w:szCs w:val="24"/>
                <w:lang w:eastAsia="ru-RU"/>
              </w:rPr>
              <w:t xml:space="preserve"> </w:t>
            </w:r>
          </w:p>
        </w:tc>
      </w:tr>
      <w:tr w:rsidR="00103325" w:rsidRPr="00103325" w14:paraId="707973C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E0162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F85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Дополнительное соглашение к контракту (договору, соглашению)</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759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302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9C551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ДОП</w:t>
            </w:r>
            <w:r w:rsidRPr="00103325">
              <w:rPr>
                <w:rFonts w:ascii="Times New Roman" w:eastAsia="Times New Roman" w:hAnsi="Times New Roman" w:cs="Times New Roman"/>
                <w:sz w:val="24"/>
                <w:szCs w:val="24"/>
                <w:lang w:eastAsia="ru-RU"/>
              </w:rPr>
              <w:t xml:space="preserve"> </w:t>
            </w:r>
          </w:p>
        </w:tc>
      </w:tr>
      <w:tr w:rsidR="00103325" w:rsidRPr="00103325" w14:paraId="3B48203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E5B6F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E98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Договор аренды при временном ввозе или временном вывозе товаров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F4C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303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CAF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ДГАРНД</w:t>
            </w:r>
            <w:r w:rsidRPr="00103325">
              <w:rPr>
                <w:rFonts w:ascii="Times New Roman" w:eastAsia="Times New Roman" w:hAnsi="Times New Roman" w:cs="Times New Roman"/>
                <w:sz w:val="24"/>
                <w:szCs w:val="24"/>
                <w:lang w:eastAsia="ru-RU"/>
              </w:rPr>
              <w:t xml:space="preserve"> </w:t>
            </w:r>
          </w:p>
        </w:tc>
      </w:tr>
      <w:tr w:rsidR="00103325" w:rsidRPr="00103325" w14:paraId="32BB00D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90833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lastRenderedPageBreak/>
              <w:t>16.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AF49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Справка о расчетах (при экспорте)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8D9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304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E5EC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СПРРС</w:t>
            </w:r>
            <w:r w:rsidRPr="00103325">
              <w:rPr>
                <w:rFonts w:ascii="Times New Roman" w:eastAsia="Times New Roman" w:hAnsi="Times New Roman" w:cs="Times New Roman"/>
                <w:sz w:val="24"/>
                <w:szCs w:val="24"/>
                <w:lang w:eastAsia="ru-RU"/>
              </w:rPr>
              <w:t xml:space="preserve"> </w:t>
            </w:r>
          </w:p>
        </w:tc>
      </w:tr>
      <w:tr w:rsidR="00103325" w:rsidRPr="00103325" w14:paraId="2CE3B1D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B1D10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68A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Акт карантинного досмотра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DAAA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401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BDD6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АКД</w:t>
            </w:r>
            <w:r w:rsidRPr="00103325">
              <w:rPr>
                <w:rFonts w:ascii="Times New Roman" w:eastAsia="Times New Roman" w:hAnsi="Times New Roman" w:cs="Times New Roman"/>
                <w:sz w:val="24"/>
                <w:szCs w:val="24"/>
                <w:lang w:eastAsia="ru-RU"/>
              </w:rPr>
              <w:t xml:space="preserve"> </w:t>
            </w:r>
          </w:p>
        </w:tc>
      </w:tr>
      <w:tr w:rsidR="00103325" w:rsidRPr="00103325" w14:paraId="6194783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62AE3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776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Акт экспертизы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7F6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402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43E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АКТЭКСП</w:t>
            </w:r>
            <w:r w:rsidRPr="00103325">
              <w:rPr>
                <w:rFonts w:ascii="Times New Roman" w:eastAsia="Times New Roman" w:hAnsi="Times New Roman" w:cs="Times New Roman"/>
                <w:sz w:val="24"/>
                <w:szCs w:val="24"/>
                <w:lang w:eastAsia="ru-RU"/>
              </w:rPr>
              <w:t xml:space="preserve"> </w:t>
            </w:r>
          </w:p>
        </w:tc>
      </w:tr>
      <w:tr w:rsidR="00103325" w:rsidRPr="00103325" w14:paraId="2357AF4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7D57A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BAFF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Разрешение Министерства внутренних дел Республики Узбекистан на ввоз взрывчатых материалов и средств взрывания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F3738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403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49E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ВЗРМ</w:t>
            </w:r>
            <w:r w:rsidRPr="00103325">
              <w:rPr>
                <w:rFonts w:ascii="Times New Roman" w:eastAsia="Times New Roman" w:hAnsi="Times New Roman" w:cs="Times New Roman"/>
                <w:sz w:val="24"/>
                <w:szCs w:val="24"/>
                <w:lang w:eastAsia="ru-RU"/>
              </w:rPr>
              <w:t xml:space="preserve"> </w:t>
            </w:r>
          </w:p>
        </w:tc>
      </w:tr>
      <w:tr w:rsidR="00103325" w:rsidRPr="00103325" w14:paraId="658D7E0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5ED03B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B3D0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Ветеринарный сертификат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5247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404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05E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ВТРС</w:t>
            </w:r>
            <w:r w:rsidRPr="00103325">
              <w:rPr>
                <w:rFonts w:ascii="Times New Roman" w:eastAsia="Times New Roman" w:hAnsi="Times New Roman" w:cs="Times New Roman"/>
                <w:sz w:val="24"/>
                <w:szCs w:val="24"/>
                <w:lang w:eastAsia="ru-RU"/>
              </w:rPr>
              <w:t xml:space="preserve"> </w:t>
            </w:r>
          </w:p>
        </w:tc>
      </w:tr>
      <w:tr w:rsidR="00103325" w:rsidRPr="00103325" w14:paraId="5122C6F2" w14:textId="77777777" w:rsidTr="00103325">
        <w:tc>
          <w:tcPr>
            <w:tcW w:w="0" w:type="auto"/>
            <w:gridSpan w:val="4"/>
            <w:tcBorders>
              <w:top w:val="single" w:sz="6" w:space="0" w:color="000000"/>
              <w:left w:val="single" w:sz="6" w:space="0" w:color="000000"/>
              <w:bottom w:val="single" w:sz="6" w:space="0" w:color="000000"/>
              <w:right w:val="single" w:sz="6" w:space="0" w:color="000000"/>
            </w:tcBorders>
            <w:vAlign w:val="center"/>
            <w:hideMark/>
          </w:tcPr>
          <w:p w14:paraId="002972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color w:val="FF0000"/>
                <w:sz w:val="24"/>
                <w:szCs w:val="24"/>
                <w:lang w:eastAsia="ru-RU"/>
              </w:rPr>
              <w:t>(Старая редакция)</w:t>
            </w:r>
            <w:r w:rsidRPr="00103325">
              <w:rPr>
                <w:rFonts w:ascii="Times New Roman" w:eastAsia="Times New Roman" w:hAnsi="Times New Roman" w:cs="Times New Roman"/>
                <w:sz w:val="24"/>
                <w:szCs w:val="24"/>
                <w:lang w:eastAsia="ru-RU"/>
              </w:rPr>
              <w:t xml:space="preserve"> </w:t>
            </w:r>
          </w:p>
        </w:tc>
      </w:tr>
      <w:tr w:rsidR="00103325" w:rsidRPr="00103325" w14:paraId="7F907D9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E3724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7C809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Разрешение на ввоз высокочастотных средств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F419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405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4BC1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ВЧР</w:t>
            </w:r>
            <w:r w:rsidRPr="00103325">
              <w:rPr>
                <w:rFonts w:ascii="Times New Roman" w:eastAsia="Times New Roman" w:hAnsi="Times New Roman" w:cs="Times New Roman"/>
                <w:sz w:val="24"/>
                <w:szCs w:val="24"/>
                <w:lang w:eastAsia="ru-RU"/>
              </w:rPr>
              <w:t xml:space="preserve"> </w:t>
            </w:r>
          </w:p>
        </w:tc>
      </w:tr>
      <w:tr w:rsidR="00103325" w:rsidRPr="00103325" w14:paraId="67771BB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52F15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621F0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Гигиенический сертификат (санитарно-эпидемиологическое заключение)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4CEC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406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86F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ГГНС_СЭЗ</w:t>
            </w:r>
            <w:r w:rsidRPr="00103325">
              <w:rPr>
                <w:rFonts w:ascii="Times New Roman" w:eastAsia="Times New Roman" w:hAnsi="Times New Roman" w:cs="Times New Roman"/>
                <w:sz w:val="24"/>
                <w:szCs w:val="24"/>
                <w:lang w:eastAsia="ru-RU"/>
              </w:rPr>
              <w:t xml:space="preserve"> </w:t>
            </w:r>
          </w:p>
        </w:tc>
      </w:tr>
      <w:tr w:rsidR="00103325" w:rsidRPr="00103325" w14:paraId="440334C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F6EF1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283A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 xml:space="preserve">Разрешение Государственного комитета по охране природы </w:t>
            </w:r>
            <w:r w:rsidRPr="00103325">
              <w:rPr>
                <w:rFonts w:ascii="Times New Roman" w:eastAsia="Times New Roman" w:hAnsi="Times New Roman" w:cs="Times New Roman"/>
                <w:strike/>
                <w:sz w:val="24"/>
                <w:szCs w:val="24"/>
                <w:lang w:eastAsia="ru-RU"/>
              </w:rPr>
              <w:t>на ввоз и вывоз дикорастущих растений, их частей (за исключением разрешения CITES).</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6474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407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E7B4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ГКП_РСТ</w:t>
            </w:r>
            <w:r w:rsidRPr="00103325">
              <w:rPr>
                <w:rFonts w:ascii="Times New Roman" w:eastAsia="Times New Roman" w:hAnsi="Times New Roman" w:cs="Times New Roman"/>
                <w:sz w:val="24"/>
                <w:szCs w:val="24"/>
                <w:lang w:eastAsia="ru-RU"/>
              </w:rPr>
              <w:t xml:space="preserve"> </w:t>
            </w:r>
          </w:p>
        </w:tc>
      </w:tr>
      <w:tr w:rsidR="00103325" w:rsidRPr="00103325" w14:paraId="6239306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A0CF1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86F2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Разрешение Государственного комитета по охране природы на ввоз и вывоз диких животных, а также их частей, продуктов жизнедеятельности, зоологических коллекций, трофеев и чучел (за исключением разрешения CITES).</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1DA6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408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DB2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ГКП_ЖВТ</w:t>
            </w:r>
            <w:r w:rsidRPr="00103325">
              <w:rPr>
                <w:rFonts w:ascii="Times New Roman" w:eastAsia="Times New Roman" w:hAnsi="Times New Roman" w:cs="Times New Roman"/>
                <w:sz w:val="24"/>
                <w:szCs w:val="24"/>
                <w:lang w:eastAsia="ru-RU"/>
              </w:rPr>
              <w:t xml:space="preserve"> </w:t>
            </w:r>
          </w:p>
        </w:tc>
      </w:tr>
      <w:tr w:rsidR="00103325" w:rsidRPr="00103325" w14:paraId="04826B4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701FE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04D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Санитарно-эпидемиологическое заключение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2CE2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406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021F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СЭЗ</w:t>
            </w:r>
            <w:r w:rsidRPr="00103325">
              <w:rPr>
                <w:rFonts w:ascii="Times New Roman" w:eastAsia="Times New Roman" w:hAnsi="Times New Roman" w:cs="Times New Roman"/>
                <w:sz w:val="24"/>
                <w:szCs w:val="24"/>
                <w:lang w:eastAsia="ru-RU"/>
              </w:rPr>
              <w:t xml:space="preserve"> </w:t>
            </w:r>
          </w:p>
        </w:tc>
      </w:tr>
      <w:tr w:rsidR="00103325" w:rsidRPr="00103325" w14:paraId="1DE9A51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A5A35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9C7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Разрешение Государственного комитета по экологии и охране окружающей среды на ввоз и вывоз дикорастущих растений, их частей (за исключением разрешения CITES).</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01CA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407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D2B1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ГКЭ_РСТ</w:t>
            </w:r>
            <w:r w:rsidRPr="00103325">
              <w:rPr>
                <w:rFonts w:ascii="Times New Roman" w:eastAsia="Times New Roman" w:hAnsi="Times New Roman" w:cs="Times New Roman"/>
                <w:sz w:val="24"/>
                <w:szCs w:val="24"/>
                <w:lang w:eastAsia="ru-RU"/>
              </w:rPr>
              <w:t xml:space="preserve"> </w:t>
            </w:r>
          </w:p>
        </w:tc>
      </w:tr>
      <w:tr w:rsidR="00103325" w:rsidRPr="00103325" w14:paraId="633C689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76EC7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D63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Разрешение Государственного комитета по экологии и охране окружающей среды на ввоз и вывоз диких животных, а также их частей, продуктов жизнедеятельности, зоологических коллекций, трофеев и чучел (за исключением разрешения CITES)</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884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408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6EF7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ГКЭ_ЖВТ</w:t>
            </w:r>
          </w:p>
        </w:tc>
      </w:tr>
      <w:tr w:rsidR="00103325" w:rsidRPr="00103325" w14:paraId="5E4AB05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F84441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4EF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Разрешения на ввоз и вывоз образцов видов животных и растений, включенных в приложения I, II и III Конвенции о международной торговле видами дикой фауны и флоры, находящимися под угрозой исчезновения (CITES)</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DFCC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409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A808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CITES</w:t>
            </w:r>
            <w:r w:rsidRPr="00103325">
              <w:rPr>
                <w:rFonts w:ascii="Times New Roman" w:eastAsia="Times New Roman" w:hAnsi="Times New Roman" w:cs="Times New Roman"/>
                <w:sz w:val="24"/>
                <w:szCs w:val="24"/>
                <w:lang w:eastAsia="ru-RU"/>
              </w:rPr>
              <w:t xml:space="preserve"> </w:t>
            </w:r>
          </w:p>
        </w:tc>
      </w:tr>
      <w:tr w:rsidR="00103325" w:rsidRPr="00103325" w14:paraId="3E866DD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25B17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9F72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Карантинное разрешение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AEBC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410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43F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КРНР</w:t>
            </w:r>
            <w:r w:rsidRPr="00103325">
              <w:rPr>
                <w:rFonts w:ascii="Times New Roman" w:eastAsia="Times New Roman" w:hAnsi="Times New Roman" w:cs="Times New Roman"/>
                <w:sz w:val="24"/>
                <w:szCs w:val="24"/>
                <w:lang w:eastAsia="ru-RU"/>
              </w:rPr>
              <w:t xml:space="preserve"> </w:t>
            </w:r>
          </w:p>
        </w:tc>
      </w:tr>
      <w:tr w:rsidR="00103325" w:rsidRPr="00103325" w14:paraId="71C2EB7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631017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12E2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Заключение об отнесении ввозимого технологического оборудования и запасных частей к нему, а также компонентов, сырья и материалов к категории используемых в технологическом процессе при производстве локализуемой продукции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7D2E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411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717C8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МВЭСИТ_ПЛ</w:t>
            </w:r>
            <w:r w:rsidRPr="00103325">
              <w:rPr>
                <w:rFonts w:ascii="Times New Roman" w:eastAsia="Times New Roman" w:hAnsi="Times New Roman" w:cs="Times New Roman"/>
                <w:sz w:val="24"/>
                <w:szCs w:val="24"/>
                <w:lang w:eastAsia="ru-RU"/>
              </w:rPr>
              <w:t xml:space="preserve"> </w:t>
            </w:r>
          </w:p>
        </w:tc>
      </w:tr>
      <w:tr w:rsidR="00103325" w:rsidRPr="00103325" w14:paraId="153F562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DCFCB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14C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Сертификат собственных производственных нужд</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AEF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412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BA9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ССПН</w:t>
            </w:r>
            <w:r w:rsidRPr="00103325">
              <w:rPr>
                <w:rFonts w:ascii="Times New Roman" w:eastAsia="Times New Roman" w:hAnsi="Times New Roman" w:cs="Times New Roman"/>
                <w:sz w:val="24"/>
                <w:szCs w:val="24"/>
                <w:lang w:eastAsia="ru-RU"/>
              </w:rPr>
              <w:t xml:space="preserve"> </w:t>
            </w:r>
          </w:p>
        </w:tc>
      </w:tr>
    </w:tbl>
    <w:p w14:paraId="39D8878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42D542A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0A6BDCD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6704C0F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3C6C4DF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21F74B4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270FC12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2270DCC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lastRenderedPageBreak/>
        <w:t> </w:t>
      </w:r>
    </w:p>
    <w:p w14:paraId="5ED2138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3C4346E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7C04F71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65883D5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36A71D7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4422EBD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0ABDC5F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2D602CB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5D9FFA6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5D55919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36C0123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0187D48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52F1CF6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21AEACB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4525997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4E7C422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1003355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66228D5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5695460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37AC6B5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6C9D9DB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75B7BA5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24754FA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437CEF9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2AFF4ED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1F814F2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3EC7317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7AC24E7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0B49251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101FBE2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2CCE311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7D3CFF5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281B8B5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43BE267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70D62EC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63CD145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4D92CA5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136938E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46B9EDA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65E029A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63AA54F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188A602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0F97522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3B38169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71C73F9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03DFB8E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38C489F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66ECEC9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2A3C66D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6A42431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0B147BF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2BE34A9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lastRenderedPageBreak/>
        <w:t> </w:t>
      </w:r>
    </w:p>
    <w:p w14:paraId="49B1DA6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4715515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17DDD32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33FACF5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448"/>
        <w:gridCol w:w="6485"/>
        <w:gridCol w:w="959"/>
        <w:gridCol w:w="1447"/>
      </w:tblGrid>
      <w:tr w:rsidR="00103325" w:rsidRPr="00103325" w14:paraId="65988120"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F04732"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 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E80ACE"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color w:val="000000"/>
                <w:sz w:val="24"/>
                <w:szCs w:val="24"/>
                <w:lang w:eastAsia="ru-RU"/>
              </w:rPr>
              <w:t>Наименование документа</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F338CF"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color w:val="000000"/>
                <w:sz w:val="24"/>
                <w:szCs w:val="24"/>
                <w:lang w:eastAsia="ru-RU"/>
              </w:rPr>
              <w:t>Поряд. номер</w:t>
            </w:r>
            <w:r w:rsidRPr="00103325">
              <w:rPr>
                <w:rFonts w:ascii="Times New Roman" w:eastAsia="Times New Roman" w:hAnsi="Times New Roman" w:cs="Times New Roman"/>
                <w:b/>
                <w:bCs/>
                <w:strike/>
                <w:color w:val="000000"/>
                <w:sz w:val="24"/>
                <w:szCs w:val="24"/>
                <w:lang w:eastAsia="ru-RU"/>
              </w:rPr>
              <w:br/>
              <w:t>графы 44</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D72AF9"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color w:val="000000"/>
                <w:sz w:val="24"/>
                <w:szCs w:val="24"/>
                <w:lang w:eastAsia="ru-RU"/>
              </w:rPr>
              <w:t>Код документа</w:t>
            </w:r>
            <w:r w:rsidRPr="00103325">
              <w:rPr>
                <w:rFonts w:ascii="Times New Roman" w:eastAsia="Times New Roman" w:hAnsi="Times New Roman" w:cs="Times New Roman"/>
                <w:b/>
                <w:bCs/>
                <w:sz w:val="24"/>
                <w:szCs w:val="24"/>
                <w:lang w:eastAsia="ru-RU"/>
              </w:rPr>
              <w:t xml:space="preserve"> </w:t>
            </w:r>
          </w:p>
        </w:tc>
      </w:tr>
      <w:tr w:rsidR="00103325" w:rsidRPr="00103325" w14:paraId="685586B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69E8D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A38E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Разрешение на право ввоза или вывоза озоноразрущающих веществ и продукции, их содержащей.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C3B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413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CD7D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ОРВ</w:t>
            </w:r>
            <w:r w:rsidRPr="00103325">
              <w:rPr>
                <w:rFonts w:ascii="Times New Roman" w:eastAsia="Times New Roman" w:hAnsi="Times New Roman" w:cs="Times New Roman"/>
                <w:sz w:val="24"/>
                <w:szCs w:val="24"/>
                <w:lang w:eastAsia="ru-RU"/>
              </w:rPr>
              <w:t xml:space="preserve"> </w:t>
            </w:r>
          </w:p>
        </w:tc>
      </w:tr>
      <w:tr w:rsidR="00103325" w:rsidRPr="00103325" w14:paraId="145325B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41E49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F9EC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Подтверждение гуманитарного характера груза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AA2D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414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7597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ПГХ</w:t>
            </w:r>
            <w:r w:rsidRPr="00103325">
              <w:rPr>
                <w:rFonts w:ascii="Times New Roman" w:eastAsia="Times New Roman" w:hAnsi="Times New Roman" w:cs="Times New Roman"/>
                <w:sz w:val="24"/>
                <w:szCs w:val="24"/>
                <w:lang w:eastAsia="ru-RU"/>
              </w:rPr>
              <w:t xml:space="preserve"> </w:t>
            </w:r>
          </w:p>
        </w:tc>
      </w:tr>
      <w:tr w:rsidR="00103325" w:rsidRPr="00103325" w14:paraId="60B4CB8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4DA88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787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Разрешение Министерства здравоохранения на ввоз лекарственных средств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11D90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415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BFD0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ПРФ</w:t>
            </w:r>
            <w:r w:rsidRPr="00103325">
              <w:rPr>
                <w:rFonts w:ascii="Times New Roman" w:eastAsia="Times New Roman" w:hAnsi="Times New Roman" w:cs="Times New Roman"/>
                <w:sz w:val="24"/>
                <w:szCs w:val="24"/>
                <w:lang w:eastAsia="ru-RU"/>
              </w:rPr>
              <w:t xml:space="preserve"> </w:t>
            </w:r>
          </w:p>
        </w:tc>
      </w:tr>
      <w:tr w:rsidR="00103325" w:rsidRPr="00103325" w14:paraId="7EBB20A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2F17F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BF6E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Разрешение на ввоз психотропных и наркотических препаратов, прекурсоров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FA4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416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6A0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ПСР</w:t>
            </w:r>
            <w:r w:rsidRPr="00103325">
              <w:rPr>
                <w:rFonts w:ascii="Times New Roman" w:eastAsia="Times New Roman" w:hAnsi="Times New Roman" w:cs="Times New Roman"/>
                <w:sz w:val="24"/>
                <w:szCs w:val="24"/>
                <w:lang w:eastAsia="ru-RU"/>
              </w:rPr>
              <w:t xml:space="preserve"> </w:t>
            </w:r>
          </w:p>
        </w:tc>
      </w:tr>
      <w:tr w:rsidR="00103325" w:rsidRPr="00103325" w14:paraId="039AAEA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BE1A0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DB3B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Сертификат соответствия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8BDA9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417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EC9A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ССТ</w:t>
            </w:r>
            <w:r w:rsidRPr="00103325">
              <w:rPr>
                <w:rFonts w:ascii="Times New Roman" w:eastAsia="Times New Roman" w:hAnsi="Times New Roman" w:cs="Times New Roman"/>
                <w:sz w:val="24"/>
                <w:szCs w:val="24"/>
                <w:lang w:eastAsia="ru-RU"/>
              </w:rPr>
              <w:t xml:space="preserve"> </w:t>
            </w:r>
          </w:p>
        </w:tc>
      </w:tr>
      <w:tr w:rsidR="00103325" w:rsidRPr="00103325" w14:paraId="704296D7"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02B5C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8AF1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Письмо агентства «Узстандарт»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1F2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418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929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УЗСТ</w:t>
            </w:r>
            <w:r w:rsidRPr="00103325">
              <w:rPr>
                <w:rFonts w:ascii="Times New Roman" w:eastAsia="Times New Roman" w:hAnsi="Times New Roman" w:cs="Times New Roman"/>
                <w:sz w:val="24"/>
                <w:szCs w:val="24"/>
                <w:lang w:eastAsia="ru-RU"/>
              </w:rPr>
              <w:t xml:space="preserve"> </w:t>
            </w:r>
          </w:p>
        </w:tc>
      </w:tr>
      <w:tr w:rsidR="00103325" w:rsidRPr="00103325" w14:paraId="7EAFA2D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5A1A0E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5AB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Фитосанитарный сертификат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E97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419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553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ФТСС</w:t>
            </w:r>
            <w:r w:rsidRPr="00103325">
              <w:rPr>
                <w:rFonts w:ascii="Times New Roman" w:eastAsia="Times New Roman" w:hAnsi="Times New Roman" w:cs="Times New Roman"/>
                <w:sz w:val="24"/>
                <w:szCs w:val="24"/>
                <w:lang w:eastAsia="ru-RU"/>
              </w:rPr>
              <w:t xml:space="preserve"> </w:t>
            </w:r>
          </w:p>
        </w:tc>
      </w:tr>
      <w:tr w:rsidR="00103325" w:rsidRPr="00103325" w14:paraId="6613074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307D8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09CC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Экологический сертификат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AF2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420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9570B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ЭКО</w:t>
            </w:r>
            <w:r w:rsidRPr="00103325">
              <w:rPr>
                <w:rFonts w:ascii="Times New Roman" w:eastAsia="Times New Roman" w:hAnsi="Times New Roman" w:cs="Times New Roman"/>
                <w:sz w:val="24"/>
                <w:szCs w:val="24"/>
                <w:lang w:eastAsia="ru-RU"/>
              </w:rPr>
              <w:t xml:space="preserve"> </w:t>
            </w:r>
          </w:p>
        </w:tc>
      </w:tr>
      <w:tr w:rsidR="00103325" w:rsidRPr="00103325" w14:paraId="1549CB6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30B42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FC5CF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Заключение по договорам (контрактам) на поставку основных видов текстильного оборудования на предмет соответствия его современным технологическим требованиям и уровню мировых цен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866D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421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3249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ЗК_ТКСТ</w:t>
            </w:r>
            <w:r w:rsidRPr="00103325">
              <w:rPr>
                <w:rFonts w:ascii="Times New Roman" w:eastAsia="Times New Roman" w:hAnsi="Times New Roman" w:cs="Times New Roman"/>
                <w:sz w:val="24"/>
                <w:szCs w:val="24"/>
                <w:lang w:eastAsia="ru-RU"/>
              </w:rPr>
              <w:t xml:space="preserve"> </w:t>
            </w:r>
          </w:p>
        </w:tc>
      </w:tr>
      <w:tr w:rsidR="00103325" w:rsidRPr="00103325" w14:paraId="1717314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B0C25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2A5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Свидетельство или заключение о регистрации контракта в Министерстве внешних экономических связей, инвестиций и торговли Республики Узбекистан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A45C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501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34E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РегМВЭСИТ</w:t>
            </w:r>
            <w:r w:rsidRPr="00103325">
              <w:rPr>
                <w:rFonts w:ascii="Times New Roman" w:eastAsia="Times New Roman" w:hAnsi="Times New Roman" w:cs="Times New Roman"/>
                <w:sz w:val="24"/>
                <w:szCs w:val="24"/>
                <w:lang w:eastAsia="ru-RU"/>
              </w:rPr>
              <w:t xml:space="preserve"> </w:t>
            </w:r>
          </w:p>
        </w:tc>
      </w:tr>
      <w:tr w:rsidR="00103325" w:rsidRPr="00103325" w14:paraId="1930674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FC9B1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A7A2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Свидетельство о государственной регистрации индивидуального предпринимателя без образования юридического лица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24DDB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502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B71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СвИПБЮЛ</w:t>
            </w:r>
            <w:r w:rsidRPr="00103325">
              <w:rPr>
                <w:rFonts w:ascii="Times New Roman" w:eastAsia="Times New Roman" w:hAnsi="Times New Roman" w:cs="Times New Roman"/>
                <w:sz w:val="24"/>
                <w:szCs w:val="24"/>
                <w:lang w:eastAsia="ru-RU"/>
              </w:rPr>
              <w:t xml:space="preserve"> </w:t>
            </w:r>
          </w:p>
        </w:tc>
      </w:tr>
      <w:tr w:rsidR="00103325" w:rsidRPr="00103325" w14:paraId="6730A46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0F5DD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3FCD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Сведения о документах, подтверждающих наличие льгот по уплате таможенных платежей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BE31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6XX*</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E53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A754DD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01EE1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C650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Сертификат происхождения товара (при импорте)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66C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701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665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СПТИМ</w:t>
            </w:r>
            <w:r w:rsidRPr="00103325">
              <w:rPr>
                <w:rFonts w:ascii="Times New Roman" w:eastAsia="Times New Roman" w:hAnsi="Times New Roman" w:cs="Times New Roman"/>
                <w:sz w:val="24"/>
                <w:szCs w:val="24"/>
                <w:lang w:eastAsia="ru-RU"/>
              </w:rPr>
              <w:t xml:space="preserve"> </w:t>
            </w:r>
          </w:p>
        </w:tc>
      </w:tr>
      <w:tr w:rsidR="00103325" w:rsidRPr="00103325" w14:paraId="1DB624F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138E6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E388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Сертификат происхождения товара (при экспорте)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FDE7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702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9A7C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СПТЭК</w:t>
            </w:r>
            <w:r w:rsidRPr="00103325">
              <w:rPr>
                <w:rFonts w:ascii="Times New Roman" w:eastAsia="Times New Roman" w:hAnsi="Times New Roman" w:cs="Times New Roman"/>
                <w:sz w:val="24"/>
                <w:szCs w:val="24"/>
                <w:lang w:eastAsia="ru-RU"/>
              </w:rPr>
              <w:t xml:space="preserve"> </w:t>
            </w:r>
          </w:p>
        </w:tc>
      </w:tr>
      <w:tr w:rsidR="00103325" w:rsidRPr="00103325" w14:paraId="76A1CAF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FB53E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34FA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Гарантия банка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7B0D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801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D0B4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БГРН</w:t>
            </w:r>
            <w:r w:rsidRPr="00103325">
              <w:rPr>
                <w:rFonts w:ascii="Times New Roman" w:eastAsia="Times New Roman" w:hAnsi="Times New Roman" w:cs="Times New Roman"/>
                <w:sz w:val="24"/>
                <w:szCs w:val="24"/>
                <w:lang w:eastAsia="ru-RU"/>
              </w:rPr>
              <w:t xml:space="preserve"> </w:t>
            </w:r>
          </w:p>
        </w:tc>
      </w:tr>
      <w:tr w:rsidR="00103325" w:rsidRPr="00103325" w14:paraId="0005AAA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7F402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C5E9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Страховой полис</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5CB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802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075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СТРХПЛ</w:t>
            </w:r>
            <w:r w:rsidRPr="00103325">
              <w:rPr>
                <w:rFonts w:ascii="Times New Roman" w:eastAsia="Times New Roman" w:hAnsi="Times New Roman" w:cs="Times New Roman"/>
                <w:sz w:val="24"/>
                <w:szCs w:val="24"/>
                <w:lang w:eastAsia="ru-RU"/>
              </w:rPr>
              <w:t xml:space="preserve"> </w:t>
            </w:r>
          </w:p>
        </w:tc>
      </w:tr>
      <w:tr w:rsidR="00103325" w:rsidRPr="00103325" w14:paraId="76BE391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47012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7120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Письменное обязательство поручителя о намерении обеспечить уплату таможенных платежей и процентов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EEAF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803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699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ОБЗПРЧ</w:t>
            </w:r>
            <w:r w:rsidRPr="00103325">
              <w:rPr>
                <w:rFonts w:ascii="Times New Roman" w:eastAsia="Times New Roman" w:hAnsi="Times New Roman" w:cs="Times New Roman"/>
                <w:sz w:val="24"/>
                <w:szCs w:val="24"/>
                <w:lang w:eastAsia="ru-RU"/>
              </w:rPr>
              <w:t xml:space="preserve"> </w:t>
            </w:r>
          </w:p>
        </w:tc>
      </w:tr>
      <w:tr w:rsidR="00103325" w:rsidRPr="00103325" w14:paraId="2101D70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AA0417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FBD7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Экспортная ГТД</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91E9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804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47AA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ЭкГТД</w:t>
            </w:r>
            <w:r w:rsidRPr="00103325">
              <w:rPr>
                <w:rFonts w:ascii="Times New Roman" w:eastAsia="Times New Roman" w:hAnsi="Times New Roman" w:cs="Times New Roman"/>
                <w:sz w:val="24"/>
                <w:szCs w:val="24"/>
                <w:lang w:eastAsia="ru-RU"/>
              </w:rPr>
              <w:t xml:space="preserve"> </w:t>
            </w:r>
          </w:p>
        </w:tc>
      </w:tr>
      <w:tr w:rsidR="00103325" w:rsidRPr="00103325" w14:paraId="101B129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EA2B4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FF22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Импортная ГТД</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D940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805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EA3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ИмГТД</w:t>
            </w:r>
            <w:r w:rsidRPr="00103325">
              <w:rPr>
                <w:rFonts w:ascii="Times New Roman" w:eastAsia="Times New Roman" w:hAnsi="Times New Roman" w:cs="Times New Roman"/>
                <w:sz w:val="24"/>
                <w:szCs w:val="24"/>
                <w:lang w:eastAsia="ru-RU"/>
              </w:rPr>
              <w:t xml:space="preserve"> </w:t>
            </w:r>
          </w:p>
        </w:tc>
      </w:tr>
      <w:tr w:rsidR="00103325" w:rsidRPr="00103325" w14:paraId="5E0A4D8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9A51A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F0AC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Гарантийное письмо (о том, что ввозимый товар для собственных производственных нужд)</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831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806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0CD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ГрнСН</w:t>
            </w:r>
            <w:r w:rsidRPr="00103325">
              <w:rPr>
                <w:rFonts w:ascii="Times New Roman" w:eastAsia="Times New Roman" w:hAnsi="Times New Roman" w:cs="Times New Roman"/>
                <w:sz w:val="24"/>
                <w:szCs w:val="24"/>
                <w:lang w:eastAsia="ru-RU"/>
              </w:rPr>
              <w:t xml:space="preserve"> </w:t>
            </w:r>
          </w:p>
        </w:tc>
      </w:tr>
      <w:tr w:rsidR="00103325" w:rsidRPr="00103325" w14:paraId="2FD2D1E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C4DDDF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8E1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Договор залога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4F7B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807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9F14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ДЗЛГ</w:t>
            </w:r>
            <w:r w:rsidRPr="00103325">
              <w:rPr>
                <w:rFonts w:ascii="Times New Roman" w:eastAsia="Times New Roman" w:hAnsi="Times New Roman" w:cs="Times New Roman"/>
                <w:sz w:val="24"/>
                <w:szCs w:val="24"/>
                <w:lang w:eastAsia="ru-RU"/>
              </w:rPr>
              <w:t xml:space="preserve"> </w:t>
            </w:r>
          </w:p>
        </w:tc>
      </w:tr>
      <w:tr w:rsidR="00103325" w:rsidRPr="00103325" w14:paraId="7F7F603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5CB8E6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370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Договор перевозки (только для транзита)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5DE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808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81F4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ДПР</w:t>
            </w:r>
            <w:r w:rsidRPr="00103325">
              <w:rPr>
                <w:rFonts w:ascii="Times New Roman" w:eastAsia="Times New Roman" w:hAnsi="Times New Roman" w:cs="Times New Roman"/>
                <w:sz w:val="24"/>
                <w:szCs w:val="24"/>
                <w:lang w:eastAsia="ru-RU"/>
              </w:rPr>
              <w:t xml:space="preserve"> </w:t>
            </w:r>
          </w:p>
        </w:tc>
      </w:tr>
    </w:tbl>
    <w:p w14:paraId="549C049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0068D53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50C8A04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496"/>
        <w:gridCol w:w="6500"/>
        <w:gridCol w:w="1014"/>
        <w:gridCol w:w="1329"/>
      </w:tblGrid>
      <w:tr w:rsidR="00103325" w:rsidRPr="00103325" w14:paraId="5429EA0B"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BBABDCF"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lastRenderedPageBreak/>
              <w:t>№ 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107E87"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color w:val="000000"/>
                <w:sz w:val="24"/>
                <w:szCs w:val="24"/>
                <w:lang w:eastAsia="ru-RU"/>
              </w:rPr>
              <w:t>Наименование документа</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D2A9BB"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color w:val="000000"/>
                <w:sz w:val="24"/>
                <w:szCs w:val="24"/>
                <w:lang w:eastAsia="ru-RU"/>
              </w:rPr>
              <w:t>Поряд. номер</w:t>
            </w:r>
            <w:r w:rsidRPr="00103325">
              <w:rPr>
                <w:rFonts w:ascii="Times New Roman" w:eastAsia="Times New Roman" w:hAnsi="Times New Roman" w:cs="Times New Roman"/>
                <w:b/>
                <w:bCs/>
                <w:strike/>
                <w:color w:val="000000"/>
                <w:sz w:val="24"/>
                <w:szCs w:val="24"/>
                <w:lang w:eastAsia="ru-RU"/>
              </w:rPr>
              <w:br/>
              <w:t>графы 44</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C6369C"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color w:val="000000"/>
                <w:sz w:val="24"/>
                <w:szCs w:val="24"/>
                <w:lang w:eastAsia="ru-RU"/>
              </w:rPr>
              <w:t>Код документа</w:t>
            </w:r>
            <w:r w:rsidRPr="00103325">
              <w:rPr>
                <w:rFonts w:ascii="Times New Roman" w:eastAsia="Times New Roman" w:hAnsi="Times New Roman" w:cs="Times New Roman"/>
                <w:b/>
                <w:bCs/>
                <w:sz w:val="24"/>
                <w:szCs w:val="24"/>
                <w:lang w:eastAsia="ru-RU"/>
              </w:rPr>
              <w:t xml:space="preserve"> </w:t>
            </w:r>
          </w:p>
        </w:tc>
      </w:tr>
      <w:tr w:rsidR="00103325" w:rsidRPr="00103325" w14:paraId="1C9CC26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7048C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20D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 xml:space="preserve">Договор между лицом, помещающим товары </w:t>
            </w:r>
            <w:r w:rsidRPr="00103325">
              <w:rPr>
                <w:rFonts w:ascii="Times New Roman" w:eastAsia="Times New Roman" w:hAnsi="Times New Roman" w:cs="Times New Roman"/>
                <w:strike/>
                <w:color w:val="000000"/>
                <w:sz w:val="24"/>
                <w:szCs w:val="24"/>
                <w:lang w:eastAsia="ru-RU"/>
              </w:rPr>
              <w:br/>
              <w:t>на таможенный склад и владельцем таможенного склада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DF1D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809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7FA2F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ДХР</w:t>
            </w:r>
            <w:r w:rsidRPr="00103325">
              <w:rPr>
                <w:rFonts w:ascii="Times New Roman" w:eastAsia="Times New Roman" w:hAnsi="Times New Roman" w:cs="Times New Roman"/>
                <w:sz w:val="24"/>
                <w:szCs w:val="24"/>
                <w:lang w:eastAsia="ru-RU"/>
              </w:rPr>
              <w:t xml:space="preserve"> </w:t>
            </w:r>
          </w:p>
        </w:tc>
      </w:tr>
      <w:tr w:rsidR="00103325" w:rsidRPr="00103325" w14:paraId="2208CD0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4DA412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036D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 xml:space="preserve">Договор между лицом, помещающим товары </w:t>
            </w:r>
            <w:r w:rsidRPr="00103325">
              <w:rPr>
                <w:rFonts w:ascii="Times New Roman" w:eastAsia="Times New Roman" w:hAnsi="Times New Roman" w:cs="Times New Roman"/>
                <w:strike/>
                <w:color w:val="000000"/>
                <w:sz w:val="24"/>
                <w:szCs w:val="24"/>
                <w:lang w:eastAsia="ru-RU"/>
              </w:rPr>
              <w:br/>
              <w:t>на свободный склад и владельцем свободного склада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F83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810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4BB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ДСВСК</w:t>
            </w:r>
            <w:r w:rsidRPr="00103325">
              <w:rPr>
                <w:rFonts w:ascii="Times New Roman" w:eastAsia="Times New Roman" w:hAnsi="Times New Roman" w:cs="Times New Roman"/>
                <w:sz w:val="24"/>
                <w:szCs w:val="24"/>
                <w:lang w:eastAsia="ru-RU"/>
              </w:rPr>
              <w:t xml:space="preserve"> </w:t>
            </w:r>
          </w:p>
        </w:tc>
      </w:tr>
      <w:tr w:rsidR="00103325" w:rsidRPr="00103325" w14:paraId="0DB2429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6AD7B8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68AD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Другие договора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6ED5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811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5AEF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ДОГ</w:t>
            </w:r>
            <w:r w:rsidRPr="00103325">
              <w:rPr>
                <w:rFonts w:ascii="Times New Roman" w:eastAsia="Times New Roman" w:hAnsi="Times New Roman" w:cs="Times New Roman"/>
                <w:sz w:val="24"/>
                <w:szCs w:val="24"/>
                <w:lang w:eastAsia="ru-RU"/>
              </w:rPr>
              <w:t xml:space="preserve"> </w:t>
            </w:r>
          </w:p>
        </w:tc>
      </w:tr>
      <w:tr w:rsidR="00103325" w:rsidRPr="00103325" w14:paraId="45E4D48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AB174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CB22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Проверка расчета подтвержденной и (или) не подтвержденной стоимости ввозимого товара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04EF1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812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5452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ПСТ</w:t>
            </w:r>
            <w:r w:rsidRPr="00103325">
              <w:rPr>
                <w:rFonts w:ascii="Times New Roman" w:eastAsia="Times New Roman" w:hAnsi="Times New Roman" w:cs="Times New Roman"/>
                <w:sz w:val="24"/>
                <w:szCs w:val="24"/>
                <w:lang w:eastAsia="ru-RU"/>
              </w:rPr>
              <w:t xml:space="preserve"> </w:t>
            </w:r>
          </w:p>
        </w:tc>
      </w:tr>
      <w:tr w:rsidR="00103325" w:rsidRPr="00103325" w14:paraId="4E0E177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6BAAA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1F0D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Экспертное заключение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2FA6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813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CA12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ЭКСПЗК</w:t>
            </w:r>
            <w:r w:rsidRPr="00103325">
              <w:rPr>
                <w:rFonts w:ascii="Times New Roman" w:eastAsia="Times New Roman" w:hAnsi="Times New Roman" w:cs="Times New Roman"/>
                <w:sz w:val="24"/>
                <w:szCs w:val="24"/>
                <w:lang w:eastAsia="ru-RU"/>
              </w:rPr>
              <w:t xml:space="preserve"> </w:t>
            </w:r>
          </w:p>
        </w:tc>
      </w:tr>
      <w:tr w:rsidR="00103325" w:rsidRPr="00103325" w14:paraId="12EAD5E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DA673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B9A9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Дефектный акт</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A3D2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814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C0A7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ДЕФАКТ</w:t>
            </w:r>
            <w:r w:rsidRPr="00103325">
              <w:rPr>
                <w:rFonts w:ascii="Times New Roman" w:eastAsia="Times New Roman" w:hAnsi="Times New Roman" w:cs="Times New Roman"/>
                <w:sz w:val="24"/>
                <w:szCs w:val="24"/>
                <w:lang w:eastAsia="ru-RU"/>
              </w:rPr>
              <w:t xml:space="preserve"> </w:t>
            </w:r>
          </w:p>
        </w:tc>
      </w:tr>
      <w:tr w:rsidR="00103325" w:rsidRPr="00103325" w14:paraId="56F31E1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61DBF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3E4E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Сертификат качества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04E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815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EEB7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ССК</w:t>
            </w:r>
            <w:r w:rsidRPr="00103325">
              <w:rPr>
                <w:rFonts w:ascii="Times New Roman" w:eastAsia="Times New Roman" w:hAnsi="Times New Roman" w:cs="Times New Roman"/>
                <w:sz w:val="24"/>
                <w:szCs w:val="24"/>
                <w:lang w:eastAsia="ru-RU"/>
              </w:rPr>
              <w:t xml:space="preserve"> </w:t>
            </w:r>
          </w:p>
        </w:tc>
      </w:tr>
      <w:tr w:rsidR="00103325" w:rsidRPr="00103325" w14:paraId="5263192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7D704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38E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Заявление лица о размещении товаров в режиме таможенного склада в помещениях и (или) на открытых площадках, не имеющих статуса таможенного склада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204A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816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0A40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ЗАЯВ74</w:t>
            </w:r>
            <w:r w:rsidRPr="00103325">
              <w:rPr>
                <w:rFonts w:ascii="Times New Roman" w:eastAsia="Times New Roman" w:hAnsi="Times New Roman" w:cs="Times New Roman"/>
                <w:sz w:val="24"/>
                <w:szCs w:val="24"/>
                <w:lang w:eastAsia="ru-RU"/>
              </w:rPr>
              <w:t xml:space="preserve"> </w:t>
            </w:r>
          </w:p>
        </w:tc>
      </w:tr>
      <w:tr w:rsidR="00103325" w:rsidRPr="00103325" w14:paraId="4182900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EC8123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6F41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Акт передачи товаров, помещенных под таможенный режим отказа в пользу государства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F2D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817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E8B5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АКТ75</w:t>
            </w:r>
            <w:r w:rsidRPr="00103325">
              <w:rPr>
                <w:rFonts w:ascii="Times New Roman" w:eastAsia="Times New Roman" w:hAnsi="Times New Roman" w:cs="Times New Roman"/>
                <w:sz w:val="24"/>
                <w:szCs w:val="24"/>
                <w:lang w:eastAsia="ru-RU"/>
              </w:rPr>
              <w:t xml:space="preserve"> </w:t>
            </w:r>
          </w:p>
        </w:tc>
      </w:tr>
      <w:tr w:rsidR="00103325" w:rsidRPr="00103325" w14:paraId="1D2773C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8DBE4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DC2C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Акт уничтожения товаров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A3E93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818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36BE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АКТ76</w:t>
            </w:r>
            <w:r w:rsidRPr="00103325">
              <w:rPr>
                <w:rFonts w:ascii="Times New Roman" w:eastAsia="Times New Roman" w:hAnsi="Times New Roman" w:cs="Times New Roman"/>
                <w:sz w:val="24"/>
                <w:szCs w:val="24"/>
                <w:lang w:eastAsia="ru-RU"/>
              </w:rPr>
              <w:t xml:space="preserve"> </w:t>
            </w:r>
          </w:p>
        </w:tc>
      </w:tr>
      <w:tr w:rsidR="00103325" w:rsidRPr="00103325" w14:paraId="7E10DB7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D90DFE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A4F2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Заявление справка о подтверждении товара собственного производства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B41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819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396C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ЗАЯВСП</w:t>
            </w:r>
            <w:r w:rsidRPr="00103325">
              <w:rPr>
                <w:rFonts w:ascii="Times New Roman" w:eastAsia="Times New Roman" w:hAnsi="Times New Roman" w:cs="Times New Roman"/>
                <w:sz w:val="24"/>
                <w:szCs w:val="24"/>
                <w:lang w:eastAsia="ru-RU"/>
              </w:rPr>
              <w:t xml:space="preserve"> </w:t>
            </w:r>
          </w:p>
        </w:tc>
      </w:tr>
      <w:tr w:rsidR="00103325" w:rsidRPr="00103325" w14:paraId="19541D6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7BFD4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61</w:t>
            </w:r>
            <w:r w:rsidRPr="00103325">
              <w:rPr>
                <w:rFonts w:ascii="Times New Roman" w:eastAsia="Times New Roman" w:hAnsi="Times New Roman" w:cs="Times New Roman"/>
                <w:strike/>
                <w:sz w:val="24"/>
                <w:szCs w:val="24"/>
                <w:vertAlign w:val="superscript"/>
                <w:lang w:eastAsia="ru-RU"/>
              </w:rPr>
              <w:t>1</w:t>
            </w:r>
            <w:r w:rsidRPr="00103325">
              <w:rPr>
                <w:rFonts w:ascii="Times New Roman" w:eastAsia="Times New Roman" w:hAnsi="Times New Roman" w:cs="Times New Roman"/>
                <w:strike/>
                <w:sz w:val="24"/>
                <w:szCs w:val="24"/>
                <w:lang w:eastAsia="ru-RU"/>
              </w:rPr>
              <w:t>.</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C61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Акт предотгрузочной инспекции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5DB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820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8A7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АПИ</w:t>
            </w:r>
            <w:r w:rsidRPr="00103325">
              <w:rPr>
                <w:rFonts w:ascii="Times New Roman" w:eastAsia="Times New Roman" w:hAnsi="Times New Roman" w:cs="Times New Roman"/>
                <w:sz w:val="24"/>
                <w:szCs w:val="24"/>
                <w:lang w:eastAsia="ru-RU"/>
              </w:rPr>
              <w:t xml:space="preserve"> </w:t>
            </w:r>
          </w:p>
        </w:tc>
      </w:tr>
      <w:tr w:rsidR="00103325" w:rsidRPr="00103325" w14:paraId="7AA7834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AF907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5A3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Разрешение на помещение товара под таможенный режим реэкспорта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80DE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830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F1F7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РАЗ11</w:t>
            </w:r>
            <w:r w:rsidRPr="00103325">
              <w:rPr>
                <w:rFonts w:ascii="Times New Roman" w:eastAsia="Times New Roman" w:hAnsi="Times New Roman" w:cs="Times New Roman"/>
                <w:sz w:val="24"/>
                <w:szCs w:val="24"/>
                <w:lang w:eastAsia="ru-RU"/>
              </w:rPr>
              <w:t xml:space="preserve"> </w:t>
            </w:r>
          </w:p>
        </w:tc>
      </w:tr>
      <w:tr w:rsidR="00103325" w:rsidRPr="00103325" w14:paraId="34B381C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76529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59E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Разрешение на помещение товара под таможенный режим временного вывоза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A7B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831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CCA3C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РАЗ12</w:t>
            </w:r>
            <w:r w:rsidRPr="00103325">
              <w:rPr>
                <w:rFonts w:ascii="Times New Roman" w:eastAsia="Times New Roman" w:hAnsi="Times New Roman" w:cs="Times New Roman"/>
                <w:sz w:val="24"/>
                <w:szCs w:val="24"/>
                <w:lang w:eastAsia="ru-RU"/>
              </w:rPr>
              <w:t xml:space="preserve"> </w:t>
            </w:r>
          </w:p>
        </w:tc>
      </w:tr>
      <w:tr w:rsidR="00103325" w:rsidRPr="00103325" w14:paraId="66E8B40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587690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D4AC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Разрешение на помещение товара под таможенный режим реимпорта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EE43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832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E97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РАЗ41</w:t>
            </w:r>
            <w:r w:rsidRPr="00103325">
              <w:rPr>
                <w:rFonts w:ascii="Times New Roman" w:eastAsia="Times New Roman" w:hAnsi="Times New Roman" w:cs="Times New Roman"/>
                <w:sz w:val="24"/>
                <w:szCs w:val="24"/>
                <w:lang w:eastAsia="ru-RU"/>
              </w:rPr>
              <w:t xml:space="preserve"> </w:t>
            </w:r>
          </w:p>
        </w:tc>
      </w:tr>
      <w:tr w:rsidR="00103325" w:rsidRPr="00103325" w14:paraId="7BA816C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84ECD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3EDA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Разрешение на помещение товара под таможенный режим временного ввоза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41416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833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77DE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РАЗ42</w:t>
            </w:r>
            <w:r w:rsidRPr="00103325">
              <w:rPr>
                <w:rFonts w:ascii="Times New Roman" w:eastAsia="Times New Roman" w:hAnsi="Times New Roman" w:cs="Times New Roman"/>
                <w:sz w:val="24"/>
                <w:szCs w:val="24"/>
                <w:lang w:eastAsia="ru-RU"/>
              </w:rPr>
              <w:t xml:space="preserve"> </w:t>
            </w:r>
          </w:p>
        </w:tc>
      </w:tr>
      <w:tr w:rsidR="00103325" w:rsidRPr="00103325" w14:paraId="746C8DB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A7FAE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4DEB1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Разрешение таможенного органа на переработку товаров на таможенной территории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403F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834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0280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РАЗ51</w:t>
            </w:r>
            <w:r w:rsidRPr="00103325">
              <w:rPr>
                <w:rFonts w:ascii="Times New Roman" w:eastAsia="Times New Roman" w:hAnsi="Times New Roman" w:cs="Times New Roman"/>
                <w:sz w:val="24"/>
                <w:szCs w:val="24"/>
                <w:lang w:eastAsia="ru-RU"/>
              </w:rPr>
              <w:t xml:space="preserve"> </w:t>
            </w:r>
          </w:p>
        </w:tc>
      </w:tr>
      <w:tr w:rsidR="00103325" w:rsidRPr="00103325" w14:paraId="66635C9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38501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C781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Разрешение таможенного органа на переработку товаров вне таможенной территории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8E8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835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2382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РАЗ61</w:t>
            </w:r>
            <w:r w:rsidRPr="00103325">
              <w:rPr>
                <w:rFonts w:ascii="Times New Roman" w:eastAsia="Times New Roman" w:hAnsi="Times New Roman" w:cs="Times New Roman"/>
                <w:sz w:val="24"/>
                <w:szCs w:val="24"/>
                <w:lang w:eastAsia="ru-RU"/>
              </w:rPr>
              <w:t xml:space="preserve"> </w:t>
            </w:r>
          </w:p>
        </w:tc>
      </w:tr>
      <w:tr w:rsidR="00103325" w:rsidRPr="00103325" w14:paraId="23EAEB9A"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CE530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7DD34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Разрешение на помещение товара под таможенный режим отказа в пользу государства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20178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836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449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РАЗ75</w:t>
            </w:r>
            <w:r w:rsidRPr="00103325">
              <w:rPr>
                <w:rFonts w:ascii="Times New Roman" w:eastAsia="Times New Roman" w:hAnsi="Times New Roman" w:cs="Times New Roman"/>
                <w:sz w:val="24"/>
                <w:szCs w:val="24"/>
                <w:lang w:eastAsia="ru-RU"/>
              </w:rPr>
              <w:t xml:space="preserve"> </w:t>
            </w:r>
          </w:p>
        </w:tc>
      </w:tr>
      <w:tr w:rsidR="00103325" w:rsidRPr="00103325" w14:paraId="2D50156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65D34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5D73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Разрешение на помещение товара под таможенный режим уничтожения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3F25A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837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4B0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РАЗ76</w:t>
            </w:r>
            <w:r w:rsidRPr="00103325">
              <w:rPr>
                <w:rFonts w:ascii="Times New Roman" w:eastAsia="Times New Roman" w:hAnsi="Times New Roman" w:cs="Times New Roman"/>
                <w:sz w:val="24"/>
                <w:szCs w:val="24"/>
                <w:lang w:eastAsia="ru-RU"/>
              </w:rPr>
              <w:t xml:space="preserve"> </w:t>
            </w:r>
          </w:p>
        </w:tc>
      </w:tr>
      <w:tr w:rsidR="00103325" w:rsidRPr="00103325" w14:paraId="3E30424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451AA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14E5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Протокол о нарушении таможенного законодательства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A445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850</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F53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НТЗ</w:t>
            </w:r>
            <w:r w:rsidRPr="00103325">
              <w:rPr>
                <w:rFonts w:ascii="Times New Roman" w:eastAsia="Times New Roman" w:hAnsi="Times New Roman" w:cs="Times New Roman"/>
                <w:sz w:val="24"/>
                <w:szCs w:val="24"/>
                <w:lang w:eastAsia="ru-RU"/>
              </w:rPr>
              <w:t xml:space="preserve"> </w:t>
            </w:r>
          </w:p>
        </w:tc>
      </w:tr>
      <w:tr w:rsidR="00103325" w:rsidRPr="00103325" w14:paraId="0C41ECD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C6B9B2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2BD63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Другие документы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C6253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899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8FA1E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ДРГДОК</w:t>
            </w:r>
            <w:r w:rsidRPr="00103325">
              <w:rPr>
                <w:rFonts w:ascii="Times New Roman" w:eastAsia="Times New Roman" w:hAnsi="Times New Roman" w:cs="Times New Roman"/>
                <w:sz w:val="24"/>
                <w:szCs w:val="24"/>
                <w:lang w:eastAsia="ru-RU"/>
              </w:rPr>
              <w:t xml:space="preserve"> </w:t>
            </w:r>
          </w:p>
        </w:tc>
      </w:tr>
      <w:tr w:rsidR="00103325" w:rsidRPr="00103325" w14:paraId="720E881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8288F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B20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Акт таможенного досмотра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2293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901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E52D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АТД</w:t>
            </w:r>
            <w:r w:rsidRPr="00103325">
              <w:rPr>
                <w:rFonts w:ascii="Times New Roman" w:eastAsia="Times New Roman" w:hAnsi="Times New Roman" w:cs="Times New Roman"/>
                <w:sz w:val="24"/>
                <w:szCs w:val="24"/>
                <w:lang w:eastAsia="ru-RU"/>
              </w:rPr>
              <w:t xml:space="preserve"> </w:t>
            </w:r>
          </w:p>
        </w:tc>
      </w:tr>
      <w:tr w:rsidR="00103325" w:rsidRPr="00103325" w14:paraId="267B9CF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288EF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4D14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Заключение УГТК по применению 1 метода определения таможенной стоимости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DBE5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902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C4EE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З1М</w:t>
            </w:r>
            <w:r w:rsidRPr="00103325">
              <w:rPr>
                <w:rFonts w:ascii="Times New Roman" w:eastAsia="Times New Roman" w:hAnsi="Times New Roman" w:cs="Times New Roman"/>
                <w:sz w:val="24"/>
                <w:szCs w:val="24"/>
                <w:lang w:eastAsia="ru-RU"/>
              </w:rPr>
              <w:t xml:space="preserve"> </w:t>
            </w:r>
          </w:p>
        </w:tc>
      </w:tr>
    </w:tbl>
    <w:p w14:paraId="6F42115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54A00D5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1B2DDC8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675"/>
        <w:gridCol w:w="5162"/>
        <w:gridCol w:w="1504"/>
        <w:gridCol w:w="1652"/>
      </w:tblGrid>
      <w:tr w:rsidR="00103325" w:rsidRPr="00103325" w14:paraId="3A8502DC"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9726A9B"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lastRenderedPageBreak/>
              <w:t>№ 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0994B"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color w:val="000000"/>
                <w:sz w:val="24"/>
                <w:szCs w:val="24"/>
                <w:lang w:eastAsia="ru-RU"/>
              </w:rPr>
              <w:t>Наименование документа</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B5BC0C"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color w:val="000000"/>
                <w:sz w:val="24"/>
                <w:szCs w:val="24"/>
                <w:lang w:eastAsia="ru-RU"/>
              </w:rPr>
              <w:t>Поряд. номер</w:t>
            </w:r>
            <w:r w:rsidRPr="00103325">
              <w:rPr>
                <w:rFonts w:ascii="Times New Roman" w:eastAsia="Times New Roman" w:hAnsi="Times New Roman" w:cs="Times New Roman"/>
                <w:b/>
                <w:bCs/>
                <w:strike/>
                <w:color w:val="000000"/>
                <w:sz w:val="24"/>
                <w:szCs w:val="24"/>
                <w:lang w:eastAsia="ru-RU"/>
              </w:rPr>
              <w:br/>
              <w:t>графы 44</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FBDE1E"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color w:val="000000"/>
                <w:sz w:val="24"/>
                <w:szCs w:val="24"/>
                <w:lang w:eastAsia="ru-RU"/>
              </w:rPr>
              <w:t>Код документа</w:t>
            </w:r>
            <w:r w:rsidRPr="00103325">
              <w:rPr>
                <w:rFonts w:ascii="Times New Roman" w:eastAsia="Times New Roman" w:hAnsi="Times New Roman" w:cs="Times New Roman"/>
                <w:b/>
                <w:bCs/>
                <w:sz w:val="24"/>
                <w:szCs w:val="24"/>
                <w:lang w:eastAsia="ru-RU"/>
              </w:rPr>
              <w:t xml:space="preserve"> </w:t>
            </w:r>
          </w:p>
        </w:tc>
      </w:tr>
      <w:tr w:rsidR="00103325" w:rsidRPr="00103325" w14:paraId="64FCF5D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BCB83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5D8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Заключение УГТК по рыночным ценам на товары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F618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903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1497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ЗРЦ</w:t>
            </w:r>
            <w:r w:rsidRPr="00103325">
              <w:rPr>
                <w:rFonts w:ascii="Times New Roman" w:eastAsia="Times New Roman" w:hAnsi="Times New Roman" w:cs="Times New Roman"/>
                <w:sz w:val="24"/>
                <w:szCs w:val="24"/>
                <w:lang w:eastAsia="ru-RU"/>
              </w:rPr>
              <w:t xml:space="preserve"> </w:t>
            </w:r>
          </w:p>
        </w:tc>
      </w:tr>
      <w:tr w:rsidR="00103325" w:rsidRPr="00103325" w14:paraId="62430C6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76FC1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538C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Метод определения таможенной стоимости</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48D02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904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6DD4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00"/>
                <w:sz w:val="24"/>
                <w:szCs w:val="24"/>
                <w:lang w:eastAsia="ru-RU"/>
              </w:rPr>
              <w:t>МЕТОД</w:t>
            </w:r>
            <w:r w:rsidRPr="00103325">
              <w:rPr>
                <w:rFonts w:ascii="Times New Roman" w:eastAsia="Times New Roman" w:hAnsi="Times New Roman" w:cs="Times New Roman"/>
                <w:sz w:val="24"/>
                <w:szCs w:val="24"/>
                <w:lang w:eastAsia="ru-RU"/>
              </w:rPr>
              <w:t xml:space="preserve"> </w:t>
            </w:r>
          </w:p>
        </w:tc>
      </w:tr>
    </w:tbl>
    <w:p w14:paraId="4140E7E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720D453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0225F11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049F584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«XX» — двузначный код вида таможенного платежа в соответствии с Классификатором таможенных платежей (приложение № 12).</w:t>
      </w:r>
    </w:p>
    <w:p w14:paraId="700A498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55B29CB0" w14:textId="77777777" w:rsidR="00103325" w:rsidRPr="00103325" w:rsidRDefault="00103325" w:rsidP="00103325">
      <w:pPr>
        <w:spacing w:after="0" w:line="240" w:lineRule="auto"/>
        <w:jc w:val="both"/>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 приложение № 13 внесены изменения на основании</w:t>
      </w:r>
      <w:hyperlink r:id="rId369" w:history="1">
        <w:r w:rsidRPr="00103325">
          <w:rPr>
            <w:rFonts w:ascii="Times New Roman" w:eastAsia="Times New Roman" w:hAnsi="Times New Roman" w:cs="Times New Roman"/>
            <w:b/>
            <w:bCs/>
            <w:color w:val="0000FF"/>
            <w:sz w:val="24"/>
            <w:szCs w:val="24"/>
            <w:u w:val="single"/>
            <w:lang w:eastAsia="ru-RU"/>
          </w:rPr>
          <w:t>МЮ № 2773-2 от 25.06.2018 г</w:t>
        </w:r>
      </w:hyperlink>
      <w:r w:rsidRPr="00103325">
        <w:rPr>
          <w:rFonts w:ascii="Times New Roman" w:eastAsia="Times New Roman" w:hAnsi="Times New Roman" w:cs="Times New Roman"/>
          <w:b/>
          <w:bCs/>
          <w:color w:val="000080"/>
          <w:sz w:val="24"/>
          <w:szCs w:val="24"/>
          <w:lang w:eastAsia="ru-RU"/>
        </w:rPr>
        <w:t>.</w:t>
      </w:r>
    </w:p>
    <w:p w14:paraId="4031FDE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000080"/>
          <w:sz w:val="24"/>
          <w:szCs w:val="24"/>
          <w:lang w:eastAsia="ru-RU"/>
        </w:rPr>
        <w:t> </w:t>
      </w:r>
    </w:p>
    <w:p w14:paraId="58E66B5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bookmarkStart w:id="94" w:name="ПРИЛОЖЕНИЕ_№_13"/>
      <w:r w:rsidRPr="00103325">
        <w:rPr>
          <w:rFonts w:ascii="Times New Roman" w:eastAsia="Times New Roman" w:hAnsi="Times New Roman" w:cs="Times New Roman"/>
          <w:b/>
          <w:bCs/>
          <w:color w:val="000080"/>
          <w:sz w:val="24"/>
          <w:szCs w:val="24"/>
          <w:lang w:eastAsia="ru-RU"/>
        </w:rPr>
        <w:t>ПРИЛОЖЕНИЕ № 13</w:t>
      </w:r>
      <w:bookmarkEnd w:id="94"/>
    </w:p>
    <w:p w14:paraId="1AB011E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000080"/>
          <w:sz w:val="24"/>
          <w:szCs w:val="24"/>
          <w:lang w:eastAsia="ru-RU"/>
        </w:rPr>
        <w:t>к Инструкции о порядке заполнения грузовой таможенной декларации КЛАССИФИКАТОР таможенных платежей</w:t>
      </w:r>
    </w:p>
    <w:tbl>
      <w:tblPr>
        <w:tblW w:w="0" w:type="auto"/>
        <w:jc w:val="center"/>
        <w:tblCellMar>
          <w:top w:w="15" w:type="dxa"/>
          <w:left w:w="15" w:type="dxa"/>
          <w:bottom w:w="15" w:type="dxa"/>
          <w:right w:w="15" w:type="dxa"/>
        </w:tblCellMar>
        <w:tblLook w:val="04A0" w:firstRow="1" w:lastRow="0" w:firstColumn="1" w:lastColumn="0" w:noHBand="0" w:noVBand="1"/>
      </w:tblPr>
      <w:tblGrid>
        <w:gridCol w:w="374"/>
        <w:gridCol w:w="8519"/>
        <w:gridCol w:w="446"/>
      </w:tblGrid>
      <w:tr w:rsidR="00103325" w:rsidRPr="00103325" w14:paraId="3FE3BA49" w14:textId="77777777" w:rsidTr="00103325">
        <w:trPr>
          <w:trHeight w:val="578"/>
          <w:tblHeade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AC11C6"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w:t>
            </w:r>
            <w:r w:rsidRPr="00103325">
              <w:rPr>
                <w:rFonts w:ascii="Times New Roman" w:eastAsia="Times New Roman" w:hAnsi="Times New Roman" w:cs="Times New Roman"/>
                <w:b/>
                <w:bCs/>
                <w:sz w:val="24"/>
                <w:szCs w:val="24"/>
                <w:lang w:eastAsia="ru-RU"/>
              </w:rPr>
              <w:br/>
              <w:t xml:space="preserve">и/и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32DBFB"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Наименование вида платежа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2DFA2F"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Код </w:t>
            </w:r>
          </w:p>
        </w:tc>
      </w:tr>
      <w:tr w:rsidR="00103325" w:rsidRPr="00103325" w14:paraId="545AA557" w14:textId="77777777" w:rsidTr="00103325">
        <w:trPr>
          <w:trHeight w:val="35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E6E5A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089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000000"/>
                <w:sz w:val="20"/>
                <w:szCs w:val="20"/>
                <w:lang w:eastAsia="ru-RU"/>
              </w:rPr>
              <w:t>Таможенные сборы за таможенное оформление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CEB74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444A27D"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85E6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5CC0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Таможенные сборы за таможенное оформление товаров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1CA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 </w:t>
            </w:r>
          </w:p>
        </w:tc>
      </w:tr>
      <w:tr w:rsidR="00103325" w:rsidRPr="00103325" w14:paraId="3D725058"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81A86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A0142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Таможенные сборы за таможенное оформление товаров в режиме транзита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326C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11 </w:t>
            </w:r>
          </w:p>
        </w:tc>
      </w:tr>
      <w:tr w:rsidR="00103325" w:rsidRPr="00103325" w14:paraId="63A288DD" w14:textId="77777777" w:rsidTr="00103325">
        <w:trPr>
          <w:trHeight w:val="84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5810F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3E1D9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Таможенные сборы за таможенное оформление товаров и транспортных средств вне установленных для этого мест и (или) вне времени работы таможенных органов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1F86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12 </w:t>
            </w:r>
          </w:p>
        </w:tc>
      </w:tr>
      <w:tr w:rsidR="00103325" w:rsidRPr="00103325" w14:paraId="679D81DD" w14:textId="77777777" w:rsidTr="00103325">
        <w:trPr>
          <w:trHeight w:val="57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D6968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CD0F7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Таможенные сборы за таможенное оформление товаров на территории свободных таможенных зон и свободных складов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6E8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13 </w:t>
            </w:r>
          </w:p>
        </w:tc>
      </w:tr>
      <w:tr w:rsidR="00103325" w:rsidRPr="00103325" w14:paraId="3A1FA148" w14:textId="77777777" w:rsidTr="00103325">
        <w:trPr>
          <w:trHeight w:val="5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8BF72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503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Таможенные сборы за таможенное оформление ввозимой юридическими лицами наличной иностранной валюты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B74D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14 </w:t>
            </w:r>
          </w:p>
        </w:tc>
      </w:tr>
      <w:tr w:rsidR="00103325" w:rsidRPr="00103325" w14:paraId="79FA341E" w14:textId="77777777" w:rsidTr="00103325">
        <w:trPr>
          <w:trHeight w:val="6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7B1F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E6B2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000000"/>
                <w:sz w:val="20"/>
                <w:szCs w:val="20"/>
                <w:lang w:eastAsia="ru-RU"/>
              </w:rPr>
              <w:t>Таможенные пошлины и налоги, взимаемые таможенными органами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119E7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D3EC14F"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AE55E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2C4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Импортная таможенная пошлина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EAA1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20 </w:t>
            </w:r>
          </w:p>
        </w:tc>
      </w:tr>
      <w:tr w:rsidR="00103325" w:rsidRPr="00103325" w14:paraId="76213239"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8AEC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93A3E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Экспортная таможенная пошлина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03FD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25 </w:t>
            </w:r>
          </w:p>
        </w:tc>
      </w:tr>
      <w:tr w:rsidR="00103325" w:rsidRPr="00103325" w14:paraId="3CCEC526"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290B8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FA7A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Акцизный налог на ввозимые товары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A39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27 </w:t>
            </w:r>
          </w:p>
        </w:tc>
      </w:tr>
      <w:tr w:rsidR="00103325" w:rsidRPr="00103325" w14:paraId="274A93F8"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36E05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D29FB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Акцизный налог на вывозимые товары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5A15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28 </w:t>
            </w:r>
          </w:p>
        </w:tc>
      </w:tr>
      <w:tr w:rsidR="00103325" w:rsidRPr="00103325" w14:paraId="57540BDA"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31B48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6A0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Налог на добавленную стоимость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234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29 </w:t>
            </w:r>
          </w:p>
        </w:tc>
      </w:tr>
      <w:tr w:rsidR="00103325" w:rsidRPr="00103325" w14:paraId="63C7C536" w14:textId="77777777" w:rsidTr="00103325">
        <w:trPr>
          <w:trHeight w:val="38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E579A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817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000000"/>
                <w:sz w:val="20"/>
                <w:szCs w:val="20"/>
                <w:lang w:eastAsia="ru-RU"/>
              </w:rPr>
              <w:t>Иные сборы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1431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5EA8BDA" w14:textId="77777777" w:rsidTr="00103325">
        <w:trPr>
          <w:trHeight w:val="57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1E5A1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7EFD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Таможенные сборы за хранение товаров на таможенном складе, владельцем которого является таможенный орган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2AB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40 </w:t>
            </w:r>
          </w:p>
        </w:tc>
      </w:tr>
      <w:tr w:rsidR="00103325" w:rsidRPr="00103325" w14:paraId="1A104911"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203DB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FA25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Таможенные сборы за таможенное сопровождение транспортного средства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F84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41 </w:t>
            </w:r>
          </w:p>
        </w:tc>
      </w:tr>
      <w:tr w:rsidR="00103325" w:rsidRPr="00103325" w14:paraId="7F947920" w14:textId="77777777" w:rsidTr="00103325">
        <w:trPr>
          <w:trHeight w:val="84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DCFE1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D9A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Таможенные сборы за выдачу разрешения на переработку товаров вне таможенной территории и на переработку товаров на таможенной территории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E9E8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42 </w:t>
            </w:r>
          </w:p>
        </w:tc>
      </w:tr>
      <w:tr w:rsidR="00103325" w:rsidRPr="00103325" w14:paraId="7816DE2E" w14:textId="77777777" w:rsidTr="00103325">
        <w:trPr>
          <w:trHeight w:val="555"/>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DF7C8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D289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Иные таможенные сборы, предусмотренные законодательством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F488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43 </w:t>
            </w:r>
          </w:p>
        </w:tc>
      </w:tr>
      <w:tr w:rsidR="00103325" w:rsidRPr="00103325" w14:paraId="1BC4BDE8" w14:textId="77777777" w:rsidTr="00103325">
        <w:trPr>
          <w:trHeight w:val="84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5691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8F9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сбор за выдачу удостоверений на право регистрации и перерегистрации ввозимых транспортных средств (включая временно ввозимых)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23A6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49 </w:t>
            </w:r>
          </w:p>
        </w:tc>
      </w:tr>
      <w:tr w:rsidR="00103325" w:rsidRPr="00103325" w14:paraId="6D5FF9FC" w14:textId="77777777" w:rsidTr="00103325">
        <w:trPr>
          <w:trHeight w:val="30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5B636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 xml:space="preserve">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23E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сбор за принятие предварительного решения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F09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50 </w:t>
            </w:r>
          </w:p>
        </w:tc>
      </w:tr>
      <w:tr w:rsidR="00103325" w:rsidRPr="00103325" w14:paraId="15AEF21A" w14:textId="77777777" w:rsidTr="00103325">
        <w:trPr>
          <w:trHeight w:val="5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6063CB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448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Таможенный сбор за включение объектов интеллектуальной собственности в Таможенный реестр объектов интеллектуальной собственности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0C7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51 </w:t>
            </w:r>
          </w:p>
        </w:tc>
      </w:tr>
      <w:tr w:rsidR="00103325" w:rsidRPr="00103325" w14:paraId="3E37C1F4" w14:textId="77777777" w:rsidTr="00103325">
        <w:trPr>
          <w:trHeight w:val="39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38A7A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7758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000000"/>
                <w:sz w:val="20"/>
                <w:szCs w:val="20"/>
                <w:lang w:eastAsia="ru-RU"/>
              </w:rPr>
              <w:t>Средства и штрафы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965B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8D09FD3"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C1872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E7AF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Средства от реализации от конфискатов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51164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60 </w:t>
            </w:r>
          </w:p>
        </w:tc>
      </w:tr>
      <w:tr w:rsidR="00103325" w:rsidRPr="00103325" w14:paraId="5AFDC32E" w14:textId="77777777" w:rsidTr="00103325">
        <w:trPr>
          <w:trHeight w:val="293"/>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690290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402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Средства от реализации залога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5787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61 </w:t>
            </w:r>
          </w:p>
        </w:tc>
      </w:tr>
      <w:tr w:rsidR="00103325" w:rsidRPr="00103325" w14:paraId="2210C5A9"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359D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345A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Штрафы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C491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62 </w:t>
            </w:r>
          </w:p>
        </w:tc>
      </w:tr>
      <w:tr w:rsidR="00103325" w:rsidRPr="00103325" w14:paraId="67B84283"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7BAC6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91B4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Иные таможенные платежи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BCC4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D3888A1"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2DC87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4EE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Проценты за предоставление отсрочки таможенного платежа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5AB7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70 </w:t>
            </w:r>
          </w:p>
        </w:tc>
      </w:tr>
      <w:tr w:rsidR="00103325" w:rsidRPr="00103325" w14:paraId="25B83896"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DE6FC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2FB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Проценты за предоставление рассрочки таможенного платежа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14742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71 </w:t>
            </w:r>
          </w:p>
        </w:tc>
      </w:tr>
      <w:tr w:rsidR="00103325" w:rsidRPr="00103325" w14:paraId="558E4A12"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75F8C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8F022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Пеня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52BFA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72 </w:t>
            </w:r>
          </w:p>
        </w:tc>
      </w:tr>
      <w:tr w:rsidR="00103325" w:rsidRPr="00103325" w14:paraId="4E231672"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EBC72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E89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Иные виды таможенных платежей, взимание которых возложено на таможенные органы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7E2A2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74 </w:t>
            </w:r>
          </w:p>
        </w:tc>
      </w:tr>
      <w:tr w:rsidR="00103325" w:rsidRPr="00103325" w14:paraId="0443A437"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320E0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5D7DC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Сумма обеспечения уплаты таможенных платежей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AE281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75 </w:t>
            </w:r>
          </w:p>
        </w:tc>
      </w:tr>
      <w:tr w:rsidR="00103325" w:rsidRPr="00103325" w14:paraId="12309181"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FF808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1F3B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Сбор на импорт непродовольственных потребительских товаров, произведенных в-третьих странах и реэкспортируемых для коммерческой деятельности юридическими и физическими лицами с территории сопредельных государств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1F69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76 </w:t>
            </w:r>
          </w:p>
        </w:tc>
      </w:tr>
      <w:tr w:rsidR="00103325" w:rsidRPr="00103325" w14:paraId="6B8AA614"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4ACF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52E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Сбор за необеспечение обратного вывоза или оформления в соответствующий таможенный режим временно ввезенного автотранспортного средства по истечении установленного срока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A5967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77 </w:t>
            </w:r>
          </w:p>
        </w:tc>
      </w:tr>
      <w:tr w:rsidR="00103325" w:rsidRPr="00103325" w14:paraId="74D62285"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1122C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C4B0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Дополнительные сборы, введенные в качестве ответной меры на дискриминационные или другие ущемляющие интересы Республики Узбекистан действия иносгранных государств и их союзов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7B06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78 </w:t>
            </w:r>
          </w:p>
        </w:tc>
      </w:tr>
      <w:tr w:rsidR="00103325" w:rsidRPr="00103325" w14:paraId="20A6DAB3"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5F74BB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1829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Особые таможенные пошлины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B37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7E5B751"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C20D3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60AF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Специальная таможенная пошлина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6F9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80 </w:t>
            </w:r>
          </w:p>
        </w:tc>
      </w:tr>
      <w:tr w:rsidR="00103325" w:rsidRPr="00103325" w14:paraId="2429F83B"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2B68B3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7D9A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Временная специальная таможенная пошлина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35D4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81 </w:t>
            </w:r>
          </w:p>
        </w:tc>
      </w:tr>
      <w:tr w:rsidR="00103325" w:rsidRPr="00103325" w14:paraId="3685CC67"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924B2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35B4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Антидемпинговая таможенная пошлина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31EE0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82 </w:t>
            </w:r>
          </w:p>
        </w:tc>
      </w:tr>
      <w:tr w:rsidR="00103325" w:rsidRPr="00103325" w14:paraId="6DE9E16D"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5FF4BE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0D25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Временная антидемпинговая таможенная пошлина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62F8A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83 </w:t>
            </w:r>
          </w:p>
        </w:tc>
      </w:tr>
      <w:tr w:rsidR="00103325" w:rsidRPr="00103325" w14:paraId="639E34F6"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07A0C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73E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Компенсационная таможенная пошлина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3FE76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84 </w:t>
            </w:r>
          </w:p>
        </w:tc>
      </w:tr>
      <w:tr w:rsidR="00103325" w:rsidRPr="00103325" w14:paraId="4174C4C3"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7629E9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A6C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Временная компенсационная таможенная пошлина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C2279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85 </w:t>
            </w:r>
          </w:p>
        </w:tc>
      </w:tr>
      <w:tr w:rsidR="00103325" w:rsidRPr="00103325" w14:paraId="6C2DA94A"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AD339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053D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Сезонная таможенная пошлина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E075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86 </w:t>
            </w:r>
          </w:p>
        </w:tc>
      </w:tr>
      <w:tr w:rsidR="00103325" w:rsidRPr="00103325" w14:paraId="54596C49"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EC47D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586F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Государственные пошлины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6E7D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BA25499" w14:textId="77777777" w:rsidTr="00103325">
        <w:trPr>
          <w:trHeight w:val="30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59C21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A7A6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Государственная пошлина за выдачу лицензии на осуществление деятельности таможенного склада, свободного склада и магазина беспошлинной торговли, а также за продление срока ее действия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6C9A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90 </w:t>
            </w:r>
          </w:p>
        </w:tc>
      </w:tr>
    </w:tbl>
    <w:p w14:paraId="6D943816" w14:textId="77777777" w:rsidR="00103325" w:rsidRPr="00103325" w:rsidRDefault="00103325" w:rsidP="00103325">
      <w:pPr>
        <w:spacing w:before="454"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(Старая редакция)</w:t>
      </w:r>
    </w:p>
    <w:p w14:paraId="6A38A145" w14:textId="77777777" w:rsidR="00103325" w:rsidRPr="00103325" w:rsidRDefault="00103325" w:rsidP="00103325">
      <w:pPr>
        <w:spacing w:before="454"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color w:val="000080"/>
          <w:sz w:val="24"/>
          <w:szCs w:val="24"/>
          <w:lang w:eastAsia="ru-RU"/>
        </w:rPr>
        <w:t>ПРИЛОЖЕНИЕ № 13</w:t>
      </w:r>
      <w:r w:rsidRPr="00103325">
        <w:rPr>
          <w:rFonts w:ascii="Times New Roman" w:eastAsia="Times New Roman" w:hAnsi="Times New Roman" w:cs="Times New Roman"/>
          <w:strike/>
          <w:color w:val="000080"/>
          <w:sz w:val="24"/>
          <w:szCs w:val="24"/>
          <w:lang w:eastAsia="ru-RU"/>
        </w:rPr>
        <w:br/>
        <w:t xml:space="preserve">к </w:t>
      </w:r>
      <w:hyperlink r:id="rId370" w:history="1">
        <w:r w:rsidRPr="00103325">
          <w:rPr>
            <w:rFonts w:ascii="Times New Roman" w:eastAsia="Times New Roman" w:hAnsi="Times New Roman" w:cs="Times New Roman"/>
            <w:strike/>
            <w:color w:val="0000FF"/>
            <w:sz w:val="24"/>
            <w:szCs w:val="24"/>
            <w:u w:val="single"/>
            <w:lang w:eastAsia="ru-RU"/>
          </w:rPr>
          <w:t>Инструкции</w:t>
        </w:r>
      </w:hyperlink>
      <w:r w:rsidRPr="00103325">
        <w:rPr>
          <w:rFonts w:ascii="Times New Roman" w:eastAsia="Times New Roman" w:hAnsi="Times New Roman" w:cs="Times New Roman"/>
          <w:strike/>
          <w:color w:val="000080"/>
          <w:sz w:val="24"/>
          <w:szCs w:val="24"/>
          <w:lang w:eastAsia="ru-RU"/>
        </w:rPr>
        <w:t xml:space="preserve"> о порядке заполнения грузовой таможенной декларации</w:t>
      </w:r>
    </w:p>
    <w:p w14:paraId="198FC8E2" w14:textId="77777777" w:rsidR="00103325" w:rsidRPr="00103325" w:rsidRDefault="00103325" w:rsidP="00103325">
      <w:pPr>
        <w:spacing w:before="283"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lastRenderedPageBreak/>
        <w:t xml:space="preserve">КЛАССИФИКАТОР </w:t>
      </w:r>
      <w:r w:rsidRPr="00103325">
        <w:rPr>
          <w:rFonts w:ascii="Times New Roman" w:eastAsia="Times New Roman" w:hAnsi="Times New Roman" w:cs="Times New Roman"/>
          <w:b/>
          <w:bCs/>
          <w:strike/>
          <w:sz w:val="24"/>
          <w:szCs w:val="24"/>
          <w:lang w:eastAsia="ru-RU"/>
        </w:rPr>
        <w:br/>
        <w:t>таможенных платежей</w:t>
      </w:r>
    </w:p>
    <w:p w14:paraId="3C1A406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74"/>
        <w:gridCol w:w="8519"/>
        <w:gridCol w:w="446"/>
      </w:tblGrid>
      <w:tr w:rsidR="00103325" w:rsidRPr="00103325" w14:paraId="76946B2D"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62548AB"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w:t>
            </w:r>
            <w:r w:rsidRPr="00103325">
              <w:rPr>
                <w:rFonts w:ascii="Times New Roman" w:eastAsia="Times New Roman" w:hAnsi="Times New Roman" w:cs="Times New Roman"/>
                <w:b/>
                <w:bCs/>
                <w:strike/>
                <w:sz w:val="24"/>
                <w:szCs w:val="24"/>
                <w:lang w:eastAsia="ru-RU"/>
              </w:rPr>
              <w:br/>
              <w:t>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1AA20"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Наименование вида платежа</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C87DF2"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Код</w:t>
            </w:r>
            <w:r w:rsidRPr="00103325">
              <w:rPr>
                <w:rFonts w:ascii="Times New Roman" w:eastAsia="Times New Roman" w:hAnsi="Times New Roman" w:cs="Times New Roman"/>
                <w:b/>
                <w:bCs/>
                <w:sz w:val="24"/>
                <w:szCs w:val="24"/>
                <w:lang w:eastAsia="ru-RU"/>
              </w:rPr>
              <w:t xml:space="preserve"> </w:t>
            </w:r>
          </w:p>
        </w:tc>
      </w:tr>
      <w:tr w:rsidR="00103325" w:rsidRPr="00103325" w14:paraId="57C53541" w14:textId="77777777" w:rsidTr="00103325">
        <w:trPr>
          <w:trHeight w:val="33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6E09B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B59FC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Таможенные сборы за таможенное оформление</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C01A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BDE868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398E4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376F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Таможенные сборы за таможенное оформление товаров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8BC5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10</w:t>
            </w:r>
            <w:r w:rsidRPr="00103325">
              <w:rPr>
                <w:rFonts w:ascii="Times New Roman" w:eastAsia="Times New Roman" w:hAnsi="Times New Roman" w:cs="Times New Roman"/>
                <w:sz w:val="24"/>
                <w:szCs w:val="24"/>
                <w:lang w:eastAsia="ru-RU"/>
              </w:rPr>
              <w:t xml:space="preserve"> </w:t>
            </w:r>
          </w:p>
        </w:tc>
      </w:tr>
      <w:tr w:rsidR="00103325" w:rsidRPr="00103325" w14:paraId="13217B8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2DB23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99C5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Таможенные сборы за таможенное оформление товаров в режиме транзита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F447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11</w:t>
            </w:r>
            <w:r w:rsidRPr="00103325">
              <w:rPr>
                <w:rFonts w:ascii="Times New Roman" w:eastAsia="Times New Roman" w:hAnsi="Times New Roman" w:cs="Times New Roman"/>
                <w:sz w:val="24"/>
                <w:szCs w:val="24"/>
                <w:lang w:eastAsia="ru-RU"/>
              </w:rPr>
              <w:t xml:space="preserve"> </w:t>
            </w:r>
          </w:p>
        </w:tc>
      </w:tr>
      <w:tr w:rsidR="00103325" w:rsidRPr="00103325" w14:paraId="2F1BDC5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68D4A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C7DD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Таможенные сборы за таможенное оформление товаров и транспортных средств вне установленных для этого мест и (или) вне времени работы таможенных органов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5286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12</w:t>
            </w:r>
            <w:r w:rsidRPr="00103325">
              <w:rPr>
                <w:rFonts w:ascii="Times New Roman" w:eastAsia="Times New Roman" w:hAnsi="Times New Roman" w:cs="Times New Roman"/>
                <w:sz w:val="24"/>
                <w:szCs w:val="24"/>
                <w:lang w:eastAsia="ru-RU"/>
              </w:rPr>
              <w:t xml:space="preserve"> </w:t>
            </w:r>
          </w:p>
        </w:tc>
      </w:tr>
      <w:tr w:rsidR="00103325" w:rsidRPr="00103325" w14:paraId="1578363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AE10F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1CCB8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Таможенные сборы за таможенное оформление товаров на территории свободных таможенных зон и свободных складов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83F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13</w:t>
            </w:r>
            <w:r w:rsidRPr="00103325">
              <w:rPr>
                <w:rFonts w:ascii="Times New Roman" w:eastAsia="Times New Roman" w:hAnsi="Times New Roman" w:cs="Times New Roman"/>
                <w:sz w:val="24"/>
                <w:szCs w:val="24"/>
                <w:lang w:eastAsia="ru-RU"/>
              </w:rPr>
              <w:t xml:space="preserve"> </w:t>
            </w:r>
          </w:p>
        </w:tc>
      </w:tr>
      <w:tr w:rsidR="00103325" w:rsidRPr="00103325" w14:paraId="5E0C393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FC3D55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C0E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Таможенные сборы за таможенное оформление ввозимой юридическими лицами наличной иностранной валюты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2218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14</w:t>
            </w:r>
            <w:r w:rsidRPr="00103325">
              <w:rPr>
                <w:rFonts w:ascii="Times New Roman" w:eastAsia="Times New Roman" w:hAnsi="Times New Roman" w:cs="Times New Roman"/>
                <w:sz w:val="24"/>
                <w:szCs w:val="24"/>
                <w:lang w:eastAsia="ru-RU"/>
              </w:rPr>
              <w:t xml:space="preserve"> </w:t>
            </w:r>
          </w:p>
        </w:tc>
      </w:tr>
      <w:tr w:rsidR="00103325" w:rsidRPr="00103325" w14:paraId="60BB2817" w14:textId="77777777" w:rsidTr="00103325">
        <w:trPr>
          <w:trHeight w:val="58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5FBBFA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F37CB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 xml:space="preserve">Таможенные пошлины и налоги, взимаемые </w:t>
            </w:r>
            <w:r w:rsidRPr="00103325">
              <w:rPr>
                <w:rFonts w:ascii="Times New Roman" w:eastAsia="Times New Roman" w:hAnsi="Times New Roman" w:cs="Times New Roman"/>
                <w:b/>
                <w:bCs/>
                <w:strike/>
                <w:sz w:val="24"/>
                <w:szCs w:val="24"/>
                <w:lang w:eastAsia="ru-RU"/>
              </w:rPr>
              <w:br/>
              <w:t>таможенными органами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049B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2A6BD8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6FDD3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735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Импортная таможенная пошлина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F6DD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20</w:t>
            </w:r>
            <w:r w:rsidRPr="00103325">
              <w:rPr>
                <w:rFonts w:ascii="Times New Roman" w:eastAsia="Times New Roman" w:hAnsi="Times New Roman" w:cs="Times New Roman"/>
                <w:sz w:val="24"/>
                <w:szCs w:val="24"/>
                <w:lang w:eastAsia="ru-RU"/>
              </w:rPr>
              <w:t xml:space="preserve"> </w:t>
            </w:r>
          </w:p>
        </w:tc>
      </w:tr>
      <w:tr w:rsidR="00103325" w:rsidRPr="00103325" w14:paraId="7652E1CF"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1C20A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2C33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Экспортная таможенная пошлина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81EC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25</w:t>
            </w:r>
            <w:r w:rsidRPr="00103325">
              <w:rPr>
                <w:rFonts w:ascii="Times New Roman" w:eastAsia="Times New Roman" w:hAnsi="Times New Roman" w:cs="Times New Roman"/>
                <w:sz w:val="24"/>
                <w:szCs w:val="24"/>
                <w:lang w:eastAsia="ru-RU"/>
              </w:rPr>
              <w:t xml:space="preserve"> </w:t>
            </w:r>
          </w:p>
        </w:tc>
      </w:tr>
      <w:tr w:rsidR="00103325" w:rsidRPr="00103325" w14:paraId="0043F9C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4ADB0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6159A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Акцизный налог на ввозимые товары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A7C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27</w:t>
            </w:r>
            <w:r w:rsidRPr="00103325">
              <w:rPr>
                <w:rFonts w:ascii="Times New Roman" w:eastAsia="Times New Roman" w:hAnsi="Times New Roman" w:cs="Times New Roman"/>
                <w:sz w:val="24"/>
                <w:szCs w:val="24"/>
                <w:lang w:eastAsia="ru-RU"/>
              </w:rPr>
              <w:t xml:space="preserve"> </w:t>
            </w:r>
          </w:p>
        </w:tc>
      </w:tr>
      <w:tr w:rsidR="00103325" w:rsidRPr="00103325" w14:paraId="45B9D51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AD2FA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68F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Акцизный налог на вывозимые товары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F81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28</w:t>
            </w:r>
            <w:r w:rsidRPr="00103325">
              <w:rPr>
                <w:rFonts w:ascii="Times New Roman" w:eastAsia="Times New Roman" w:hAnsi="Times New Roman" w:cs="Times New Roman"/>
                <w:sz w:val="24"/>
                <w:szCs w:val="24"/>
                <w:lang w:eastAsia="ru-RU"/>
              </w:rPr>
              <w:t xml:space="preserve"> </w:t>
            </w:r>
          </w:p>
        </w:tc>
      </w:tr>
      <w:tr w:rsidR="00103325" w:rsidRPr="00103325" w14:paraId="53DA7D0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52FB4A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275D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Налог на добавленную стоимость</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E6BC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29</w:t>
            </w:r>
            <w:r w:rsidRPr="00103325">
              <w:rPr>
                <w:rFonts w:ascii="Times New Roman" w:eastAsia="Times New Roman" w:hAnsi="Times New Roman" w:cs="Times New Roman"/>
                <w:sz w:val="24"/>
                <w:szCs w:val="24"/>
                <w:lang w:eastAsia="ru-RU"/>
              </w:rPr>
              <w:t xml:space="preserve"> </w:t>
            </w:r>
          </w:p>
        </w:tc>
      </w:tr>
      <w:tr w:rsidR="00103325" w:rsidRPr="00103325" w14:paraId="55481E71" w14:textId="77777777" w:rsidTr="00103325">
        <w:trPr>
          <w:trHeight w:val="36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FFA47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81B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Иные сборы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8D1D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FD9D32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AC4CB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BA815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Таможенные сборы за хранение товаров на таможенном складе, владельцем которого является таможенный орган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01605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40</w:t>
            </w:r>
            <w:r w:rsidRPr="00103325">
              <w:rPr>
                <w:rFonts w:ascii="Times New Roman" w:eastAsia="Times New Roman" w:hAnsi="Times New Roman" w:cs="Times New Roman"/>
                <w:sz w:val="24"/>
                <w:szCs w:val="24"/>
                <w:lang w:eastAsia="ru-RU"/>
              </w:rPr>
              <w:t xml:space="preserve"> </w:t>
            </w:r>
          </w:p>
        </w:tc>
      </w:tr>
      <w:tr w:rsidR="00103325" w:rsidRPr="00103325" w14:paraId="15F0684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28762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EB086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Таможенные сборы за таможенное сопровождение транспортного средства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AEE7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41</w:t>
            </w:r>
            <w:r w:rsidRPr="00103325">
              <w:rPr>
                <w:rFonts w:ascii="Times New Roman" w:eastAsia="Times New Roman" w:hAnsi="Times New Roman" w:cs="Times New Roman"/>
                <w:sz w:val="24"/>
                <w:szCs w:val="24"/>
                <w:lang w:eastAsia="ru-RU"/>
              </w:rPr>
              <w:t xml:space="preserve"> </w:t>
            </w:r>
          </w:p>
        </w:tc>
      </w:tr>
      <w:tr w:rsidR="00103325" w:rsidRPr="00103325" w14:paraId="7FBD60A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2DC7F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35ED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Таможенные сборы за выдачу разрешения на переработку товаров вне таможенной территории и на переработку товаров на таможенной территории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93D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42</w:t>
            </w:r>
            <w:r w:rsidRPr="00103325">
              <w:rPr>
                <w:rFonts w:ascii="Times New Roman" w:eastAsia="Times New Roman" w:hAnsi="Times New Roman" w:cs="Times New Roman"/>
                <w:sz w:val="24"/>
                <w:szCs w:val="24"/>
                <w:lang w:eastAsia="ru-RU"/>
              </w:rPr>
              <w:t xml:space="preserve"> </w:t>
            </w:r>
          </w:p>
        </w:tc>
      </w:tr>
    </w:tbl>
    <w:p w14:paraId="1F322F2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6348ADE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76439D7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74"/>
        <w:gridCol w:w="8519"/>
        <w:gridCol w:w="446"/>
      </w:tblGrid>
      <w:tr w:rsidR="00103325" w:rsidRPr="00103325" w14:paraId="4CA182F7"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AFC49A1"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w:t>
            </w:r>
            <w:r w:rsidRPr="00103325">
              <w:rPr>
                <w:rFonts w:ascii="Times New Roman" w:eastAsia="Times New Roman" w:hAnsi="Times New Roman" w:cs="Times New Roman"/>
                <w:b/>
                <w:bCs/>
                <w:strike/>
                <w:sz w:val="24"/>
                <w:szCs w:val="24"/>
                <w:lang w:eastAsia="ru-RU"/>
              </w:rPr>
              <w:br/>
              <w:t>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A15AE9"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Наименование вида платежа</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298A0A"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Код</w:t>
            </w:r>
            <w:r w:rsidRPr="00103325">
              <w:rPr>
                <w:rFonts w:ascii="Times New Roman" w:eastAsia="Times New Roman" w:hAnsi="Times New Roman" w:cs="Times New Roman"/>
                <w:b/>
                <w:bCs/>
                <w:sz w:val="24"/>
                <w:szCs w:val="24"/>
                <w:lang w:eastAsia="ru-RU"/>
              </w:rPr>
              <w:t xml:space="preserve"> </w:t>
            </w:r>
          </w:p>
        </w:tc>
      </w:tr>
      <w:tr w:rsidR="00103325" w:rsidRPr="00103325" w14:paraId="434ECC4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B2A15B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F30F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Иные таможенные сборы, предусмотренные законодательством Республики Узбекистан</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5581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43</w:t>
            </w:r>
            <w:r w:rsidRPr="00103325">
              <w:rPr>
                <w:rFonts w:ascii="Times New Roman" w:eastAsia="Times New Roman" w:hAnsi="Times New Roman" w:cs="Times New Roman"/>
                <w:sz w:val="24"/>
                <w:szCs w:val="24"/>
                <w:lang w:eastAsia="ru-RU"/>
              </w:rPr>
              <w:t xml:space="preserve"> </w:t>
            </w:r>
          </w:p>
        </w:tc>
      </w:tr>
      <w:tr w:rsidR="00103325" w:rsidRPr="00103325" w14:paraId="40888A3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0FEAC8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2EC6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сбор за выдачу, перерегистрацию (продление срока действия) и возобновление действия квалификационного аттестата специалиста по таможенному оформлению</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8A090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44</w:t>
            </w:r>
            <w:r w:rsidRPr="00103325">
              <w:rPr>
                <w:rFonts w:ascii="Times New Roman" w:eastAsia="Times New Roman" w:hAnsi="Times New Roman" w:cs="Times New Roman"/>
                <w:sz w:val="24"/>
                <w:szCs w:val="24"/>
                <w:lang w:eastAsia="ru-RU"/>
              </w:rPr>
              <w:t xml:space="preserve"> </w:t>
            </w:r>
          </w:p>
        </w:tc>
      </w:tr>
      <w:tr w:rsidR="00103325" w:rsidRPr="00103325" w14:paraId="1C938D1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12B167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093C0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сбор за обучение специалиста по таможенному оформлению</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FC05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45</w:t>
            </w:r>
            <w:r w:rsidRPr="00103325">
              <w:rPr>
                <w:rFonts w:ascii="Times New Roman" w:eastAsia="Times New Roman" w:hAnsi="Times New Roman" w:cs="Times New Roman"/>
                <w:sz w:val="24"/>
                <w:szCs w:val="24"/>
                <w:lang w:eastAsia="ru-RU"/>
              </w:rPr>
              <w:t xml:space="preserve"> </w:t>
            </w:r>
          </w:p>
        </w:tc>
      </w:tr>
      <w:tr w:rsidR="00103325" w:rsidRPr="00103325" w14:paraId="060DBD4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397CAD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4DC27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сбор за выдачу удостоверений на право регистрации и перерегистрации ввозимых транспортных средств (включая временно ввозимых)</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2A550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49</w:t>
            </w:r>
            <w:r w:rsidRPr="00103325">
              <w:rPr>
                <w:rFonts w:ascii="Times New Roman" w:eastAsia="Times New Roman" w:hAnsi="Times New Roman" w:cs="Times New Roman"/>
                <w:sz w:val="24"/>
                <w:szCs w:val="24"/>
                <w:lang w:eastAsia="ru-RU"/>
              </w:rPr>
              <w:t xml:space="preserve"> </w:t>
            </w:r>
          </w:p>
        </w:tc>
      </w:tr>
      <w:tr w:rsidR="00103325" w:rsidRPr="00103325" w14:paraId="7C449CE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823E3D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E7FFF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сбор за принятие предварительного решения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53E9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50</w:t>
            </w:r>
            <w:r w:rsidRPr="00103325">
              <w:rPr>
                <w:rFonts w:ascii="Times New Roman" w:eastAsia="Times New Roman" w:hAnsi="Times New Roman" w:cs="Times New Roman"/>
                <w:sz w:val="24"/>
                <w:szCs w:val="24"/>
                <w:lang w:eastAsia="ru-RU"/>
              </w:rPr>
              <w:t xml:space="preserve"> </w:t>
            </w:r>
          </w:p>
        </w:tc>
      </w:tr>
      <w:tr w:rsidR="00103325" w:rsidRPr="00103325" w14:paraId="742C4FE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F44056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9.</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06FA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Таможенный сбор за включение объектов интеллектуальной собственности в Таможенный реестр объектов интеллектуальной собственности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9144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51</w:t>
            </w:r>
            <w:r w:rsidRPr="00103325">
              <w:rPr>
                <w:rFonts w:ascii="Times New Roman" w:eastAsia="Times New Roman" w:hAnsi="Times New Roman" w:cs="Times New Roman"/>
                <w:sz w:val="24"/>
                <w:szCs w:val="24"/>
                <w:lang w:eastAsia="ru-RU"/>
              </w:rPr>
              <w:t xml:space="preserve"> </w:t>
            </w:r>
          </w:p>
        </w:tc>
      </w:tr>
      <w:tr w:rsidR="00103325" w:rsidRPr="00103325" w14:paraId="31C4281D" w14:textId="77777777" w:rsidTr="00103325">
        <w:trPr>
          <w:trHeight w:val="36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302DFE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55C4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Средства и штрафы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5DFD1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7C9C3F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D43BC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103B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Средства от реализации от конфискатов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47DBD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60</w:t>
            </w:r>
            <w:r w:rsidRPr="00103325">
              <w:rPr>
                <w:rFonts w:ascii="Times New Roman" w:eastAsia="Times New Roman" w:hAnsi="Times New Roman" w:cs="Times New Roman"/>
                <w:sz w:val="24"/>
                <w:szCs w:val="24"/>
                <w:lang w:eastAsia="ru-RU"/>
              </w:rPr>
              <w:t xml:space="preserve"> </w:t>
            </w:r>
          </w:p>
        </w:tc>
      </w:tr>
      <w:tr w:rsidR="00103325" w:rsidRPr="00103325" w14:paraId="1A5B0A98"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26E993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lastRenderedPageBreak/>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F7BFD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Средства от реализации залога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86BF0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61</w:t>
            </w:r>
            <w:r w:rsidRPr="00103325">
              <w:rPr>
                <w:rFonts w:ascii="Times New Roman" w:eastAsia="Times New Roman" w:hAnsi="Times New Roman" w:cs="Times New Roman"/>
                <w:sz w:val="24"/>
                <w:szCs w:val="24"/>
                <w:lang w:eastAsia="ru-RU"/>
              </w:rPr>
              <w:t xml:space="preserve"> </w:t>
            </w:r>
          </w:p>
        </w:tc>
      </w:tr>
      <w:tr w:rsidR="00103325" w:rsidRPr="00103325" w14:paraId="3A20A67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1B232A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DE47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Штрафы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41B09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62</w:t>
            </w:r>
            <w:r w:rsidRPr="00103325">
              <w:rPr>
                <w:rFonts w:ascii="Times New Roman" w:eastAsia="Times New Roman" w:hAnsi="Times New Roman" w:cs="Times New Roman"/>
                <w:sz w:val="24"/>
                <w:szCs w:val="24"/>
                <w:lang w:eastAsia="ru-RU"/>
              </w:rPr>
              <w:t xml:space="preserve"> </w:t>
            </w:r>
          </w:p>
        </w:tc>
      </w:tr>
      <w:tr w:rsidR="00103325" w:rsidRPr="00103325" w14:paraId="2BA4B0AE" w14:textId="77777777" w:rsidTr="00103325">
        <w:trPr>
          <w:trHeight w:val="37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19FD93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5CB14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Иные таможенные платежи</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08CCC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8FA0DF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81ADA8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3D51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Проценты за предоставление отсрочки таможенного платежа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77A4C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70</w:t>
            </w:r>
            <w:r w:rsidRPr="00103325">
              <w:rPr>
                <w:rFonts w:ascii="Times New Roman" w:eastAsia="Times New Roman" w:hAnsi="Times New Roman" w:cs="Times New Roman"/>
                <w:sz w:val="24"/>
                <w:szCs w:val="24"/>
                <w:lang w:eastAsia="ru-RU"/>
              </w:rPr>
              <w:t xml:space="preserve"> </w:t>
            </w:r>
          </w:p>
        </w:tc>
      </w:tr>
      <w:tr w:rsidR="00103325" w:rsidRPr="00103325" w14:paraId="5864BB3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BF666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D702F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Проценты за предоставление рассрочки таможенного платежа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997D3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71</w:t>
            </w:r>
            <w:r w:rsidRPr="00103325">
              <w:rPr>
                <w:rFonts w:ascii="Times New Roman" w:eastAsia="Times New Roman" w:hAnsi="Times New Roman" w:cs="Times New Roman"/>
                <w:sz w:val="24"/>
                <w:szCs w:val="24"/>
                <w:lang w:eastAsia="ru-RU"/>
              </w:rPr>
              <w:t xml:space="preserve"> </w:t>
            </w:r>
          </w:p>
        </w:tc>
      </w:tr>
      <w:tr w:rsidR="00103325" w:rsidRPr="00103325" w14:paraId="0E7C802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B6FBEF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EFA1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Пеня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CCA9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72</w:t>
            </w:r>
            <w:r w:rsidRPr="00103325">
              <w:rPr>
                <w:rFonts w:ascii="Times New Roman" w:eastAsia="Times New Roman" w:hAnsi="Times New Roman" w:cs="Times New Roman"/>
                <w:sz w:val="24"/>
                <w:szCs w:val="24"/>
                <w:lang w:eastAsia="ru-RU"/>
              </w:rPr>
              <w:t xml:space="preserve"> </w:t>
            </w:r>
          </w:p>
        </w:tc>
      </w:tr>
      <w:tr w:rsidR="00103325" w:rsidRPr="00103325" w14:paraId="7349B6F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94E1F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084F5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Иные виды таможенных платежей, взимание которых возложено </w:t>
            </w:r>
            <w:r w:rsidRPr="00103325">
              <w:rPr>
                <w:rFonts w:ascii="Times New Roman" w:eastAsia="Times New Roman" w:hAnsi="Times New Roman" w:cs="Times New Roman"/>
                <w:strike/>
                <w:sz w:val="24"/>
                <w:szCs w:val="24"/>
                <w:lang w:eastAsia="ru-RU"/>
              </w:rPr>
              <w:br/>
              <w:t>на таможенные органы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89E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74</w:t>
            </w:r>
            <w:r w:rsidRPr="00103325">
              <w:rPr>
                <w:rFonts w:ascii="Times New Roman" w:eastAsia="Times New Roman" w:hAnsi="Times New Roman" w:cs="Times New Roman"/>
                <w:sz w:val="24"/>
                <w:szCs w:val="24"/>
                <w:lang w:eastAsia="ru-RU"/>
              </w:rPr>
              <w:t xml:space="preserve"> </w:t>
            </w:r>
          </w:p>
        </w:tc>
      </w:tr>
      <w:tr w:rsidR="00103325" w:rsidRPr="00103325" w14:paraId="19F1250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DFDEC76"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5621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Сумма обеспечения уплаты таможенных платежей</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072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75</w:t>
            </w:r>
            <w:r w:rsidRPr="00103325">
              <w:rPr>
                <w:rFonts w:ascii="Times New Roman" w:eastAsia="Times New Roman" w:hAnsi="Times New Roman" w:cs="Times New Roman"/>
                <w:sz w:val="24"/>
                <w:szCs w:val="24"/>
                <w:lang w:eastAsia="ru-RU"/>
              </w:rPr>
              <w:t xml:space="preserve"> </w:t>
            </w:r>
          </w:p>
        </w:tc>
      </w:tr>
      <w:tr w:rsidR="00103325" w:rsidRPr="00103325" w14:paraId="04BF4D6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325348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C525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Сбор на импорт непродовольственных потребительских товаров, произведенных в третьих странах и реэкспортируемых для коммерческой деятельности юридическими и физическими лицами с территории сопредельных государств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EC7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76</w:t>
            </w:r>
            <w:r w:rsidRPr="00103325">
              <w:rPr>
                <w:rFonts w:ascii="Times New Roman" w:eastAsia="Times New Roman" w:hAnsi="Times New Roman" w:cs="Times New Roman"/>
                <w:sz w:val="24"/>
                <w:szCs w:val="24"/>
                <w:lang w:eastAsia="ru-RU"/>
              </w:rPr>
              <w:t xml:space="preserve"> </w:t>
            </w:r>
          </w:p>
        </w:tc>
      </w:tr>
      <w:tr w:rsidR="00103325" w:rsidRPr="00103325" w14:paraId="28585EF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A08354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F03F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Сбор за необеспечение обратного вывоза или оформления </w:t>
            </w:r>
            <w:r w:rsidRPr="00103325">
              <w:rPr>
                <w:rFonts w:ascii="Times New Roman" w:eastAsia="Times New Roman" w:hAnsi="Times New Roman" w:cs="Times New Roman"/>
                <w:strike/>
                <w:sz w:val="24"/>
                <w:szCs w:val="24"/>
                <w:lang w:eastAsia="ru-RU"/>
              </w:rPr>
              <w:br/>
              <w:t>в соответствующий таможенный режим временно ввезенного автотранспортного средства по истечении установленного срока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D1593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77</w:t>
            </w:r>
            <w:r w:rsidRPr="00103325">
              <w:rPr>
                <w:rFonts w:ascii="Times New Roman" w:eastAsia="Times New Roman" w:hAnsi="Times New Roman" w:cs="Times New Roman"/>
                <w:sz w:val="24"/>
                <w:szCs w:val="24"/>
                <w:lang w:eastAsia="ru-RU"/>
              </w:rPr>
              <w:t xml:space="preserve"> </w:t>
            </w:r>
          </w:p>
        </w:tc>
      </w:tr>
      <w:tr w:rsidR="00103325" w:rsidRPr="00103325" w14:paraId="0D5200E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13FBDE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8.</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481F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xml:space="preserve">Дополнительные сборы, введенные в качестве ответной меры </w:t>
            </w:r>
            <w:r w:rsidRPr="00103325">
              <w:rPr>
                <w:rFonts w:ascii="Times New Roman" w:eastAsia="Times New Roman" w:hAnsi="Times New Roman" w:cs="Times New Roman"/>
                <w:strike/>
                <w:sz w:val="24"/>
                <w:szCs w:val="24"/>
                <w:lang w:eastAsia="ru-RU"/>
              </w:rPr>
              <w:br/>
              <w:t>на дискриминационные или другие ущемляющие интересы Республики Узбекистан действия иностранных государств и их союзов</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DB763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78</w:t>
            </w:r>
            <w:r w:rsidRPr="00103325">
              <w:rPr>
                <w:rFonts w:ascii="Times New Roman" w:eastAsia="Times New Roman" w:hAnsi="Times New Roman" w:cs="Times New Roman"/>
                <w:sz w:val="24"/>
                <w:szCs w:val="24"/>
                <w:lang w:eastAsia="ru-RU"/>
              </w:rPr>
              <w:t xml:space="preserve"> </w:t>
            </w:r>
          </w:p>
        </w:tc>
      </w:tr>
      <w:tr w:rsidR="00103325" w:rsidRPr="00103325" w14:paraId="115853E6" w14:textId="77777777" w:rsidTr="00103325">
        <w:trPr>
          <w:trHeight w:val="33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DF891B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B6C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Особые таможенные пошлины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1F1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860246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49763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7F0D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Специальная таможенная пошлина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6F000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80</w:t>
            </w:r>
            <w:r w:rsidRPr="00103325">
              <w:rPr>
                <w:rFonts w:ascii="Times New Roman" w:eastAsia="Times New Roman" w:hAnsi="Times New Roman" w:cs="Times New Roman"/>
                <w:sz w:val="24"/>
                <w:szCs w:val="24"/>
                <w:lang w:eastAsia="ru-RU"/>
              </w:rPr>
              <w:t xml:space="preserve"> </w:t>
            </w:r>
          </w:p>
        </w:tc>
      </w:tr>
      <w:tr w:rsidR="00103325" w:rsidRPr="00103325" w14:paraId="28BFBC61"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B60FE1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2.</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00E2E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Временная специальная таможенная пошлина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0D2E8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81</w:t>
            </w:r>
            <w:r w:rsidRPr="00103325">
              <w:rPr>
                <w:rFonts w:ascii="Times New Roman" w:eastAsia="Times New Roman" w:hAnsi="Times New Roman" w:cs="Times New Roman"/>
                <w:sz w:val="24"/>
                <w:szCs w:val="24"/>
                <w:lang w:eastAsia="ru-RU"/>
              </w:rPr>
              <w:t xml:space="preserve"> </w:t>
            </w:r>
          </w:p>
        </w:tc>
      </w:tr>
      <w:tr w:rsidR="00103325" w:rsidRPr="00103325" w14:paraId="17F0557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EAA90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3.</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7D7E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Антидемпинговая таможенная пошлина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37F8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82</w:t>
            </w:r>
            <w:r w:rsidRPr="00103325">
              <w:rPr>
                <w:rFonts w:ascii="Times New Roman" w:eastAsia="Times New Roman" w:hAnsi="Times New Roman" w:cs="Times New Roman"/>
                <w:sz w:val="24"/>
                <w:szCs w:val="24"/>
                <w:lang w:eastAsia="ru-RU"/>
              </w:rPr>
              <w:t xml:space="preserve"> </w:t>
            </w:r>
          </w:p>
        </w:tc>
      </w:tr>
      <w:tr w:rsidR="00103325" w:rsidRPr="00103325" w14:paraId="295A2AF6"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A0C17B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4.</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5AA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Временная антидемпинговая таможенная пошлина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CA31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83</w:t>
            </w:r>
            <w:r w:rsidRPr="00103325">
              <w:rPr>
                <w:rFonts w:ascii="Times New Roman" w:eastAsia="Times New Roman" w:hAnsi="Times New Roman" w:cs="Times New Roman"/>
                <w:sz w:val="24"/>
                <w:szCs w:val="24"/>
                <w:lang w:eastAsia="ru-RU"/>
              </w:rPr>
              <w:t xml:space="preserve"> </w:t>
            </w:r>
          </w:p>
        </w:tc>
      </w:tr>
      <w:tr w:rsidR="00103325" w:rsidRPr="00103325" w14:paraId="0E2D42B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032EE5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5.</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E9A5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Компенсационная таможенная пошлина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351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84</w:t>
            </w:r>
            <w:r w:rsidRPr="00103325">
              <w:rPr>
                <w:rFonts w:ascii="Times New Roman" w:eastAsia="Times New Roman" w:hAnsi="Times New Roman" w:cs="Times New Roman"/>
                <w:sz w:val="24"/>
                <w:szCs w:val="24"/>
                <w:lang w:eastAsia="ru-RU"/>
              </w:rPr>
              <w:t xml:space="preserve"> </w:t>
            </w:r>
          </w:p>
        </w:tc>
      </w:tr>
    </w:tbl>
    <w:p w14:paraId="7964C61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2A110E6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 </w:t>
      </w:r>
    </w:p>
    <w:p w14:paraId="6B61F3A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74"/>
        <w:gridCol w:w="8519"/>
        <w:gridCol w:w="446"/>
      </w:tblGrid>
      <w:tr w:rsidR="00103325" w:rsidRPr="00103325" w14:paraId="478C5F7C"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7CD725D"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w:t>
            </w:r>
            <w:r w:rsidRPr="00103325">
              <w:rPr>
                <w:rFonts w:ascii="Times New Roman" w:eastAsia="Times New Roman" w:hAnsi="Times New Roman" w:cs="Times New Roman"/>
                <w:b/>
                <w:bCs/>
                <w:strike/>
                <w:sz w:val="24"/>
                <w:szCs w:val="24"/>
                <w:lang w:eastAsia="ru-RU"/>
              </w:rPr>
              <w:br/>
              <w:t>п/п</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916DB"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Наименование вида платежа</w:t>
            </w:r>
            <w:r w:rsidRPr="00103325">
              <w:rPr>
                <w:rFonts w:ascii="Times New Roman" w:eastAsia="Times New Roman" w:hAnsi="Times New Roman" w:cs="Times New Roman"/>
                <w:b/>
                <w:bCs/>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DE8475"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trike/>
                <w:sz w:val="24"/>
                <w:szCs w:val="24"/>
                <w:lang w:eastAsia="ru-RU"/>
              </w:rPr>
              <w:t>Код</w:t>
            </w:r>
            <w:r w:rsidRPr="00103325">
              <w:rPr>
                <w:rFonts w:ascii="Times New Roman" w:eastAsia="Times New Roman" w:hAnsi="Times New Roman" w:cs="Times New Roman"/>
                <w:b/>
                <w:bCs/>
                <w:sz w:val="24"/>
                <w:szCs w:val="24"/>
                <w:lang w:eastAsia="ru-RU"/>
              </w:rPr>
              <w:t xml:space="preserve"> </w:t>
            </w:r>
          </w:p>
        </w:tc>
      </w:tr>
      <w:tr w:rsidR="00103325" w:rsidRPr="00103325" w14:paraId="604DB76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F37EFD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6.</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9C6A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Временная компенсационная таможенная пошлина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45E42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85</w:t>
            </w:r>
            <w:r w:rsidRPr="00103325">
              <w:rPr>
                <w:rFonts w:ascii="Times New Roman" w:eastAsia="Times New Roman" w:hAnsi="Times New Roman" w:cs="Times New Roman"/>
                <w:sz w:val="24"/>
                <w:szCs w:val="24"/>
                <w:lang w:eastAsia="ru-RU"/>
              </w:rPr>
              <w:t xml:space="preserve"> </w:t>
            </w:r>
          </w:p>
        </w:tc>
      </w:tr>
      <w:tr w:rsidR="00103325" w:rsidRPr="00103325" w14:paraId="676B1802"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082D0F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7.</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6D9E3"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Сезонная таможенная пошлина</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31AA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86</w:t>
            </w:r>
            <w:r w:rsidRPr="00103325">
              <w:rPr>
                <w:rFonts w:ascii="Times New Roman" w:eastAsia="Times New Roman" w:hAnsi="Times New Roman" w:cs="Times New Roman"/>
                <w:sz w:val="24"/>
                <w:szCs w:val="24"/>
                <w:lang w:eastAsia="ru-RU"/>
              </w:rPr>
              <w:t xml:space="preserve"> </w:t>
            </w:r>
          </w:p>
        </w:tc>
      </w:tr>
      <w:tr w:rsidR="00103325" w:rsidRPr="00103325" w14:paraId="34B9EB12" w14:textId="77777777" w:rsidTr="00103325">
        <w:trPr>
          <w:trHeight w:val="33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284EFC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F0549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trike/>
                <w:sz w:val="24"/>
                <w:szCs w:val="24"/>
                <w:lang w:eastAsia="ru-RU"/>
              </w:rPr>
              <w:t>Государственные пошлины</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EA7C9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7B32B05"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5B7BD9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1.</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4597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Государственная пошлина за выдачу лицензии на осуществление деятельности таможенного склада, свободного склада и магазина беспошлинной торговли, а также за продление срока ее действия</w:t>
            </w:r>
            <w:r w:rsidRPr="00103325">
              <w:rPr>
                <w:rFonts w:ascii="Times New Roman" w:eastAsia="Times New Roman" w:hAnsi="Times New Roman" w:cs="Times New Roman"/>
                <w:sz w:val="24"/>
                <w:szCs w:val="24"/>
                <w:lang w:eastAsia="ru-RU"/>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290BB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trike/>
                <w:sz w:val="24"/>
                <w:szCs w:val="24"/>
                <w:lang w:eastAsia="ru-RU"/>
              </w:rPr>
              <w:t>90</w:t>
            </w:r>
            <w:r w:rsidRPr="00103325">
              <w:rPr>
                <w:rFonts w:ascii="Times New Roman" w:eastAsia="Times New Roman" w:hAnsi="Times New Roman" w:cs="Times New Roman"/>
                <w:sz w:val="24"/>
                <w:szCs w:val="24"/>
                <w:lang w:eastAsia="ru-RU"/>
              </w:rPr>
              <w:t xml:space="preserve"> </w:t>
            </w:r>
          </w:p>
        </w:tc>
      </w:tr>
    </w:tbl>
    <w:p w14:paraId="0F8639D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2B6654A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0FC9AF0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474C9A2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60C19DC2" w14:textId="77777777" w:rsidR="00103325" w:rsidRPr="00103325" w:rsidRDefault="00103325" w:rsidP="00103325">
      <w:pPr>
        <w:spacing w:before="454" w:after="0" w:line="240" w:lineRule="auto"/>
        <w:textAlignment w:val="top"/>
        <w:rPr>
          <w:rFonts w:ascii="Times New Roman" w:eastAsia="Times New Roman" w:hAnsi="Times New Roman" w:cs="Times New Roman"/>
          <w:sz w:val="24"/>
          <w:szCs w:val="24"/>
          <w:lang w:eastAsia="ru-RU"/>
        </w:rPr>
      </w:pPr>
      <w:bookmarkStart w:id="95" w:name="ПРИЛОЖЕНИЕ_№_14"/>
      <w:r w:rsidRPr="00103325">
        <w:rPr>
          <w:rFonts w:ascii="Times New Roman" w:eastAsia="Times New Roman" w:hAnsi="Times New Roman" w:cs="Times New Roman"/>
          <w:color w:val="000080"/>
          <w:sz w:val="24"/>
          <w:szCs w:val="24"/>
          <w:lang w:eastAsia="ru-RU"/>
        </w:rPr>
        <w:t>ПРИЛОЖЕНИЕ № 14</w:t>
      </w:r>
      <w:bookmarkEnd w:id="95"/>
      <w:r w:rsidRPr="00103325">
        <w:rPr>
          <w:rFonts w:ascii="Times New Roman" w:eastAsia="Times New Roman" w:hAnsi="Times New Roman" w:cs="Times New Roman"/>
          <w:color w:val="000080"/>
          <w:sz w:val="24"/>
          <w:szCs w:val="24"/>
          <w:lang w:eastAsia="ru-RU"/>
        </w:rPr>
        <w:br/>
        <w:t xml:space="preserve">к </w:t>
      </w:r>
      <w:hyperlink r:id="rId371" w:history="1">
        <w:r w:rsidRPr="00103325">
          <w:rPr>
            <w:rFonts w:ascii="Times New Roman" w:eastAsia="Times New Roman" w:hAnsi="Times New Roman" w:cs="Times New Roman"/>
            <w:color w:val="0000FF"/>
            <w:sz w:val="24"/>
            <w:szCs w:val="24"/>
            <w:u w:val="single"/>
            <w:lang w:eastAsia="ru-RU"/>
          </w:rPr>
          <w:t>Инструкции</w:t>
        </w:r>
      </w:hyperlink>
      <w:r w:rsidRPr="00103325">
        <w:rPr>
          <w:rFonts w:ascii="Times New Roman" w:eastAsia="Times New Roman" w:hAnsi="Times New Roman" w:cs="Times New Roman"/>
          <w:color w:val="000080"/>
          <w:sz w:val="24"/>
          <w:szCs w:val="24"/>
          <w:lang w:eastAsia="ru-RU"/>
        </w:rPr>
        <w:t xml:space="preserve"> о порядке заполнения грузовой таможенной декларации</w:t>
      </w:r>
    </w:p>
    <w:p w14:paraId="7ECDF709" w14:textId="77777777" w:rsidR="00103325" w:rsidRPr="00103325" w:rsidRDefault="00103325" w:rsidP="00103325">
      <w:pPr>
        <w:spacing w:before="283" w:after="283"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lastRenderedPageBreak/>
        <w:t>КЛАССИФИКАТОР</w:t>
      </w:r>
      <w:r w:rsidRPr="00103325">
        <w:rPr>
          <w:rFonts w:ascii="Times New Roman" w:eastAsia="Times New Roman" w:hAnsi="Times New Roman" w:cs="Times New Roman"/>
          <w:b/>
          <w:bCs/>
          <w:sz w:val="24"/>
          <w:szCs w:val="24"/>
          <w:lang w:eastAsia="ru-RU"/>
        </w:rPr>
        <w:br/>
        <w:t>нормативно-правовых актов, подтверждающих наличие льготы по уплате таможенных платежей и используемых при заявлении сведений в графе 44 ГТД</w:t>
      </w:r>
    </w:p>
    <w:p w14:paraId="3E8B132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74"/>
        <w:gridCol w:w="6523"/>
        <w:gridCol w:w="2442"/>
      </w:tblGrid>
      <w:tr w:rsidR="00103325" w:rsidRPr="00103325" w14:paraId="54B9E00B"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697A07"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w:t>
            </w:r>
            <w:r w:rsidRPr="00103325">
              <w:rPr>
                <w:rFonts w:ascii="Times New Roman" w:eastAsia="Times New Roman" w:hAnsi="Times New Roman" w:cs="Times New Roman"/>
                <w:b/>
                <w:bCs/>
                <w:sz w:val="24"/>
                <w:szCs w:val="24"/>
                <w:lang w:eastAsia="ru-RU"/>
              </w:rPr>
              <w:br/>
              <w:t xml:space="preserve">п/п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B62B8"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Виды документов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86F034"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Коды документов </w:t>
            </w:r>
          </w:p>
        </w:tc>
      </w:tr>
      <w:tr w:rsidR="00103325" w:rsidRPr="00103325" w14:paraId="724F402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9D4F3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2C4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Международные договоры*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807D2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МД</w:t>
            </w:r>
            <w:r w:rsidRPr="00103325">
              <w:rPr>
                <w:rFonts w:ascii="Times New Roman" w:eastAsia="Times New Roman" w:hAnsi="Times New Roman" w:cs="Times New Roman"/>
                <w:sz w:val="24"/>
                <w:szCs w:val="24"/>
                <w:lang w:eastAsia="ru-RU"/>
              </w:rPr>
              <w:t xml:space="preserve"> </w:t>
            </w:r>
          </w:p>
        </w:tc>
      </w:tr>
      <w:tr w:rsidR="00103325" w:rsidRPr="00103325" w14:paraId="169E18A0"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655BF37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985FD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Статья / пункт Налогового кодекса Республики Узбекистан (за исключением статьи 230)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A2AB9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НК ХХХ/XX</w:t>
            </w:r>
            <w:r w:rsidRPr="00103325">
              <w:rPr>
                <w:rFonts w:ascii="Times New Roman" w:eastAsia="Times New Roman" w:hAnsi="Times New Roman" w:cs="Times New Roman"/>
                <w:sz w:val="24"/>
                <w:szCs w:val="24"/>
                <w:lang w:eastAsia="ru-RU"/>
              </w:rPr>
              <w:t xml:space="preserve"> </w:t>
            </w:r>
          </w:p>
        </w:tc>
      </w:tr>
      <w:tr w:rsidR="00103325" w:rsidRPr="00103325" w14:paraId="1B668A1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A237842"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C9566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Статья 230 / часть / пункт / абзац пункта (если пункт состоит из двух и более абзацев) Налогового кодекса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05039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НК 230/X/XX/X</w:t>
            </w:r>
            <w:r w:rsidRPr="00103325">
              <w:rPr>
                <w:rFonts w:ascii="Times New Roman" w:eastAsia="Times New Roman" w:hAnsi="Times New Roman" w:cs="Times New Roman"/>
                <w:sz w:val="24"/>
                <w:szCs w:val="24"/>
                <w:lang w:eastAsia="ru-RU"/>
              </w:rPr>
              <w:t xml:space="preserve"> </w:t>
            </w:r>
          </w:p>
        </w:tc>
      </w:tr>
      <w:tr w:rsidR="00103325" w:rsidRPr="00103325" w14:paraId="54713AE4"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7CCB24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1304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Статья / пункт Таможенного кодекса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05FABE"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ТК ХХХ/XX</w:t>
            </w:r>
            <w:r w:rsidRPr="00103325">
              <w:rPr>
                <w:rFonts w:ascii="Times New Roman" w:eastAsia="Times New Roman" w:hAnsi="Times New Roman" w:cs="Times New Roman"/>
                <w:sz w:val="24"/>
                <w:szCs w:val="24"/>
                <w:lang w:eastAsia="ru-RU"/>
              </w:rPr>
              <w:t xml:space="preserve"> </w:t>
            </w:r>
          </w:p>
        </w:tc>
      </w:tr>
      <w:tr w:rsidR="00103325" w:rsidRPr="00103325" w14:paraId="755FA89B"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16ED1D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2434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Законы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FAB787"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ЗН № ХХ/ХХ.ХХ.ХХ</w:t>
            </w:r>
            <w:r w:rsidRPr="00103325">
              <w:rPr>
                <w:rFonts w:ascii="Times New Roman" w:eastAsia="Times New Roman" w:hAnsi="Times New Roman" w:cs="Times New Roman"/>
                <w:sz w:val="24"/>
                <w:szCs w:val="24"/>
                <w:lang w:eastAsia="ru-RU"/>
              </w:rPr>
              <w:t xml:space="preserve"> </w:t>
            </w:r>
          </w:p>
        </w:tc>
      </w:tr>
      <w:tr w:rsidR="00103325" w:rsidRPr="00103325" w14:paraId="0ED533EC"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71D43818"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6.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8DF3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Указ Президента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8FE0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УП № УП–ХХХХ/ХХ.ХХ.ХХ</w:t>
            </w:r>
            <w:r w:rsidRPr="00103325">
              <w:rPr>
                <w:rFonts w:ascii="Times New Roman" w:eastAsia="Times New Roman" w:hAnsi="Times New Roman" w:cs="Times New Roman"/>
                <w:sz w:val="24"/>
                <w:szCs w:val="24"/>
                <w:lang w:eastAsia="ru-RU"/>
              </w:rPr>
              <w:t xml:space="preserve"> </w:t>
            </w:r>
          </w:p>
        </w:tc>
      </w:tr>
      <w:tr w:rsidR="00103325" w:rsidRPr="00103325" w14:paraId="7AE4451D"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435AA1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7.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C2261"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Постановление Президента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4FC92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ПП № ПП–ХХХ/ХХ.ХХ.ХХ</w:t>
            </w:r>
            <w:r w:rsidRPr="00103325">
              <w:rPr>
                <w:rFonts w:ascii="Times New Roman" w:eastAsia="Times New Roman" w:hAnsi="Times New Roman" w:cs="Times New Roman"/>
                <w:sz w:val="24"/>
                <w:szCs w:val="24"/>
                <w:lang w:eastAsia="ru-RU"/>
              </w:rPr>
              <w:t xml:space="preserve"> </w:t>
            </w:r>
          </w:p>
        </w:tc>
      </w:tr>
      <w:tr w:rsidR="00103325" w:rsidRPr="00103325" w14:paraId="0D7D983E"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23C5DF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8.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EDFDC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Распоряжение Президента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2DEA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РП № Р-ХХХХ/ХХ.ХХ.ХХ</w:t>
            </w:r>
            <w:r w:rsidRPr="00103325">
              <w:rPr>
                <w:rFonts w:ascii="Times New Roman" w:eastAsia="Times New Roman" w:hAnsi="Times New Roman" w:cs="Times New Roman"/>
                <w:sz w:val="24"/>
                <w:szCs w:val="24"/>
                <w:lang w:eastAsia="ru-RU"/>
              </w:rPr>
              <w:t xml:space="preserve"> </w:t>
            </w:r>
          </w:p>
        </w:tc>
      </w:tr>
      <w:tr w:rsidR="00103325" w:rsidRPr="00103325" w14:paraId="572E8F6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264643F0"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9.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A9179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Постановление Кабинета Министров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FBE28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ПКМ № ХХХ/ХХ.ХХ.ХХ</w:t>
            </w:r>
            <w:r w:rsidRPr="00103325">
              <w:rPr>
                <w:rFonts w:ascii="Times New Roman" w:eastAsia="Times New Roman" w:hAnsi="Times New Roman" w:cs="Times New Roman"/>
                <w:sz w:val="24"/>
                <w:szCs w:val="24"/>
                <w:lang w:eastAsia="ru-RU"/>
              </w:rPr>
              <w:t xml:space="preserve"> </w:t>
            </w:r>
          </w:p>
        </w:tc>
      </w:tr>
      <w:tr w:rsidR="00103325" w:rsidRPr="00103325" w14:paraId="38611679"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303FBF34"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10.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6F97F"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Распоряжение Кабинета Министров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E3B2D"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РКМ № ХХХ-ф/ХХ.ХХ.ХХ</w:t>
            </w:r>
            <w:r w:rsidRPr="00103325">
              <w:rPr>
                <w:rFonts w:ascii="Times New Roman" w:eastAsia="Times New Roman" w:hAnsi="Times New Roman" w:cs="Times New Roman"/>
                <w:sz w:val="24"/>
                <w:szCs w:val="24"/>
                <w:lang w:eastAsia="ru-RU"/>
              </w:rPr>
              <w:t xml:space="preserve"> </w:t>
            </w:r>
          </w:p>
        </w:tc>
      </w:tr>
    </w:tbl>
    <w:p w14:paraId="7FA7F3C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6940E32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795632F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bl>
      <w:tblPr>
        <w:tblW w:w="0" w:type="auto"/>
        <w:tblCellMar>
          <w:top w:w="15" w:type="dxa"/>
          <w:left w:w="15" w:type="dxa"/>
          <w:bottom w:w="15" w:type="dxa"/>
          <w:right w:w="15" w:type="dxa"/>
        </w:tblCellMar>
        <w:tblLook w:val="04A0" w:firstRow="1" w:lastRow="0" w:firstColumn="1" w:lastColumn="0" w:noHBand="0" w:noVBand="1"/>
      </w:tblPr>
      <w:tblGrid>
        <w:gridCol w:w="374"/>
        <w:gridCol w:w="6890"/>
        <w:gridCol w:w="2075"/>
      </w:tblGrid>
      <w:tr w:rsidR="00103325" w:rsidRPr="00103325" w14:paraId="68818346" w14:textId="77777777" w:rsidTr="00103325">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AED2C1A"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w:t>
            </w:r>
            <w:r w:rsidRPr="00103325">
              <w:rPr>
                <w:rFonts w:ascii="Times New Roman" w:eastAsia="Times New Roman" w:hAnsi="Times New Roman" w:cs="Times New Roman"/>
                <w:b/>
                <w:bCs/>
                <w:sz w:val="24"/>
                <w:szCs w:val="24"/>
                <w:lang w:eastAsia="ru-RU"/>
              </w:rPr>
              <w:br/>
              <w:t xml:space="preserve">п/п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C1D8A7"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Виды документов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A17E92" w14:textId="77777777" w:rsidR="00103325" w:rsidRPr="00103325" w:rsidRDefault="00103325" w:rsidP="00103325">
            <w:pPr>
              <w:spacing w:after="0" w:line="240" w:lineRule="auto"/>
              <w:jc w:val="center"/>
              <w:rPr>
                <w:rFonts w:ascii="Times New Roman" w:eastAsia="Times New Roman" w:hAnsi="Times New Roman" w:cs="Times New Roman"/>
                <w:b/>
                <w:bCs/>
                <w:sz w:val="24"/>
                <w:szCs w:val="24"/>
                <w:lang w:eastAsia="ru-RU"/>
              </w:rPr>
            </w:pPr>
            <w:r w:rsidRPr="00103325">
              <w:rPr>
                <w:rFonts w:ascii="Times New Roman" w:eastAsia="Times New Roman" w:hAnsi="Times New Roman" w:cs="Times New Roman"/>
                <w:b/>
                <w:bCs/>
                <w:sz w:val="24"/>
                <w:szCs w:val="24"/>
                <w:lang w:eastAsia="ru-RU"/>
              </w:rPr>
              <w:t xml:space="preserve">Коды документов </w:t>
            </w:r>
          </w:p>
        </w:tc>
      </w:tr>
      <w:tr w:rsidR="00103325" w:rsidRPr="00103325" w14:paraId="05A3F933" w14:textId="77777777" w:rsidTr="00103325">
        <w:tc>
          <w:tcPr>
            <w:tcW w:w="0" w:type="auto"/>
            <w:tcBorders>
              <w:top w:val="single" w:sz="6" w:space="0" w:color="000000"/>
              <w:left w:val="single" w:sz="6" w:space="0" w:color="000000"/>
              <w:bottom w:val="single" w:sz="6" w:space="0" w:color="000000"/>
              <w:right w:val="single" w:sz="6" w:space="0" w:color="000000"/>
            </w:tcBorders>
            <w:vAlign w:val="center"/>
            <w:hideMark/>
          </w:tcPr>
          <w:p w14:paraId="4B960545"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11.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51709"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Ведомственный нормативно-правовой акт, прошедший регистрацию в Министерстве юстиции Республики Узбекистан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18E7C"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МЮ № XXXX/ XX.XX.XX</w:t>
            </w:r>
            <w:r w:rsidRPr="00103325">
              <w:rPr>
                <w:rFonts w:ascii="Times New Roman" w:eastAsia="Times New Roman" w:hAnsi="Times New Roman" w:cs="Times New Roman"/>
                <w:sz w:val="24"/>
                <w:szCs w:val="24"/>
                <w:lang w:eastAsia="ru-RU"/>
              </w:rPr>
              <w:t xml:space="preserve"> </w:t>
            </w:r>
          </w:p>
        </w:tc>
      </w:tr>
    </w:tbl>
    <w:p w14:paraId="7E9BDE4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3CAC732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3ECACC7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0513435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Примечание: если предоставляется льгота по уплате таможенных платежей в соответствии со специальными решениями Президента или Правительства Республики Узбекистан, то указывается их номер.</w:t>
      </w:r>
    </w:p>
    <w:p w14:paraId="4F0AD3A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olor w:val="000000"/>
          <w:sz w:val="24"/>
          <w:szCs w:val="24"/>
          <w:lang w:eastAsia="ru-RU"/>
        </w:rPr>
        <w:t>* В соответствии с Законом Республики Узбекистан «О международных договорах Республики Узбекистан» международные договоры могут именоваться и заключаться в виде: договора, соглашения, конвенции, акты, пакты, протокола, обмена письмами и нотами и другими наименованиями, и способами заключения международного договора, а также иметь другие наименования.</w:t>
      </w:r>
    </w:p>
    <w:p w14:paraId="6D662A8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Внесены изменения на основании </w:t>
      </w:r>
      <w:hyperlink r:id="rId372" w:history="1">
        <w:r w:rsidRPr="00103325">
          <w:rPr>
            <w:rFonts w:ascii="Times New Roman" w:eastAsia="Times New Roman" w:hAnsi="Times New Roman" w:cs="Times New Roman"/>
            <w:b/>
            <w:bCs/>
            <w:color w:val="0000FF"/>
            <w:sz w:val="24"/>
            <w:szCs w:val="24"/>
            <w:u w:val="single"/>
            <w:lang w:eastAsia="ru-RU"/>
          </w:rPr>
          <w:t>МЮ № 2773-3 от </w:t>
        </w:r>
      </w:hyperlink>
      <w:hyperlink r:id="rId373" w:history="1">
        <w:r w:rsidRPr="00103325">
          <w:rPr>
            <w:rFonts w:ascii="Times New Roman" w:eastAsia="Times New Roman" w:hAnsi="Times New Roman" w:cs="Times New Roman"/>
            <w:b/>
            <w:bCs/>
            <w:color w:val="0000FF"/>
            <w:sz w:val="24"/>
            <w:szCs w:val="24"/>
            <w:u w:val="single"/>
            <w:lang w:eastAsia="ru-RU"/>
          </w:rPr>
          <w:t>25.02.2019</w:t>
        </w:r>
      </w:hyperlink>
      <w:hyperlink r:id="rId374" w:history="1">
        <w:r w:rsidRPr="00103325">
          <w:rPr>
            <w:rFonts w:ascii="Times New Roman" w:eastAsia="Times New Roman" w:hAnsi="Times New Roman" w:cs="Times New Roman"/>
            <w:b/>
            <w:bCs/>
            <w:color w:val="0000FF"/>
            <w:sz w:val="24"/>
            <w:szCs w:val="24"/>
            <w:u w:val="single"/>
            <w:lang w:eastAsia="ru-RU"/>
          </w:rPr>
          <w:t> г.</w:t>
        </w:r>
      </w:hyperlink>
      <w:r w:rsidRPr="00103325">
        <w:rPr>
          <w:rFonts w:ascii="Times New Roman" w:eastAsia="Times New Roman" w:hAnsi="Times New Roman" w:cs="Times New Roman"/>
          <w:b/>
          <w:bCs/>
          <w:sz w:val="24"/>
          <w:szCs w:val="24"/>
          <w:lang w:eastAsia="ru-RU"/>
        </w:rPr>
        <w:t> </w:t>
      </w:r>
    </w:p>
    <w:p w14:paraId="037A186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xml:space="preserve">* </w:t>
      </w:r>
      <w:r w:rsidRPr="00103325">
        <w:rPr>
          <w:rFonts w:ascii="Times New Roman" w:eastAsia="Times New Roman" w:hAnsi="Times New Roman" w:cs="Times New Roman"/>
          <w:strike/>
          <w:sz w:val="24"/>
          <w:szCs w:val="24"/>
          <w:lang w:eastAsia="ru-RU"/>
        </w:rPr>
        <w:t>В соответствии со статьей 4 Закона Республики Узбекистан «О международных договорах Республики Узбекистан» международные договоры могут именоваться и заключаться в виде: договора, соглашения, конвенции, протокола, меморандума, декларации, обмена письмами и нотами, а также иметь другие наименования.</w:t>
      </w:r>
    </w:p>
    <w:p w14:paraId="7E0699B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5E43856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5F609EC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lastRenderedPageBreak/>
        <w:t>Внесенные изменения на основании МЮ № </w:t>
      </w:r>
      <w:hyperlink r:id="rId375" w:history="1">
        <w:r w:rsidRPr="00103325">
          <w:rPr>
            <w:rFonts w:ascii="Times New Roman" w:eastAsia="Times New Roman" w:hAnsi="Times New Roman" w:cs="Times New Roman"/>
            <w:b/>
            <w:bCs/>
            <w:color w:val="0000FF"/>
            <w:sz w:val="24"/>
            <w:szCs w:val="24"/>
            <w:u w:val="single"/>
            <w:lang w:eastAsia="ru-RU"/>
          </w:rPr>
          <w:t>2773-4 от 29.11.2019г. </w:t>
        </w:r>
      </w:hyperlink>
      <w:r w:rsidRPr="00103325">
        <w:rPr>
          <w:rFonts w:ascii="Times New Roman" w:eastAsia="Times New Roman" w:hAnsi="Times New Roman" w:cs="Times New Roman"/>
          <w:b/>
          <w:bCs/>
          <w:color w:val="FF0000"/>
          <w:sz w:val="24"/>
          <w:szCs w:val="24"/>
          <w:lang w:eastAsia="ru-RU"/>
        </w:rPr>
        <w:t>вступают в силу с 01.01.2020г.</w:t>
      </w:r>
    </w:p>
    <w:p w14:paraId="18B8D9AB"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p w14:paraId="06833BA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7393666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78CC723A" w14:textId="77777777" w:rsidR="00103325" w:rsidRPr="00103325" w:rsidRDefault="00103325" w:rsidP="00103325">
      <w:pPr>
        <w:shd w:val="clear" w:color="auto" w:fill="FFFFFF"/>
        <w:spacing w:after="0" w:line="240" w:lineRule="auto"/>
        <w:textAlignment w:val="top"/>
        <w:rPr>
          <w:rFonts w:ascii="Times New Roman" w:eastAsia="Times New Roman" w:hAnsi="Times New Roman" w:cs="Times New Roman"/>
          <w:sz w:val="24"/>
          <w:szCs w:val="24"/>
          <w:lang w:eastAsia="ru-RU"/>
        </w:rPr>
      </w:pPr>
      <w:bookmarkStart w:id="96" w:name="ПРИЛОЖЕНИЕ_№_15"/>
      <w:r w:rsidRPr="00103325">
        <w:rPr>
          <w:rFonts w:ascii="Times New Roman" w:eastAsia="Times New Roman" w:hAnsi="Times New Roman" w:cs="Times New Roman"/>
          <w:color w:val="000080"/>
          <w:lang w:eastAsia="ru-RU"/>
        </w:rPr>
        <w:t>ПРИЛОЖЕНИЕ № 15 </w:t>
      </w:r>
      <w:bookmarkEnd w:id="96"/>
      <w:r w:rsidRPr="00103325">
        <w:rPr>
          <w:rFonts w:ascii="Times New Roman" w:eastAsia="Times New Roman" w:hAnsi="Times New Roman" w:cs="Times New Roman"/>
          <w:color w:val="000080"/>
          <w:lang w:eastAsia="ru-RU"/>
        </w:rPr>
        <w:br/>
        <w:t>к Инструкции о порядке заполнения грузовой таможенной декларации</w:t>
      </w:r>
    </w:p>
    <w:p w14:paraId="5647222A" w14:textId="77777777" w:rsidR="00103325" w:rsidRPr="00103325" w:rsidRDefault="00103325" w:rsidP="00103325">
      <w:pPr>
        <w:shd w:val="clear" w:color="auto" w:fill="FFFFFF"/>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aps/>
          <w:color w:val="000080"/>
          <w:sz w:val="24"/>
          <w:szCs w:val="24"/>
          <w:lang w:eastAsia="ru-RU"/>
        </w:rPr>
        <w:t>КЛАССИФИКАТОР</w:t>
      </w:r>
    </w:p>
    <w:p w14:paraId="01F69248" w14:textId="77777777" w:rsidR="00103325" w:rsidRPr="00103325" w:rsidRDefault="00103325" w:rsidP="00103325">
      <w:pPr>
        <w:shd w:val="clear" w:color="auto" w:fill="FFFFFF"/>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000080"/>
          <w:sz w:val="24"/>
          <w:szCs w:val="24"/>
          <w:lang w:eastAsia="ru-RU"/>
        </w:rPr>
        <w:t>районов и городов Республики Узбекистан</w:t>
      </w:r>
    </w:p>
    <w:tbl>
      <w:tblPr>
        <w:tblW w:w="5050" w:type="pct"/>
        <w:shd w:val="clear" w:color="auto" w:fill="FFFFFF"/>
        <w:tblCellMar>
          <w:left w:w="0" w:type="dxa"/>
          <w:right w:w="0" w:type="dxa"/>
        </w:tblCellMar>
        <w:tblLook w:val="04A0" w:firstRow="1" w:lastRow="0" w:firstColumn="1" w:lastColumn="0" w:noHBand="0" w:noVBand="1"/>
      </w:tblPr>
      <w:tblGrid>
        <w:gridCol w:w="534"/>
        <w:gridCol w:w="6604"/>
        <w:gridCol w:w="2172"/>
        <w:gridCol w:w="120"/>
      </w:tblGrid>
      <w:tr w:rsidR="00103325" w:rsidRPr="00103325" w14:paraId="149ABF81" w14:textId="77777777" w:rsidTr="00103325">
        <w:tc>
          <w:tcPr>
            <w:tcW w:w="150" w:type="pc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14:paraId="6B5692A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w:t>
            </w:r>
          </w:p>
        </w:tc>
        <w:tc>
          <w:tcPr>
            <w:tcW w:w="3550" w:type="pct"/>
            <w:tcBorders>
              <w:top w:val="single" w:sz="8" w:space="0" w:color="ECE9D8"/>
              <w:left w:val="single" w:sz="6" w:space="0" w:color="ECE9D8"/>
              <w:bottom w:val="single" w:sz="8" w:space="0" w:color="ECE9D8"/>
              <w:right w:val="single" w:sz="8" w:space="0" w:color="ECE9D8"/>
            </w:tcBorders>
            <w:shd w:val="clear" w:color="auto" w:fill="FFFFFF"/>
            <w:tcMar>
              <w:top w:w="0" w:type="dxa"/>
              <w:left w:w="57" w:type="dxa"/>
              <w:bottom w:w="0" w:type="dxa"/>
              <w:right w:w="57" w:type="dxa"/>
            </w:tcMar>
            <w:vAlign w:val="center"/>
            <w:hideMark/>
          </w:tcPr>
          <w:p w14:paraId="7344B08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Наименование района (города)</w:t>
            </w:r>
          </w:p>
        </w:tc>
        <w:tc>
          <w:tcPr>
            <w:tcW w:w="1150" w:type="pct"/>
            <w:tcBorders>
              <w:top w:val="single" w:sz="8" w:space="0" w:color="ECE9D8"/>
              <w:left w:val="single" w:sz="6" w:space="0" w:color="ECE9D8"/>
              <w:bottom w:val="single" w:sz="8" w:space="0" w:color="ECE9D8"/>
              <w:right w:val="single" w:sz="8" w:space="0" w:color="ECE9D8"/>
            </w:tcBorders>
            <w:shd w:val="clear" w:color="auto" w:fill="FFFFFF"/>
            <w:tcMar>
              <w:top w:w="0" w:type="dxa"/>
              <w:left w:w="57" w:type="dxa"/>
              <w:bottom w:w="0" w:type="dxa"/>
              <w:right w:w="57" w:type="dxa"/>
            </w:tcMar>
            <w:vAlign w:val="center"/>
            <w:hideMark/>
          </w:tcPr>
          <w:p w14:paraId="2D348A0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Территориальный код</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39EF7F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227AB0A" w14:textId="77777777" w:rsidTr="00103325">
        <w:tc>
          <w:tcPr>
            <w:tcW w:w="4900" w:type="pct"/>
            <w:gridSpan w:val="3"/>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FB1815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Республика Каракалпакстан</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7BCD44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21E6BF0"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6D967E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D74483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Амударьинский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1030F0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1735204</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4D64E12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A097AB0"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41F96B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AE539E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Берунийский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6EC1E5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1735207</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4B543F3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E747767"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8B4B91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3.</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82E34B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Бузатауский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FA976F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1735209</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345F92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583F878"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5159EA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4.</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9737C2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Караузякский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E6DB83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1735211</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240A84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428B88B"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2DFDD2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5.</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6134C90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Кегейлийский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11229C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1735212</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0D8B1C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3A71FA6"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93C8E9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6.</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33694B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Кунградский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FF3045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1735215</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8FB819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425C8AB"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D75FA1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7.</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2076B6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Канлыкульский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1B0AA7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1735218</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1891CE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53BD52D"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890154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8.</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A8DE1E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Муйнакский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01FED8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1735222</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3E7232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5E2AC31"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36DE2B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9.</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99F1EE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Нукусский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8718C5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1735225</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7229CB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0E2B9DC"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3F47E9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10.</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5A90F7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Тахиаташский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1C3334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1735228</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894007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18AE334"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501049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11.</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319DC4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Тахтакупырский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223D42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1735230</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38E9F8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E54CFA8"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83AEE3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12.</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7D2D51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Турткульский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E465988"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1735233</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BE57F6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1EF6BA6"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6AF3FF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13.</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C34C73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Ходжейлийский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FCB211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1735236</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4EC1F56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DDBAD81"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90177E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14.</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860AB8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Чимбайский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FA18B7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1735240</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3707F9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6C0D00E"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F9C0C0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15.</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0870E9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Шуманайский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8467AD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1735243</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2E42DE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FAFB507"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DFA6F3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16.</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B8991C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Элликкалинский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7AA88C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1735250</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44E6CC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A625607"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2C0CA3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91AD02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Нукус</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4AFA9F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1735401</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218BEF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F22CE4D" w14:textId="77777777" w:rsidTr="00103325">
        <w:tc>
          <w:tcPr>
            <w:tcW w:w="4900" w:type="pct"/>
            <w:gridSpan w:val="3"/>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98B3E0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Андижанская область</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DD6A91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79A2B4D"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55110C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18.</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1FC791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Алтынкульский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DBED51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1703202</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D022D8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D2A3215"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07C01E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19.</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06238C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Андижанский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3295B8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1703203</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4A8073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8F99E9B"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6D02CB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20.</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B4F4CB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Балыкчинский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C3E7D6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1703206</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45D43A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979CFD7"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B4695F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21.</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DF345A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Бозский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8C3B7E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1703209</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7725D8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1036C6C"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1274AD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22.</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B6FDF5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Булакбашинский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DD9063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1703210</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9D1645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DF4C867"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B6326A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23.</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5CEB01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Жалакудукский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545E02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1703211</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4B63AA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B2801A1"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2B8BFA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24.</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49D584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Избасканский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34FE01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1703214</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4A5432A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F7B9AA1"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8D34E4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25.</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D6E32D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Улугнорский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7A1150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1703217</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9B1A7B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9E2332A"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3E7DE18"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26.</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13FFCC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Кургантепинский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ED0879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1703220</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0EEF2B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82E972F"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5D1C68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27.</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6BBABF1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Асакинский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64224E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1703224</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628EB7D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D25EBEB"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E6A99C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28.</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6A9A278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Мархаматский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6EA734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1703227</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B5453F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6B96BF3"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2D8714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29.</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47DD77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Шахриханский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AC04FB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1703230</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6EBFFF7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1E53511"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26F27C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30.</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D553F8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Пахтаабадский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A73EAA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1703232</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BFDC7C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7E2A752"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131B40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31.</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AD53F9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Ходжаабадский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1F69BF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1703236</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CCB21F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2E4C229"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D39BD2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32.</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B1B064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Андижан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6CD45C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1703401</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BFA0D8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5A5B686"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CF996D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33.</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E1D21F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Ханабад</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EAD6C88"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1703408</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E2968C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F46A3EA" w14:textId="77777777" w:rsidTr="00103325">
        <w:tc>
          <w:tcPr>
            <w:tcW w:w="4900" w:type="pct"/>
            <w:gridSpan w:val="3"/>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157DB7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Бухарская область</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628A50B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7B71EE2"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40B2D6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34.</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BD8FFA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Алатский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ED4E84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1706204</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8E015F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6527A98"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728BDD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35.</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108812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Бухарский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E4EB18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1706207</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BFD0FC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F593AD4"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535C90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36.</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B6DC0A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Вабкентский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C856A1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1706212</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542D10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C108138"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D32AF9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37.</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C86B56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Гиждуванский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6EB0FA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1706215</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2C5746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7F12386"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03A125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38.</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EDE7B0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Каганский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821C8A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1706219</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31C839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8964287"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8ECCC8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39.</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F704D9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Каракульский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25E345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1706230</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630A98D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3BC424F"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783076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40.</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68BF52B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Караулбазарский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ED4B94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1706232</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1D3C1B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74CE97C"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848919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41.</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3060CD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Пешкунский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A2897A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1706240</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624E0CC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F608FC0"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CA626E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42.</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D2FDC4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Ромитанский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022D15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1706242</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2C58A8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B1AB345"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677746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43.</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FB910A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Жондорский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9C06E7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1706246</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65BCED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F44ACD1"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A5C3B8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44.</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F638AB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Шафирканский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8CE94C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1706258</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482E9CD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485B7DA"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8A6A24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45.</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BAD055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Бухара</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7B1C7B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1706401</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A48C3A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CE06AF3"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8EB013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46.</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A9B28D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Каган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D7BD73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1706403</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62FB470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0B4C3E9" w14:textId="77777777" w:rsidTr="00103325">
        <w:tc>
          <w:tcPr>
            <w:tcW w:w="4900" w:type="pct"/>
            <w:gridSpan w:val="3"/>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873C7D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Джизакская область</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CC65B9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0FE18F9"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1CCBED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47.</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6C278A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Арнасайский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D9C69A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1708201</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48D04C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A3A1F06"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F10BC8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48.</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01D907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Бахмальский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93BE92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1708204</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A6C5D0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B627511"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2C5139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49.</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D8CEBE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Галляаральский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24306A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1708209</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0626FA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83AD24C"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B3202B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50.</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89FF4A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Шароф Рашидовский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B79D5B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1708212</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C0934C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C82D19B"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3A267F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51.</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87BCEC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Дустликский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0B8131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1708215</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0C123B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37C4828"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1B009C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52.</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973719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Заминский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CDA132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1708218</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51CF8A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C9C4EE8"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1E8FB6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53.</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20256B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Зарбдорский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EC5ADA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1708220</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0A4C81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8C633AF"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38BD12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54.</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5E2B75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Мирзачульский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59FF14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1708223</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3F7E98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408CDAC"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6B9AC6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55.</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6C17872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Зафарабадский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DA851D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1708225</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D59406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FA01CB0"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0C6E49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56.</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93BB1D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Пахтакорский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223830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1708228</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766037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05E82E3"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C795CC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57.</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6E9647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Фаришский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2C0BE3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1708235</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74F182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E9855DF"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4CFF57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58.</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908962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Янгиабадский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974E0F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1708237</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3E6F6D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02A5C9A"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523159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59.</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E0029E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Джизак</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75574C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1708401</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46D4CD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536F9F9" w14:textId="77777777" w:rsidTr="00103325">
        <w:tc>
          <w:tcPr>
            <w:tcW w:w="4900" w:type="pct"/>
            <w:gridSpan w:val="3"/>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42F612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Кашкадарьинская область</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8ADF90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007C45D"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920B86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60.</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74EECF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Гузарский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9E54CE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1710207</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CC4AC0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B88AFEC"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504CC0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61.</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413CA6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Дехканабадский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648FBE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1710212</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8F3C99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6B72962"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5D1A7F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62.</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72536D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Камашинский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9B507C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1710220</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0F94AC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D881417"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BBB741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63.</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1604D0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Каршинский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677B66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1710224</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99D2B0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5543E32"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87795D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64.</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EBB362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Касанский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F18B3E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1710229</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1BB9BC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92854BE"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BE2C548"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65.</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5B708B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Китабский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9D618B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1710232</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57FF6B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A2ABE48"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B47F8C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66.</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320D36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Миришкорский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D59C9D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1710233</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8A201C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1F829D2"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4D2903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67.</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6CF399C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Мубарекский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85FFEB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1710234</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5BAFFE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DD9BACD"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8691C2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68.</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369ED3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Нишанский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1BE4A2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1710235</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4C2F4E4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54D4CA5"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4E0243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69.</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5DB02D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Касбинский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E09B5C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1710237</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59020F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CB3C344"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182102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70.</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5B2D3E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Чиракчинский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8782B0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1710242</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51834F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65358C9"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756C6A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71.</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70F719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Шахрисабзский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685C34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1710245</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4A0C28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4D881DC"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681E32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72.</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FF3F14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Яккабагский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C7B639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1710250</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4A97AC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507E432"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0FA8CA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73.</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6F35B5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Карши</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10486B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1710401</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5B17CA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5665EBE"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AC9F74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74.</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11F4F1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Шахрисабз</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929A3A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1710405</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D7750E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E7E8EA0" w14:textId="77777777" w:rsidTr="00103325">
        <w:tc>
          <w:tcPr>
            <w:tcW w:w="4900" w:type="pct"/>
            <w:gridSpan w:val="3"/>
            <w:tcBorders>
              <w:top w:val="nil"/>
              <w:left w:val="single" w:sz="8" w:space="0" w:color="ECE9D8"/>
              <w:bottom w:val="single" w:sz="8" w:space="0" w:color="ECE9D8"/>
              <w:right w:val="single" w:sz="8" w:space="0" w:color="ECE9D8"/>
            </w:tcBorders>
            <w:shd w:val="clear" w:color="auto" w:fill="FFFFFF"/>
            <w:tcMar>
              <w:top w:w="0" w:type="dxa"/>
              <w:left w:w="57" w:type="dxa"/>
              <w:bottom w:w="0" w:type="dxa"/>
              <w:right w:w="57" w:type="dxa"/>
            </w:tcMar>
            <w:vAlign w:val="center"/>
            <w:hideMark/>
          </w:tcPr>
          <w:p w14:paraId="334D6FC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Навоийская область</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CC6B79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0AE8ED7"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832576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75.</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E4F1A7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Канимехский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BB785E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1712211</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A99932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695A462"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3AAA1E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76.</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410EB0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Кызылтепинский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81692B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1712216</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50832E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2845356"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5CFFC9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77.</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71B425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Навбахорский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BCDEB7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1712230</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5CFDE0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C095E84"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97DB998"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78.</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6745F4A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Карманинский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1C69A6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1712234</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B1F54E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BCD1C73"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E7BBFB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79.</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C76166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Нуратинский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9459E1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1712238</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ECDE4B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A82E79B"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6C92FE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80.</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F40BA9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Тамдынский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14319B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1712244</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463F03D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B9B6609"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AFC0E5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81.</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2BFAC6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Учкудукский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E44A74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1712248</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AD1544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D127DFA"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3A6484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82.</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D30946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Хатырчинский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BBB0D5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1712251</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1FC749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1747749"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977E2F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83.</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74A32F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Навои</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491C12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1712401</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6AB374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7B7A67C"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C10F2D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84.</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1416C0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Зарафшан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5DA831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1712408</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AE4D47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D547646"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B7AA0E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85.</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A7CF26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Газган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66B28F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1712412</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80F484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260C75C" w14:textId="77777777" w:rsidTr="00103325">
        <w:tc>
          <w:tcPr>
            <w:tcW w:w="4900" w:type="pct"/>
            <w:gridSpan w:val="3"/>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C4A5B4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Наманганская область</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B9BC85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02BCF8A"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5CCD88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86.</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E9BB78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Мингбулакский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6DC222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1714204</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618601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33A0EA7"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BC5B1F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87.</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A49C3A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Касансайский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AE38C7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1714207</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691D23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D94A245"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550D68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88.</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942422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Наманганский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DEF73A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1714212</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633D58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47BD326"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A220A4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89.</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6F238F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Нарынский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58115E8"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1714216</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6432308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CE9A4A3"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D60568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90.</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3E497D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Папский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3A102C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1714219</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2F505B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2B39DA2"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A5DC28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91.</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9FD9B0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Туракурганский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131BB0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1714224</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BE1DBA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5C49B6A"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FB32A2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92.</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7647C3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Уйчинский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4FD713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1714229</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9EC354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8E252B2"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28B1B4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93.</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6DA36B7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Учкурганский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15E457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1714234</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89BB7A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75D58B4"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D8B514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94.</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64B8F53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Чартакский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6A5221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1714236</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818B82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8D2387F"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320D57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95.</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DAB366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Чустский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C52583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1714237</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E0F378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83D1FE4"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3CE1CC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96.</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531EFE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Янгикурганский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7CE52C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1714242</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14B7E6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EA19257"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BFD4BF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97.</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F57156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Наманган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ADDA4E8"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1714401</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440C157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DD2540C" w14:textId="77777777" w:rsidTr="00103325">
        <w:tc>
          <w:tcPr>
            <w:tcW w:w="4900" w:type="pct"/>
            <w:gridSpan w:val="3"/>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777C7F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Самаркандская область</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93FC0C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96F1835"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8EF497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98.</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EE1624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Акдарьинский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783D25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1718203</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7288B2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66D49D3"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600763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99.</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AC397A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Булунгурский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C9D0D8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1718206</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01CA83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E8F359F"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9B5FE5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100.</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5EA3B0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Джамбайский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5E7279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1718209</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FE7114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31E4309"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7090AC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101.</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0EF2AF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Иштыханский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2511CA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1718212</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CC600E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0C012DF"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AFEA04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102.</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557FFA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Каттакурганский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BF6F87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1718215</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CA5D3E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82D63CB"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3A0E4C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103.</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E768CF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Кошрабадский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50B1A0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1718216</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5F1614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670A033"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05A206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104.</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C9A48C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Нарпайский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5E755E8"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1718218</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6D78E0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A640102"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9BE8F7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105.</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E92478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Пайарыкский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CCFFA7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1718224</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1C76B1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433D62C"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98797A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106.</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1D180C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Пастдаргомский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D45A14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1718227</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634975A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AD99FAF"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3AC208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107.</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D691DB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Пахтачийский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4A57ED8"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1718230</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C00195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05F65DE"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9CFDE6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108.</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695047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Самаркандский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DDA2A2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1718233</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458F954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3B8B936"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6D3C6A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109.</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5788F5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Нурабадский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D1FEFE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1718235</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D43F91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C915C5B"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0A600C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110.</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6B78493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Ургутский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09E10B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1718236</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4AF4CE0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9470871"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F90E4A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111.</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49FB89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Тайлакский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E79A3B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1718238</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6B899C8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7DBC49E"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51B946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112.</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E199DA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Самарканд</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7C1957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1718401</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88EC30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C338F6B"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512D7A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113.</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EE753D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Каттакурган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B875D5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1718406</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431448A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3486E36" w14:textId="77777777" w:rsidTr="00103325">
        <w:tc>
          <w:tcPr>
            <w:tcW w:w="4900" w:type="pct"/>
            <w:gridSpan w:val="3"/>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11205E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Сурхандарьинская область</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B78C5C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0E2B533"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CB8DE5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114.</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B3594F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Алтынсайский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1A0321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1722201</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69ADF02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DDC5ECE"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44E45B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115.</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69D61FD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Ангорский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68FDC6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1722202</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680689A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37AD9DA"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A2DDE1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116.</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CAD658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Байсунский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31DCC9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1722204</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493E3B6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A6C73C7"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B0479C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117.</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5C1A63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Музрабадский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111247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1722207</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9B045A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DEADF3C"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DA272E8"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118.</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C1F116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Денауский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EEBCEF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1722210</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76FFA8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83F03C6"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6830AF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119.</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C487D7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Джаркурганский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402595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1722212</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4929EB9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0DF0CE9"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480A48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120.</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6635F5C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Кумкурганский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F23192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1722214</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4089C88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BB8F898"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7FEF1A8"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121.</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A89778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Кизирикский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6BC201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1722215</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A272B6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652D5C0"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225A17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122.</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8AFCED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Сариасийский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B9FA12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1722217</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5F6C0E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2B73D73"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2DF084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123.</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14E853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Термезский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C59192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1722220</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41277B7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6A58810"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ABD1C5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124.</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3F6602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Узунский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DD454E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1722221</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65C9B80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B9DB28F"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761850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125.</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3397F1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Шерабадский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FCD608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1722223</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4FC3C3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C60BF78"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BD80FD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126.</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AE4503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Шурчинский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3E564B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1722226</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25545B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9A84BF2"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69E42B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127.</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0719A4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Термез</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1387A0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1722401</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EAEF98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584EA2D" w14:textId="77777777" w:rsidTr="00103325">
        <w:tc>
          <w:tcPr>
            <w:tcW w:w="4900" w:type="pct"/>
            <w:gridSpan w:val="3"/>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87665D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lastRenderedPageBreak/>
              <w:t>Сырдарьинская область</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412CFA2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97A6423"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718BBE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128.</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AED7AF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Акалтынский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3940F3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1724206</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421923A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57871D8"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76066B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129.</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8511F5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Баяутский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B2C5AE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1724212</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FA7DA8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E4958EF"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8B459C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130.</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9E4761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Сайхунабадский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C92370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1724216</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056D58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155220A"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EE57C9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131.</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4E9E72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Гулистанский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C54A5E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1724220</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66D11E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9BE5A12"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A079FE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132.</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18EBC6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Сардобинский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BDDD67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1724226</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87A5FE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AFCDAF7"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69211B8"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133.</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CBEADF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Мирзаабадский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A259D3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1724228</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600C82A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CC356B2"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1692C9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134.</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ADF93A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Сырдарьинский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E30A43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1724231</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B17D7E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FB5BB19"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CE1BBF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135.</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AF4A94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Хавастский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70EEB9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1724235</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272230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93E5748"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9D790D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136.</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DDC4B0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Гулистан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736BA2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1724401</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9908B5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1A18E38"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7A7348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137.</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496206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Ширин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E665D6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1724410</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819D23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DC94D09"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DD9F42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138.</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D7949A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Янгиер</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10C37D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1724413</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4CC6B2E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52D4E01" w14:textId="77777777" w:rsidTr="00103325">
        <w:tc>
          <w:tcPr>
            <w:tcW w:w="4900" w:type="pct"/>
            <w:gridSpan w:val="3"/>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E9D3BC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г. Ташкент</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610AC4D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289ECD7"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616728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139.</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63469C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Учтепинский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3C9DA3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1726262</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1C6612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A9BF44A"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04F952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140.</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819B09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Бектемирский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C9977C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1726264</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694195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250A388"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BF7C01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141.</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A91A42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Юнусабадский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053259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1726266</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0D4E48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7058E2D"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A9E55A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142.</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67479DF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Мирзо Улугбекский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183C11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1726269</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694015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4EC3F34"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B2C272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143.</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7E6854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Мирабадский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1935ED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1726273</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DAA2F7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A1924CB"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641664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144.</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5FEDC4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Шайхантахурский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D55B27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1726277</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BAC3FD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00F66F4"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1A560D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145.</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081749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Алмазарский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163C10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1726280</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AF18F3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F497CE6"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9ED66C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146.</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38D76E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Сергелийский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516564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1726283</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4F7BE3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2E4C0E5"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1498ED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147.</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DF9E81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Яккасарайский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74951E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1726287</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2D7264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210CA58"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CC8ED2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148.</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33DDFF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Яшнабадский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7C5933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1726290</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1AE982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1478EBE"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92F5D3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149.</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9172F1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Чиланзарский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9765CB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1726294</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CCFF71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EA82E62" w14:textId="77777777" w:rsidTr="00103325">
        <w:tc>
          <w:tcPr>
            <w:tcW w:w="4900" w:type="pct"/>
            <w:gridSpan w:val="3"/>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13BD0E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Ташкентская область</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6EC9615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400B955"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5083AA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150.</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7BEAC0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Аккурганский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8D9509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1727206</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3F5B3D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010E8E8"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AD2F29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151.</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69B2008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Ахангаранский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CCBC55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1727212</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605E633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EA4A6C2"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3C3E16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152.</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CAAED1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Бекабадский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4560F1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1727220</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48E356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0757B85"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D9E4C98"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153.</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6CED678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Бостанлыкский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AAA10F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1727224</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958D87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5042D94"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6103D7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154.</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812AEC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Букинский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FC82EE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1727228</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6DBD5F7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FE8B0A8"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C55360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155.</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C07357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Куйичирчикский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B99E3A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1727233</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69C0437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1AC4437"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CCDC5A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156.</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D240FA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Зангиатинский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B7942D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1727237</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607509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BF03A70"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8C1E01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157.</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0C0061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Юкоричирчикский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1B576F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1727239</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49A0E14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8C07793"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9FEB10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158.</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AD956C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Кибрайский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EE3850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1727248</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97280B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B5F183F"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AB7F16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159.</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DB4122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Паркентский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029E618"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1727249</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426D04D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56EAF7E"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A3223E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160.</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098D21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Пскентский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1C1003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1727250</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43236D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420FE9A"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24F695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161.</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B89E08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Уртачирчикский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377DA1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1727253</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7F7450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2881510"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0D455F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162.</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CF23CB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Чиназский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41038D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1727256</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D6122F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C0305FA"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99CAF8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163.</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B058D2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Янгиюльский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F05E2B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1727259</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FD791D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54C3659"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B0920F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164.</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843433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Ташкентский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777068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1727265</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C431A1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0254A82"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7CDE04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165.</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022E07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Нурафшон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508E2D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1727401</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0F2DD6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579BB31"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1A821A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166.</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A1F3DD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Алмалык</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B94097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1727404</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493D087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221837B"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A0F2AC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167.</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62E813C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Ангрен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C4C18E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1727407</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E634A2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A3DBBD8"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ABDC51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168.</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D3E370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Бекабад</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6D0F7A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1727413</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9BAB1A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68797CE"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D5C0A3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169.</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F01858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Ахангаран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86D3F7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1727415</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6228E93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B16DFA4"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AD795D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170.</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B9C81C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Чирчик</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E2B378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1727419</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4AFE5BD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82551EF"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78E4C7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171.</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917C89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Янгиюль</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078445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1727424</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0E3A45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86C3019" w14:textId="77777777" w:rsidTr="00103325">
        <w:tc>
          <w:tcPr>
            <w:tcW w:w="4900" w:type="pct"/>
            <w:gridSpan w:val="3"/>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AC528F8"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Ферганская область</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8C1A88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88D9D96"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97DE0C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172.</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D245CB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Алтыарыкский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70614C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1730203</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F57DB8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7886855"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BE371B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173.</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F8E345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Куштепинский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D7C17E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1730206</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6CACAD7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F9260A5"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717492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174.</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35DAFC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Багдадский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C2CA2D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1730209</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76F9AC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166CB9A"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D92804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175.</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8509BB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Бувайдинский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77330A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1730212</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691E105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F5CE0AB"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F9DAA8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176.</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EA4309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Бешарыкский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BE832F8"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1730215</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5F83D8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767B81A"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923F9A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177.</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42D6D7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Кувинский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DCE048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1730218</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39006F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523F98B"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10E81C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178.</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495A24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Учкуприкский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B80839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1730221</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C44595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F21AEAF"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0291BA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179.</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416C93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Риштанский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931D38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1730224</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78D347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FEDC423"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A37756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180.</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C9F8D6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Сохский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00100B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1730226</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186155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2D2BADB"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F8A2D28"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181.</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2F34B7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Ташлакский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AA22E4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1730227</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AD5455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27F0AE0"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95734A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182.</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18AF2D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Узбекистанский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A93AAC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1730230</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E0A76DF"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4FFAEC3"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ED1004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183.</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3037F0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Ферганский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82CF8F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1730233</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058429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15A6937"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FE05E1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184.</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D87364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Дангаринский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73A476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1730236</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1D19C0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EFDEACA"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4834C2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185.</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C0E5B7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Фуркатский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DD72358"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1730238</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6173B54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1D874AC"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E250F3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186.</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EC6786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Язъяванский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F0671D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1730242</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54B390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B631D4E"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800D93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187.</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39A71B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Фергана</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70A609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1730401</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42931A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1C268A8"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467E4F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188.</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0C6E6D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Коканд</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9919DB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1730405</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625D563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851453E"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A35D09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189.</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D902FB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Кувасай</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F83207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1730408</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480B29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7CD1E80"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0DA404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190.</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FE1AF9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Маргилан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0197FE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1730412</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D4DAC0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4BEDFCE" w14:textId="77777777" w:rsidTr="00103325">
        <w:tc>
          <w:tcPr>
            <w:tcW w:w="4900" w:type="pct"/>
            <w:gridSpan w:val="3"/>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317D07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Хорезмская область</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3A464E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DD15F80"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99CDA6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191.</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173389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Багатский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C4E17B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1733204</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AF1EB0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BAAB3EB"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4499F0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192.</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767586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Гурленский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2B7B82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1733208</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6D21258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8B6F1B4"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EC5179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193.</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A27A25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Кошкупырский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D8B1E2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1733212</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D10631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FC39365"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D6359A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194.</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772947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Ургенчский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1B743D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1733217</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EB1A2E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7020FB9"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CFA5FD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195.</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C3C506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Хазараспский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0E5D60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1733220</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C50135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FA5CDB2"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5220B5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196.</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61AE2D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Ханкинский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07D868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1733223</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A9EF83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CCEFE29"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6D0EC78"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197.</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80CAA6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Хивинский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8F155E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1733226</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D7A6DB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26F1CAC"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BF9433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198.</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495348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Шаватский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B0E0AA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1733230</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4BC2F4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2A14B1F"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BABD6D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199.</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A5CCBB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Янгиарыкский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50029B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1733233</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24DED9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F5733C2"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0CBA8B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200.</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01581F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Янгибазарский район</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4281E7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1733236</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224F85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8F7ADFA"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F698EB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201.</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F95CCD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Ургенч</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0E0286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1733401</w:t>
            </w:r>
          </w:p>
        </w:tc>
        <w:tc>
          <w:tcPr>
            <w:tcW w:w="10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27AB82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538DFC08"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0DA0DD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202.</w:t>
            </w:r>
          </w:p>
        </w:tc>
        <w:tc>
          <w:tcPr>
            <w:tcW w:w="35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8512A1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город Хива</w:t>
            </w:r>
          </w:p>
        </w:tc>
        <w:tc>
          <w:tcPr>
            <w:tcW w:w="11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CC95D3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1733406</w:t>
            </w:r>
          </w:p>
        </w:tc>
        <w:tc>
          <w:tcPr>
            <w:tcW w:w="100" w:type="pct"/>
            <w:tcBorders>
              <w:top w:val="single" w:sz="6" w:space="0" w:color="ECE9D8"/>
              <w:left w:val="single" w:sz="6" w:space="0" w:color="ECE9D8"/>
              <w:bottom w:val="single" w:sz="6" w:space="0" w:color="ECE9D8"/>
              <w:right w:val="single" w:sz="6" w:space="0" w:color="ECE9D8"/>
            </w:tcBorders>
            <w:shd w:val="clear" w:color="auto" w:fill="FFFFFF"/>
            <w:tcMar>
              <w:top w:w="0" w:type="dxa"/>
              <w:left w:w="57" w:type="dxa"/>
              <w:bottom w:w="0" w:type="dxa"/>
              <w:right w:w="57" w:type="dxa"/>
            </w:tcMar>
            <w:vAlign w:val="bottom"/>
            <w:hideMark/>
          </w:tcPr>
          <w:p w14:paraId="440A208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p>
        </w:tc>
      </w:tr>
    </w:tbl>
    <w:p w14:paraId="090AB2D3"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7A7AFC0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5B246FC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1FE175F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FF0000"/>
          <w:sz w:val="24"/>
          <w:szCs w:val="24"/>
          <w:lang w:eastAsia="ru-RU"/>
        </w:rPr>
        <w:t>Внесенные изменения на основании МЮ № </w:t>
      </w:r>
      <w:hyperlink r:id="rId376" w:history="1">
        <w:r w:rsidRPr="00103325">
          <w:rPr>
            <w:rFonts w:ascii="Times New Roman" w:eastAsia="Times New Roman" w:hAnsi="Times New Roman" w:cs="Times New Roman"/>
            <w:b/>
            <w:bCs/>
            <w:color w:val="0000FF"/>
            <w:sz w:val="24"/>
            <w:szCs w:val="24"/>
            <w:u w:val="single"/>
            <w:lang w:eastAsia="ru-RU"/>
          </w:rPr>
          <w:t>2773-4 от 29.11.2019г.</w:t>
        </w:r>
      </w:hyperlink>
      <w:r w:rsidRPr="00103325">
        <w:rPr>
          <w:rFonts w:ascii="Times New Roman" w:eastAsia="Times New Roman" w:hAnsi="Times New Roman" w:cs="Times New Roman"/>
          <w:b/>
          <w:bCs/>
          <w:color w:val="FF0000"/>
          <w:sz w:val="24"/>
          <w:szCs w:val="24"/>
          <w:lang w:eastAsia="ru-RU"/>
        </w:rPr>
        <w:t> вступают в силу с 01.01.2020г.</w:t>
      </w:r>
    </w:p>
    <w:p w14:paraId="27777FEA" w14:textId="77777777" w:rsidR="00103325" w:rsidRPr="00103325" w:rsidRDefault="00103325" w:rsidP="00103325">
      <w:pPr>
        <w:spacing w:after="0" w:line="240" w:lineRule="auto"/>
        <w:rPr>
          <w:rFonts w:ascii="Times New Roman" w:eastAsia="Times New Roman" w:hAnsi="Times New Roman" w:cs="Times New Roman"/>
          <w:sz w:val="24"/>
          <w:szCs w:val="24"/>
          <w:lang w:eastAsia="ru-RU"/>
        </w:rPr>
      </w:pPr>
    </w:p>
    <w:p w14:paraId="2E72FF2A" w14:textId="77777777" w:rsidR="00103325" w:rsidRPr="00103325" w:rsidRDefault="00103325" w:rsidP="00103325">
      <w:pPr>
        <w:shd w:val="clear" w:color="auto" w:fill="FFFFFF"/>
        <w:spacing w:after="0" w:line="240" w:lineRule="auto"/>
        <w:textAlignment w:val="top"/>
        <w:rPr>
          <w:rFonts w:ascii="Times New Roman" w:eastAsia="Times New Roman" w:hAnsi="Times New Roman" w:cs="Times New Roman"/>
          <w:sz w:val="24"/>
          <w:szCs w:val="24"/>
          <w:lang w:eastAsia="ru-RU"/>
        </w:rPr>
      </w:pPr>
      <w:bookmarkStart w:id="97" w:name="ПРИЛОЖЕНИЕ_№_16"/>
      <w:r w:rsidRPr="00103325">
        <w:rPr>
          <w:rFonts w:ascii="Times New Roman" w:eastAsia="Times New Roman" w:hAnsi="Times New Roman" w:cs="Times New Roman"/>
          <w:color w:val="000080"/>
          <w:lang w:eastAsia="ru-RU"/>
        </w:rPr>
        <w:t>ПРИЛОЖЕНИЕ № 16 </w:t>
      </w:r>
      <w:bookmarkEnd w:id="97"/>
      <w:r w:rsidRPr="00103325">
        <w:rPr>
          <w:rFonts w:ascii="Times New Roman" w:eastAsia="Times New Roman" w:hAnsi="Times New Roman" w:cs="Times New Roman"/>
          <w:color w:val="000080"/>
          <w:lang w:eastAsia="ru-RU"/>
        </w:rPr>
        <w:br/>
        <w:t>к Инструкции о порядке заполнения грузовой таможенной декларации</w:t>
      </w:r>
    </w:p>
    <w:p w14:paraId="0CB3A8DB" w14:textId="77777777" w:rsidR="00103325" w:rsidRPr="00103325" w:rsidRDefault="00103325" w:rsidP="00103325">
      <w:pPr>
        <w:shd w:val="clear" w:color="auto" w:fill="FFFFFF"/>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caps/>
          <w:color w:val="000080"/>
          <w:sz w:val="24"/>
          <w:szCs w:val="24"/>
          <w:lang w:eastAsia="ru-RU"/>
        </w:rPr>
        <w:t>КЛАССИФИКАТОР</w:t>
      </w:r>
    </w:p>
    <w:p w14:paraId="63618EAE" w14:textId="77777777" w:rsidR="00103325" w:rsidRPr="00103325" w:rsidRDefault="00103325" w:rsidP="00103325">
      <w:pPr>
        <w:shd w:val="clear" w:color="auto" w:fill="FFFFFF"/>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color w:val="000080"/>
          <w:sz w:val="24"/>
          <w:szCs w:val="24"/>
          <w:lang w:eastAsia="ru-RU"/>
        </w:rPr>
        <w:t>основных сфер</w:t>
      </w:r>
    </w:p>
    <w:tbl>
      <w:tblPr>
        <w:tblW w:w="5000" w:type="pct"/>
        <w:shd w:val="clear" w:color="auto" w:fill="FFFFFF"/>
        <w:tblCellMar>
          <w:left w:w="0" w:type="dxa"/>
          <w:right w:w="0" w:type="dxa"/>
        </w:tblCellMar>
        <w:tblLook w:val="04A0" w:firstRow="1" w:lastRow="0" w:firstColumn="1" w:lastColumn="0" w:noHBand="0" w:noVBand="1"/>
      </w:tblPr>
      <w:tblGrid>
        <w:gridCol w:w="414"/>
        <w:gridCol w:w="7471"/>
        <w:gridCol w:w="1374"/>
        <w:gridCol w:w="78"/>
      </w:tblGrid>
      <w:tr w:rsidR="00103325" w:rsidRPr="00103325" w14:paraId="6025E25A" w14:textId="77777777" w:rsidTr="00103325">
        <w:tc>
          <w:tcPr>
            <w:tcW w:w="150" w:type="pc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14:paraId="30ABA11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w:t>
            </w:r>
          </w:p>
        </w:tc>
        <w:tc>
          <w:tcPr>
            <w:tcW w:w="3950" w:type="pct"/>
            <w:tcBorders>
              <w:top w:val="single" w:sz="8" w:space="0" w:color="ECE9D8"/>
              <w:left w:val="single" w:sz="6" w:space="0" w:color="ECE9D8"/>
              <w:bottom w:val="single" w:sz="8" w:space="0" w:color="ECE9D8"/>
              <w:right w:val="single" w:sz="8" w:space="0" w:color="ECE9D8"/>
            </w:tcBorders>
            <w:shd w:val="clear" w:color="auto" w:fill="FFFFFF"/>
            <w:tcMar>
              <w:top w:w="0" w:type="dxa"/>
              <w:left w:w="57" w:type="dxa"/>
              <w:bottom w:w="0" w:type="dxa"/>
              <w:right w:w="57" w:type="dxa"/>
            </w:tcMar>
            <w:vAlign w:val="center"/>
            <w:hideMark/>
          </w:tcPr>
          <w:p w14:paraId="4350078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Наименование</w:t>
            </w:r>
          </w:p>
        </w:tc>
        <w:tc>
          <w:tcPr>
            <w:tcW w:w="750" w:type="pct"/>
            <w:tcBorders>
              <w:top w:val="single" w:sz="8" w:space="0" w:color="ECE9D8"/>
              <w:left w:val="single" w:sz="6" w:space="0" w:color="ECE9D8"/>
              <w:bottom w:val="single" w:sz="8" w:space="0" w:color="ECE9D8"/>
              <w:right w:val="single" w:sz="8" w:space="0" w:color="ECE9D8"/>
            </w:tcBorders>
            <w:shd w:val="clear" w:color="auto" w:fill="FFFFFF"/>
            <w:tcMar>
              <w:top w:w="0" w:type="dxa"/>
              <w:left w:w="57" w:type="dxa"/>
              <w:bottom w:w="0" w:type="dxa"/>
              <w:right w:w="57" w:type="dxa"/>
            </w:tcMar>
            <w:vAlign w:val="center"/>
            <w:hideMark/>
          </w:tcPr>
          <w:p w14:paraId="703DE93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b/>
                <w:bCs/>
                <w:sz w:val="24"/>
                <w:szCs w:val="24"/>
                <w:lang w:eastAsia="ru-RU"/>
              </w:rPr>
              <w:t>Код</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229942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BB35764"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2869816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295CC5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Фармацевтическая сфера</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7CD1ED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001</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324F40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31383A4"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7A2C416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ED742A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Сфера энергетики</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325AA5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002</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705582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0D8A12B"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4EAE229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3.</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972BA9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Горно-металлургическая сфера</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16C759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003</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8E6FF3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34BB41B"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31ABA21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4.</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0766AC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Сфера оказания транспортных (железнодорожных, авто, речных, авиа) услуг</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9EA478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004</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BC5EE1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1FE52F4"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6A49622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5.</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C472CB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Сфера автомобильной промышленности</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18A307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005</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D71CE2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104ED94"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44C161F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6.</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9D7F60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Сфера рыболовства</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D0563D2"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006</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52D358D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7769F8D"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051B11B3"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7.</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A82A5B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Сфера шелкопрядства</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11C455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007</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49C9E6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A537181"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1CD3D568"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lastRenderedPageBreak/>
              <w:t>8.</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05AEA55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Сфера кино, театра и радио</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808C03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008</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2C1A7E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391D035F"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6E36563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9.</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596CC5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Нефтегазовая сфера</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752A9E7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009</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F0D37A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DC965D3"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2917172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10.</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5E0CDA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Сфера производства продуктов питания</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C3E2AE7"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010</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800B26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6AE1CEE"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525416E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11.</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EFFB88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Сфера зерновой и мукомольной промышленности</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35691EC"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011</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B28C8D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CEA1175"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60987FB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12.</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5699F72"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Сфера химической промышленности</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5016C92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012</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530D1B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2F0B8E35"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0AAC5CE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13.</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1756BAE"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Сфера строительства и производства строительных материалов</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0B0B08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013</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571EFDB"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64B4954D"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695B6596"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14.</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72551FA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Сфера кожевенной промышленности</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6AB5228"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014</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57BAD5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6907DDA"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7ED0907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15.</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2445D1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Сфера развития электротехники</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33B2EB48"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015</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71F8F30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3B7C9D3"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20390F7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16.</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812A75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Издательско-полиграфическая сфера</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EAA720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016</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3BE60E1A"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AAE08E8"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3CC656F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17.</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0039EE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Сфера развития сельского хозяйства, агротехники и водного хозяйства</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5F47F01"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017</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4FB916D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725DED7"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519854B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18.</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BF7DA28"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Сфера переработки фруктов и овощей</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4E79284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018</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90A9C96"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7FFDC85"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12E2A85D"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19.</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1C61AB7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Сфера архитектуры и ремесла</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9FC9A9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019</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AC4B927"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EA01CD9"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7DBB9B8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20.</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21497EC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Сфера пчеловодства</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B90725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020</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F7ECD8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F0AF0B7"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2F7F720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21.</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74604B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Сфера ювелирной промышленности</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42F53E4"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021</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06B23E4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49F1B274"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61C1AA05"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22.</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DA4604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Сфера информационных технологий и коммуникаций</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060F45B0"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022</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12F1310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1BA5D08C"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5857E3B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23.</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3EC863B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Сфера развития спорта</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28A7053B"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023</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A806B6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0EDDB1FA"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433E5B2F"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24.</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4A3CE92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Сфера здравоохранения</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1DC83C4E"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024</w:t>
            </w:r>
          </w:p>
        </w:tc>
        <w:tc>
          <w:tcPr>
            <w:tcW w:w="50" w:type="pct"/>
            <w:tcBorders>
              <w:top w:val="single" w:sz="6" w:space="0" w:color="ECE9D8"/>
              <w:left w:val="single" w:sz="6" w:space="0" w:color="ECE9D8"/>
              <w:bottom w:val="single" w:sz="6" w:space="0" w:color="ECE9D8"/>
              <w:right w:val="single" w:sz="6" w:space="0" w:color="ECE9D8"/>
            </w:tcBorders>
            <w:shd w:val="clear" w:color="auto" w:fill="FFFFFF"/>
            <w:vAlign w:val="center"/>
            <w:hideMark/>
          </w:tcPr>
          <w:p w14:paraId="25BE4159"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tc>
      </w:tr>
      <w:tr w:rsidR="00103325" w:rsidRPr="00103325" w14:paraId="7A4657B3" w14:textId="77777777" w:rsidTr="00103325">
        <w:tc>
          <w:tcPr>
            <w:tcW w:w="150" w:type="pct"/>
            <w:tcBorders>
              <w:top w:val="nil"/>
              <w:left w:val="single" w:sz="8" w:space="0" w:color="ECE9D8"/>
              <w:bottom w:val="single" w:sz="8" w:space="0" w:color="ECE9D8"/>
              <w:right w:val="single" w:sz="8" w:space="0" w:color="ECE9D8"/>
            </w:tcBorders>
            <w:shd w:val="clear" w:color="auto" w:fill="FFFFFF"/>
            <w:noWrap/>
            <w:tcMar>
              <w:top w:w="0" w:type="dxa"/>
              <w:left w:w="57" w:type="dxa"/>
              <w:bottom w:w="0" w:type="dxa"/>
              <w:right w:w="57" w:type="dxa"/>
            </w:tcMar>
            <w:hideMark/>
          </w:tcPr>
          <w:p w14:paraId="6A017199"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25.</w:t>
            </w:r>
          </w:p>
        </w:tc>
        <w:tc>
          <w:tcPr>
            <w:tcW w:w="3950" w:type="pct"/>
            <w:tcBorders>
              <w:top w:val="nil"/>
              <w:left w:val="nil"/>
              <w:bottom w:val="single" w:sz="8" w:space="0" w:color="ECE9D8"/>
              <w:right w:val="single" w:sz="8" w:space="0" w:color="ECE9D8"/>
            </w:tcBorders>
            <w:shd w:val="clear" w:color="auto" w:fill="FFFFFF"/>
            <w:tcMar>
              <w:top w:w="0" w:type="dxa"/>
              <w:left w:w="57" w:type="dxa"/>
              <w:bottom w:w="0" w:type="dxa"/>
              <w:right w:w="57" w:type="dxa"/>
            </w:tcMar>
            <w:hideMark/>
          </w:tcPr>
          <w:p w14:paraId="546FFA1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Сфера текстильной и швейно-трикотажной промышленности</w:t>
            </w:r>
          </w:p>
        </w:tc>
        <w:tc>
          <w:tcPr>
            <w:tcW w:w="750" w:type="pct"/>
            <w:tcBorders>
              <w:top w:val="nil"/>
              <w:left w:val="nil"/>
              <w:bottom w:val="single" w:sz="8" w:space="0" w:color="ECE9D8"/>
              <w:right w:val="single" w:sz="8" w:space="0" w:color="ECE9D8"/>
            </w:tcBorders>
            <w:shd w:val="clear" w:color="auto" w:fill="FFFFFF"/>
            <w:noWrap/>
            <w:tcMar>
              <w:top w:w="0" w:type="dxa"/>
              <w:left w:w="57" w:type="dxa"/>
              <w:bottom w:w="0" w:type="dxa"/>
              <w:right w:w="57" w:type="dxa"/>
            </w:tcMar>
            <w:vAlign w:val="center"/>
            <w:hideMark/>
          </w:tcPr>
          <w:p w14:paraId="66DAE3DA" w14:textId="77777777" w:rsidR="00103325" w:rsidRPr="00103325" w:rsidRDefault="00103325" w:rsidP="00103325">
            <w:pPr>
              <w:spacing w:after="0" w:line="240" w:lineRule="auto"/>
              <w:jc w:val="center"/>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025</w:t>
            </w:r>
          </w:p>
        </w:tc>
        <w:tc>
          <w:tcPr>
            <w:tcW w:w="0" w:type="auto"/>
            <w:shd w:val="clear" w:color="auto" w:fill="FFFFFF"/>
            <w:vAlign w:val="center"/>
            <w:hideMark/>
          </w:tcPr>
          <w:p w14:paraId="766420AC" w14:textId="77777777" w:rsidR="00103325" w:rsidRPr="00103325" w:rsidRDefault="00103325" w:rsidP="00103325">
            <w:pPr>
              <w:spacing w:after="0" w:line="240" w:lineRule="auto"/>
              <w:rPr>
                <w:rFonts w:ascii="Times New Roman" w:eastAsia="Times New Roman" w:hAnsi="Times New Roman" w:cs="Times New Roman"/>
                <w:sz w:val="20"/>
                <w:szCs w:val="20"/>
                <w:lang w:eastAsia="ru-RU"/>
              </w:rPr>
            </w:pPr>
          </w:p>
        </w:tc>
      </w:tr>
    </w:tbl>
    <w:p w14:paraId="779F598C"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373B42E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77815E51"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390C4C8D"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27E19245"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13B51AC4"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25D07F70" w14:textId="77777777" w:rsidR="00103325" w:rsidRPr="00103325" w:rsidRDefault="00103325" w:rsidP="00103325">
      <w:pPr>
        <w:spacing w:after="0" w:line="240" w:lineRule="auto"/>
        <w:textAlignment w:val="top"/>
        <w:rPr>
          <w:rFonts w:ascii="Times New Roman" w:eastAsia="Times New Roman" w:hAnsi="Times New Roman" w:cs="Times New Roman"/>
          <w:sz w:val="24"/>
          <w:szCs w:val="24"/>
          <w:lang w:eastAsia="ru-RU"/>
        </w:rPr>
      </w:pPr>
      <w:r w:rsidRPr="00103325">
        <w:rPr>
          <w:rFonts w:ascii="Times New Roman" w:eastAsia="Times New Roman" w:hAnsi="Times New Roman" w:cs="Times New Roman"/>
          <w:sz w:val="24"/>
          <w:szCs w:val="24"/>
          <w:lang w:eastAsia="ru-RU"/>
        </w:rPr>
        <w:t> </w:t>
      </w:r>
    </w:p>
    <w:p w14:paraId="1333B62C" w14:textId="77777777" w:rsidR="0079596C" w:rsidRDefault="0079596C">
      <w:bookmarkStart w:id="98" w:name="_GoBack"/>
      <w:bookmarkEnd w:id="98"/>
    </w:p>
    <w:sectPr w:rsidR="007959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89"/>
    <w:rsid w:val="00103325"/>
    <w:rsid w:val="0079596C"/>
    <w:rsid w:val="00DF5C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84C5E-903E-46E7-8FE4-397BC1DB8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103325"/>
  </w:style>
  <w:style w:type="character" w:styleId="a3">
    <w:name w:val="Hyperlink"/>
    <w:basedOn w:val="a0"/>
    <w:uiPriority w:val="99"/>
    <w:semiHidden/>
    <w:unhideWhenUsed/>
    <w:rsid w:val="00103325"/>
    <w:rPr>
      <w:color w:val="0000FF"/>
      <w:u w:val="single"/>
    </w:rPr>
  </w:style>
  <w:style w:type="character" w:styleId="a4">
    <w:name w:val="FollowedHyperlink"/>
    <w:basedOn w:val="a0"/>
    <w:uiPriority w:val="99"/>
    <w:semiHidden/>
    <w:unhideWhenUsed/>
    <w:rsid w:val="00103325"/>
    <w:rPr>
      <w:color w:val="800080"/>
      <w:u w:val="single"/>
    </w:rPr>
  </w:style>
  <w:style w:type="paragraph" w:customStyle="1" w:styleId="msonormal0">
    <w:name w:val="msonormal"/>
    <w:basedOn w:val="a"/>
    <w:rsid w:val="00103325"/>
    <w:pPr>
      <w:spacing w:after="0" w:line="240" w:lineRule="auto"/>
      <w:textAlignment w:val="top"/>
    </w:pPr>
    <w:rPr>
      <w:rFonts w:ascii="Times New Roman" w:eastAsia="Times New Roman" w:hAnsi="Times New Roman" w:cs="Times New Roman"/>
      <w:sz w:val="24"/>
      <w:szCs w:val="24"/>
      <w:lang w:eastAsia="ru-RU"/>
    </w:rPr>
  </w:style>
  <w:style w:type="paragraph" w:styleId="a5">
    <w:name w:val="Normal (Web)"/>
    <w:basedOn w:val="a"/>
    <w:uiPriority w:val="99"/>
    <w:semiHidden/>
    <w:unhideWhenUsed/>
    <w:rsid w:val="00103325"/>
    <w:pPr>
      <w:spacing w:after="0" w:line="240" w:lineRule="auto"/>
      <w:textAlignment w:val="top"/>
    </w:pPr>
    <w:rPr>
      <w:rFonts w:ascii="Times New Roman" w:eastAsia="Times New Roman" w:hAnsi="Times New Roman" w:cs="Times New Roman"/>
      <w:sz w:val="24"/>
      <w:szCs w:val="24"/>
      <w:lang w:eastAsia="ru-RU"/>
    </w:rPr>
  </w:style>
  <w:style w:type="paragraph" w:customStyle="1" w:styleId="paragraph">
    <w:name w:val="paragraph"/>
    <w:basedOn w:val="a"/>
    <w:rsid w:val="00103325"/>
    <w:pPr>
      <w:spacing w:after="0" w:line="240" w:lineRule="auto"/>
      <w:ind w:firstLine="840"/>
      <w:jc w:val="both"/>
      <w:textAlignment w:val="top"/>
    </w:pPr>
    <w:rPr>
      <w:rFonts w:ascii="Times New Roman" w:eastAsia="Times New Roman" w:hAnsi="Times New Roman" w:cs="Times New Roman"/>
      <w:sz w:val="24"/>
      <w:szCs w:val="24"/>
      <w:lang w:eastAsia="ru-RU"/>
    </w:rPr>
  </w:style>
  <w:style w:type="paragraph" w:customStyle="1" w:styleId="header">
    <w:name w:val="header"/>
    <w:basedOn w:val="a"/>
    <w:rsid w:val="00103325"/>
    <w:pPr>
      <w:spacing w:after="0" w:line="240" w:lineRule="auto"/>
      <w:jc w:val="center"/>
      <w:textAlignment w:val="top"/>
    </w:pPr>
    <w:rPr>
      <w:rFonts w:ascii="Times New Roman" w:eastAsia="Times New Roman" w:hAnsi="Times New Roman" w:cs="Times New Roman"/>
      <w:caps/>
      <w:color w:val="000080"/>
      <w:sz w:val="24"/>
      <w:szCs w:val="24"/>
      <w:lang w:eastAsia="ru-RU"/>
    </w:rPr>
  </w:style>
  <w:style w:type="paragraph" w:customStyle="1" w:styleId="headername">
    <w:name w:val="headername"/>
    <w:basedOn w:val="a"/>
    <w:rsid w:val="00103325"/>
    <w:pPr>
      <w:spacing w:before="240" w:after="120" w:line="240" w:lineRule="auto"/>
      <w:jc w:val="center"/>
      <w:textAlignment w:val="top"/>
    </w:pPr>
    <w:rPr>
      <w:rFonts w:ascii="Times New Roman" w:eastAsia="Times New Roman" w:hAnsi="Times New Roman" w:cs="Times New Roman"/>
      <w:b/>
      <w:bCs/>
      <w:caps/>
      <w:color w:val="000080"/>
      <w:sz w:val="24"/>
      <w:szCs w:val="24"/>
      <w:lang w:eastAsia="ru-RU"/>
    </w:rPr>
  </w:style>
  <w:style w:type="paragraph" w:customStyle="1" w:styleId="subheader">
    <w:name w:val="subheader"/>
    <w:basedOn w:val="a"/>
    <w:rsid w:val="00103325"/>
    <w:pPr>
      <w:spacing w:after="0" w:line="240" w:lineRule="auto"/>
      <w:ind w:firstLine="851"/>
      <w:textAlignment w:val="top"/>
    </w:pPr>
    <w:rPr>
      <w:rFonts w:ascii="Times New Roman" w:eastAsia="Times New Roman" w:hAnsi="Times New Roman" w:cs="Times New Roman"/>
      <w:b/>
      <w:bCs/>
      <w:sz w:val="24"/>
      <w:szCs w:val="24"/>
      <w:lang w:eastAsia="ru-RU"/>
    </w:rPr>
  </w:style>
  <w:style w:type="paragraph" w:customStyle="1" w:styleId="oldtext">
    <w:name w:val="oldtext"/>
    <w:basedOn w:val="a"/>
    <w:rsid w:val="00103325"/>
    <w:pPr>
      <w:pBdr>
        <w:top w:val="single" w:sz="6" w:space="0" w:color="FF0000"/>
        <w:left w:val="single" w:sz="6" w:space="0" w:color="FF0000"/>
        <w:bottom w:val="single" w:sz="6" w:space="0" w:color="FF0000"/>
        <w:right w:val="single" w:sz="6" w:space="0" w:color="FF0000"/>
      </w:pBdr>
      <w:spacing w:after="0" w:line="240" w:lineRule="auto"/>
      <w:textAlignment w:val="top"/>
    </w:pPr>
    <w:rPr>
      <w:rFonts w:ascii="Times New Roman" w:eastAsia="Times New Roman" w:hAnsi="Times New Roman" w:cs="Times New Roman"/>
      <w:strike/>
      <w:color w:val="CCCCCC"/>
      <w:sz w:val="24"/>
      <w:szCs w:val="24"/>
      <w:lang w:eastAsia="ru-RU"/>
    </w:rPr>
  </w:style>
  <w:style w:type="paragraph" w:customStyle="1" w:styleId="sourseorign">
    <w:name w:val="sourseorign"/>
    <w:basedOn w:val="a"/>
    <w:rsid w:val="00103325"/>
    <w:pPr>
      <w:spacing w:after="240" w:line="240" w:lineRule="auto"/>
      <w:jc w:val="center"/>
      <w:textAlignment w:val="top"/>
    </w:pPr>
    <w:rPr>
      <w:rFonts w:ascii="Times New Roman" w:eastAsia="Times New Roman" w:hAnsi="Times New Roman" w:cs="Times New Roman"/>
      <w:i/>
      <w:iCs/>
      <w:color w:val="800000"/>
      <w:lang w:eastAsia="ru-RU"/>
    </w:rPr>
  </w:style>
  <w:style w:type="paragraph" w:customStyle="1" w:styleId="sourseedit">
    <w:name w:val="sourseedit"/>
    <w:basedOn w:val="a"/>
    <w:rsid w:val="00103325"/>
    <w:pPr>
      <w:spacing w:after="0" w:line="240" w:lineRule="auto"/>
      <w:textAlignment w:val="top"/>
    </w:pPr>
    <w:rPr>
      <w:rFonts w:ascii="Times New Roman" w:eastAsia="Times New Roman" w:hAnsi="Times New Roman" w:cs="Times New Roman"/>
      <w:b/>
      <w:bCs/>
      <w:color w:val="FF0000"/>
      <w:lang w:eastAsia="ru-RU"/>
    </w:rPr>
  </w:style>
  <w:style w:type="paragraph" w:customStyle="1" w:styleId="archive">
    <w:name w:val="archive"/>
    <w:basedOn w:val="a"/>
    <w:rsid w:val="00103325"/>
    <w:pPr>
      <w:pBdr>
        <w:top w:val="dotted" w:sz="6" w:space="0" w:color="CCCCCC"/>
        <w:left w:val="dotted" w:sz="6" w:space="0" w:color="CCCCCC"/>
        <w:bottom w:val="dotted" w:sz="6" w:space="0" w:color="CCCCCC"/>
        <w:right w:val="dotted" w:sz="6" w:space="0" w:color="CCCCCC"/>
      </w:pBdr>
      <w:spacing w:after="0" w:line="240" w:lineRule="auto"/>
      <w:textAlignment w:val="top"/>
    </w:pPr>
    <w:rPr>
      <w:rFonts w:ascii="Times New Roman" w:eastAsia="Times New Roman" w:hAnsi="Times New Roman" w:cs="Times New Roman"/>
      <w:strike/>
      <w:color w:val="999999"/>
      <w:sz w:val="24"/>
      <w:szCs w:val="24"/>
      <w:lang w:eastAsia="ru-RU"/>
    </w:rPr>
  </w:style>
  <w:style w:type="paragraph" w:customStyle="1" w:styleId="author">
    <w:name w:val="author"/>
    <w:basedOn w:val="a"/>
    <w:rsid w:val="00103325"/>
    <w:pPr>
      <w:spacing w:after="0" w:line="240" w:lineRule="auto"/>
      <w:jc w:val="right"/>
      <w:textAlignment w:val="top"/>
    </w:pPr>
    <w:rPr>
      <w:rFonts w:ascii="Times New Roman" w:eastAsia="Times New Roman" w:hAnsi="Times New Roman" w:cs="Times New Roman"/>
      <w:b/>
      <w:bCs/>
      <w:color w:val="000000"/>
      <w:sz w:val="24"/>
      <w:szCs w:val="24"/>
      <w:lang w:eastAsia="ru-RU"/>
    </w:rPr>
  </w:style>
  <w:style w:type="paragraph" w:customStyle="1" w:styleId="bottomnum">
    <w:name w:val="bottomnum"/>
    <w:basedOn w:val="a"/>
    <w:rsid w:val="00103325"/>
    <w:pPr>
      <w:spacing w:after="0" w:line="240" w:lineRule="auto"/>
      <w:jc w:val="center"/>
      <w:textAlignment w:val="top"/>
    </w:pPr>
    <w:rPr>
      <w:rFonts w:ascii="Times New Roman" w:eastAsia="Times New Roman" w:hAnsi="Times New Roman" w:cs="Times New Roman"/>
      <w:sz w:val="24"/>
      <w:szCs w:val="24"/>
      <w:lang w:eastAsia="ru-RU"/>
    </w:rPr>
  </w:style>
  <w:style w:type="paragraph" w:customStyle="1" w:styleId="appnum">
    <w:name w:val="appnum"/>
    <w:basedOn w:val="a"/>
    <w:rsid w:val="00103325"/>
    <w:pPr>
      <w:spacing w:before="200" w:after="240" w:line="240" w:lineRule="auto"/>
      <w:ind w:left="8078"/>
      <w:jc w:val="center"/>
      <w:textAlignment w:val="top"/>
    </w:pPr>
    <w:rPr>
      <w:rFonts w:ascii="Times New Roman" w:eastAsia="Times New Roman" w:hAnsi="Times New Roman" w:cs="Times New Roman"/>
      <w:color w:val="000080"/>
      <w:lang w:eastAsia="ru-RU"/>
    </w:rPr>
  </w:style>
  <w:style w:type="paragraph" w:customStyle="1" w:styleId="subheadername">
    <w:name w:val="subheadername"/>
    <w:basedOn w:val="a"/>
    <w:rsid w:val="00103325"/>
    <w:pPr>
      <w:spacing w:line="240" w:lineRule="auto"/>
      <w:jc w:val="center"/>
      <w:textAlignment w:val="top"/>
    </w:pPr>
    <w:rPr>
      <w:rFonts w:ascii="Times New Roman" w:eastAsia="Times New Roman" w:hAnsi="Times New Roman" w:cs="Times New Roman"/>
      <w:b/>
      <w:bCs/>
      <w:caps/>
      <w:color w:val="000080"/>
      <w:sz w:val="24"/>
      <w:szCs w:val="24"/>
      <w:lang w:eastAsia="ru-RU"/>
    </w:rPr>
  </w:style>
  <w:style w:type="paragraph" w:customStyle="1" w:styleId="blockcenterbold">
    <w:name w:val="blockcenterbold"/>
    <w:basedOn w:val="a"/>
    <w:rsid w:val="00103325"/>
    <w:pPr>
      <w:spacing w:after="0" w:line="240" w:lineRule="auto"/>
      <w:jc w:val="center"/>
      <w:textAlignment w:val="top"/>
    </w:pPr>
    <w:rPr>
      <w:rFonts w:ascii="Times New Roman" w:eastAsia="Times New Roman" w:hAnsi="Times New Roman" w:cs="Times New Roman"/>
      <w:b/>
      <w:bCs/>
      <w:color w:val="000080"/>
      <w:sz w:val="24"/>
      <w:szCs w:val="24"/>
      <w:lang w:eastAsia="ru-RU"/>
    </w:rPr>
  </w:style>
  <w:style w:type="paragraph" w:customStyle="1" w:styleId="departnum">
    <w:name w:val="departnum"/>
    <w:basedOn w:val="a"/>
    <w:rsid w:val="00103325"/>
    <w:pPr>
      <w:spacing w:after="0" w:line="240" w:lineRule="auto"/>
      <w:jc w:val="center"/>
      <w:textAlignment w:val="top"/>
    </w:pPr>
    <w:rPr>
      <w:rFonts w:ascii="Times New Roman" w:eastAsia="Times New Roman" w:hAnsi="Times New Roman" w:cs="Times New Roman"/>
      <w:b/>
      <w:bCs/>
      <w:color w:val="000000"/>
      <w:sz w:val="24"/>
      <w:szCs w:val="24"/>
      <w:lang w:eastAsia="ru-RU"/>
    </w:rPr>
  </w:style>
  <w:style w:type="paragraph" w:customStyle="1" w:styleId="blockcenter">
    <w:name w:val="blockcenter"/>
    <w:basedOn w:val="a"/>
    <w:rsid w:val="00103325"/>
    <w:pPr>
      <w:spacing w:after="0" w:line="240" w:lineRule="auto"/>
      <w:jc w:val="center"/>
      <w:textAlignment w:val="top"/>
    </w:pPr>
    <w:rPr>
      <w:rFonts w:ascii="Times New Roman" w:eastAsia="Times New Roman" w:hAnsi="Times New Roman" w:cs="Times New Roman"/>
      <w:sz w:val="24"/>
      <w:szCs w:val="24"/>
      <w:lang w:eastAsia="ru-RU"/>
    </w:rPr>
  </w:style>
  <w:style w:type="paragraph" w:customStyle="1" w:styleId="note">
    <w:name w:val="note"/>
    <w:basedOn w:val="a"/>
    <w:rsid w:val="00103325"/>
    <w:pPr>
      <w:spacing w:after="0" w:line="240" w:lineRule="auto"/>
      <w:textAlignment w:val="top"/>
    </w:pPr>
    <w:rPr>
      <w:rFonts w:ascii="Times New Roman" w:eastAsia="Times New Roman" w:hAnsi="Times New Roman" w:cs="Times New Roman"/>
      <w:color w:val="339966"/>
      <w:sz w:val="20"/>
      <w:szCs w:val="20"/>
      <w:lang w:eastAsia="ru-RU"/>
    </w:rPr>
  </w:style>
  <w:style w:type="paragraph" w:customStyle="1" w:styleId="editby">
    <w:name w:val="editby"/>
    <w:basedOn w:val="a"/>
    <w:rsid w:val="00103325"/>
    <w:pPr>
      <w:spacing w:after="0" w:line="240" w:lineRule="auto"/>
      <w:textAlignment w:val="top"/>
    </w:pPr>
    <w:rPr>
      <w:rFonts w:ascii="Times New Roman" w:eastAsia="Times New Roman" w:hAnsi="Times New Roman" w:cs="Times New Roman"/>
      <w:b/>
      <w:bCs/>
      <w:color w:val="FF0000"/>
      <w:sz w:val="24"/>
      <w:szCs w:val="24"/>
      <w:lang w:eastAsia="ru-RU"/>
    </w:rPr>
  </w:style>
  <w:style w:type="paragraph" w:customStyle="1" w:styleId="langchange">
    <w:name w:val="langchange"/>
    <w:basedOn w:val="a"/>
    <w:rsid w:val="00103325"/>
    <w:pPr>
      <w:spacing w:after="0" w:line="240" w:lineRule="auto"/>
      <w:textAlignment w:val="top"/>
    </w:pPr>
    <w:rPr>
      <w:rFonts w:ascii="Times New Roman" w:eastAsia="Times New Roman" w:hAnsi="Times New Roman" w:cs="Times New Roman"/>
      <w:b/>
      <w:bCs/>
      <w:color w:val="FF0000"/>
      <w:sz w:val="24"/>
      <w:szCs w:val="24"/>
      <w:lang w:eastAsia="ru-RU"/>
    </w:rPr>
  </w:style>
  <w:style w:type="paragraph" w:customStyle="1" w:styleId="extract">
    <w:name w:val="extract"/>
    <w:basedOn w:val="a"/>
    <w:rsid w:val="00103325"/>
    <w:pPr>
      <w:spacing w:after="0" w:line="240" w:lineRule="auto"/>
      <w:jc w:val="center"/>
      <w:textAlignment w:val="top"/>
    </w:pPr>
    <w:rPr>
      <w:rFonts w:ascii="Times New Roman" w:eastAsia="Times New Roman" w:hAnsi="Times New Roman" w:cs="Times New Roman"/>
      <w:b/>
      <w:bCs/>
      <w:color w:val="000080"/>
      <w:sz w:val="24"/>
      <w:szCs w:val="24"/>
      <w:lang w:eastAsia="ru-RU"/>
    </w:rPr>
  </w:style>
  <w:style w:type="paragraph" w:customStyle="1" w:styleId="langtitle">
    <w:name w:val="langtitle"/>
    <w:basedOn w:val="a"/>
    <w:rsid w:val="00103325"/>
    <w:pPr>
      <w:spacing w:after="0" w:line="240" w:lineRule="auto"/>
      <w:jc w:val="center"/>
      <w:textAlignment w:val="top"/>
    </w:pPr>
    <w:rPr>
      <w:rFonts w:ascii="Times New Roman" w:eastAsia="Times New Roman" w:hAnsi="Times New Roman" w:cs="Times New Roman"/>
      <w:b/>
      <w:bCs/>
      <w:color w:val="FF0000"/>
      <w:sz w:val="28"/>
      <w:szCs w:val="28"/>
      <w:lang w:eastAsia="ru-RU"/>
    </w:rPr>
  </w:style>
  <w:style w:type="paragraph" w:customStyle="1" w:styleId="commentedit">
    <w:name w:val="commentedit"/>
    <w:basedOn w:val="a"/>
    <w:rsid w:val="00103325"/>
    <w:pPr>
      <w:pBdr>
        <w:left w:val="single" w:sz="24" w:space="8" w:color="FF9D36"/>
      </w:pBdr>
      <w:spacing w:before="45" w:after="45" w:line="240" w:lineRule="auto"/>
      <w:textAlignment w:val="top"/>
    </w:pPr>
    <w:rPr>
      <w:rFonts w:ascii="Times New Roman" w:eastAsia="Times New Roman" w:hAnsi="Times New Roman" w:cs="Times New Roman"/>
      <w:i/>
      <w:iCs/>
      <w:color w:val="A0A0A0"/>
      <w:sz w:val="24"/>
      <w:szCs w:val="24"/>
      <w:lang w:eastAsia="ru-RU"/>
    </w:rPr>
  </w:style>
  <w:style w:type="paragraph" w:customStyle="1" w:styleId="cmenu">
    <w:name w:val="cmenu"/>
    <w:basedOn w:val="a"/>
    <w:rsid w:val="00103325"/>
    <w:pPr>
      <w:shd w:val="clear" w:color="auto" w:fill="FFFFFF"/>
      <w:spacing w:after="0" w:line="240" w:lineRule="auto"/>
    </w:pPr>
    <w:rPr>
      <w:rFonts w:ascii="Times New Roman" w:eastAsia="Times New Roman" w:hAnsi="Times New Roman" w:cs="Times New Roman"/>
      <w:sz w:val="24"/>
      <w:szCs w:val="24"/>
      <w:lang w:eastAsia="ru-RU"/>
    </w:rPr>
  </w:style>
  <w:style w:type="paragraph" w:customStyle="1" w:styleId="unselectable">
    <w:name w:val="unselectable"/>
    <w:basedOn w:val="a"/>
    <w:rsid w:val="0010332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ree-menu">
    <w:name w:val="tree-menu"/>
    <w:basedOn w:val="a"/>
    <w:rsid w:val="00103325"/>
    <w:pPr>
      <w:spacing w:before="100" w:beforeAutospacing="1" w:after="100" w:afterAutospacing="1" w:line="240" w:lineRule="auto"/>
      <w:ind w:firstLine="851"/>
    </w:pPr>
    <w:rPr>
      <w:rFonts w:ascii="Times New Roman" w:eastAsia="Times New Roman" w:hAnsi="Times New Roman" w:cs="Times New Roman"/>
      <w:sz w:val="24"/>
      <w:szCs w:val="24"/>
      <w:lang w:eastAsia="ru-RU"/>
    </w:rPr>
  </w:style>
  <w:style w:type="paragraph" w:customStyle="1" w:styleId="tree-item">
    <w:name w:val="tree-item"/>
    <w:basedOn w:val="a"/>
    <w:rsid w:val="00103325"/>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tree-item-sub">
    <w:name w:val="tree-item-sub"/>
    <w:basedOn w:val="a"/>
    <w:rsid w:val="00103325"/>
    <w:pPr>
      <w:spacing w:before="100" w:beforeAutospacing="1" w:after="100" w:afterAutospacing="1" w:line="240" w:lineRule="auto"/>
      <w:ind w:firstLine="567"/>
    </w:pPr>
    <w:rPr>
      <w:rFonts w:ascii="Times New Roman" w:eastAsia="Times New Roman" w:hAnsi="Times New Roman" w:cs="Times New Roman"/>
      <w:sz w:val="24"/>
      <w:szCs w:val="24"/>
      <w:lang w:eastAsia="ru-RU"/>
    </w:rPr>
  </w:style>
  <w:style w:type="character" w:styleId="a6">
    <w:name w:val="Strong"/>
    <w:basedOn w:val="a0"/>
    <w:uiPriority w:val="22"/>
    <w:qFormat/>
    <w:rsid w:val="00103325"/>
    <w:rPr>
      <w:b/>
      <w:bCs/>
    </w:rPr>
  </w:style>
  <w:style w:type="character" w:customStyle="1" w:styleId="23">
    <w:name w:val="23"/>
    <w:basedOn w:val="a0"/>
    <w:rsid w:val="00103325"/>
  </w:style>
  <w:style w:type="character" w:styleId="a7">
    <w:name w:val="Emphasis"/>
    <w:basedOn w:val="a0"/>
    <w:uiPriority w:val="20"/>
    <w:qFormat/>
    <w:rsid w:val="001033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667066">
      <w:bodyDiv w:val="1"/>
      <w:marLeft w:val="0"/>
      <w:marRight w:val="0"/>
      <w:marTop w:val="0"/>
      <w:marBottom w:val="0"/>
      <w:divBdr>
        <w:top w:val="none" w:sz="0" w:space="0" w:color="auto"/>
        <w:left w:val="none" w:sz="0" w:space="0" w:color="auto"/>
        <w:bottom w:val="none" w:sz="0" w:space="0" w:color="auto"/>
        <w:right w:val="none" w:sz="0" w:space="0" w:color="auto"/>
      </w:divBdr>
      <w:divsChild>
        <w:div w:id="2048090">
          <w:marLeft w:val="0"/>
          <w:marRight w:val="0"/>
          <w:marTop w:val="0"/>
          <w:marBottom w:val="0"/>
          <w:divBdr>
            <w:top w:val="none" w:sz="0" w:space="0" w:color="auto"/>
            <w:left w:val="none" w:sz="0" w:space="0" w:color="auto"/>
            <w:bottom w:val="none" w:sz="0" w:space="0" w:color="auto"/>
            <w:right w:val="none" w:sz="0" w:space="0" w:color="auto"/>
          </w:divBdr>
          <w:divsChild>
            <w:div w:id="1010454570">
              <w:marLeft w:val="0"/>
              <w:marRight w:val="0"/>
              <w:marTop w:val="0"/>
              <w:marBottom w:val="0"/>
              <w:divBdr>
                <w:top w:val="none" w:sz="0" w:space="0" w:color="auto"/>
                <w:left w:val="none" w:sz="0" w:space="0" w:color="auto"/>
                <w:bottom w:val="none" w:sz="0" w:space="0" w:color="auto"/>
                <w:right w:val="none" w:sz="0" w:space="0" w:color="auto"/>
              </w:divBdr>
            </w:div>
            <w:div w:id="168100229">
              <w:marLeft w:val="0"/>
              <w:marRight w:val="0"/>
              <w:marTop w:val="0"/>
              <w:marBottom w:val="0"/>
              <w:divBdr>
                <w:top w:val="none" w:sz="0" w:space="0" w:color="auto"/>
                <w:left w:val="none" w:sz="0" w:space="0" w:color="auto"/>
                <w:bottom w:val="none" w:sz="0" w:space="0" w:color="auto"/>
                <w:right w:val="none" w:sz="0" w:space="0" w:color="auto"/>
              </w:divBdr>
            </w:div>
            <w:div w:id="1657028353">
              <w:marLeft w:val="0"/>
              <w:marRight w:val="0"/>
              <w:marTop w:val="0"/>
              <w:marBottom w:val="0"/>
              <w:divBdr>
                <w:top w:val="none" w:sz="0" w:space="0" w:color="auto"/>
                <w:left w:val="none" w:sz="0" w:space="0" w:color="auto"/>
                <w:bottom w:val="none" w:sz="0" w:space="0" w:color="auto"/>
                <w:right w:val="none" w:sz="0" w:space="0" w:color="auto"/>
              </w:divBdr>
            </w:div>
            <w:div w:id="406419252">
              <w:marLeft w:val="0"/>
              <w:marRight w:val="0"/>
              <w:marTop w:val="0"/>
              <w:marBottom w:val="0"/>
              <w:divBdr>
                <w:top w:val="none" w:sz="0" w:space="0" w:color="auto"/>
                <w:left w:val="none" w:sz="0" w:space="0" w:color="auto"/>
                <w:bottom w:val="none" w:sz="0" w:space="0" w:color="auto"/>
                <w:right w:val="none" w:sz="0" w:space="0" w:color="auto"/>
              </w:divBdr>
            </w:div>
            <w:div w:id="906191382">
              <w:marLeft w:val="0"/>
              <w:marRight w:val="0"/>
              <w:marTop w:val="0"/>
              <w:marBottom w:val="0"/>
              <w:divBdr>
                <w:top w:val="none" w:sz="0" w:space="0" w:color="auto"/>
                <w:left w:val="none" w:sz="0" w:space="0" w:color="auto"/>
                <w:bottom w:val="none" w:sz="0" w:space="0" w:color="auto"/>
                <w:right w:val="none" w:sz="0" w:space="0" w:color="auto"/>
              </w:divBdr>
            </w:div>
            <w:div w:id="125203637">
              <w:marLeft w:val="0"/>
              <w:marRight w:val="0"/>
              <w:marTop w:val="0"/>
              <w:marBottom w:val="0"/>
              <w:divBdr>
                <w:top w:val="none" w:sz="0" w:space="0" w:color="auto"/>
                <w:left w:val="none" w:sz="0" w:space="0" w:color="auto"/>
                <w:bottom w:val="none" w:sz="0" w:space="0" w:color="auto"/>
                <w:right w:val="none" w:sz="0" w:space="0" w:color="auto"/>
              </w:divBdr>
            </w:div>
            <w:div w:id="1910505620">
              <w:marLeft w:val="0"/>
              <w:marRight w:val="0"/>
              <w:marTop w:val="0"/>
              <w:marBottom w:val="0"/>
              <w:divBdr>
                <w:top w:val="none" w:sz="0" w:space="0" w:color="auto"/>
                <w:left w:val="none" w:sz="0" w:space="0" w:color="auto"/>
                <w:bottom w:val="none" w:sz="0" w:space="0" w:color="auto"/>
                <w:right w:val="none" w:sz="0" w:space="0" w:color="auto"/>
              </w:divBdr>
            </w:div>
            <w:div w:id="1207177094">
              <w:marLeft w:val="0"/>
              <w:marRight w:val="0"/>
              <w:marTop w:val="0"/>
              <w:marBottom w:val="0"/>
              <w:divBdr>
                <w:top w:val="none" w:sz="0" w:space="0" w:color="auto"/>
                <w:left w:val="none" w:sz="0" w:space="0" w:color="auto"/>
                <w:bottom w:val="none" w:sz="0" w:space="0" w:color="auto"/>
                <w:right w:val="none" w:sz="0" w:space="0" w:color="auto"/>
              </w:divBdr>
            </w:div>
            <w:div w:id="222718037">
              <w:marLeft w:val="0"/>
              <w:marRight w:val="0"/>
              <w:marTop w:val="0"/>
              <w:marBottom w:val="0"/>
              <w:divBdr>
                <w:top w:val="none" w:sz="0" w:space="0" w:color="auto"/>
                <w:left w:val="none" w:sz="0" w:space="0" w:color="auto"/>
                <w:bottom w:val="none" w:sz="0" w:space="0" w:color="auto"/>
                <w:right w:val="none" w:sz="0" w:space="0" w:color="auto"/>
              </w:divBdr>
            </w:div>
            <w:div w:id="923103920">
              <w:marLeft w:val="0"/>
              <w:marRight w:val="0"/>
              <w:marTop w:val="0"/>
              <w:marBottom w:val="0"/>
              <w:divBdr>
                <w:top w:val="none" w:sz="0" w:space="0" w:color="auto"/>
                <w:left w:val="none" w:sz="0" w:space="0" w:color="auto"/>
                <w:bottom w:val="none" w:sz="0" w:space="0" w:color="auto"/>
                <w:right w:val="none" w:sz="0" w:space="0" w:color="auto"/>
              </w:divBdr>
            </w:div>
            <w:div w:id="82804192">
              <w:marLeft w:val="0"/>
              <w:marRight w:val="0"/>
              <w:marTop w:val="0"/>
              <w:marBottom w:val="0"/>
              <w:divBdr>
                <w:top w:val="none" w:sz="0" w:space="0" w:color="auto"/>
                <w:left w:val="none" w:sz="0" w:space="0" w:color="auto"/>
                <w:bottom w:val="none" w:sz="0" w:space="0" w:color="auto"/>
                <w:right w:val="none" w:sz="0" w:space="0" w:color="auto"/>
              </w:divBdr>
            </w:div>
            <w:div w:id="809253192">
              <w:marLeft w:val="0"/>
              <w:marRight w:val="0"/>
              <w:marTop w:val="0"/>
              <w:marBottom w:val="0"/>
              <w:divBdr>
                <w:top w:val="none" w:sz="0" w:space="0" w:color="auto"/>
                <w:left w:val="none" w:sz="0" w:space="0" w:color="auto"/>
                <w:bottom w:val="none" w:sz="0" w:space="0" w:color="auto"/>
                <w:right w:val="none" w:sz="0" w:space="0" w:color="auto"/>
              </w:divBdr>
            </w:div>
            <w:div w:id="474107322">
              <w:marLeft w:val="0"/>
              <w:marRight w:val="0"/>
              <w:marTop w:val="0"/>
              <w:marBottom w:val="0"/>
              <w:divBdr>
                <w:top w:val="none" w:sz="0" w:space="0" w:color="auto"/>
                <w:left w:val="none" w:sz="0" w:space="0" w:color="auto"/>
                <w:bottom w:val="none" w:sz="0" w:space="0" w:color="auto"/>
                <w:right w:val="none" w:sz="0" w:space="0" w:color="auto"/>
              </w:divBdr>
            </w:div>
            <w:div w:id="132869643">
              <w:marLeft w:val="0"/>
              <w:marRight w:val="0"/>
              <w:marTop w:val="0"/>
              <w:marBottom w:val="0"/>
              <w:divBdr>
                <w:top w:val="none" w:sz="0" w:space="0" w:color="auto"/>
                <w:left w:val="none" w:sz="0" w:space="0" w:color="auto"/>
                <w:bottom w:val="none" w:sz="0" w:space="0" w:color="auto"/>
                <w:right w:val="none" w:sz="0" w:space="0" w:color="auto"/>
              </w:divBdr>
            </w:div>
            <w:div w:id="903180285">
              <w:marLeft w:val="0"/>
              <w:marRight w:val="0"/>
              <w:marTop w:val="0"/>
              <w:marBottom w:val="0"/>
              <w:divBdr>
                <w:top w:val="none" w:sz="0" w:space="0" w:color="auto"/>
                <w:left w:val="none" w:sz="0" w:space="0" w:color="auto"/>
                <w:bottom w:val="none" w:sz="0" w:space="0" w:color="auto"/>
                <w:right w:val="none" w:sz="0" w:space="0" w:color="auto"/>
              </w:divBdr>
            </w:div>
            <w:div w:id="1924992350">
              <w:marLeft w:val="0"/>
              <w:marRight w:val="0"/>
              <w:marTop w:val="0"/>
              <w:marBottom w:val="0"/>
              <w:divBdr>
                <w:top w:val="none" w:sz="0" w:space="0" w:color="auto"/>
                <w:left w:val="none" w:sz="0" w:space="0" w:color="auto"/>
                <w:bottom w:val="none" w:sz="0" w:space="0" w:color="auto"/>
                <w:right w:val="none" w:sz="0" w:space="0" w:color="auto"/>
              </w:divBdr>
            </w:div>
            <w:div w:id="1219591448">
              <w:marLeft w:val="0"/>
              <w:marRight w:val="0"/>
              <w:marTop w:val="0"/>
              <w:marBottom w:val="0"/>
              <w:divBdr>
                <w:top w:val="none" w:sz="0" w:space="0" w:color="auto"/>
                <w:left w:val="none" w:sz="0" w:space="0" w:color="auto"/>
                <w:bottom w:val="none" w:sz="0" w:space="0" w:color="auto"/>
                <w:right w:val="none" w:sz="0" w:space="0" w:color="auto"/>
              </w:divBdr>
            </w:div>
            <w:div w:id="1044257159">
              <w:marLeft w:val="0"/>
              <w:marRight w:val="0"/>
              <w:marTop w:val="0"/>
              <w:marBottom w:val="0"/>
              <w:divBdr>
                <w:top w:val="none" w:sz="0" w:space="0" w:color="auto"/>
                <w:left w:val="none" w:sz="0" w:space="0" w:color="auto"/>
                <w:bottom w:val="none" w:sz="0" w:space="0" w:color="auto"/>
                <w:right w:val="none" w:sz="0" w:space="0" w:color="auto"/>
              </w:divBdr>
            </w:div>
            <w:div w:id="1308785078">
              <w:marLeft w:val="0"/>
              <w:marRight w:val="0"/>
              <w:marTop w:val="0"/>
              <w:marBottom w:val="0"/>
              <w:divBdr>
                <w:top w:val="none" w:sz="0" w:space="0" w:color="auto"/>
                <w:left w:val="none" w:sz="0" w:space="0" w:color="auto"/>
                <w:bottom w:val="none" w:sz="0" w:space="0" w:color="auto"/>
                <w:right w:val="none" w:sz="0" w:space="0" w:color="auto"/>
              </w:divBdr>
            </w:div>
            <w:div w:id="1801150165">
              <w:marLeft w:val="0"/>
              <w:marRight w:val="0"/>
              <w:marTop w:val="0"/>
              <w:marBottom w:val="0"/>
              <w:divBdr>
                <w:top w:val="none" w:sz="0" w:space="0" w:color="auto"/>
                <w:left w:val="none" w:sz="0" w:space="0" w:color="auto"/>
                <w:bottom w:val="none" w:sz="0" w:space="0" w:color="auto"/>
                <w:right w:val="none" w:sz="0" w:space="0" w:color="auto"/>
              </w:divBdr>
            </w:div>
            <w:div w:id="1056129373">
              <w:marLeft w:val="0"/>
              <w:marRight w:val="0"/>
              <w:marTop w:val="0"/>
              <w:marBottom w:val="0"/>
              <w:divBdr>
                <w:top w:val="none" w:sz="0" w:space="0" w:color="auto"/>
                <w:left w:val="none" w:sz="0" w:space="0" w:color="auto"/>
                <w:bottom w:val="none" w:sz="0" w:space="0" w:color="auto"/>
                <w:right w:val="none" w:sz="0" w:space="0" w:color="auto"/>
              </w:divBdr>
            </w:div>
            <w:div w:id="821433324">
              <w:marLeft w:val="0"/>
              <w:marRight w:val="0"/>
              <w:marTop w:val="0"/>
              <w:marBottom w:val="0"/>
              <w:divBdr>
                <w:top w:val="none" w:sz="0" w:space="0" w:color="auto"/>
                <w:left w:val="none" w:sz="0" w:space="0" w:color="auto"/>
                <w:bottom w:val="none" w:sz="0" w:space="0" w:color="auto"/>
                <w:right w:val="none" w:sz="0" w:space="0" w:color="auto"/>
              </w:divBdr>
            </w:div>
            <w:div w:id="1272669228">
              <w:marLeft w:val="0"/>
              <w:marRight w:val="0"/>
              <w:marTop w:val="0"/>
              <w:marBottom w:val="0"/>
              <w:divBdr>
                <w:top w:val="none" w:sz="0" w:space="0" w:color="auto"/>
                <w:left w:val="none" w:sz="0" w:space="0" w:color="auto"/>
                <w:bottom w:val="none" w:sz="0" w:space="0" w:color="auto"/>
                <w:right w:val="none" w:sz="0" w:space="0" w:color="auto"/>
              </w:divBdr>
            </w:div>
            <w:div w:id="501697883">
              <w:marLeft w:val="0"/>
              <w:marRight w:val="0"/>
              <w:marTop w:val="0"/>
              <w:marBottom w:val="0"/>
              <w:divBdr>
                <w:top w:val="none" w:sz="0" w:space="0" w:color="auto"/>
                <w:left w:val="none" w:sz="0" w:space="0" w:color="auto"/>
                <w:bottom w:val="none" w:sz="0" w:space="0" w:color="auto"/>
                <w:right w:val="none" w:sz="0" w:space="0" w:color="auto"/>
              </w:divBdr>
            </w:div>
            <w:div w:id="1165239273">
              <w:marLeft w:val="0"/>
              <w:marRight w:val="0"/>
              <w:marTop w:val="0"/>
              <w:marBottom w:val="0"/>
              <w:divBdr>
                <w:top w:val="none" w:sz="0" w:space="0" w:color="auto"/>
                <w:left w:val="none" w:sz="0" w:space="0" w:color="auto"/>
                <w:bottom w:val="none" w:sz="0" w:space="0" w:color="auto"/>
                <w:right w:val="none" w:sz="0" w:space="0" w:color="auto"/>
              </w:divBdr>
            </w:div>
            <w:div w:id="877281137">
              <w:marLeft w:val="0"/>
              <w:marRight w:val="0"/>
              <w:marTop w:val="0"/>
              <w:marBottom w:val="0"/>
              <w:divBdr>
                <w:top w:val="none" w:sz="0" w:space="0" w:color="auto"/>
                <w:left w:val="none" w:sz="0" w:space="0" w:color="auto"/>
                <w:bottom w:val="none" w:sz="0" w:space="0" w:color="auto"/>
                <w:right w:val="none" w:sz="0" w:space="0" w:color="auto"/>
              </w:divBdr>
            </w:div>
            <w:div w:id="1725710666">
              <w:marLeft w:val="0"/>
              <w:marRight w:val="0"/>
              <w:marTop w:val="0"/>
              <w:marBottom w:val="0"/>
              <w:divBdr>
                <w:top w:val="none" w:sz="0" w:space="0" w:color="auto"/>
                <w:left w:val="none" w:sz="0" w:space="0" w:color="auto"/>
                <w:bottom w:val="none" w:sz="0" w:space="0" w:color="auto"/>
                <w:right w:val="none" w:sz="0" w:space="0" w:color="auto"/>
              </w:divBdr>
            </w:div>
            <w:div w:id="1195191728">
              <w:marLeft w:val="0"/>
              <w:marRight w:val="0"/>
              <w:marTop w:val="0"/>
              <w:marBottom w:val="0"/>
              <w:divBdr>
                <w:top w:val="none" w:sz="0" w:space="0" w:color="auto"/>
                <w:left w:val="none" w:sz="0" w:space="0" w:color="auto"/>
                <w:bottom w:val="none" w:sz="0" w:space="0" w:color="auto"/>
                <w:right w:val="none" w:sz="0" w:space="0" w:color="auto"/>
              </w:divBdr>
            </w:div>
            <w:div w:id="1072850046">
              <w:marLeft w:val="0"/>
              <w:marRight w:val="0"/>
              <w:marTop w:val="0"/>
              <w:marBottom w:val="0"/>
              <w:divBdr>
                <w:top w:val="none" w:sz="0" w:space="0" w:color="auto"/>
                <w:left w:val="none" w:sz="0" w:space="0" w:color="auto"/>
                <w:bottom w:val="none" w:sz="0" w:space="0" w:color="auto"/>
                <w:right w:val="none" w:sz="0" w:space="0" w:color="auto"/>
              </w:divBdr>
            </w:div>
            <w:div w:id="1446997319">
              <w:marLeft w:val="0"/>
              <w:marRight w:val="0"/>
              <w:marTop w:val="0"/>
              <w:marBottom w:val="0"/>
              <w:divBdr>
                <w:top w:val="none" w:sz="0" w:space="0" w:color="auto"/>
                <w:left w:val="none" w:sz="0" w:space="0" w:color="auto"/>
                <w:bottom w:val="none" w:sz="0" w:space="0" w:color="auto"/>
                <w:right w:val="none" w:sz="0" w:space="0" w:color="auto"/>
              </w:divBdr>
            </w:div>
            <w:div w:id="1532566829">
              <w:marLeft w:val="0"/>
              <w:marRight w:val="0"/>
              <w:marTop w:val="0"/>
              <w:marBottom w:val="0"/>
              <w:divBdr>
                <w:top w:val="none" w:sz="0" w:space="0" w:color="auto"/>
                <w:left w:val="none" w:sz="0" w:space="0" w:color="auto"/>
                <w:bottom w:val="none" w:sz="0" w:space="0" w:color="auto"/>
                <w:right w:val="none" w:sz="0" w:space="0" w:color="auto"/>
              </w:divBdr>
            </w:div>
            <w:div w:id="1393384146">
              <w:marLeft w:val="0"/>
              <w:marRight w:val="0"/>
              <w:marTop w:val="0"/>
              <w:marBottom w:val="0"/>
              <w:divBdr>
                <w:top w:val="none" w:sz="0" w:space="0" w:color="auto"/>
                <w:left w:val="none" w:sz="0" w:space="0" w:color="auto"/>
                <w:bottom w:val="none" w:sz="0" w:space="0" w:color="auto"/>
                <w:right w:val="none" w:sz="0" w:space="0" w:color="auto"/>
              </w:divBdr>
            </w:div>
            <w:div w:id="1138648591">
              <w:marLeft w:val="0"/>
              <w:marRight w:val="0"/>
              <w:marTop w:val="0"/>
              <w:marBottom w:val="0"/>
              <w:divBdr>
                <w:top w:val="none" w:sz="0" w:space="0" w:color="auto"/>
                <w:left w:val="none" w:sz="0" w:space="0" w:color="auto"/>
                <w:bottom w:val="none" w:sz="0" w:space="0" w:color="auto"/>
                <w:right w:val="none" w:sz="0" w:space="0" w:color="auto"/>
              </w:divBdr>
            </w:div>
            <w:div w:id="2111849175">
              <w:marLeft w:val="0"/>
              <w:marRight w:val="0"/>
              <w:marTop w:val="0"/>
              <w:marBottom w:val="0"/>
              <w:divBdr>
                <w:top w:val="none" w:sz="0" w:space="0" w:color="auto"/>
                <w:left w:val="none" w:sz="0" w:space="0" w:color="auto"/>
                <w:bottom w:val="none" w:sz="0" w:space="0" w:color="auto"/>
                <w:right w:val="none" w:sz="0" w:space="0" w:color="auto"/>
              </w:divBdr>
            </w:div>
            <w:div w:id="1325475974">
              <w:marLeft w:val="0"/>
              <w:marRight w:val="0"/>
              <w:marTop w:val="0"/>
              <w:marBottom w:val="0"/>
              <w:divBdr>
                <w:top w:val="none" w:sz="0" w:space="0" w:color="auto"/>
                <w:left w:val="none" w:sz="0" w:space="0" w:color="auto"/>
                <w:bottom w:val="none" w:sz="0" w:space="0" w:color="auto"/>
                <w:right w:val="none" w:sz="0" w:space="0" w:color="auto"/>
              </w:divBdr>
            </w:div>
            <w:div w:id="692149943">
              <w:marLeft w:val="0"/>
              <w:marRight w:val="0"/>
              <w:marTop w:val="0"/>
              <w:marBottom w:val="0"/>
              <w:divBdr>
                <w:top w:val="none" w:sz="0" w:space="0" w:color="auto"/>
                <w:left w:val="none" w:sz="0" w:space="0" w:color="auto"/>
                <w:bottom w:val="none" w:sz="0" w:space="0" w:color="auto"/>
                <w:right w:val="none" w:sz="0" w:space="0" w:color="auto"/>
              </w:divBdr>
            </w:div>
            <w:div w:id="869759267">
              <w:marLeft w:val="0"/>
              <w:marRight w:val="0"/>
              <w:marTop w:val="0"/>
              <w:marBottom w:val="0"/>
              <w:divBdr>
                <w:top w:val="none" w:sz="0" w:space="0" w:color="auto"/>
                <w:left w:val="none" w:sz="0" w:space="0" w:color="auto"/>
                <w:bottom w:val="none" w:sz="0" w:space="0" w:color="auto"/>
                <w:right w:val="none" w:sz="0" w:space="0" w:color="auto"/>
              </w:divBdr>
            </w:div>
            <w:div w:id="1312825584">
              <w:marLeft w:val="0"/>
              <w:marRight w:val="0"/>
              <w:marTop w:val="0"/>
              <w:marBottom w:val="0"/>
              <w:divBdr>
                <w:top w:val="none" w:sz="0" w:space="0" w:color="auto"/>
                <w:left w:val="none" w:sz="0" w:space="0" w:color="auto"/>
                <w:bottom w:val="none" w:sz="0" w:space="0" w:color="auto"/>
                <w:right w:val="none" w:sz="0" w:space="0" w:color="auto"/>
              </w:divBdr>
            </w:div>
            <w:div w:id="415633039">
              <w:marLeft w:val="0"/>
              <w:marRight w:val="0"/>
              <w:marTop w:val="0"/>
              <w:marBottom w:val="0"/>
              <w:divBdr>
                <w:top w:val="none" w:sz="0" w:space="0" w:color="auto"/>
                <w:left w:val="none" w:sz="0" w:space="0" w:color="auto"/>
                <w:bottom w:val="none" w:sz="0" w:space="0" w:color="auto"/>
                <w:right w:val="none" w:sz="0" w:space="0" w:color="auto"/>
              </w:divBdr>
            </w:div>
            <w:div w:id="391662080">
              <w:marLeft w:val="0"/>
              <w:marRight w:val="0"/>
              <w:marTop w:val="0"/>
              <w:marBottom w:val="0"/>
              <w:divBdr>
                <w:top w:val="none" w:sz="0" w:space="0" w:color="auto"/>
                <w:left w:val="none" w:sz="0" w:space="0" w:color="auto"/>
                <w:bottom w:val="none" w:sz="0" w:space="0" w:color="auto"/>
                <w:right w:val="none" w:sz="0" w:space="0" w:color="auto"/>
              </w:divBdr>
            </w:div>
            <w:div w:id="1982037013">
              <w:marLeft w:val="0"/>
              <w:marRight w:val="0"/>
              <w:marTop w:val="0"/>
              <w:marBottom w:val="0"/>
              <w:divBdr>
                <w:top w:val="none" w:sz="0" w:space="0" w:color="auto"/>
                <w:left w:val="none" w:sz="0" w:space="0" w:color="auto"/>
                <w:bottom w:val="none" w:sz="0" w:space="0" w:color="auto"/>
                <w:right w:val="none" w:sz="0" w:space="0" w:color="auto"/>
              </w:divBdr>
            </w:div>
            <w:div w:id="1399669478">
              <w:marLeft w:val="0"/>
              <w:marRight w:val="0"/>
              <w:marTop w:val="0"/>
              <w:marBottom w:val="0"/>
              <w:divBdr>
                <w:top w:val="none" w:sz="0" w:space="0" w:color="auto"/>
                <w:left w:val="none" w:sz="0" w:space="0" w:color="auto"/>
                <w:bottom w:val="none" w:sz="0" w:space="0" w:color="auto"/>
                <w:right w:val="none" w:sz="0" w:space="0" w:color="auto"/>
              </w:divBdr>
            </w:div>
            <w:div w:id="290868982">
              <w:marLeft w:val="0"/>
              <w:marRight w:val="0"/>
              <w:marTop w:val="0"/>
              <w:marBottom w:val="0"/>
              <w:divBdr>
                <w:top w:val="none" w:sz="0" w:space="0" w:color="auto"/>
                <w:left w:val="none" w:sz="0" w:space="0" w:color="auto"/>
                <w:bottom w:val="none" w:sz="0" w:space="0" w:color="auto"/>
                <w:right w:val="none" w:sz="0" w:space="0" w:color="auto"/>
              </w:divBdr>
            </w:div>
            <w:div w:id="1446146574">
              <w:marLeft w:val="0"/>
              <w:marRight w:val="0"/>
              <w:marTop w:val="0"/>
              <w:marBottom w:val="0"/>
              <w:divBdr>
                <w:top w:val="none" w:sz="0" w:space="0" w:color="auto"/>
                <w:left w:val="none" w:sz="0" w:space="0" w:color="auto"/>
                <w:bottom w:val="none" w:sz="0" w:space="0" w:color="auto"/>
                <w:right w:val="none" w:sz="0" w:space="0" w:color="auto"/>
              </w:divBdr>
            </w:div>
            <w:div w:id="553003163">
              <w:marLeft w:val="0"/>
              <w:marRight w:val="0"/>
              <w:marTop w:val="0"/>
              <w:marBottom w:val="0"/>
              <w:divBdr>
                <w:top w:val="none" w:sz="0" w:space="0" w:color="auto"/>
                <w:left w:val="none" w:sz="0" w:space="0" w:color="auto"/>
                <w:bottom w:val="none" w:sz="0" w:space="0" w:color="auto"/>
                <w:right w:val="none" w:sz="0" w:space="0" w:color="auto"/>
              </w:divBdr>
            </w:div>
            <w:div w:id="1479345175">
              <w:marLeft w:val="0"/>
              <w:marRight w:val="0"/>
              <w:marTop w:val="0"/>
              <w:marBottom w:val="0"/>
              <w:divBdr>
                <w:top w:val="none" w:sz="0" w:space="0" w:color="auto"/>
                <w:left w:val="none" w:sz="0" w:space="0" w:color="auto"/>
                <w:bottom w:val="none" w:sz="0" w:space="0" w:color="auto"/>
                <w:right w:val="none" w:sz="0" w:space="0" w:color="auto"/>
              </w:divBdr>
            </w:div>
            <w:div w:id="1754664203">
              <w:marLeft w:val="0"/>
              <w:marRight w:val="0"/>
              <w:marTop w:val="0"/>
              <w:marBottom w:val="0"/>
              <w:divBdr>
                <w:top w:val="none" w:sz="0" w:space="0" w:color="auto"/>
                <w:left w:val="none" w:sz="0" w:space="0" w:color="auto"/>
                <w:bottom w:val="none" w:sz="0" w:space="0" w:color="auto"/>
                <w:right w:val="none" w:sz="0" w:space="0" w:color="auto"/>
              </w:divBdr>
            </w:div>
            <w:div w:id="1934971200">
              <w:marLeft w:val="0"/>
              <w:marRight w:val="0"/>
              <w:marTop w:val="0"/>
              <w:marBottom w:val="0"/>
              <w:divBdr>
                <w:top w:val="none" w:sz="0" w:space="0" w:color="auto"/>
                <w:left w:val="none" w:sz="0" w:space="0" w:color="auto"/>
                <w:bottom w:val="none" w:sz="0" w:space="0" w:color="auto"/>
                <w:right w:val="none" w:sz="0" w:space="0" w:color="auto"/>
              </w:divBdr>
            </w:div>
            <w:div w:id="1842312382">
              <w:marLeft w:val="0"/>
              <w:marRight w:val="0"/>
              <w:marTop w:val="0"/>
              <w:marBottom w:val="0"/>
              <w:divBdr>
                <w:top w:val="none" w:sz="0" w:space="0" w:color="auto"/>
                <w:left w:val="none" w:sz="0" w:space="0" w:color="auto"/>
                <w:bottom w:val="none" w:sz="0" w:space="0" w:color="auto"/>
                <w:right w:val="none" w:sz="0" w:space="0" w:color="auto"/>
              </w:divBdr>
              <w:divsChild>
                <w:div w:id="821043417">
                  <w:marLeft w:val="0"/>
                  <w:marRight w:val="0"/>
                  <w:marTop w:val="0"/>
                  <w:marBottom w:val="0"/>
                  <w:divBdr>
                    <w:top w:val="none" w:sz="0" w:space="0" w:color="auto"/>
                    <w:left w:val="none" w:sz="0" w:space="0" w:color="auto"/>
                    <w:bottom w:val="none" w:sz="0" w:space="0" w:color="auto"/>
                    <w:right w:val="none" w:sz="0" w:space="0" w:color="auto"/>
                  </w:divBdr>
                </w:div>
                <w:div w:id="1146970332">
                  <w:marLeft w:val="0"/>
                  <w:marRight w:val="0"/>
                  <w:marTop w:val="0"/>
                  <w:marBottom w:val="0"/>
                  <w:divBdr>
                    <w:top w:val="none" w:sz="0" w:space="0" w:color="auto"/>
                    <w:left w:val="none" w:sz="0" w:space="0" w:color="auto"/>
                    <w:bottom w:val="none" w:sz="0" w:space="0" w:color="auto"/>
                    <w:right w:val="none" w:sz="0" w:space="0" w:color="auto"/>
                  </w:divBdr>
                </w:div>
              </w:divsChild>
            </w:div>
            <w:div w:id="909922365">
              <w:marLeft w:val="0"/>
              <w:marRight w:val="0"/>
              <w:marTop w:val="0"/>
              <w:marBottom w:val="0"/>
              <w:divBdr>
                <w:top w:val="none" w:sz="0" w:space="0" w:color="auto"/>
                <w:left w:val="none" w:sz="0" w:space="0" w:color="auto"/>
                <w:bottom w:val="none" w:sz="0" w:space="0" w:color="auto"/>
                <w:right w:val="none" w:sz="0" w:space="0" w:color="auto"/>
              </w:divBdr>
            </w:div>
            <w:div w:id="1595672320">
              <w:marLeft w:val="0"/>
              <w:marRight w:val="0"/>
              <w:marTop w:val="0"/>
              <w:marBottom w:val="0"/>
              <w:divBdr>
                <w:top w:val="none" w:sz="0" w:space="0" w:color="auto"/>
                <w:left w:val="none" w:sz="0" w:space="0" w:color="auto"/>
                <w:bottom w:val="none" w:sz="0" w:space="0" w:color="auto"/>
                <w:right w:val="none" w:sz="0" w:space="0" w:color="auto"/>
              </w:divBdr>
            </w:div>
            <w:div w:id="298917730">
              <w:marLeft w:val="0"/>
              <w:marRight w:val="0"/>
              <w:marTop w:val="0"/>
              <w:marBottom w:val="0"/>
              <w:divBdr>
                <w:top w:val="none" w:sz="0" w:space="0" w:color="auto"/>
                <w:left w:val="none" w:sz="0" w:space="0" w:color="auto"/>
                <w:bottom w:val="none" w:sz="0" w:space="0" w:color="auto"/>
                <w:right w:val="none" w:sz="0" w:space="0" w:color="auto"/>
              </w:divBdr>
            </w:div>
            <w:div w:id="164907957">
              <w:marLeft w:val="0"/>
              <w:marRight w:val="0"/>
              <w:marTop w:val="0"/>
              <w:marBottom w:val="0"/>
              <w:divBdr>
                <w:top w:val="none" w:sz="0" w:space="0" w:color="auto"/>
                <w:left w:val="none" w:sz="0" w:space="0" w:color="auto"/>
                <w:bottom w:val="none" w:sz="0" w:space="0" w:color="auto"/>
                <w:right w:val="none" w:sz="0" w:space="0" w:color="auto"/>
              </w:divBdr>
            </w:div>
            <w:div w:id="56170307">
              <w:marLeft w:val="0"/>
              <w:marRight w:val="0"/>
              <w:marTop w:val="0"/>
              <w:marBottom w:val="0"/>
              <w:divBdr>
                <w:top w:val="none" w:sz="0" w:space="0" w:color="auto"/>
                <w:left w:val="none" w:sz="0" w:space="0" w:color="auto"/>
                <w:bottom w:val="none" w:sz="0" w:space="0" w:color="auto"/>
                <w:right w:val="none" w:sz="0" w:space="0" w:color="auto"/>
              </w:divBdr>
            </w:div>
            <w:div w:id="943726119">
              <w:marLeft w:val="0"/>
              <w:marRight w:val="0"/>
              <w:marTop w:val="0"/>
              <w:marBottom w:val="0"/>
              <w:divBdr>
                <w:top w:val="none" w:sz="0" w:space="0" w:color="auto"/>
                <w:left w:val="none" w:sz="0" w:space="0" w:color="auto"/>
                <w:bottom w:val="none" w:sz="0" w:space="0" w:color="auto"/>
                <w:right w:val="none" w:sz="0" w:space="0" w:color="auto"/>
              </w:divBdr>
              <w:divsChild>
                <w:div w:id="1968582894">
                  <w:marLeft w:val="0"/>
                  <w:marRight w:val="0"/>
                  <w:marTop w:val="0"/>
                  <w:marBottom w:val="0"/>
                  <w:divBdr>
                    <w:top w:val="none" w:sz="0" w:space="0" w:color="auto"/>
                    <w:left w:val="none" w:sz="0" w:space="0" w:color="auto"/>
                    <w:bottom w:val="none" w:sz="0" w:space="0" w:color="auto"/>
                    <w:right w:val="none" w:sz="0" w:space="0" w:color="auto"/>
                  </w:divBdr>
                </w:div>
              </w:divsChild>
            </w:div>
            <w:div w:id="1205292684">
              <w:marLeft w:val="0"/>
              <w:marRight w:val="0"/>
              <w:marTop w:val="0"/>
              <w:marBottom w:val="0"/>
              <w:divBdr>
                <w:top w:val="none" w:sz="0" w:space="0" w:color="auto"/>
                <w:left w:val="none" w:sz="0" w:space="0" w:color="auto"/>
                <w:bottom w:val="none" w:sz="0" w:space="0" w:color="auto"/>
                <w:right w:val="none" w:sz="0" w:space="0" w:color="auto"/>
              </w:divBdr>
            </w:div>
            <w:div w:id="1738895833">
              <w:marLeft w:val="0"/>
              <w:marRight w:val="0"/>
              <w:marTop w:val="0"/>
              <w:marBottom w:val="0"/>
              <w:divBdr>
                <w:top w:val="none" w:sz="0" w:space="0" w:color="auto"/>
                <w:left w:val="none" w:sz="0" w:space="0" w:color="auto"/>
                <w:bottom w:val="none" w:sz="0" w:space="0" w:color="auto"/>
                <w:right w:val="none" w:sz="0" w:space="0" w:color="auto"/>
              </w:divBdr>
            </w:div>
            <w:div w:id="1014724751">
              <w:marLeft w:val="0"/>
              <w:marRight w:val="0"/>
              <w:marTop w:val="0"/>
              <w:marBottom w:val="0"/>
              <w:divBdr>
                <w:top w:val="none" w:sz="0" w:space="0" w:color="auto"/>
                <w:left w:val="none" w:sz="0" w:space="0" w:color="auto"/>
                <w:bottom w:val="none" w:sz="0" w:space="0" w:color="auto"/>
                <w:right w:val="none" w:sz="0" w:space="0" w:color="auto"/>
              </w:divBdr>
            </w:div>
            <w:div w:id="648287248">
              <w:marLeft w:val="0"/>
              <w:marRight w:val="0"/>
              <w:marTop w:val="0"/>
              <w:marBottom w:val="0"/>
              <w:divBdr>
                <w:top w:val="none" w:sz="0" w:space="0" w:color="auto"/>
                <w:left w:val="none" w:sz="0" w:space="0" w:color="auto"/>
                <w:bottom w:val="none" w:sz="0" w:space="0" w:color="auto"/>
                <w:right w:val="none" w:sz="0" w:space="0" w:color="auto"/>
              </w:divBdr>
            </w:div>
            <w:div w:id="735082640">
              <w:marLeft w:val="0"/>
              <w:marRight w:val="0"/>
              <w:marTop w:val="0"/>
              <w:marBottom w:val="0"/>
              <w:divBdr>
                <w:top w:val="none" w:sz="0" w:space="0" w:color="auto"/>
                <w:left w:val="none" w:sz="0" w:space="0" w:color="auto"/>
                <w:bottom w:val="none" w:sz="0" w:space="0" w:color="auto"/>
                <w:right w:val="none" w:sz="0" w:space="0" w:color="auto"/>
              </w:divBdr>
            </w:div>
            <w:div w:id="1321618436">
              <w:marLeft w:val="0"/>
              <w:marRight w:val="0"/>
              <w:marTop w:val="0"/>
              <w:marBottom w:val="0"/>
              <w:divBdr>
                <w:top w:val="none" w:sz="0" w:space="0" w:color="auto"/>
                <w:left w:val="none" w:sz="0" w:space="0" w:color="auto"/>
                <w:bottom w:val="none" w:sz="0" w:space="0" w:color="auto"/>
                <w:right w:val="none" w:sz="0" w:space="0" w:color="auto"/>
              </w:divBdr>
            </w:div>
            <w:div w:id="1130900967">
              <w:marLeft w:val="0"/>
              <w:marRight w:val="0"/>
              <w:marTop w:val="0"/>
              <w:marBottom w:val="0"/>
              <w:divBdr>
                <w:top w:val="none" w:sz="0" w:space="0" w:color="auto"/>
                <w:left w:val="none" w:sz="0" w:space="0" w:color="auto"/>
                <w:bottom w:val="none" w:sz="0" w:space="0" w:color="auto"/>
                <w:right w:val="none" w:sz="0" w:space="0" w:color="auto"/>
              </w:divBdr>
            </w:div>
            <w:div w:id="486363210">
              <w:marLeft w:val="0"/>
              <w:marRight w:val="0"/>
              <w:marTop w:val="0"/>
              <w:marBottom w:val="0"/>
              <w:divBdr>
                <w:top w:val="none" w:sz="0" w:space="0" w:color="auto"/>
                <w:left w:val="none" w:sz="0" w:space="0" w:color="auto"/>
                <w:bottom w:val="none" w:sz="0" w:space="0" w:color="auto"/>
                <w:right w:val="none" w:sz="0" w:space="0" w:color="auto"/>
              </w:divBdr>
            </w:div>
            <w:div w:id="1135488412">
              <w:marLeft w:val="0"/>
              <w:marRight w:val="0"/>
              <w:marTop w:val="0"/>
              <w:marBottom w:val="0"/>
              <w:divBdr>
                <w:top w:val="none" w:sz="0" w:space="0" w:color="auto"/>
                <w:left w:val="none" w:sz="0" w:space="0" w:color="auto"/>
                <w:bottom w:val="none" w:sz="0" w:space="0" w:color="auto"/>
                <w:right w:val="none" w:sz="0" w:space="0" w:color="auto"/>
              </w:divBdr>
            </w:div>
            <w:div w:id="1358770376">
              <w:marLeft w:val="0"/>
              <w:marRight w:val="0"/>
              <w:marTop w:val="0"/>
              <w:marBottom w:val="0"/>
              <w:divBdr>
                <w:top w:val="none" w:sz="0" w:space="0" w:color="auto"/>
                <w:left w:val="none" w:sz="0" w:space="0" w:color="auto"/>
                <w:bottom w:val="none" w:sz="0" w:space="0" w:color="auto"/>
                <w:right w:val="none" w:sz="0" w:space="0" w:color="auto"/>
              </w:divBdr>
            </w:div>
            <w:div w:id="2072969842">
              <w:marLeft w:val="0"/>
              <w:marRight w:val="0"/>
              <w:marTop w:val="0"/>
              <w:marBottom w:val="0"/>
              <w:divBdr>
                <w:top w:val="none" w:sz="0" w:space="0" w:color="auto"/>
                <w:left w:val="none" w:sz="0" w:space="0" w:color="auto"/>
                <w:bottom w:val="none" w:sz="0" w:space="0" w:color="auto"/>
                <w:right w:val="none" w:sz="0" w:space="0" w:color="auto"/>
              </w:divBdr>
            </w:div>
            <w:div w:id="1666933188">
              <w:marLeft w:val="0"/>
              <w:marRight w:val="0"/>
              <w:marTop w:val="0"/>
              <w:marBottom w:val="0"/>
              <w:divBdr>
                <w:top w:val="none" w:sz="0" w:space="0" w:color="auto"/>
                <w:left w:val="none" w:sz="0" w:space="0" w:color="auto"/>
                <w:bottom w:val="none" w:sz="0" w:space="0" w:color="auto"/>
                <w:right w:val="none" w:sz="0" w:space="0" w:color="auto"/>
              </w:divBdr>
            </w:div>
            <w:div w:id="1355038232">
              <w:marLeft w:val="0"/>
              <w:marRight w:val="0"/>
              <w:marTop w:val="0"/>
              <w:marBottom w:val="0"/>
              <w:divBdr>
                <w:top w:val="none" w:sz="0" w:space="0" w:color="auto"/>
                <w:left w:val="none" w:sz="0" w:space="0" w:color="auto"/>
                <w:bottom w:val="none" w:sz="0" w:space="0" w:color="auto"/>
                <w:right w:val="none" w:sz="0" w:space="0" w:color="auto"/>
              </w:divBdr>
            </w:div>
            <w:div w:id="924193766">
              <w:marLeft w:val="0"/>
              <w:marRight w:val="0"/>
              <w:marTop w:val="0"/>
              <w:marBottom w:val="0"/>
              <w:divBdr>
                <w:top w:val="none" w:sz="0" w:space="0" w:color="auto"/>
                <w:left w:val="none" w:sz="0" w:space="0" w:color="auto"/>
                <w:bottom w:val="none" w:sz="0" w:space="0" w:color="auto"/>
                <w:right w:val="none" w:sz="0" w:space="0" w:color="auto"/>
              </w:divBdr>
            </w:div>
            <w:div w:id="2042438917">
              <w:marLeft w:val="0"/>
              <w:marRight w:val="0"/>
              <w:marTop w:val="0"/>
              <w:marBottom w:val="0"/>
              <w:divBdr>
                <w:top w:val="none" w:sz="0" w:space="0" w:color="auto"/>
                <w:left w:val="none" w:sz="0" w:space="0" w:color="auto"/>
                <w:bottom w:val="none" w:sz="0" w:space="0" w:color="auto"/>
                <w:right w:val="none" w:sz="0" w:space="0" w:color="auto"/>
              </w:divBdr>
            </w:div>
            <w:div w:id="996542019">
              <w:marLeft w:val="0"/>
              <w:marRight w:val="0"/>
              <w:marTop w:val="0"/>
              <w:marBottom w:val="0"/>
              <w:divBdr>
                <w:top w:val="none" w:sz="0" w:space="0" w:color="auto"/>
                <w:left w:val="none" w:sz="0" w:space="0" w:color="auto"/>
                <w:bottom w:val="none" w:sz="0" w:space="0" w:color="auto"/>
                <w:right w:val="none" w:sz="0" w:space="0" w:color="auto"/>
              </w:divBdr>
            </w:div>
            <w:div w:id="985624918">
              <w:marLeft w:val="0"/>
              <w:marRight w:val="0"/>
              <w:marTop w:val="0"/>
              <w:marBottom w:val="0"/>
              <w:divBdr>
                <w:top w:val="none" w:sz="0" w:space="0" w:color="auto"/>
                <w:left w:val="none" w:sz="0" w:space="0" w:color="auto"/>
                <w:bottom w:val="none" w:sz="0" w:space="0" w:color="auto"/>
                <w:right w:val="none" w:sz="0" w:space="0" w:color="auto"/>
              </w:divBdr>
            </w:div>
            <w:div w:id="354968208">
              <w:marLeft w:val="0"/>
              <w:marRight w:val="0"/>
              <w:marTop w:val="0"/>
              <w:marBottom w:val="0"/>
              <w:divBdr>
                <w:top w:val="none" w:sz="0" w:space="0" w:color="auto"/>
                <w:left w:val="none" w:sz="0" w:space="0" w:color="auto"/>
                <w:bottom w:val="none" w:sz="0" w:space="0" w:color="auto"/>
                <w:right w:val="none" w:sz="0" w:space="0" w:color="auto"/>
              </w:divBdr>
            </w:div>
            <w:div w:id="1505053658">
              <w:marLeft w:val="0"/>
              <w:marRight w:val="0"/>
              <w:marTop w:val="0"/>
              <w:marBottom w:val="0"/>
              <w:divBdr>
                <w:top w:val="none" w:sz="0" w:space="0" w:color="auto"/>
                <w:left w:val="none" w:sz="0" w:space="0" w:color="auto"/>
                <w:bottom w:val="none" w:sz="0" w:space="0" w:color="auto"/>
                <w:right w:val="none" w:sz="0" w:space="0" w:color="auto"/>
              </w:divBdr>
            </w:div>
            <w:div w:id="230846297">
              <w:marLeft w:val="0"/>
              <w:marRight w:val="0"/>
              <w:marTop w:val="0"/>
              <w:marBottom w:val="0"/>
              <w:divBdr>
                <w:top w:val="none" w:sz="0" w:space="0" w:color="auto"/>
                <w:left w:val="none" w:sz="0" w:space="0" w:color="auto"/>
                <w:bottom w:val="none" w:sz="0" w:space="0" w:color="auto"/>
                <w:right w:val="none" w:sz="0" w:space="0" w:color="auto"/>
              </w:divBdr>
            </w:div>
            <w:div w:id="1081103210">
              <w:marLeft w:val="0"/>
              <w:marRight w:val="0"/>
              <w:marTop w:val="0"/>
              <w:marBottom w:val="0"/>
              <w:divBdr>
                <w:top w:val="none" w:sz="0" w:space="0" w:color="auto"/>
                <w:left w:val="none" w:sz="0" w:space="0" w:color="auto"/>
                <w:bottom w:val="none" w:sz="0" w:space="0" w:color="auto"/>
                <w:right w:val="none" w:sz="0" w:space="0" w:color="auto"/>
              </w:divBdr>
            </w:div>
            <w:div w:id="676469184">
              <w:marLeft w:val="0"/>
              <w:marRight w:val="0"/>
              <w:marTop w:val="0"/>
              <w:marBottom w:val="0"/>
              <w:divBdr>
                <w:top w:val="none" w:sz="0" w:space="0" w:color="auto"/>
                <w:left w:val="none" w:sz="0" w:space="0" w:color="auto"/>
                <w:bottom w:val="none" w:sz="0" w:space="0" w:color="auto"/>
                <w:right w:val="none" w:sz="0" w:space="0" w:color="auto"/>
              </w:divBdr>
            </w:div>
            <w:div w:id="1708555514">
              <w:marLeft w:val="0"/>
              <w:marRight w:val="0"/>
              <w:marTop w:val="0"/>
              <w:marBottom w:val="0"/>
              <w:divBdr>
                <w:top w:val="none" w:sz="0" w:space="0" w:color="auto"/>
                <w:left w:val="none" w:sz="0" w:space="0" w:color="auto"/>
                <w:bottom w:val="none" w:sz="0" w:space="0" w:color="auto"/>
                <w:right w:val="none" w:sz="0" w:space="0" w:color="auto"/>
              </w:divBdr>
            </w:div>
            <w:div w:id="647707225">
              <w:marLeft w:val="0"/>
              <w:marRight w:val="0"/>
              <w:marTop w:val="0"/>
              <w:marBottom w:val="0"/>
              <w:divBdr>
                <w:top w:val="none" w:sz="0" w:space="0" w:color="auto"/>
                <w:left w:val="none" w:sz="0" w:space="0" w:color="auto"/>
                <w:bottom w:val="none" w:sz="0" w:space="0" w:color="auto"/>
                <w:right w:val="none" w:sz="0" w:space="0" w:color="auto"/>
              </w:divBdr>
            </w:div>
            <w:div w:id="2126078166">
              <w:marLeft w:val="0"/>
              <w:marRight w:val="0"/>
              <w:marTop w:val="0"/>
              <w:marBottom w:val="0"/>
              <w:divBdr>
                <w:top w:val="none" w:sz="0" w:space="0" w:color="auto"/>
                <w:left w:val="none" w:sz="0" w:space="0" w:color="auto"/>
                <w:bottom w:val="none" w:sz="0" w:space="0" w:color="auto"/>
                <w:right w:val="none" w:sz="0" w:space="0" w:color="auto"/>
              </w:divBdr>
            </w:div>
            <w:div w:id="648940592">
              <w:marLeft w:val="0"/>
              <w:marRight w:val="0"/>
              <w:marTop w:val="0"/>
              <w:marBottom w:val="0"/>
              <w:divBdr>
                <w:top w:val="none" w:sz="0" w:space="0" w:color="auto"/>
                <w:left w:val="none" w:sz="0" w:space="0" w:color="auto"/>
                <w:bottom w:val="none" w:sz="0" w:space="0" w:color="auto"/>
                <w:right w:val="none" w:sz="0" w:space="0" w:color="auto"/>
              </w:divBdr>
            </w:div>
            <w:div w:id="1554393079">
              <w:marLeft w:val="0"/>
              <w:marRight w:val="0"/>
              <w:marTop w:val="0"/>
              <w:marBottom w:val="0"/>
              <w:divBdr>
                <w:top w:val="none" w:sz="0" w:space="0" w:color="auto"/>
                <w:left w:val="none" w:sz="0" w:space="0" w:color="auto"/>
                <w:bottom w:val="none" w:sz="0" w:space="0" w:color="auto"/>
                <w:right w:val="none" w:sz="0" w:space="0" w:color="auto"/>
              </w:divBdr>
            </w:div>
            <w:div w:id="1377386984">
              <w:marLeft w:val="0"/>
              <w:marRight w:val="0"/>
              <w:marTop w:val="0"/>
              <w:marBottom w:val="0"/>
              <w:divBdr>
                <w:top w:val="none" w:sz="0" w:space="0" w:color="auto"/>
                <w:left w:val="none" w:sz="0" w:space="0" w:color="auto"/>
                <w:bottom w:val="none" w:sz="0" w:space="0" w:color="auto"/>
                <w:right w:val="none" w:sz="0" w:space="0" w:color="auto"/>
              </w:divBdr>
            </w:div>
            <w:div w:id="2009600540">
              <w:marLeft w:val="0"/>
              <w:marRight w:val="0"/>
              <w:marTop w:val="0"/>
              <w:marBottom w:val="0"/>
              <w:divBdr>
                <w:top w:val="none" w:sz="0" w:space="0" w:color="auto"/>
                <w:left w:val="none" w:sz="0" w:space="0" w:color="auto"/>
                <w:bottom w:val="none" w:sz="0" w:space="0" w:color="auto"/>
                <w:right w:val="none" w:sz="0" w:space="0" w:color="auto"/>
              </w:divBdr>
            </w:div>
            <w:div w:id="1297292974">
              <w:marLeft w:val="0"/>
              <w:marRight w:val="0"/>
              <w:marTop w:val="0"/>
              <w:marBottom w:val="0"/>
              <w:divBdr>
                <w:top w:val="none" w:sz="0" w:space="0" w:color="auto"/>
                <w:left w:val="none" w:sz="0" w:space="0" w:color="auto"/>
                <w:bottom w:val="none" w:sz="0" w:space="0" w:color="auto"/>
                <w:right w:val="none" w:sz="0" w:space="0" w:color="auto"/>
              </w:divBdr>
            </w:div>
            <w:div w:id="1362900854">
              <w:marLeft w:val="0"/>
              <w:marRight w:val="0"/>
              <w:marTop w:val="0"/>
              <w:marBottom w:val="0"/>
              <w:divBdr>
                <w:top w:val="none" w:sz="0" w:space="0" w:color="auto"/>
                <w:left w:val="none" w:sz="0" w:space="0" w:color="auto"/>
                <w:bottom w:val="none" w:sz="0" w:space="0" w:color="auto"/>
                <w:right w:val="none" w:sz="0" w:space="0" w:color="auto"/>
              </w:divBdr>
            </w:div>
            <w:div w:id="1327586873">
              <w:marLeft w:val="0"/>
              <w:marRight w:val="0"/>
              <w:marTop w:val="0"/>
              <w:marBottom w:val="0"/>
              <w:divBdr>
                <w:top w:val="none" w:sz="0" w:space="0" w:color="auto"/>
                <w:left w:val="none" w:sz="0" w:space="0" w:color="auto"/>
                <w:bottom w:val="none" w:sz="0" w:space="0" w:color="auto"/>
                <w:right w:val="none" w:sz="0" w:space="0" w:color="auto"/>
              </w:divBdr>
            </w:div>
            <w:div w:id="1724331461">
              <w:marLeft w:val="0"/>
              <w:marRight w:val="0"/>
              <w:marTop w:val="0"/>
              <w:marBottom w:val="0"/>
              <w:divBdr>
                <w:top w:val="none" w:sz="0" w:space="0" w:color="auto"/>
                <w:left w:val="none" w:sz="0" w:space="0" w:color="auto"/>
                <w:bottom w:val="none" w:sz="0" w:space="0" w:color="auto"/>
                <w:right w:val="none" w:sz="0" w:space="0" w:color="auto"/>
              </w:divBdr>
            </w:div>
            <w:div w:id="1299191605">
              <w:marLeft w:val="0"/>
              <w:marRight w:val="0"/>
              <w:marTop w:val="0"/>
              <w:marBottom w:val="0"/>
              <w:divBdr>
                <w:top w:val="none" w:sz="0" w:space="0" w:color="auto"/>
                <w:left w:val="none" w:sz="0" w:space="0" w:color="auto"/>
                <w:bottom w:val="none" w:sz="0" w:space="0" w:color="auto"/>
                <w:right w:val="none" w:sz="0" w:space="0" w:color="auto"/>
              </w:divBdr>
            </w:div>
            <w:div w:id="1959484753">
              <w:marLeft w:val="0"/>
              <w:marRight w:val="0"/>
              <w:marTop w:val="0"/>
              <w:marBottom w:val="0"/>
              <w:divBdr>
                <w:top w:val="none" w:sz="0" w:space="0" w:color="auto"/>
                <w:left w:val="none" w:sz="0" w:space="0" w:color="auto"/>
                <w:bottom w:val="none" w:sz="0" w:space="0" w:color="auto"/>
                <w:right w:val="none" w:sz="0" w:space="0" w:color="auto"/>
              </w:divBdr>
            </w:div>
            <w:div w:id="478884672">
              <w:marLeft w:val="0"/>
              <w:marRight w:val="0"/>
              <w:marTop w:val="0"/>
              <w:marBottom w:val="0"/>
              <w:divBdr>
                <w:top w:val="none" w:sz="0" w:space="0" w:color="auto"/>
                <w:left w:val="none" w:sz="0" w:space="0" w:color="auto"/>
                <w:bottom w:val="none" w:sz="0" w:space="0" w:color="auto"/>
                <w:right w:val="none" w:sz="0" w:space="0" w:color="auto"/>
              </w:divBdr>
            </w:div>
            <w:div w:id="1639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open/laws10705/scroll=&#1073;)" TargetMode="External"/><Relationship Id="rId299" Type="http://schemas.openxmlformats.org/officeDocument/2006/relationships/hyperlink" Target="http://open/laws10483" TargetMode="External"/><Relationship Id="rId303" Type="http://schemas.openxmlformats.org/officeDocument/2006/relationships/hyperlink" Target="http://open/laws10483" TargetMode="External"/><Relationship Id="rId21" Type="http://schemas.openxmlformats.org/officeDocument/2006/relationships/hyperlink" Target="http://open/laws9348/scroll=&#1043;&#1083;&#1072;&#1074;&#1072;%206.%20&#1047;&#1072;&#1087;&#1086;&#1083;&#1085;&#1077;&#1085;&#1080;&#1077;%20&#1043;&#1058;&#1044;%20&#1087;&#1088;&#1080;%20&#1087;&#1086;&#1084;&#1077;&#1097;&#1077;&#1085;&#1080;&#1080;%20&#1090;&#1086;&#1074;&#1072;&#1088;&#1086;&#1074;%20&#1087;&#1086;&#1076;%20&#1090;&#1072;&#1084;&#1086;&#1078;&#1077;&#1085;&#1085;&#1099;&#1081;%20&#1088;&#1077;&#1078;&#1080;&#1084;%20&#1088;&#1077;&#1101;&#1082;&#1089;&#1087;&#1086;&#1088;&#1090;&#1072;" TargetMode="External"/><Relationship Id="rId42" Type="http://schemas.openxmlformats.org/officeDocument/2006/relationships/hyperlink" Target="http://open/laws9348/scroll=&#1043;&#1083;&#1072;&#1074;&#1072;%2016.%20&#1047;&#1072;&#1087;&#1086;&#1083;&#1085;&#1077;&#1085;&#1080;&#1077;%20&#1043;&#1058;&#1044;%20&#1087;&#1088;&#1080;%20&#1087;&#1077;&#1088;&#1077;&#1088;&#1072;&#1073;&#1086;&#1090;&#1082;&#1077;%20&#1090;&#1086;&#1074;&#1072;&#1088;&#1086;&#1074;%20&#1085;&#1072;%20&#1090;&#1072;&#1084;&#1086;&#1078;&#1077;&#1085;&#1085;&#1086;&#1081;%20&#1090;&#1077;&#1088;&#1088;&#1080;&#1090;&#1086;&#1088;&#1080;&#1080;%20&#1080;%20&#1086;&#1073;&#1088;&#1072;&#1090;&#1085;&#1086;&#1084;%20&#1074;&#1099;&#1074;&#1086;&#1079;&#1077;%20&#1087;&#1086;&#1089;&#1083;&#1077;%20&#1087;&#1077;&#1088;&#1077;&#1088;&#1072;&#1073;&#1086;&#1090;&#1082;&#1080;" TargetMode="External"/><Relationship Id="rId63" Type="http://schemas.openxmlformats.org/officeDocument/2006/relationships/hyperlink" Target="http://open/laws9348/scroll=&#1055;&#1056;&#1048;&#1051;&#1054;&#1046;&#1045;&#1053;&#1048;&#1045;%20&#8470;9" TargetMode="External"/><Relationship Id="rId84" Type="http://schemas.openxmlformats.org/officeDocument/2006/relationships/hyperlink" Target="http://open/laws10483" TargetMode="External"/><Relationship Id="rId138" Type="http://schemas.openxmlformats.org/officeDocument/2006/relationships/hyperlink" Target="http://open/laws10483" TargetMode="External"/><Relationship Id="rId159" Type="http://schemas.openxmlformats.org/officeDocument/2006/relationships/hyperlink" Target="http://open/laws10483" TargetMode="External"/><Relationship Id="rId324" Type="http://schemas.openxmlformats.org/officeDocument/2006/relationships/hyperlink" Target="http://open/laws10705/scroll=4." TargetMode="External"/><Relationship Id="rId345" Type="http://schemas.openxmlformats.org/officeDocument/2006/relationships/hyperlink" Target="http://open/laws9749" TargetMode="External"/><Relationship Id="rId366" Type="http://schemas.openxmlformats.org/officeDocument/2006/relationships/hyperlink" Target="http://open/laws10483" TargetMode="External"/><Relationship Id="rId170" Type="http://schemas.openxmlformats.org/officeDocument/2006/relationships/hyperlink" Target="http://open/laws10483" TargetMode="External"/><Relationship Id="rId191" Type="http://schemas.openxmlformats.org/officeDocument/2006/relationships/hyperlink" Target="http://open/laws10705/scroll=&#1075;)" TargetMode="External"/><Relationship Id="rId205" Type="http://schemas.openxmlformats.org/officeDocument/2006/relationships/hyperlink" Target="http://open/laws10483" TargetMode="External"/><Relationship Id="rId226" Type="http://schemas.openxmlformats.org/officeDocument/2006/relationships/hyperlink" Target="http://open/laws10483" TargetMode="External"/><Relationship Id="rId247" Type="http://schemas.openxmlformats.org/officeDocument/2006/relationships/hyperlink" Target="http://open/laws10483" TargetMode="External"/><Relationship Id="rId107" Type="http://schemas.openxmlformats.org/officeDocument/2006/relationships/hyperlink" Target="http://open/laws10483" TargetMode="External"/><Relationship Id="rId268" Type="http://schemas.openxmlformats.org/officeDocument/2006/relationships/hyperlink" Target="http://open/laws10483" TargetMode="External"/><Relationship Id="rId289" Type="http://schemas.openxmlformats.org/officeDocument/2006/relationships/hyperlink" Target="http://open/laws10136" TargetMode="External"/><Relationship Id="rId11" Type="http://schemas.openxmlformats.org/officeDocument/2006/relationships/hyperlink" Target="http://open/laws9348/scroll=&#1048;&#1053;&#1057;&#1058;&#1056;&#1059;&#1050;&#1062;&#1048;&#1071;" TargetMode="External"/><Relationship Id="rId32" Type="http://schemas.openxmlformats.org/officeDocument/2006/relationships/hyperlink" Target="http://open/laws9348/scroll=&#1043;&#1083;&#1072;&#1074;&#1072;%2011.%20&#1047;&#1072;&#1087;&#1086;&#1083;&#1085;&#1077;&#1085;&#1080;&#1077;%20&#1043;&#1058;&#1044;%20&#1087;&#1088;&#1080;%20&#1087;&#1086;&#1084;&#1077;&#1097;&#1077;&#1085;&#1080;&#1080;%20&#1090;&#1086;&#1074;&#1072;&#1088;&#1086;&#1074;%20&#1087;&#1086;&#1076;%20&#1090;&#1072;&#1084;&#1086;&#1078;&#1077;&#1085;&#1085;&#1099;&#1081;%20&#1088;&#1077;&#1078;&#1080;&#1084;%20&#1090;&#1072;&#1084;&#1086;&#1078;&#1077;&#1085;&#1085;&#1086;&#1075;&#1086;%20&#1089;&#1082;&#1083;&#1072;&#1076;&#1072;" TargetMode="External"/><Relationship Id="rId53" Type="http://schemas.openxmlformats.org/officeDocument/2006/relationships/hyperlink" Target="http://open/laws9348/scroll=&#1055;&#1056;&#1048;&#1051;&#1054;&#1046;&#1045;&#1053;&#1048;&#1045;%20&#8470;4" TargetMode="External"/><Relationship Id="rId74" Type="http://schemas.openxmlformats.org/officeDocument/2006/relationships/hyperlink" Target="http://open/laws9348/scroll=&#1055;&#1056;&#1048;&#1051;&#1054;&#1046;&#1045;&#1053;&#1048;&#1045;%20&#8470;%2015" TargetMode="External"/><Relationship Id="rId128" Type="http://schemas.openxmlformats.org/officeDocument/2006/relationships/hyperlink" Target="http://open/laws10483" TargetMode="External"/><Relationship Id="rId149" Type="http://schemas.openxmlformats.org/officeDocument/2006/relationships/hyperlink" Target="http://open/laws10483" TargetMode="External"/><Relationship Id="rId314" Type="http://schemas.openxmlformats.org/officeDocument/2006/relationships/hyperlink" Target="http://open/laws10483" TargetMode="External"/><Relationship Id="rId335" Type="http://schemas.openxmlformats.org/officeDocument/2006/relationships/hyperlink" Target="http://open/laws9348/scroll=&#1048;&#1053;&#1057;&#1058;&#1056;&#1059;&#1050;&#1062;&#1048;&#1071;" TargetMode="External"/><Relationship Id="rId356" Type="http://schemas.openxmlformats.org/officeDocument/2006/relationships/hyperlink" Target="http://open/laws10483" TargetMode="External"/><Relationship Id="rId377" Type="http://schemas.openxmlformats.org/officeDocument/2006/relationships/fontTable" Target="fontTable.xml"/><Relationship Id="rId5" Type="http://schemas.openxmlformats.org/officeDocument/2006/relationships/hyperlink" Target="http://open/laws10136" TargetMode="External"/><Relationship Id="rId95" Type="http://schemas.openxmlformats.org/officeDocument/2006/relationships/hyperlink" Target="http://open/laws10483" TargetMode="External"/><Relationship Id="rId160" Type="http://schemas.openxmlformats.org/officeDocument/2006/relationships/hyperlink" Target="http://open/laws10136" TargetMode="External"/><Relationship Id="rId181" Type="http://schemas.openxmlformats.org/officeDocument/2006/relationships/hyperlink" Target="http://open/laws10483" TargetMode="External"/><Relationship Id="rId216" Type="http://schemas.openxmlformats.org/officeDocument/2006/relationships/hyperlink" Target="http://open/laws10136" TargetMode="External"/><Relationship Id="rId237" Type="http://schemas.openxmlformats.org/officeDocument/2006/relationships/hyperlink" Target="http://open/laws10483" TargetMode="External"/><Relationship Id="rId258" Type="http://schemas.openxmlformats.org/officeDocument/2006/relationships/hyperlink" Target="http://open/laws10483" TargetMode="External"/><Relationship Id="rId279" Type="http://schemas.openxmlformats.org/officeDocument/2006/relationships/hyperlink" Target="http://open/laws10483" TargetMode="External"/><Relationship Id="rId22" Type="http://schemas.openxmlformats.org/officeDocument/2006/relationships/hyperlink" Target="http://open/laws9348/scroll=&#1043;&#1083;&#1072;&#1074;&#1072;%206.%20&#1047;&#1072;&#1087;&#1086;&#1083;&#1085;&#1077;&#1085;&#1080;&#1077;%20&#1043;&#1058;&#1044;%20&#1087;&#1088;&#1080;%20&#1087;&#1086;&#1084;&#1077;&#1097;&#1077;&#1085;&#1080;&#1080;%20&#1090;&#1086;&#1074;&#1072;&#1088;&#1086;&#1074;%20&#1087;&#1086;&#1076;%20&#1090;&#1072;&#1084;&#1086;&#1078;&#1077;&#1085;&#1085;&#1099;&#1081;%20&#1088;&#1077;&#1078;&#1080;&#1084;%20&#1088;&#1077;&#1101;&#1082;&#1089;&#1087;&#1086;&#1088;&#1090;&#1072;" TargetMode="External"/><Relationship Id="rId43" Type="http://schemas.openxmlformats.org/officeDocument/2006/relationships/hyperlink" Target="http://open/laws9348/scroll=&#1043;&#1083;&#1072;&#1074;&#1072;%2017.%20&#1047;&#1072;&#1087;&#1086;&#1083;&#1085;&#1077;&#1085;&#1080;&#1077;%20&#1043;&#1058;&#1044;%20&#1087;&#1088;&#1080;%20&#1087;&#1086;&#1084;&#1077;&#1097;&#1077;&#1085;&#1080;&#1080;%20&#1090;&#1086;&#1074;&#1072;&#1088;&#1086;&#1074;%20&#1087;&#1086;&#1076;%20&#1090;&#1072;&#1084;&#1086;&#1078;&#1077;&#1085;&#1085;&#1099;&#1081;%20&#1088;&#1077;&#1078;&#1080;&#1084;%20&#1086;&#1090;&#1082;&#1072;&#1079;&#1072;%20&#1074;%20&#1087;&#1086;&#1083;&#1100;&#1079;&#1091;%20&#1075;&#1086;&#1089;&#1091;&#1076;&#1072;&#1088;&#1089;&#1090;&#1074;&#1072;" TargetMode="External"/><Relationship Id="rId64" Type="http://schemas.openxmlformats.org/officeDocument/2006/relationships/hyperlink" Target="http://open/laws9348/scroll=&#1055;&#1056;&#1048;&#1051;&#1054;&#1046;&#1045;&#1053;&#1048;&#1045;%20&#8470;9" TargetMode="External"/><Relationship Id="rId118" Type="http://schemas.openxmlformats.org/officeDocument/2006/relationships/hyperlink" Target="http://open/laws10705/scroll=&#1073;)" TargetMode="External"/><Relationship Id="rId139" Type="http://schemas.openxmlformats.org/officeDocument/2006/relationships/hyperlink" Target="http://open/laws10483" TargetMode="External"/><Relationship Id="rId290" Type="http://schemas.openxmlformats.org/officeDocument/2006/relationships/hyperlink" Target="http://open/laws10136" TargetMode="External"/><Relationship Id="rId304" Type="http://schemas.openxmlformats.org/officeDocument/2006/relationships/hyperlink" Target="http://open/laws10483" TargetMode="External"/><Relationship Id="rId325" Type="http://schemas.openxmlformats.org/officeDocument/2006/relationships/image" Target="media/image2.jpeg"/><Relationship Id="rId346" Type="http://schemas.openxmlformats.org/officeDocument/2006/relationships/hyperlink" Target="http://open/laws10136" TargetMode="External"/><Relationship Id="rId367" Type="http://schemas.openxmlformats.org/officeDocument/2006/relationships/hyperlink" Target="http://open/laws10483" TargetMode="External"/><Relationship Id="rId85" Type="http://schemas.openxmlformats.org/officeDocument/2006/relationships/hyperlink" Target="http://open/laws10483" TargetMode="External"/><Relationship Id="rId150" Type="http://schemas.openxmlformats.org/officeDocument/2006/relationships/hyperlink" Target="http://open/laws10483" TargetMode="External"/><Relationship Id="rId171" Type="http://schemas.openxmlformats.org/officeDocument/2006/relationships/hyperlink" Target="http://open/laws10483" TargetMode="External"/><Relationship Id="rId192" Type="http://schemas.openxmlformats.org/officeDocument/2006/relationships/hyperlink" Target="http://open/laws10483" TargetMode="External"/><Relationship Id="rId206" Type="http://schemas.openxmlformats.org/officeDocument/2006/relationships/hyperlink" Target="http://open/laws10483" TargetMode="External"/><Relationship Id="rId227" Type="http://schemas.openxmlformats.org/officeDocument/2006/relationships/hyperlink" Target="http://open/laws10136" TargetMode="External"/><Relationship Id="rId248" Type="http://schemas.openxmlformats.org/officeDocument/2006/relationships/hyperlink" Target="http://open/laws10483" TargetMode="External"/><Relationship Id="rId269" Type="http://schemas.openxmlformats.org/officeDocument/2006/relationships/hyperlink" Target="http://open/laws10483" TargetMode="External"/><Relationship Id="rId12" Type="http://schemas.openxmlformats.org/officeDocument/2006/relationships/hyperlink" Target="http://open/laws9348/scroll=&#1043;&#1083;&#1072;&#1074;&#1072;%201.%20&#1054;&#1073;&#1097;&#1080;&#1077;%20&#1087;&#1086;&#1083;&#1086;&#1078;&#1077;&#1085;&#1080;&#1103;" TargetMode="External"/><Relationship Id="rId33" Type="http://schemas.openxmlformats.org/officeDocument/2006/relationships/hyperlink" Target="http://open/laws9348/scroll=&#1043;&#1083;&#1072;&#1074;&#1072;%2012.%20&#1047;&#1072;&#1087;&#1086;&#1083;&#1085;&#1077;&#1085;&#1080;&#1077;%20&#1043;&#1058;&#1044;%20&#1087;&#1088;&#1080;%20&#1087;&#1086;&#1084;&#1077;&#1097;&#1077;&#1085;&#1080;&#1080;%20&#1090;&#1086;&#1074;&#1072;&#1088;&#1086;&#1074;%20&#1087;&#1086;&#1076;%20&#1090;&#1072;&#1084;&#1086;&#1078;&#1077;&#1085;&#1085;&#1099;&#1081;%20&#1088;&#1077;&#1078;&#1080;&#1084;%20&#1089;&#1074;&#1086;&#1073;&#1086;&#1076;&#1085;&#1086;&#1081;%20&#1090;&#1072;&#1084;&#1086;&#1078;&#1077;&#1085;&#1085;&#1086;&#1081;%20&#1079;&#1086;&#1085;&#1099;" TargetMode="External"/><Relationship Id="rId108" Type="http://schemas.openxmlformats.org/officeDocument/2006/relationships/hyperlink" Target="http://open/laws10483" TargetMode="External"/><Relationship Id="rId129" Type="http://schemas.openxmlformats.org/officeDocument/2006/relationships/hyperlink" Target="http://open/laws10483" TargetMode="External"/><Relationship Id="rId280" Type="http://schemas.openxmlformats.org/officeDocument/2006/relationships/hyperlink" Target="http://open/laws10136" TargetMode="External"/><Relationship Id="rId315" Type="http://schemas.openxmlformats.org/officeDocument/2006/relationships/hyperlink" Target="http://open/laws10483" TargetMode="External"/><Relationship Id="rId336" Type="http://schemas.openxmlformats.org/officeDocument/2006/relationships/hyperlink" Target="http://open/laws10136" TargetMode="External"/><Relationship Id="rId357" Type="http://schemas.openxmlformats.org/officeDocument/2006/relationships/hyperlink" Target="http://open/laws10483" TargetMode="External"/><Relationship Id="rId54" Type="http://schemas.openxmlformats.org/officeDocument/2006/relationships/hyperlink" Target="http://open/laws9348/scroll=&#1055;&#1056;&#1048;&#1051;&#1054;&#1046;&#1045;&#1053;&#1048;&#1045;%20&#8470;4" TargetMode="External"/><Relationship Id="rId75" Type="http://schemas.openxmlformats.org/officeDocument/2006/relationships/hyperlink" Target="http://open/laws9348/scroll=&#1055;&#1056;&#1048;&#1051;&#1054;&#1046;&#1045;&#1053;&#1048;&#1045;%20&#8470;%2015" TargetMode="External"/><Relationship Id="rId96" Type="http://schemas.openxmlformats.org/officeDocument/2006/relationships/hyperlink" Target="http://open/laws10483" TargetMode="External"/><Relationship Id="rId140" Type="http://schemas.openxmlformats.org/officeDocument/2006/relationships/hyperlink" Target="http://open/laws10483" TargetMode="External"/><Relationship Id="rId161" Type="http://schemas.openxmlformats.org/officeDocument/2006/relationships/hyperlink" Target="http://open/laws10483" TargetMode="External"/><Relationship Id="rId182" Type="http://schemas.openxmlformats.org/officeDocument/2006/relationships/hyperlink" Target="http://open/laws10483" TargetMode="External"/><Relationship Id="rId217" Type="http://schemas.openxmlformats.org/officeDocument/2006/relationships/hyperlink" Target="http://open/laws10483" TargetMode="External"/><Relationship Id="rId378" Type="http://schemas.openxmlformats.org/officeDocument/2006/relationships/theme" Target="theme/theme1.xml"/><Relationship Id="rId6" Type="http://schemas.openxmlformats.org/officeDocument/2006/relationships/hyperlink" Target="http://open/laws10483" TargetMode="External"/><Relationship Id="rId238" Type="http://schemas.openxmlformats.org/officeDocument/2006/relationships/hyperlink" Target="http://open/laws10483" TargetMode="External"/><Relationship Id="rId259" Type="http://schemas.openxmlformats.org/officeDocument/2006/relationships/hyperlink" Target="http://open/laws10483" TargetMode="External"/><Relationship Id="rId23" Type="http://schemas.openxmlformats.org/officeDocument/2006/relationships/hyperlink" Target="http://open/laws9348/scroll=&#1043;&#1083;&#1072;&#1074;&#1072;%207.%20&#1047;&#1072;&#1087;&#1086;&#1083;&#1085;&#1077;&#1085;&#1080;&#1077;%20&#1043;&#1058;&#1044;%20&#1087;&#1088;&#1080;%20&#1087;&#1086;&#1084;&#1077;&#1097;&#1077;&#1085;&#1080;&#1080;%20&#1090;&#1086;&#1074;&#1072;&#1088;&#1086;&#1074;%20&#1087;&#1086;&#1076;%20&#1090;&#1072;&#1084;&#1086;&#1078;&#1077;&#1085;&#1085;&#1099;&#1081;%20&#1088;&#1077;&#1078;&#1080;&#1084;%20&#1088;&#1077;&#1080;&#1084;&#1087;&#1086;&#1088;&#1090;&#1072;" TargetMode="External"/><Relationship Id="rId119" Type="http://schemas.openxmlformats.org/officeDocument/2006/relationships/hyperlink" Target="http://open/laws10483" TargetMode="External"/><Relationship Id="rId270" Type="http://schemas.openxmlformats.org/officeDocument/2006/relationships/hyperlink" Target="http://open/laws10136" TargetMode="External"/><Relationship Id="rId291" Type="http://schemas.openxmlformats.org/officeDocument/2006/relationships/hyperlink" Target="http://open/laws10483" TargetMode="External"/><Relationship Id="rId305" Type="http://schemas.openxmlformats.org/officeDocument/2006/relationships/hyperlink" Target="http://open/laws10483" TargetMode="External"/><Relationship Id="rId326" Type="http://schemas.openxmlformats.org/officeDocument/2006/relationships/hyperlink" Target="http://open/laws9348/scroll=&#1048;&#1053;&#1057;&#1058;&#1056;&#1059;&#1050;&#1062;&#1048;&#1071;" TargetMode="External"/><Relationship Id="rId347" Type="http://schemas.openxmlformats.org/officeDocument/2006/relationships/hyperlink" Target="http://open/laws10483" TargetMode="External"/><Relationship Id="rId44" Type="http://schemas.openxmlformats.org/officeDocument/2006/relationships/hyperlink" Target="http://open/laws9348/scroll=&#1043;&#1083;&#1072;&#1074;&#1072;%2017.%20&#1047;&#1072;&#1087;&#1086;&#1083;&#1085;&#1077;&#1085;&#1080;&#1077;%20&#1043;&#1058;&#1044;%20&#1087;&#1088;&#1080;%20&#1087;&#1086;&#1084;&#1077;&#1097;&#1077;&#1085;&#1080;&#1080;%20&#1090;&#1086;&#1074;&#1072;&#1088;&#1086;&#1074;%20&#1087;&#1086;&#1076;%20&#1090;&#1072;&#1084;&#1086;&#1078;&#1077;&#1085;&#1085;&#1099;&#1081;%20&#1088;&#1077;&#1078;&#1080;&#1084;%20&#1086;&#1090;&#1082;&#1072;&#1079;&#1072;%20&#1074;%20&#1087;&#1086;&#1083;&#1100;&#1079;&#1091;%20&#1075;&#1086;&#1089;&#1091;&#1076;&#1072;&#1088;&#1089;&#1090;&#1074;&#1072;" TargetMode="External"/><Relationship Id="rId65" Type="http://schemas.openxmlformats.org/officeDocument/2006/relationships/hyperlink" Target="http://open/laws9348/scroll=&#1055;&#1056;&#1048;&#1051;&#1054;&#1046;&#1045;&#1053;&#1048;&#1045;%20&#8470;%2010" TargetMode="External"/><Relationship Id="rId86" Type="http://schemas.openxmlformats.org/officeDocument/2006/relationships/hyperlink" Target="http://open/laws10136" TargetMode="External"/><Relationship Id="rId130" Type="http://schemas.openxmlformats.org/officeDocument/2006/relationships/hyperlink" Target="http://open/laws9348/scroll=&#1055;&#1056;&#1048;&#1051;&#1054;&#1046;&#1045;&#1053;&#1048;&#1045;%20&#8470;%208" TargetMode="External"/><Relationship Id="rId151" Type="http://schemas.openxmlformats.org/officeDocument/2006/relationships/hyperlink" Target="http://open/laws10483" TargetMode="External"/><Relationship Id="rId368" Type="http://schemas.openxmlformats.org/officeDocument/2006/relationships/hyperlink" Target="http://open/laws9348/scroll=&#1048;&#1053;&#1057;&#1058;&#1056;&#1059;&#1050;&#1062;&#1048;&#1071;" TargetMode="External"/><Relationship Id="rId172" Type="http://schemas.openxmlformats.org/officeDocument/2006/relationships/hyperlink" Target="http://open/laws10483" TargetMode="External"/><Relationship Id="rId193" Type="http://schemas.openxmlformats.org/officeDocument/2006/relationships/hyperlink" Target="http://open/laws10483" TargetMode="External"/><Relationship Id="rId207" Type="http://schemas.openxmlformats.org/officeDocument/2006/relationships/hyperlink" Target="http://open/laws10483" TargetMode="External"/><Relationship Id="rId228" Type="http://schemas.openxmlformats.org/officeDocument/2006/relationships/hyperlink" Target="http://open/laws10136" TargetMode="External"/><Relationship Id="rId249" Type="http://schemas.openxmlformats.org/officeDocument/2006/relationships/hyperlink" Target="http://open/laws10483" TargetMode="External"/><Relationship Id="rId13" Type="http://schemas.openxmlformats.org/officeDocument/2006/relationships/hyperlink" Target="http://open/laws9348/scroll=&#1043;&#1083;&#1072;&#1074;&#1072;%202.%20&#1054;&#1089;&#1086;&#1073;&#1077;&#1085;&#1085;&#1086;&#1089;&#1090;&#1080;%20&#1076;&#1077;&#1082;&#1083;&#1072;&#1088;&#1080;&#1088;&#1086;&#1074;&#1072;&#1085;&#1080;&#1103;%20&#1074;%20&#1101;&#1083;&#1077;&#1082;&#1090;&#1088;&#1086;&#1085;&#1085;&#1086;&#1081;%20&#1092;&#1086;&#1088;&#1084;&#1077;" TargetMode="External"/><Relationship Id="rId109" Type="http://schemas.openxmlformats.org/officeDocument/2006/relationships/hyperlink" Target="http://open/laws10705/scroll=&#1072;)" TargetMode="External"/><Relationship Id="rId260" Type="http://schemas.openxmlformats.org/officeDocument/2006/relationships/hyperlink" Target="http://open/laws9749" TargetMode="External"/><Relationship Id="rId281" Type="http://schemas.openxmlformats.org/officeDocument/2006/relationships/hyperlink" Target="http://open/laws10483" TargetMode="External"/><Relationship Id="rId316" Type="http://schemas.openxmlformats.org/officeDocument/2006/relationships/hyperlink" Target="http://open/laws10136" TargetMode="External"/><Relationship Id="rId337" Type="http://schemas.openxmlformats.org/officeDocument/2006/relationships/hyperlink" Target="http://open/laws9348/scroll=&#1048;&#1053;&#1057;&#1058;&#1056;&#1059;&#1050;&#1062;&#1048;&#1071;" TargetMode="External"/><Relationship Id="rId34" Type="http://schemas.openxmlformats.org/officeDocument/2006/relationships/hyperlink" Target="http://open/laws9348/scroll=&#1043;&#1083;&#1072;&#1074;&#1072;%2012.%20&#1047;&#1072;&#1087;&#1086;&#1083;&#1085;&#1077;&#1085;&#1080;&#1077;%20&#1043;&#1058;&#1044;%20&#1087;&#1088;&#1080;%20&#1087;&#1086;&#1084;&#1077;&#1097;&#1077;&#1085;&#1080;&#1080;%20&#1090;&#1086;&#1074;&#1072;&#1088;&#1086;&#1074;%20&#1087;&#1086;&#1076;%20&#1090;&#1072;&#1084;&#1086;&#1078;&#1077;&#1085;&#1085;&#1099;&#1081;%20&#1088;&#1077;&#1078;&#1080;&#1084;%20&#1089;&#1074;&#1086;&#1073;&#1086;&#1076;&#1085;&#1086;&#1081;%20&#1090;&#1072;&#1084;&#1086;&#1078;&#1077;&#1085;&#1085;&#1086;&#1081;%20&#1079;&#1086;&#1085;&#1099;" TargetMode="External"/><Relationship Id="rId55" Type="http://schemas.openxmlformats.org/officeDocument/2006/relationships/hyperlink" Target="http://open/laws9348/scroll=&#1055;&#1056;&#1048;&#1051;&#1054;&#1046;&#1045;&#1053;&#1048;&#1045;%20&#8470;%205" TargetMode="External"/><Relationship Id="rId76" Type="http://schemas.openxmlformats.org/officeDocument/2006/relationships/hyperlink" Target="http://open/laws9348/scroll=&#1055;&#1056;&#1048;&#1051;&#1054;&#1046;&#1045;&#1053;&#1048;&#1045;%20&#8470;%2016" TargetMode="External"/><Relationship Id="rId97" Type="http://schemas.openxmlformats.org/officeDocument/2006/relationships/hyperlink" Target="http://open/laws10136" TargetMode="External"/><Relationship Id="rId120" Type="http://schemas.openxmlformats.org/officeDocument/2006/relationships/hyperlink" Target="http://open/laws10483" TargetMode="External"/><Relationship Id="rId141" Type="http://schemas.openxmlformats.org/officeDocument/2006/relationships/hyperlink" Target="http://open/laws10483" TargetMode="External"/><Relationship Id="rId358" Type="http://schemas.openxmlformats.org/officeDocument/2006/relationships/hyperlink" Target="http://open/laws10483" TargetMode="External"/><Relationship Id="rId7" Type="http://schemas.openxmlformats.org/officeDocument/2006/relationships/hyperlink" Target="http://open/laws10483" TargetMode="External"/><Relationship Id="rId162" Type="http://schemas.openxmlformats.org/officeDocument/2006/relationships/hyperlink" Target="http://open/laws10483" TargetMode="External"/><Relationship Id="rId183" Type="http://schemas.openxmlformats.org/officeDocument/2006/relationships/hyperlink" Target="http://open/laws10483" TargetMode="External"/><Relationship Id="rId218" Type="http://schemas.openxmlformats.org/officeDocument/2006/relationships/hyperlink" Target="http://open/laws10483" TargetMode="External"/><Relationship Id="rId239" Type="http://schemas.openxmlformats.org/officeDocument/2006/relationships/hyperlink" Target="http://open/laws10483" TargetMode="External"/><Relationship Id="rId250" Type="http://schemas.openxmlformats.org/officeDocument/2006/relationships/hyperlink" Target="http://open/laws10483" TargetMode="External"/><Relationship Id="rId271" Type="http://schemas.openxmlformats.org/officeDocument/2006/relationships/hyperlink" Target="http://open/laws10136" TargetMode="External"/><Relationship Id="rId292" Type="http://schemas.openxmlformats.org/officeDocument/2006/relationships/hyperlink" Target="http://open/laws10483" TargetMode="External"/><Relationship Id="rId306" Type="http://schemas.openxmlformats.org/officeDocument/2006/relationships/hyperlink" Target="http://open/laws10136" TargetMode="External"/><Relationship Id="rId24" Type="http://schemas.openxmlformats.org/officeDocument/2006/relationships/hyperlink" Target="http://open/laws9348/scroll=&#1043;&#1083;&#1072;&#1074;&#1072;%207.%20&#1047;&#1072;&#1087;&#1086;&#1083;&#1085;&#1077;&#1085;&#1080;&#1077;%20&#1043;&#1058;&#1044;%20&#1087;&#1088;&#1080;%20&#1087;&#1086;&#1084;&#1077;&#1097;&#1077;&#1085;&#1080;&#1080;%20&#1090;&#1086;&#1074;&#1072;&#1088;&#1086;&#1074;%20&#1087;&#1086;&#1076;%20&#1090;&#1072;&#1084;&#1086;&#1078;&#1077;&#1085;&#1085;&#1099;&#1081;%20&#1088;&#1077;&#1078;&#1080;&#1084;%20&#1088;&#1077;&#1080;&#1084;&#1087;&#1086;&#1088;&#1090;&#1072;" TargetMode="External"/><Relationship Id="rId45" Type="http://schemas.openxmlformats.org/officeDocument/2006/relationships/hyperlink" Target="http://open/laws9348/scroll=&#1043;&#1083;&#1072;&#1074;&#1072;%2018.%20&#1047;&#1072;&#1087;&#1086;&#1083;&#1085;&#1077;&#1085;&#1080;&#1077;%20&#1043;&#1058;&#1044;%20&#1087;&#1088;&#1080;%20&#1087;&#1086;&#1084;&#1077;&#1097;&#1077;&#1085;&#1080;&#1080;%20&#1090;&#1086;&#1074;&#1072;&#1088;&#1086;&#1074;%20&#1087;&#1086;&#1076;%20&#1090;&#1072;&#1084;&#1086;&#1078;&#1077;&#1085;&#1085;&#1099;&#1081;%20&#1088;&#1077;&#1078;&#1080;&#1084;%20&#1091;&#1085;&#1080;&#1095;&#1090;&#1086;&#1078;&#1077;&#1085;&#1080;&#1103;" TargetMode="External"/><Relationship Id="rId66" Type="http://schemas.openxmlformats.org/officeDocument/2006/relationships/hyperlink" Target="http://open/laws9348/scroll=&#1055;&#1056;&#1048;&#1051;&#1054;&#1046;&#1045;&#1053;&#1048;&#1045;%20&#8470;%2010" TargetMode="External"/><Relationship Id="rId87" Type="http://schemas.openxmlformats.org/officeDocument/2006/relationships/hyperlink" Target="http://open/laws10483" TargetMode="External"/><Relationship Id="rId110" Type="http://schemas.openxmlformats.org/officeDocument/2006/relationships/hyperlink" Target="mailto:pochta@pochta.uz" TargetMode="External"/><Relationship Id="rId131" Type="http://schemas.openxmlformats.org/officeDocument/2006/relationships/hyperlink" Target="http://open/laws9348/scroll=&#1055;&#1056;&#1048;&#1051;&#1054;&#1046;&#1045;&#1053;&#1048;&#1045;%20&#8470;%209" TargetMode="External"/><Relationship Id="rId327" Type="http://schemas.openxmlformats.org/officeDocument/2006/relationships/hyperlink" Target="http://open/laws9348/scroll=&#1048;&#1053;&#1057;&#1058;&#1056;&#1059;&#1050;&#1062;&#1048;&#1071;" TargetMode="External"/><Relationship Id="rId348" Type="http://schemas.openxmlformats.org/officeDocument/2006/relationships/hyperlink" Target="http://open/laws10483" TargetMode="External"/><Relationship Id="rId369" Type="http://schemas.openxmlformats.org/officeDocument/2006/relationships/hyperlink" Target="http://open/laws10136" TargetMode="External"/><Relationship Id="rId152" Type="http://schemas.openxmlformats.org/officeDocument/2006/relationships/hyperlink" Target="http://open/laws10483" TargetMode="External"/><Relationship Id="rId173" Type="http://schemas.openxmlformats.org/officeDocument/2006/relationships/hyperlink" Target="http://open/laws10705/scroll=1" TargetMode="External"/><Relationship Id="rId194" Type="http://schemas.openxmlformats.org/officeDocument/2006/relationships/hyperlink" Target="http://open/laws10483" TargetMode="External"/><Relationship Id="rId208" Type="http://schemas.openxmlformats.org/officeDocument/2006/relationships/hyperlink" Target="http://open/laws10136" TargetMode="External"/><Relationship Id="rId229" Type="http://schemas.openxmlformats.org/officeDocument/2006/relationships/hyperlink" Target="http://open/laws10483" TargetMode="External"/><Relationship Id="rId240" Type="http://schemas.openxmlformats.org/officeDocument/2006/relationships/hyperlink" Target="http://open/laws10136" TargetMode="External"/><Relationship Id="rId261" Type="http://schemas.openxmlformats.org/officeDocument/2006/relationships/hyperlink" Target="http://open/laws10136" TargetMode="External"/><Relationship Id="rId14" Type="http://schemas.openxmlformats.org/officeDocument/2006/relationships/hyperlink" Target="http://open/laws9348/scroll=&#1043;&#1083;&#1072;&#1074;&#1072;%202.%20&#1054;&#1089;&#1086;&#1073;&#1077;&#1085;&#1085;&#1086;&#1089;&#1090;&#1080;%20&#1076;&#1077;&#1082;&#1083;&#1072;&#1088;&#1080;&#1088;&#1086;&#1074;&#1072;&#1085;&#1080;&#1103;%20&#1074;%20&#1101;&#1083;&#1077;&#1082;&#1090;&#1088;&#1086;&#1085;&#1085;&#1086;&#1081;%20&#1092;&#1086;&#1088;&#1084;&#1077;" TargetMode="External"/><Relationship Id="rId35" Type="http://schemas.openxmlformats.org/officeDocument/2006/relationships/hyperlink" Target="http://open/laws9348/scroll=&#1043;&#1083;&#1072;&#1074;&#1072;%2013.%20&#1047;&#1072;&#1087;&#1086;&#1083;&#1085;&#1077;&#1085;&#1080;&#1077;%20&#1043;&#1058;&#1044;%20&#1087;&#1088;&#1080;%20&#1086;&#1092;&#1086;&#1088;&#1084;&#1083;&#1077;&#1085;&#1080;&#1080;%20&#1090;&#1086;&#1074;&#1072;&#1088;&#1086;&#1074;,%20&#1087;&#1086;&#1084;&#1077;&#1097;&#1072;&#1077;&#1084;&#1099;&#1093;%20&#1087;&#1086;&#1076;%20&#1090;&#1072;&#1084;&#1086;&#1078;&#1077;&#1085;&#1085;&#1099;&#1081;%20&#1088;&#1077;&#1078;&#1080;&#1084;%20&#1089;&#1074;&#1086;&#1073;&#1086;&#1076;&#1085;&#1086;&#1075;&#1086;%20&#1089;&#1082;&#1083;&#1072;&#1076;&#1072;" TargetMode="External"/><Relationship Id="rId56" Type="http://schemas.openxmlformats.org/officeDocument/2006/relationships/hyperlink" Target="http://open/laws9348/scroll=&#1055;&#1056;&#1048;&#1051;&#1054;&#1046;&#1045;&#1053;&#1048;&#1045;%20&#8470;%205" TargetMode="External"/><Relationship Id="rId77" Type="http://schemas.openxmlformats.org/officeDocument/2006/relationships/hyperlink" Target="http://open/laws9348/scroll=&#1055;&#1056;&#1048;&#1051;&#1054;&#1046;&#1045;&#1053;&#1048;&#1045;%20&#8470;%2016" TargetMode="External"/><Relationship Id="rId100" Type="http://schemas.openxmlformats.org/officeDocument/2006/relationships/hyperlink" Target="http://open/laws9749" TargetMode="External"/><Relationship Id="rId282" Type="http://schemas.openxmlformats.org/officeDocument/2006/relationships/hyperlink" Target="http://open/laws10483" TargetMode="External"/><Relationship Id="rId317" Type="http://schemas.openxmlformats.org/officeDocument/2006/relationships/hyperlink" Target="http://open/laws10136" TargetMode="External"/><Relationship Id="rId338" Type="http://schemas.openxmlformats.org/officeDocument/2006/relationships/hyperlink" Target="http://open/laws10136" TargetMode="External"/><Relationship Id="rId359" Type="http://schemas.openxmlformats.org/officeDocument/2006/relationships/hyperlink" Target="http://open/laws10483" TargetMode="External"/><Relationship Id="rId8" Type="http://schemas.openxmlformats.org/officeDocument/2006/relationships/hyperlink" Target="http://open/laws10483" TargetMode="External"/><Relationship Id="rId98" Type="http://schemas.openxmlformats.org/officeDocument/2006/relationships/hyperlink" Target="http://open/laws10136" TargetMode="External"/><Relationship Id="rId121" Type="http://schemas.openxmlformats.org/officeDocument/2006/relationships/hyperlink" Target="http://open/laws10483" TargetMode="External"/><Relationship Id="rId142" Type="http://schemas.openxmlformats.org/officeDocument/2006/relationships/hyperlink" Target="http://open/laws10483" TargetMode="External"/><Relationship Id="rId163" Type="http://schemas.openxmlformats.org/officeDocument/2006/relationships/hyperlink" Target="http://open/laws10483" TargetMode="External"/><Relationship Id="rId184" Type="http://schemas.openxmlformats.org/officeDocument/2006/relationships/hyperlink" Target="http://open/laws10483" TargetMode="External"/><Relationship Id="rId219" Type="http://schemas.openxmlformats.org/officeDocument/2006/relationships/hyperlink" Target="http://open/laws10483" TargetMode="External"/><Relationship Id="rId370" Type="http://schemas.openxmlformats.org/officeDocument/2006/relationships/hyperlink" Target="http://open/laws9348/scroll=&#1048;&#1053;&#1057;&#1058;&#1056;&#1059;&#1050;&#1062;&#1048;&#1071;" TargetMode="External"/><Relationship Id="rId230" Type="http://schemas.openxmlformats.org/officeDocument/2006/relationships/hyperlink" Target="http://open/laws10483" TargetMode="External"/><Relationship Id="rId251" Type="http://schemas.openxmlformats.org/officeDocument/2006/relationships/hyperlink" Target="http://open/laws10483" TargetMode="External"/><Relationship Id="rId25" Type="http://schemas.openxmlformats.org/officeDocument/2006/relationships/hyperlink" Target="http://open/laws9348/scroll=&#1043;&#1083;&#1072;&#1074;&#1072;%208.%20&#1047;&#1072;&#1087;&#1086;&#1083;&#1085;&#1077;&#1085;&#1080;&#1077;%20&#1043;&#1058;&#1044;%20&#1087;&#1088;&#1080;%20&#1087;&#1086;&#1084;&#1077;&#1097;&#1077;&#1085;&#1080;&#1080;%20&#1090;&#1086;&#1074;&#1072;&#1088;&#1086;&#1074;%20&#1087;&#1086;&#1076;%20&#1090;&#1072;&#1084;&#1086;&#1078;&#1077;&#1085;&#1085;&#1099;&#1081;%20&#1088;&#1077;&#1078;&#1080;&#1084;%20&#1074;&#1088;&#1077;&#1084;&#1077;&#1085;&#1085;&#1086;&#1075;&#1086;%20&#1074;&#1074;&#1086;&#1079;&#1072;%20&#1080;%20&#1087;&#1088;&#1080;%20&#1086;&#1073;&#1088;&#1072;&#1090;&#1085;&#1086;&#1084;%20&#1074;&#1099;&#1074;&#1086;&#1079;&#1077;%20&#1090;&#1086;&#1074;&#1072;&#1088;&#1086;&#1074;,%20&#1088;&#1072;&#1085;&#1077;&#1077;%20&#1087;&#1086;&#1084;&#1077;&#1097;&#1077;&#1085;&#1085;&#1099;&#1093;%20&#1087;&#1086;&#1076;%20&#1090;&#1072;&#1084;&#1086;&#1078;&#1077;&#1085;&#1085;&#1099;&#1081;%20&#1088;&#1077;&#1078;&#1080;&#1084;%20&#1074;&#1088;&#1077;&#1084;&#1077;&#1085;&#1085;&#1086;&#1075;&#1086;%20&#1074;&#1074;&#1086;&#1079;&#1072;" TargetMode="External"/><Relationship Id="rId46" Type="http://schemas.openxmlformats.org/officeDocument/2006/relationships/hyperlink" Target="http://open/laws9348/scroll=&#1043;&#1083;&#1072;&#1074;&#1072;%2018.%20&#1047;&#1072;&#1087;&#1086;&#1083;&#1085;&#1077;&#1085;&#1080;&#1077;%20&#1043;&#1058;&#1044;%20&#1087;&#1088;&#1080;%20&#1087;&#1086;&#1084;&#1077;&#1097;&#1077;&#1085;&#1080;&#1080;%20&#1090;&#1086;&#1074;&#1072;&#1088;&#1086;&#1074;%20&#1087;&#1086;&#1076;%20&#1090;&#1072;&#1084;&#1086;&#1078;&#1077;&#1085;&#1085;&#1099;&#1081;%20&#1088;&#1077;&#1078;&#1080;&#1084;%20&#1091;&#1085;&#1080;&#1095;&#1090;&#1086;&#1078;&#1077;&#1085;&#1080;&#1103;" TargetMode="External"/><Relationship Id="rId67" Type="http://schemas.openxmlformats.org/officeDocument/2006/relationships/hyperlink" Target="http://open/laws9348/scroll=&#1055;&#1056;&#1048;&#1051;&#1054;&#1046;&#1045;&#1053;&#1048;&#1045;%20&#8470;%2011" TargetMode="External"/><Relationship Id="rId272" Type="http://schemas.openxmlformats.org/officeDocument/2006/relationships/hyperlink" Target="http://open/laws10483" TargetMode="External"/><Relationship Id="rId293" Type="http://schemas.openxmlformats.org/officeDocument/2006/relationships/hyperlink" Target="http://open/laws10483" TargetMode="External"/><Relationship Id="rId307" Type="http://schemas.openxmlformats.org/officeDocument/2006/relationships/hyperlink" Target="http://open/laws10483" TargetMode="External"/><Relationship Id="rId328" Type="http://schemas.openxmlformats.org/officeDocument/2006/relationships/hyperlink" Target="http://open/laws10136" TargetMode="External"/><Relationship Id="rId349" Type="http://schemas.openxmlformats.org/officeDocument/2006/relationships/hyperlink" Target="http://open/laws10483" TargetMode="External"/><Relationship Id="rId88" Type="http://schemas.openxmlformats.org/officeDocument/2006/relationships/hyperlink" Target="http://open/laws10483" TargetMode="External"/><Relationship Id="rId111" Type="http://schemas.openxmlformats.org/officeDocument/2006/relationships/hyperlink" Target="mailto:pochta@pochta.uz" TargetMode="External"/><Relationship Id="rId132" Type="http://schemas.openxmlformats.org/officeDocument/2006/relationships/hyperlink" Target="http://open/laws10483" TargetMode="External"/><Relationship Id="rId153" Type="http://schemas.openxmlformats.org/officeDocument/2006/relationships/hyperlink" Target="http://open/laws10483" TargetMode="External"/><Relationship Id="rId174" Type="http://schemas.openxmlformats.org/officeDocument/2006/relationships/hyperlink" Target="http://open/laws10483" TargetMode="External"/><Relationship Id="rId195" Type="http://schemas.openxmlformats.org/officeDocument/2006/relationships/hyperlink" Target="http://open/laws10483" TargetMode="External"/><Relationship Id="rId209" Type="http://schemas.openxmlformats.org/officeDocument/2006/relationships/hyperlink" Target="http://open/laws10483" TargetMode="External"/><Relationship Id="rId360" Type="http://schemas.openxmlformats.org/officeDocument/2006/relationships/hyperlink" Target="http://open/laws10483" TargetMode="External"/><Relationship Id="rId220" Type="http://schemas.openxmlformats.org/officeDocument/2006/relationships/hyperlink" Target="http://open/laws10136" TargetMode="External"/><Relationship Id="rId241" Type="http://schemas.openxmlformats.org/officeDocument/2006/relationships/hyperlink" Target="http://open/laws10136" TargetMode="External"/><Relationship Id="rId15" Type="http://schemas.openxmlformats.org/officeDocument/2006/relationships/hyperlink" Target="http://open/laws9348/scroll=&#1043;&#1083;&#1072;&#1074;&#1072;%203.%20&#1054;&#1089;&#1086;&#1073;&#1077;&#1085;&#1085;&#1086;&#1089;&#1090;&#1080;%20&#1076;&#1077;&#1082;&#1083;&#1072;&#1088;&#1080;&#1088;&#1086;&#1074;&#1072;&#1085;&#1080;&#1103;%20&#1074;%20&#1073;&#1091;&#1084;&#1072;&#1078;&#1085;&#1086;&#1081;%20&#1092;&#1086;&#1088;&#1084;&#1077;." TargetMode="External"/><Relationship Id="rId36" Type="http://schemas.openxmlformats.org/officeDocument/2006/relationships/hyperlink" Target="http://open/laws9348/scroll=&#1043;&#1083;&#1072;&#1074;&#1072;%2013.%20&#1047;&#1072;&#1087;&#1086;&#1083;&#1085;&#1077;&#1085;&#1080;&#1077;%20&#1043;&#1058;&#1044;%20&#1087;&#1088;&#1080;%20&#1086;&#1092;&#1086;&#1088;&#1084;&#1083;&#1077;&#1085;&#1080;&#1080;%20&#1090;&#1086;&#1074;&#1072;&#1088;&#1086;&#1074;,%20&#1087;&#1086;&#1084;&#1077;&#1097;&#1072;&#1077;&#1084;&#1099;&#1093;%20&#1087;&#1086;&#1076;%20&#1090;&#1072;&#1084;&#1086;&#1078;&#1077;&#1085;&#1085;&#1099;&#1081;%20&#1088;&#1077;&#1078;&#1080;&#1084;%20&#1089;&#1074;&#1086;&#1073;&#1086;&#1076;&#1085;&#1086;&#1075;&#1086;%20&#1089;&#1082;&#1083;&#1072;&#1076;&#1072;" TargetMode="External"/><Relationship Id="rId57" Type="http://schemas.openxmlformats.org/officeDocument/2006/relationships/hyperlink" Target="http://open/laws9348/scroll=&#1055;&#1056;&#1048;&#1051;&#1054;&#1046;&#1045;&#1053;&#1048;&#1045;%20&#8470;%206" TargetMode="External"/><Relationship Id="rId262" Type="http://schemas.openxmlformats.org/officeDocument/2006/relationships/hyperlink" Target="http://open/laws10483" TargetMode="External"/><Relationship Id="rId283" Type="http://schemas.openxmlformats.org/officeDocument/2006/relationships/hyperlink" Target="http://open/laws10483" TargetMode="External"/><Relationship Id="rId318" Type="http://schemas.openxmlformats.org/officeDocument/2006/relationships/hyperlink" Target="http://open/laws10136" TargetMode="External"/><Relationship Id="rId339" Type="http://schemas.openxmlformats.org/officeDocument/2006/relationships/hyperlink" Target="http://open/laws10483" TargetMode="External"/><Relationship Id="rId78" Type="http://schemas.openxmlformats.org/officeDocument/2006/relationships/hyperlink" Target="http://open/laws9348/scroll=&#1055;&#1056;&#1048;&#1051;&#1054;&#1046;&#1045;&#1053;&#1048;&#1045;%20&#8470;%2014" TargetMode="External"/><Relationship Id="rId99" Type="http://schemas.openxmlformats.org/officeDocument/2006/relationships/hyperlink" Target="http://open/laws10483" TargetMode="External"/><Relationship Id="rId101" Type="http://schemas.openxmlformats.org/officeDocument/2006/relationships/hyperlink" Target="http://open/laws10136" TargetMode="External"/><Relationship Id="rId122" Type="http://schemas.openxmlformats.org/officeDocument/2006/relationships/hyperlink" Target="http://open/laws10483" TargetMode="External"/><Relationship Id="rId143" Type="http://schemas.openxmlformats.org/officeDocument/2006/relationships/hyperlink" Target="http://open/laws10483" TargetMode="External"/><Relationship Id="rId164" Type="http://schemas.openxmlformats.org/officeDocument/2006/relationships/hyperlink" Target="http://open/laws10705/scroll=2." TargetMode="External"/><Relationship Id="rId185" Type="http://schemas.openxmlformats.org/officeDocument/2006/relationships/hyperlink" Target="http://open/laws10483" TargetMode="External"/><Relationship Id="rId350" Type="http://schemas.openxmlformats.org/officeDocument/2006/relationships/hyperlink" Target="http://open/laws10705/scroll=6." TargetMode="External"/><Relationship Id="rId371" Type="http://schemas.openxmlformats.org/officeDocument/2006/relationships/hyperlink" Target="http://open/laws9348/scroll=&#1048;&#1053;&#1057;&#1058;&#1056;&#1059;&#1050;&#1062;&#1048;&#1071;" TargetMode="External"/><Relationship Id="rId4" Type="http://schemas.openxmlformats.org/officeDocument/2006/relationships/hyperlink" Target="http://open/laws9749" TargetMode="External"/><Relationship Id="rId9" Type="http://schemas.openxmlformats.org/officeDocument/2006/relationships/hyperlink" Target="http://open/laws10705" TargetMode="External"/><Relationship Id="rId180" Type="http://schemas.openxmlformats.org/officeDocument/2006/relationships/hyperlink" Target="http://open/laws10483" TargetMode="External"/><Relationship Id="rId210" Type="http://schemas.openxmlformats.org/officeDocument/2006/relationships/hyperlink" Target="http://open/laws10483" TargetMode="External"/><Relationship Id="rId215" Type="http://schemas.openxmlformats.org/officeDocument/2006/relationships/hyperlink" Target="http://open/laws10483" TargetMode="External"/><Relationship Id="rId236" Type="http://schemas.openxmlformats.org/officeDocument/2006/relationships/hyperlink" Target="http://open/laws10136" TargetMode="External"/><Relationship Id="rId257" Type="http://schemas.openxmlformats.org/officeDocument/2006/relationships/hyperlink" Target="http://open/laws10483" TargetMode="External"/><Relationship Id="rId278" Type="http://schemas.openxmlformats.org/officeDocument/2006/relationships/hyperlink" Target="http://open/laws10483" TargetMode="External"/><Relationship Id="rId26" Type="http://schemas.openxmlformats.org/officeDocument/2006/relationships/hyperlink" Target="http://open/laws9348/scroll=&#1043;&#1083;&#1072;&#1074;&#1072;%208.%20&#1047;&#1072;&#1087;&#1086;&#1083;&#1085;&#1077;&#1085;&#1080;&#1077;%20&#1043;&#1058;&#1044;%20&#1087;&#1088;&#1080;%20&#1087;&#1086;&#1084;&#1077;&#1097;&#1077;&#1085;&#1080;&#1080;%20&#1090;&#1086;&#1074;&#1072;&#1088;&#1086;&#1074;%20&#1087;&#1086;&#1076;%20&#1090;&#1072;&#1084;&#1086;&#1078;&#1077;&#1085;&#1085;&#1099;&#1081;%20&#1088;&#1077;&#1078;&#1080;&#1084;%20&#1074;&#1088;&#1077;&#1084;&#1077;&#1085;&#1085;&#1086;&#1075;&#1086;%20&#1074;&#1074;&#1086;&#1079;&#1072;%20&#1080;%20&#1087;&#1088;&#1080;%20&#1086;&#1073;&#1088;&#1072;&#1090;&#1085;&#1086;&#1084;%20&#1074;&#1099;&#1074;&#1086;&#1079;&#1077;%20&#1090;&#1086;&#1074;&#1072;&#1088;&#1086;&#1074;,%20&#1088;&#1072;&#1085;&#1077;&#1077;%20&#1087;&#1086;&#1084;&#1077;&#1097;&#1077;&#1085;&#1085;&#1099;&#1093;%20&#1087;&#1086;&#1076;%20&#1090;&#1072;&#1084;&#1086;&#1078;&#1077;&#1085;&#1085;&#1099;&#1081;%20&#1088;&#1077;&#1078;&#1080;&#1084;%20&#1074;&#1088;&#1077;&#1084;&#1077;&#1085;&#1085;&#1086;&#1075;&#1086;%20&#1074;&#1074;&#1086;&#1079;&#1072;" TargetMode="External"/><Relationship Id="rId231" Type="http://schemas.openxmlformats.org/officeDocument/2006/relationships/hyperlink" Target="http://open/laws10483" TargetMode="External"/><Relationship Id="rId252" Type="http://schemas.openxmlformats.org/officeDocument/2006/relationships/hyperlink" Target="http://open/laws10483" TargetMode="External"/><Relationship Id="rId273" Type="http://schemas.openxmlformats.org/officeDocument/2006/relationships/hyperlink" Target="http://open/laws10483" TargetMode="External"/><Relationship Id="rId294" Type="http://schemas.openxmlformats.org/officeDocument/2006/relationships/hyperlink" Target="http://open/laws10136" TargetMode="External"/><Relationship Id="rId308" Type="http://schemas.openxmlformats.org/officeDocument/2006/relationships/hyperlink" Target="http://open/laws10483" TargetMode="External"/><Relationship Id="rId329" Type="http://schemas.openxmlformats.org/officeDocument/2006/relationships/hyperlink" Target="http://open/laws9348/scroll=&#1048;&#1053;&#1057;&#1058;&#1056;&#1059;&#1050;&#1062;&#1048;&#1071;" TargetMode="External"/><Relationship Id="rId47" Type="http://schemas.openxmlformats.org/officeDocument/2006/relationships/hyperlink" Target="http://open/laws9348/scroll=&#1043;&#1083;&#1072;&#1074;&#1072;%2019.%20&#1047;&#1072;&#1087;&#1086;&#1083;&#1085;&#1077;&#1085;&#1080;&#1077;%20&#1043;&#1058;&#1044;%20&#1087;&#1088;&#1080;%20&#1087;&#1086;&#1084;&#1077;&#1097;&#1077;&#1085;&#1080;&#1080;%20&#1090;&#1086;&#1074;&#1072;&#1088;&#1086;&#1074;%20&#1087;&#1086;&#1076;%20&#1090;&#1072;&#1084;&#1086;&#1078;&#1077;&#1085;&#1085;&#1099;&#1081;%20&#1088;&#1077;&#1078;&#1080;&#1084;%20&#1090;&#1072;&#1084;&#1086;&#1078;&#1077;&#1085;&#1085;&#1086;&#1075;&#1086;%20&#1090;&#1088;&#1072;&#1085;&#1079;&#1080;&#1090;&#1072;" TargetMode="External"/><Relationship Id="rId68" Type="http://schemas.openxmlformats.org/officeDocument/2006/relationships/hyperlink" Target="http://open/laws9348/scroll=&#1055;&#1056;&#1048;&#1051;&#1054;&#1046;&#1045;&#1053;&#1048;&#1045;%20&#8470;%2011" TargetMode="External"/><Relationship Id="rId89" Type="http://schemas.openxmlformats.org/officeDocument/2006/relationships/hyperlink" Target="http://open/laws10483" TargetMode="External"/><Relationship Id="rId112" Type="http://schemas.openxmlformats.org/officeDocument/2006/relationships/hyperlink" Target="http://open/laws10705/scroll=&#1073;)" TargetMode="External"/><Relationship Id="rId133" Type="http://schemas.openxmlformats.org/officeDocument/2006/relationships/hyperlink" Target="http://open/laws10483" TargetMode="External"/><Relationship Id="rId154" Type="http://schemas.openxmlformats.org/officeDocument/2006/relationships/hyperlink" Target="http://open/laws10483" TargetMode="External"/><Relationship Id="rId175" Type="http://schemas.openxmlformats.org/officeDocument/2006/relationships/hyperlink" Target="http://open/laws10483" TargetMode="External"/><Relationship Id="rId340" Type="http://schemas.openxmlformats.org/officeDocument/2006/relationships/hyperlink" Target="http://open/laws10483" TargetMode="External"/><Relationship Id="rId361" Type="http://schemas.openxmlformats.org/officeDocument/2006/relationships/hyperlink" Target="http://open/laws10483" TargetMode="External"/><Relationship Id="rId196" Type="http://schemas.openxmlformats.org/officeDocument/2006/relationships/hyperlink" Target="http://open/laws10483" TargetMode="External"/><Relationship Id="rId200" Type="http://schemas.openxmlformats.org/officeDocument/2006/relationships/hyperlink" Target="http://open/laws10483" TargetMode="External"/><Relationship Id="rId16" Type="http://schemas.openxmlformats.org/officeDocument/2006/relationships/hyperlink" Target="http://open/laws9348/scroll=&#1043;&#1083;&#1072;&#1074;&#1072;%203.%20&#1054;&#1089;&#1086;&#1073;&#1077;&#1085;&#1085;&#1086;&#1089;&#1090;&#1080;%20&#1076;&#1077;&#1082;&#1083;&#1072;&#1088;&#1080;&#1088;&#1086;&#1074;&#1072;&#1085;&#1080;&#1103;%20&#1074;%20&#1073;&#1091;&#1084;&#1072;&#1078;&#1085;&#1086;&#1081;%20&#1092;&#1086;&#1088;&#1084;&#1077;." TargetMode="External"/><Relationship Id="rId221" Type="http://schemas.openxmlformats.org/officeDocument/2006/relationships/hyperlink" Target="http://open/laws10483" TargetMode="External"/><Relationship Id="rId242" Type="http://schemas.openxmlformats.org/officeDocument/2006/relationships/hyperlink" Target="http://open/laws10483" TargetMode="External"/><Relationship Id="rId263" Type="http://schemas.openxmlformats.org/officeDocument/2006/relationships/hyperlink" Target="http://open/laws10483" TargetMode="External"/><Relationship Id="rId284" Type="http://schemas.openxmlformats.org/officeDocument/2006/relationships/hyperlink" Target="http://open/laws10483" TargetMode="External"/><Relationship Id="rId319" Type="http://schemas.openxmlformats.org/officeDocument/2006/relationships/hyperlink" Target="http://open/laws10483" TargetMode="External"/><Relationship Id="rId37" Type="http://schemas.openxmlformats.org/officeDocument/2006/relationships/hyperlink" Target="http://open/laws9348/scroll=&#1043;&#1083;&#1072;&#1074;&#1072;%2014.%20&#1047;&#1072;&#1087;&#1086;&#1083;&#1085;&#1077;&#1085;&#1080;&#1077;%20&#1043;&#1058;&#1044;%20&#1087;&#1088;&#1080;%20&#1076;&#1077;&#1082;&#1083;&#1072;&#1088;&#1080;&#1088;&#1086;&#1074;&#1072;&#1085;&#1080;&#1080;%20&#1090;&#1086;&#1074;&#1072;&#1088;&#1086;&#1074;,%20&#1087;&#1086;&#1084;&#1077;&#1097;&#1072;&#1077;&#1084;&#1099;&#1093;%20&#1087;&#1086;&#1076;%20&#1090;&#1072;&#1084;&#1086;&#1078;&#1077;&#1085;&#1085;&#1099;&#1081;%20&#1088;&#1077;&#1078;&#1080;&#1084;%20&#1073;&#1077;&#1089;&#1087;&#1086;&#1096;&#1083;&#1080;&#1085;&#1085;&#1072;&#1103;%20&#1090;&#1086;&#1088;&#1075;&#1086;&#1074;&#1083;&#1103;" TargetMode="External"/><Relationship Id="rId58" Type="http://schemas.openxmlformats.org/officeDocument/2006/relationships/hyperlink" Target="http://open/laws9348/scroll=&#1055;&#1056;&#1048;&#1051;&#1054;&#1046;&#1045;&#1053;&#1048;&#1045;%20&#8470;%206" TargetMode="External"/><Relationship Id="rId79" Type="http://schemas.openxmlformats.org/officeDocument/2006/relationships/hyperlink" Target="http://open/laws9348/scroll=&#1043;&#1056;&#1059;&#1047;&#1054;&#1042;&#1040;&#1071;%20&#1058;&#1040;&#1052;&#1054;&#1046;&#1045;&#1053;&#1053;&#1040;&#1071;%20&#1044;&#1045;&#1050;&#1051;&#1040;&#1056;&#1040;&#1062;&#1048;&#1071;" TargetMode="External"/><Relationship Id="rId102" Type="http://schemas.openxmlformats.org/officeDocument/2006/relationships/hyperlink" Target="http://open/laws10483" TargetMode="External"/><Relationship Id="rId123" Type="http://schemas.openxmlformats.org/officeDocument/2006/relationships/hyperlink" Target="http://open/laws10483" TargetMode="External"/><Relationship Id="rId144" Type="http://schemas.openxmlformats.org/officeDocument/2006/relationships/hyperlink" Target="http://open/laws10483" TargetMode="External"/><Relationship Id="rId330" Type="http://schemas.openxmlformats.org/officeDocument/2006/relationships/hyperlink" Target="http://open/laws9348/scroll=&#1048;&#1053;&#1057;&#1058;&#1056;&#1059;&#1050;&#1062;&#1048;&#1071;" TargetMode="External"/><Relationship Id="rId90" Type="http://schemas.openxmlformats.org/officeDocument/2006/relationships/hyperlink" Target="http://open/laws10136" TargetMode="External"/><Relationship Id="rId165" Type="http://schemas.openxmlformats.org/officeDocument/2006/relationships/hyperlink" Target="http://open/laws10705/scroll=&#1055;&#1086;&#1089;&#1090;&#1072;&#1085;&#1086;&#1074;&#1083;&#1077;&#1085;&#1080;&#1077;" TargetMode="External"/><Relationship Id="rId186" Type="http://schemas.openxmlformats.org/officeDocument/2006/relationships/hyperlink" Target="http://open/laws10705" TargetMode="External"/><Relationship Id="rId351" Type="http://schemas.openxmlformats.org/officeDocument/2006/relationships/hyperlink" Target="http://open/laws10483" TargetMode="External"/><Relationship Id="rId372" Type="http://schemas.openxmlformats.org/officeDocument/2006/relationships/hyperlink" Target="http://open/laws10483" TargetMode="External"/><Relationship Id="rId211" Type="http://schemas.openxmlformats.org/officeDocument/2006/relationships/hyperlink" Target="http://open/laws10483" TargetMode="External"/><Relationship Id="rId232" Type="http://schemas.openxmlformats.org/officeDocument/2006/relationships/hyperlink" Target="http://open/laws10483" TargetMode="External"/><Relationship Id="rId253" Type="http://schemas.openxmlformats.org/officeDocument/2006/relationships/hyperlink" Target="http://open/laws10136" TargetMode="External"/><Relationship Id="rId274" Type="http://schemas.openxmlformats.org/officeDocument/2006/relationships/hyperlink" Target="http://open/laws10483" TargetMode="External"/><Relationship Id="rId295" Type="http://schemas.openxmlformats.org/officeDocument/2006/relationships/hyperlink" Target="http://open/laws10483" TargetMode="External"/><Relationship Id="rId309" Type="http://schemas.openxmlformats.org/officeDocument/2006/relationships/hyperlink" Target="http://open/laws10483" TargetMode="External"/><Relationship Id="rId27" Type="http://schemas.openxmlformats.org/officeDocument/2006/relationships/hyperlink" Target="http://open/laws9348/scroll=&#1043;&#1083;&#1072;&#1074;&#1072;%209.%20&#1047;&#1072;&#1087;&#1086;&#1083;&#1085;&#1077;&#1085;&#1080;&#1077;%20&#1043;&#1058;&#1044;%20&#1087;&#1088;&#1080;%20&#1087;&#1086;&#1084;&#1077;&#1097;&#1077;&#1085;&#1080;&#1080;%20&#1090;&#1086;&#1074;&#1072;&#1088;&#1086;&#1074;%20&#1087;&#1086;&#1076;%20&#1090;&#1072;&#1084;&#1086;&#1078;&#1077;&#1085;&#1085;&#1099;&#1081;%20&#1088;&#1077;&#1078;&#1080;&#1084;%20&#1074;&#1088;&#1077;&#1084;&#1077;&#1085;&#1085;&#1086;&#1075;&#1086;%20&#1074;&#1099;&#1074;&#1086;&#1079;&#1072;%20&#1080;%20&#1087;&#1088;&#1080;%20&#1086;&#1073;&#1088;&#1072;&#1090;&#1085;&#1086;&#1084;%20&#1074;&#1074;&#1086;&#1079;&#1077;%20&#1090;&#1086;&#1074;&#1072;&#1088;&#1086;&#1074;,%20&#1088;&#1072;&#1085;&#1077;&#1077;%20&#1087;&#1086;&#1084;&#1077;&#1097;&#1077;&#1085;&#1085;&#1099;&#1093;%20&#1087;&#1086;&#1076;%20&#1090;&#1072;&#1084;&#1086;&#1078;&#1077;&#1085;&#1085;&#1099;&#1081;%20&#1088;&#1077;&#1078;&#1080;&#1084;%20&#1074;&#1088;&#1077;&#1084;&#1077;&#1085;&#1085;&#1086;&#1075;&#1086;%20&#1074;&#1099;&#1074;&#1086;&#1079;&#1072;" TargetMode="External"/><Relationship Id="rId48" Type="http://schemas.openxmlformats.org/officeDocument/2006/relationships/hyperlink" Target="http://open/laws9348/scroll=&#1043;&#1083;&#1072;&#1074;&#1072;%2019.%20&#1047;&#1072;&#1087;&#1086;&#1083;&#1085;&#1077;&#1085;&#1080;&#1077;%20&#1043;&#1058;&#1044;%20&#1087;&#1088;&#1080;%20&#1087;&#1086;&#1084;&#1077;&#1097;&#1077;&#1085;&#1080;&#1080;%20&#1090;&#1086;&#1074;&#1072;&#1088;&#1086;&#1074;%20&#1087;&#1086;&#1076;%20&#1090;&#1072;&#1084;&#1086;&#1078;&#1077;&#1085;&#1085;&#1099;&#1081;%20&#1088;&#1077;&#1078;&#1080;&#1084;%20&#1090;&#1072;&#1084;&#1086;&#1078;&#1077;&#1085;&#1085;&#1086;&#1075;&#1086;%20&#1090;&#1088;&#1072;&#1085;&#1079;&#1080;&#1090;&#1072;" TargetMode="External"/><Relationship Id="rId69" Type="http://schemas.openxmlformats.org/officeDocument/2006/relationships/hyperlink" Target="http://open/laws9348/scroll=&#1055;&#1056;&#1048;&#1051;&#1054;&#1046;&#1045;&#1053;&#1048;&#1045;%20&#8470;%2012" TargetMode="External"/><Relationship Id="rId113" Type="http://schemas.openxmlformats.org/officeDocument/2006/relationships/hyperlink" Target="http://open/laws10705/scroll=&#1074;)" TargetMode="External"/><Relationship Id="rId134" Type="http://schemas.openxmlformats.org/officeDocument/2006/relationships/hyperlink" Target="http://open/laws10483" TargetMode="External"/><Relationship Id="rId320" Type="http://schemas.openxmlformats.org/officeDocument/2006/relationships/hyperlink" Target="http://open/laws10483" TargetMode="External"/><Relationship Id="rId80" Type="http://schemas.openxmlformats.org/officeDocument/2006/relationships/hyperlink" Target="http://open/laws9348/scroll=&#1043;&#1056;&#1059;&#1047;&#1054;&#1042;&#1040;&#1071;%20&#1058;&#1040;&#1052;&#1054;&#1046;&#1045;&#1053;&#1053;&#1040;&#1071;%20&#1044;&#1045;&#1050;&#1051;&#1040;&#1056;&#1040;&#1062;&#1048;&#1071;" TargetMode="External"/><Relationship Id="rId155" Type="http://schemas.openxmlformats.org/officeDocument/2006/relationships/hyperlink" Target="http://open/laws10483" TargetMode="External"/><Relationship Id="rId176" Type="http://schemas.openxmlformats.org/officeDocument/2006/relationships/hyperlink" Target="http://open/laws10483" TargetMode="External"/><Relationship Id="rId197" Type="http://schemas.openxmlformats.org/officeDocument/2006/relationships/hyperlink" Target="http://open/laws10483" TargetMode="External"/><Relationship Id="rId341" Type="http://schemas.openxmlformats.org/officeDocument/2006/relationships/hyperlink" Target="http://open/laws10483" TargetMode="External"/><Relationship Id="rId362" Type="http://schemas.openxmlformats.org/officeDocument/2006/relationships/hyperlink" Target="http://open/laws10483" TargetMode="External"/><Relationship Id="rId201" Type="http://schemas.openxmlformats.org/officeDocument/2006/relationships/hyperlink" Target="http://open/laws10483" TargetMode="External"/><Relationship Id="rId222" Type="http://schemas.openxmlformats.org/officeDocument/2006/relationships/hyperlink" Target="http://open/laws10483" TargetMode="External"/><Relationship Id="rId243" Type="http://schemas.openxmlformats.org/officeDocument/2006/relationships/hyperlink" Target="http://open/laws10483" TargetMode="External"/><Relationship Id="rId264" Type="http://schemas.openxmlformats.org/officeDocument/2006/relationships/hyperlink" Target="http://open/laws10483" TargetMode="External"/><Relationship Id="rId285" Type="http://schemas.openxmlformats.org/officeDocument/2006/relationships/hyperlink" Target="http://open/laws10483" TargetMode="External"/><Relationship Id="rId17" Type="http://schemas.openxmlformats.org/officeDocument/2006/relationships/hyperlink" Target="http://open/laws9348/scroll=&#1043;&#1083;&#1072;&#1074;&#1072;%204.%20&#1047;&#1072;&#1087;&#1086;&#1083;&#1085;&#1077;&#1085;&#1080;&#1077;%20&#1043;&#1058;&#1044;%20&#1085;&#1072;%20&#1090;&#1086;&#1074;&#1072;&#1088;&#1099;,%20&#1087;&#1086;&#1084;&#1077;&#1097;&#1072;&#1077;&#1084;&#1099;&#1077;%20&#1087;&#1086;&#1076;%20&#1090;&#1072;&#1084;&#1086;&#1078;&#1077;&#1085;&#1085;&#1099;&#1081;%20&#1088;&#1077;&#1078;&#1080;&#1084;%20&#1101;&#1082;&#1089;&#1087;&#1086;&#1088;&#1090;&#1072;" TargetMode="External"/><Relationship Id="rId38" Type="http://schemas.openxmlformats.org/officeDocument/2006/relationships/hyperlink" Target="http://open/laws9348/scroll=&#1043;&#1083;&#1072;&#1074;&#1072;%2014.%20&#1047;&#1072;&#1087;&#1086;&#1083;&#1085;&#1077;&#1085;&#1080;&#1077;%20&#1043;&#1058;&#1044;%20&#1087;&#1088;&#1080;%20&#1076;&#1077;&#1082;&#1083;&#1072;&#1088;&#1080;&#1088;&#1086;&#1074;&#1072;&#1085;&#1080;&#1080;%20&#1090;&#1086;&#1074;&#1072;&#1088;&#1086;&#1074;,%20&#1087;&#1086;&#1084;&#1077;&#1097;&#1072;&#1077;&#1084;&#1099;&#1093;%20&#1087;&#1086;&#1076;%20&#1090;&#1072;&#1084;&#1086;&#1078;&#1077;&#1085;&#1085;&#1099;&#1081;%20&#1088;&#1077;&#1078;&#1080;&#1084;%20&#1073;&#1077;&#1089;&#1087;&#1086;&#1096;&#1083;&#1080;&#1085;&#1085;&#1072;&#1103;%20&#1090;&#1086;&#1088;&#1075;&#1086;&#1074;&#1083;&#1103;" TargetMode="External"/><Relationship Id="rId59" Type="http://schemas.openxmlformats.org/officeDocument/2006/relationships/hyperlink" Target="http://open/laws9348/scroll=&#1055;&#1056;&#1048;&#1051;&#1054;&#1046;&#1045;&#1053;&#1048;&#1045;%20&#8470;%207" TargetMode="External"/><Relationship Id="rId103" Type="http://schemas.openxmlformats.org/officeDocument/2006/relationships/hyperlink" Target="http://open/laws10483" TargetMode="External"/><Relationship Id="rId124" Type="http://schemas.openxmlformats.org/officeDocument/2006/relationships/hyperlink" Target="http://open/laws10483" TargetMode="External"/><Relationship Id="rId310" Type="http://schemas.openxmlformats.org/officeDocument/2006/relationships/hyperlink" Target="http://open/laws10483" TargetMode="External"/><Relationship Id="rId70" Type="http://schemas.openxmlformats.org/officeDocument/2006/relationships/hyperlink" Target="http://open/laws9348/scroll=&#1055;&#1056;&#1048;&#1051;&#1054;&#1046;&#1045;&#1053;&#1048;&#1045;%20&#8470;%2012" TargetMode="External"/><Relationship Id="rId91" Type="http://schemas.openxmlformats.org/officeDocument/2006/relationships/hyperlink" Target="http://open/laws9749" TargetMode="External"/><Relationship Id="rId145" Type="http://schemas.openxmlformats.org/officeDocument/2006/relationships/hyperlink" Target="http://open/laws10483" TargetMode="External"/><Relationship Id="rId166" Type="http://schemas.openxmlformats.org/officeDocument/2006/relationships/hyperlink" Target="mailto:pochta@pochta.uz" TargetMode="External"/><Relationship Id="rId187" Type="http://schemas.openxmlformats.org/officeDocument/2006/relationships/hyperlink" Target="http://open/laws10483" TargetMode="External"/><Relationship Id="rId331" Type="http://schemas.openxmlformats.org/officeDocument/2006/relationships/hyperlink" Target="http://open/laws9348/scroll=&#1048;&#1053;&#1057;&#1058;&#1056;&#1059;&#1050;&#1062;&#1048;&#1071;" TargetMode="External"/><Relationship Id="rId352" Type="http://schemas.openxmlformats.org/officeDocument/2006/relationships/hyperlink" Target="http://open/laws10483" TargetMode="External"/><Relationship Id="rId373" Type="http://schemas.openxmlformats.org/officeDocument/2006/relationships/hyperlink" Target="http://open/laws10483" TargetMode="External"/><Relationship Id="rId1" Type="http://schemas.openxmlformats.org/officeDocument/2006/relationships/styles" Target="styles.xml"/><Relationship Id="rId212" Type="http://schemas.openxmlformats.org/officeDocument/2006/relationships/hyperlink" Target="http://open/laws10136" TargetMode="External"/><Relationship Id="rId233" Type="http://schemas.openxmlformats.org/officeDocument/2006/relationships/hyperlink" Target="http://open/laws10483" TargetMode="External"/><Relationship Id="rId254" Type="http://schemas.openxmlformats.org/officeDocument/2006/relationships/hyperlink" Target="http://open/laws10483" TargetMode="External"/><Relationship Id="rId28" Type="http://schemas.openxmlformats.org/officeDocument/2006/relationships/hyperlink" Target="http://open/laws9348/scroll=&#1043;&#1083;&#1072;&#1074;&#1072;%209.%20&#1047;&#1072;&#1087;&#1086;&#1083;&#1085;&#1077;&#1085;&#1080;&#1077;%20&#1043;&#1058;&#1044;%20&#1087;&#1088;&#1080;%20&#1087;&#1086;&#1084;&#1077;&#1097;&#1077;&#1085;&#1080;&#1080;%20&#1090;&#1086;&#1074;&#1072;&#1088;&#1086;&#1074;%20&#1087;&#1086;&#1076;%20&#1090;&#1072;&#1084;&#1086;&#1078;&#1077;&#1085;&#1085;&#1099;&#1081;%20&#1088;&#1077;&#1078;&#1080;&#1084;%20&#1074;&#1088;&#1077;&#1084;&#1077;&#1085;&#1085;&#1086;&#1075;&#1086;%20&#1074;&#1099;&#1074;&#1086;&#1079;&#1072;%20&#1080;%20&#1087;&#1088;&#1080;%20&#1086;&#1073;&#1088;&#1072;&#1090;&#1085;&#1086;&#1084;%20&#1074;&#1074;&#1086;&#1079;&#1077;%20&#1090;&#1086;&#1074;&#1072;&#1088;&#1086;&#1074;,%20&#1088;&#1072;&#1085;&#1077;&#1077;%20&#1087;&#1086;&#1084;&#1077;&#1097;&#1077;&#1085;&#1085;&#1099;&#1093;%20&#1087;&#1086;&#1076;%20&#1090;&#1072;&#1084;&#1086;&#1078;&#1077;&#1085;&#1085;&#1099;&#1081;%20&#1088;&#1077;&#1078;&#1080;&#1084;%20&#1074;&#1088;&#1077;&#1084;&#1077;&#1085;&#1085;&#1086;&#1075;&#1086;%20&#1074;&#1099;&#1074;&#1086;&#1079;&#1072;" TargetMode="External"/><Relationship Id="rId49" Type="http://schemas.openxmlformats.org/officeDocument/2006/relationships/hyperlink" Target="http://open/laws9348/scroll=&#1043;&#1083;&#1072;&#1074;&#1072;%2020.%20&#1047;&#1072;&#1087;&#1086;&#1083;&#1085;&#1077;&#1085;&#1080;&#1077;%20&#1043;&#1058;&#1044;%20&#1090;&#1072;&#1084;&#1086;&#1078;&#1077;&#1085;&#1085;&#1099;&#1084;%20&#1086;&#1088;&#1075;&#1072;&#1085;&#1086;&#1084;" TargetMode="External"/><Relationship Id="rId114" Type="http://schemas.openxmlformats.org/officeDocument/2006/relationships/hyperlink" Target="http://open/laws10483" TargetMode="External"/><Relationship Id="rId275" Type="http://schemas.openxmlformats.org/officeDocument/2006/relationships/hyperlink" Target="http://open/laws10136" TargetMode="External"/><Relationship Id="rId296" Type="http://schemas.openxmlformats.org/officeDocument/2006/relationships/hyperlink" Target="http://open/laws10483" TargetMode="External"/><Relationship Id="rId300" Type="http://schemas.openxmlformats.org/officeDocument/2006/relationships/hyperlink" Target="http://open/laws10483" TargetMode="External"/><Relationship Id="rId60" Type="http://schemas.openxmlformats.org/officeDocument/2006/relationships/hyperlink" Target="http://open/laws9348/scroll=&#1055;&#1056;&#1048;&#1051;&#1054;&#1046;&#1045;&#1053;&#1048;&#1045;%20&#8470;%207" TargetMode="External"/><Relationship Id="rId81" Type="http://schemas.openxmlformats.org/officeDocument/2006/relationships/hyperlink" Target="http://open/laws9348/scroll=&#1055;&#1056;&#1048;&#1051;&#1054;&#1046;&#1045;&#1053;&#1048;&#1045;" TargetMode="External"/><Relationship Id="rId135" Type="http://schemas.openxmlformats.org/officeDocument/2006/relationships/hyperlink" Target="http://open/laws10705/scroll=&#1074;)" TargetMode="External"/><Relationship Id="rId156" Type="http://schemas.openxmlformats.org/officeDocument/2006/relationships/hyperlink" Target="http://open/laws10136" TargetMode="External"/><Relationship Id="rId177" Type="http://schemas.openxmlformats.org/officeDocument/2006/relationships/hyperlink" Target="http://open/laws10483" TargetMode="External"/><Relationship Id="rId198" Type="http://schemas.openxmlformats.org/officeDocument/2006/relationships/hyperlink" Target="http://open/laws10483" TargetMode="External"/><Relationship Id="rId321" Type="http://schemas.openxmlformats.org/officeDocument/2006/relationships/hyperlink" Target="http://open/laws10483" TargetMode="External"/><Relationship Id="rId342" Type="http://schemas.openxmlformats.org/officeDocument/2006/relationships/hyperlink" Target="http://open/laws10705/scroll=4." TargetMode="External"/><Relationship Id="rId363" Type="http://schemas.openxmlformats.org/officeDocument/2006/relationships/hyperlink" Target="http://open/laws10705/scroll=5." TargetMode="External"/><Relationship Id="rId202" Type="http://schemas.openxmlformats.org/officeDocument/2006/relationships/hyperlink" Target="http://open/laws10483" TargetMode="External"/><Relationship Id="rId223" Type="http://schemas.openxmlformats.org/officeDocument/2006/relationships/hyperlink" Target="http://open/laws10483" TargetMode="External"/><Relationship Id="rId244" Type="http://schemas.openxmlformats.org/officeDocument/2006/relationships/hyperlink" Target="http://open/laws10483" TargetMode="External"/><Relationship Id="rId18" Type="http://schemas.openxmlformats.org/officeDocument/2006/relationships/hyperlink" Target="http://open/laws9348/scroll=&#1043;&#1083;&#1072;&#1074;&#1072;%204.%20&#1047;&#1072;&#1087;&#1086;&#1083;&#1085;&#1077;&#1085;&#1080;&#1077;%20&#1043;&#1058;&#1044;%20&#1085;&#1072;%20&#1090;&#1086;&#1074;&#1072;&#1088;&#1099;,%20&#1087;&#1086;&#1084;&#1077;&#1097;&#1072;&#1077;&#1084;&#1099;&#1077;%20&#1087;&#1086;&#1076;%20&#1090;&#1072;&#1084;&#1086;&#1078;&#1077;&#1085;&#1085;&#1099;&#1081;%20&#1088;&#1077;&#1078;&#1080;&#1084;%20&#1101;&#1082;&#1089;&#1087;&#1086;&#1088;&#1090;&#1072;" TargetMode="External"/><Relationship Id="rId39" Type="http://schemas.openxmlformats.org/officeDocument/2006/relationships/hyperlink" Target="http://open/laws9348/scroll=&#1043;&#1083;&#1072;&#1074;&#1072;%2015.%20&#1047;&#1072;&#1087;&#1086;&#1083;&#1085;&#1077;&#1085;&#1080;&#1077;%20&#1043;&#1058;&#1044;%20&#1087;&#1088;&#1080;%20&#1087;&#1077;&#1088;&#1077;&#1088;&#1072;&#1073;&#1086;&#1090;&#1082;&#1077;%20&#1090;&#1086;&#1074;&#1072;&#1088;&#1086;&#1074;%20&#1074;&#1085;&#1077;%20&#1090;&#1072;&#1084;&#1086;&#1078;&#1077;&#1085;&#1085;&#1086;&#1081;%20&#1090;&#1077;&#1088;&#1088;&#1080;&#1090;&#1086;&#1088;&#1080;&#1080;%20&#1080;%20&#1086;&#1073;&#1088;&#1072;&#1090;&#1085;&#1086;&#1084;%20&#1074;&#1074;&#1086;&#1079;&#1077;%20&#1090;&#1086;&#1074;&#1072;&#1088;&#1086;&#1074;%20&#1087;&#1086;&#1089;&#1083;&#1077;%20&#1087;&#1077;&#1088;&#1077;&#1088;&#1072;&#1073;&#1086;&#1090;&#1082;&#1080;" TargetMode="External"/><Relationship Id="rId265" Type="http://schemas.openxmlformats.org/officeDocument/2006/relationships/hyperlink" Target="http://open/laws10136" TargetMode="External"/><Relationship Id="rId286" Type="http://schemas.openxmlformats.org/officeDocument/2006/relationships/hyperlink" Target="http://open/laws10483" TargetMode="External"/><Relationship Id="rId50" Type="http://schemas.openxmlformats.org/officeDocument/2006/relationships/hyperlink" Target="http://open/laws9348/scroll=&#1043;&#1083;&#1072;&#1074;&#1072;%2020.%20&#1047;&#1072;&#1087;&#1086;&#1083;&#1085;&#1077;&#1085;&#1080;&#1077;%20&#1043;&#1058;&#1044;%20&#1090;&#1072;&#1084;&#1086;&#1078;&#1077;&#1085;&#1085;&#1099;&#1084;%20&#1086;&#1088;&#1075;&#1072;&#1085;&#1086;&#1084;" TargetMode="External"/><Relationship Id="rId104" Type="http://schemas.openxmlformats.org/officeDocument/2006/relationships/hyperlink" Target="http://open/laws10483" TargetMode="External"/><Relationship Id="rId125" Type="http://schemas.openxmlformats.org/officeDocument/2006/relationships/hyperlink" Target="http://open/laws10483" TargetMode="External"/><Relationship Id="rId146" Type="http://schemas.openxmlformats.org/officeDocument/2006/relationships/hyperlink" Target="http://open/laws10483" TargetMode="External"/><Relationship Id="rId167" Type="http://schemas.openxmlformats.org/officeDocument/2006/relationships/hyperlink" Target="http://open/laws10705/scroll=&#1073;)" TargetMode="External"/><Relationship Id="rId188" Type="http://schemas.openxmlformats.org/officeDocument/2006/relationships/hyperlink" Target="http://open/laws10483" TargetMode="External"/><Relationship Id="rId311" Type="http://schemas.openxmlformats.org/officeDocument/2006/relationships/hyperlink" Target="http://open/laws10483" TargetMode="External"/><Relationship Id="rId332" Type="http://schemas.openxmlformats.org/officeDocument/2006/relationships/hyperlink" Target="http://open/laws9348/scroll=&#1048;&#1053;&#1057;&#1058;&#1056;&#1059;&#1050;&#1062;&#1048;&#1071;" TargetMode="External"/><Relationship Id="rId353" Type="http://schemas.openxmlformats.org/officeDocument/2006/relationships/hyperlink" Target="http://open/laws10483" TargetMode="External"/><Relationship Id="rId374" Type="http://schemas.openxmlformats.org/officeDocument/2006/relationships/hyperlink" Target="http://open/laws10483" TargetMode="External"/><Relationship Id="rId71" Type="http://schemas.openxmlformats.org/officeDocument/2006/relationships/hyperlink" Target="http://open/laws9348/scroll=&#1055;&#1056;&#1048;&#1051;&#1054;&#1046;&#1045;&#1053;&#1048;&#1045;%20&#8470;%2013" TargetMode="External"/><Relationship Id="rId92" Type="http://schemas.openxmlformats.org/officeDocument/2006/relationships/hyperlink" Target="http://open/laws10136" TargetMode="External"/><Relationship Id="rId213" Type="http://schemas.openxmlformats.org/officeDocument/2006/relationships/hyperlink" Target="http://open/laws10483" TargetMode="External"/><Relationship Id="rId234" Type="http://schemas.openxmlformats.org/officeDocument/2006/relationships/hyperlink" Target="http://open/laws10483" TargetMode="External"/><Relationship Id="rId2" Type="http://schemas.openxmlformats.org/officeDocument/2006/relationships/settings" Target="settings.xml"/><Relationship Id="rId29" Type="http://schemas.openxmlformats.org/officeDocument/2006/relationships/hyperlink" Target="http://open/laws9348/scroll=&#1043;&#1083;&#1072;&#1074;&#1072;%2010.%20&#1047;&#1072;&#1087;&#1086;&#1083;&#1085;&#1077;&#1085;&#1080;&#1077;%20&#1043;&#1058;&#1044;%20&#1087;&#1088;&#1080;%20&#1087;&#1086;&#1084;&#1077;&#1097;&#1077;&#1085;&#1080;&#1080;%20&#1090;&#1086;&#1074;&#1072;&#1088;&#1086;&#1074;%20&#1087;&#1086;&#1076;%20&#1090;&#1072;&#1084;&#1086;&#1078;&#1077;&#1085;&#1085;&#1099;&#1081;%20&#1088;&#1077;&#1078;&#1080;&#1084;%20&#1074;&#1088;&#1077;&#1084;&#1077;&#1085;&#1085;&#1086;&#1075;&#1086;%20&#1093;&#1088;&#1072;&#1085;&#1077;&#1085;&#1080;&#1103;" TargetMode="External"/><Relationship Id="rId255" Type="http://schemas.openxmlformats.org/officeDocument/2006/relationships/hyperlink" Target="http://open/laws10483" TargetMode="External"/><Relationship Id="rId276" Type="http://schemas.openxmlformats.org/officeDocument/2006/relationships/hyperlink" Target="http://open/laws10136" TargetMode="External"/><Relationship Id="rId297" Type="http://schemas.openxmlformats.org/officeDocument/2006/relationships/hyperlink" Target="http://open/laws10483" TargetMode="External"/><Relationship Id="rId40" Type="http://schemas.openxmlformats.org/officeDocument/2006/relationships/hyperlink" Target="http://open/laws9348/scroll=&#1043;&#1083;&#1072;&#1074;&#1072;%2015.%20&#1047;&#1072;&#1087;&#1086;&#1083;&#1085;&#1077;&#1085;&#1080;&#1077;%20&#1043;&#1058;&#1044;%20&#1087;&#1088;&#1080;%20&#1087;&#1077;&#1088;&#1077;&#1088;&#1072;&#1073;&#1086;&#1090;&#1082;&#1077;%20&#1090;&#1086;&#1074;&#1072;&#1088;&#1086;&#1074;%20&#1074;&#1085;&#1077;%20&#1090;&#1072;&#1084;&#1086;&#1078;&#1077;&#1085;&#1085;&#1086;&#1081;%20&#1090;&#1077;&#1088;&#1088;&#1080;&#1090;&#1086;&#1088;&#1080;&#1080;%20&#1080;%20&#1086;&#1073;&#1088;&#1072;&#1090;&#1085;&#1086;&#1084;%20&#1074;&#1074;&#1086;&#1079;&#1077;%20&#1090;&#1086;&#1074;&#1072;&#1088;&#1086;&#1074;%20&#1087;&#1086;&#1089;&#1083;&#1077;%20&#1087;&#1077;&#1088;&#1077;&#1088;&#1072;&#1073;&#1086;&#1090;&#1082;&#1080;" TargetMode="External"/><Relationship Id="rId115" Type="http://schemas.openxmlformats.org/officeDocument/2006/relationships/hyperlink" Target="http://open/laws10483" TargetMode="External"/><Relationship Id="rId136" Type="http://schemas.openxmlformats.org/officeDocument/2006/relationships/hyperlink" Target="http://open/laws10705/scroll=&#1074;)" TargetMode="External"/><Relationship Id="rId157" Type="http://schemas.openxmlformats.org/officeDocument/2006/relationships/hyperlink" Target="http://open/laws10483" TargetMode="External"/><Relationship Id="rId178" Type="http://schemas.openxmlformats.org/officeDocument/2006/relationships/hyperlink" Target="http://open/laws10483" TargetMode="External"/><Relationship Id="rId301" Type="http://schemas.openxmlformats.org/officeDocument/2006/relationships/hyperlink" Target="http://open/laws10483" TargetMode="External"/><Relationship Id="rId322" Type="http://schemas.openxmlformats.org/officeDocument/2006/relationships/hyperlink" Target="http://open/laws10705/scroll=3." TargetMode="External"/><Relationship Id="rId343" Type="http://schemas.openxmlformats.org/officeDocument/2006/relationships/hyperlink" Target="http://open/laws10705/scroll=4." TargetMode="External"/><Relationship Id="rId364" Type="http://schemas.openxmlformats.org/officeDocument/2006/relationships/hyperlink" Target="http://open/laws10705/scroll=6." TargetMode="External"/><Relationship Id="rId61" Type="http://schemas.openxmlformats.org/officeDocument/2006/relationships/hyperlink" Target="http://open/laws9348/scroll=&#1055;&#1056;&#1048;&#1051;&#1054;&#1046;&#1045;&#1053;&#1048;&#1045;%20&#8470;%208" TargetMode="External"/><Relationship Id="rId82" Type="http://schemas.openxmlformats.org/officeDocument/2006/relationships/hyperlink" Target="http://open/laws9348/scroll=&#1055;&#1054;&#1057;&#1058;&#1040;&#1053;&#1054;&#1042;&#1051;&#1045;&#1053;&#1048;&#1045;" TargetMode="External"/><Relationship Id="rId199" Type="http://schemas.openxmlformats.org/officeDocument/2006/relationships/hyperlink" Target="http://open/laws10483" TargetMode="External"/><Relationship Id="rId203" Type="http://schemas.openxmlformats.org/officeDocument/2006/relationships/hyperlink" Target="http://open/laws10483" TargetMode="External"/><Relationship Id="rId19" Type="http://schemas.openxmlformats.org/officeDocument/2006/relationships/hyperlink" Target="http://open/laws9348/scroll=&#1043;&#1083;&#1072;&#1074;&#1072;%205.%20&#1047;&#1072;&#1087;&#1086;&#1083;&#1085;&#1077;&#1085;&#1080;&#1077;%20&#1043;&#1058;&#1044;%20&#1087;&#1088;&#1080;%20&#1087;&#1086;&#1084;&#1077;&#1097;&#1077;&#1085;&#1080;&#1080;%20&#1090;&#1086;&#1074;&#1072;&#1088;&#1086;&#1074;%20&#1087;&#1086;&#1076;%20&#1090;&#1072;&#1084;&#1086;&#1078;&#1077;&#1085;&#1085;&#1099;&#1081;%20&#1088;&#1077;&#1078;&#1080;&#1084;%20&#1074;&#1099;&#1087;&#1091;&#1089;&#1082;&#1072;%20&#1076;&#1083;&#1103;%20&#1089;&#1074;&#1086;&#1073;&#1086;&#1076;&#1085;&#1086;&#1075;&#1086;%20&#1086;&#1073;&#1088;&#1072;&#1097;&#1077;&#1085;&#1080;&#1103;%20(&#1080;&#1084;&#1087;&#1086;&#1088;&#1090;)" TargetMode="External"/><Relationship Id="rId224" Type="http://schemas.openxmlformats.org/officeDocument/2006/relationships/hyperlink" Target="http://open/laws10483" TargetMode="External"/><Relationship Id="rId245" Type="http://schemas.openxmlformats.org/officeDocument/2006/relationships/hyperlink" Target="http://open/laws10136" TargetMode="External"/><Relationship Id="rId266" Type="http://schemas.openxmlformats.org/officeDocument/2006/relationships/hyperlink" Target="http://open/laws10136" TargetMode="External"/><Relationship Id="rId287" Type="http://schemas.openxmlformats.org/officeDocument/2006/relationships/hyperlink" Target="http://open/laws10136" TargetMode="External"/><Relationship Id="rId30" Type="http://schemas.openxmlformats.org/officeDocument/2006/relationships/hyperlink" Target="http://open/laws9348/scroll=&#1043;&#1083;&#1072;&#1074;&#1072;%2010.%20&#1047;&#1072;&#1087;&#1086;&#1083;&#1085;&#1077;&#1085;&#1080;&#1077;%20&#1043;&#1058;&#1044;%20&#1087;&#1088;&#1080;%20&#1087;&#1086;&#1084;&#1077;&#1097;&#1077;&#1085;&#1080;&#1080;%20&#1090;&#1086;&#1074;&#1072;&#1088;&#1086;&#1074;%20&#1087;&#1086;&#1076;%20&#1090;&#1072;&#1084;&#1086;&#1078;&#1077;&#1085;&#1085;&#1099;&#1081;%20&#1088;&#1077;&#1078;&#1080;&#1084;%20&#1074;&#1088;&#1077;&#1084;&#1077;&#1085;&#1085;&#1086;&#1075;&#1086;%20&#1093;&#1088;&#1072;&#1085;&#1077;&#1085;&#1080;&#1103;" TargetMode="External"/><Relationship Id="rId105" Type="http://schemas.openxmlformats.org/officeDocument/2006/relationships/hyperlink" Target="http://open/laws10705/scroll=1" TargetMode="External"/><Relationship Id="rId126" Type="http://schemas.openxmlformats.org/officeDocument/2006/relationships/hyperlink" Target="http://open/laws9348/scroll=&#1055;&#1056;&#1048;&#1051;&#1054;&#1046;&#1045;&#1053;&#1048;&#1045;%20&#8470;%207" TargetMode="External"/><Relationship Id="rId147" Type="http://schemas.openxmlformats.org/officeDocument/2006/relationships/hyperlink" Target="http://open/laws10483" TargetMode="External"/><Relationship Id="rId168" Type="http://schemas.openxmlformats.org/officeDocument/2006/relationships/hyperlink" Target="mailto:pochta@pochta.uz" TargetMode="External"/><Relationship Id="rId312" Type="http://schemas.openxmlformats.org/officeDocument/2006/relationships/hyperlink" Target="http://open/laws10483" TargetMode="External"/><Relationship Id="rId333" Type="http://schemas.openxmlformats.org/officeDocument/2006/relationships/hyperlink" Target="http://open/laws9348/scroll=&#1048;&#1053;&#1057;&#1058;&#1056;&#1059;&#1050;&#1062;&#1048;&#1071;" TargetMode="External"/><Relationship Id="rId354" Type="http://schemas.openxmlformats.org/officeDocument/2006/relationships/hyperlink" Target="http://open/laws10483" TargetMode="External"/><Relationship Id="rId51" Type="http://schemas.openxmlformats.org/officeDocument/2006/relationships/hyperlink" Target="http://open/laws9348/scroll=&#1055;&#1056;&#1048;&#1051;&#1054;&#1046;&#1045;&#1053;&#1048;&#1045;%20&#8470;%203" TargetMode="External"/><Relationship Id="rId72" Type="http://schemas.openxmlformats.org/officeDocument/2006/relationships/hyperlink" Target="http://open/laws9348/scroll=&#1055;&#1056;&#1048;&#1051;&#1054;&#1046;&#1045;&#1053;&#1048;&#1045;%20&#8470;%2013" TargetMode="External"/><Relationship Id="rId93" Type="http://schemas.openxmlformats.org/officeDocument/2006/relationships/hyperlink" Target="http://open/laws10136" TargetMode="External"/><Relationship Id="rId189" Type="http://schemas.openxmlformats.org/officeDocument/2006/relationships/hyperlink" Target="http://open/laws10483" TargetMode="External"/><Relationship Id="rId375" Type="http://schemas.openxmlformats.org/officeDocument/2006/relationships/hyperlink" Target="http://open/laws10705/scroll=&#1073;)" TargetMode="External"/><Relationship Id="rId3" Type="http://schemas.openxmlformats.org/officeDocument/2006/relationships/webSettings" Target="webSettings.xml"/><Relationship Id="rId214" Type="http://schemas.openxmlformats.org/officeDocument/2006/relationships/hyperlink" Target="http://open/laws10483" TargetMode="External"/><Relationship Id="rId235" Type="http://schemas.openxmlformats.org/officeDocument/2006/relationships/hyperlink" Target="http://open/laws10136" TargetMode="External"/><Relationship Id="rId256" Type="http://schemas.openxmlformats.org/officeDocument/2006/relationships/hyperlink" Target="http://open/laws10483" TargetMode="External"/><Relationship Id="rId277" Type="http://schemas.openxmlformats.org/officeDocument/2006/relationships/hyperlink" Target="http://open/laws10483" TargetMode="External"/><Relationship Id="rId298" Type="http://schemas.openxmlformats.org/officeDocument/2006/relationships/hyperlink" Target="http://open/laws10136" TargetMode="External"/><Relationship Id="rId116" Type="http://schemas.openxmlformats.org/officeDocument/2006/relationships/hyperlink" Target="http://open/laws10483" TargetMode="External"/><Relationship Id="rId137" Type="http://schemas.openxmlformats.org/officeDocument/2006/relationships/hyperlink" Target="http://open/laws10705/scroll=&#1075;)" TargetMode="External"/><Relationship Id="rId158" Type="http://schemas.openxmlformats.org/officeDocument/2006/relationships/hyperlink" Target="http://open/laws10483" TargetMode="External"/><Relationship Id="rId302" Type="http://schemas.openxmlformats.org/officeDocument/2006/relationships/hyperlink" Target="http://open/laws10136" TargetMode="External"/><Relationship Id="rId323" Type="http://schemas.openxmlformats.org/officeDocument/2006/relationships/image" Target="media/image1.jpeg"/><Relationship Id="rId344" Type="http://schemas.openxmlformats.org/officeDocument/2006/relationships/hyperlink" Target="http://open/laws9348/scroll=&#1048;&#1053;&#1057;&#1058;&#1056;&#1059;&#1050;&#1062;&#1048;&#1071;" TargetMode="External"/><Relationship Id="rId20" Type="http://schemas.openxmlformats.org/officeDocument/2006/relationships/hyperlink" Target="http://open/laws9348/scroll=&#1043;&#1083;&#1072;&#1074;&#1072;%205.%20&#1047;&#1072;&#1087;&#1086;&#1083;&#1085;&#1077;&#1085;&#1080;&#1077;%20&#1043;&#1058;&#1044;%20&#1087;&#1088;&#1080;%20&#1087;&#1086;&#1084;&#1077;&#1097;&#1077;&#1085;&#1080;&#1080;%20&#1090;&#1086;&#1074;&#1072;&#1088;&#1086;&#1074;%20&#1087;&#1086;&#1076;%20&#1090;&#1072;&#1084;&#1086;&#1078;&#1077;&#1085;&#1085;&#1099;&#1081;%20&#1088;&#1077;&#1078;&#1080;&#1084;%20&#1074;&#1099;&#1087;&#1091;&#1089;&#1082;&#1072;%20&#1076;&#1083;&#1103;%20&#1089;&#1074;&#1086;&#1073;&#1086;&#1076;&#1085;&#1086;&#1075;&#1086;%20&#1086;&#1073;&#1088;&#1072;&#1097;&#1077;&#1085;&#1080;&#1103;%20(&#1080;&#1084;&#1087;&#1086;&#1088;&#1090;)" TargetMode="External"/><Relationship Id="rId41" Type="http://schemas.openxmlformats.org/officeDocument/2006/relationships/hyperlink" Target="http://open/laws9348/scroll=&#1043;&#1083;&#1072;&#1074;&#1072;%2016.%20&#1047;&#1072;&#1087;&#1086;&#1083;&#1085;&#1077;&#1085;&#1080;&#1077;%20&#1043;&#1058;&#1044;%20&#1087;&#1088;&#1080;%20&#1087;&#1077;&#1088;&#1077;&#1088;&#1072;&#1073;&#1086;&#1090;&#1082;&#1077;%20&#1090;&#1086;&#1074;&#1072;&#1088;&#1086;&#1074;%20&#1085;&#1072;%20&#1090;&#1072;&#1084;&#1086;&#1078;&#1077;&#1085;&#1085;&#1086;&#1081;%20&#1090;&#1077;&#1088;&#1088;&#1080;&#1090;&#1086;&#1088;&#1080;&#1080;%20&#1080;%20&#1086;&#1073;&#1088;&#1072;&#1090;&#1085;&#1086;&#1084;%20&#1074;&#1099;&#1074;&#1086;&#1079;&#1077;%20&#1087;&#1086;&#1089;&#1083;&#1077;%20&#1087;&#1077;&#1088;&#1077;&#1088;&#1072;&#1073;&#1086;&#1090;&#1082;&#1080;" TargetMode="External"/><Relationship Id="rId62" Type="http://schemas.openxmlformats.org/officeDocument/2006/relationships/hyperlink" Target="http://open/laws9348/scroll=&#1055;&#1056;&#1048;&#1051;&#1054;&#1046;&#1045;&#1053;&#1048;&#1045;%20&#8470;%208" TargetMode="External"/><Relationship Id="rId83" Type="http://schemas.openxmlformats.org/officeDocument/2006/relationships/hyperlink" Target="http://open/laws10483" TargetMode="External"/><Relationship Id="rId179" Type="http://schemas.openxmlformats.org/officeDocument/2006/relationships/hyperlink" Target="http://open/laws10483" TargetMode="External"/><Relationship Id="rId365" Type="http://schemas.openxmlformats.org/officeDocument/2006/relationships/hyperlink" Target="http://open/laws10483" TargetMode="External"/><Relationship Id="rId190" Type="http://schemas.openxmlformats.org/officeDocument/2006/relationships/hyperlink" Target="http://open/laws10705" TargetMode="External"/><Relationship Id="rId204" Type="http://schemas.openxmlformats.org/officeDocument/2006/relationships/hyperlink" Target="http://open/laws10136" TargetMode="External"/><Relationship Id="rId225" Type="http://schemas.openxmlformats.org/officeDocument/2006/relationships/hyperlink" Target="http://open/laws10483" TargetMode="External"/><Relationship Id="rId246" Type="http://schemas.openxmlformats.org/officeDocument/2006/relationships/hyperlink" Target="http://open/laws10136" TargetMode="External"/><Relationship Id="rId267" Type="http://schemas.openxmlformats.org/officeDocument/2006/relationships/hyperlink" Target="http://open/laws10483" TargetMode="External"/><Relationship Id="rId288" Type="http://schemas.openxmlformats.org/officeDocument/2006/relationships/hyperlink" Target="http://open/laws10136" TargetMode="External"/><Relationship Id="rId106" Type="http://schemas.openxmlformats.org/officeDocument/2006/relationships/hyperlink" Target="http://open/laws10483" TargetMode="External"/><Relationship Id="rId127" Type="http://schemas.openxmlformats.org/officeDocument/2006/relationships/hyperlink" Target="http://open/laws10483" TargetMode="External"/><Relationship Id="rId313" Type="http://schemas.openxmlformats.org/officeDocument/2006/relationships/hyperlink" Target="http://open/laws10483" TargetMode="External"/><Relationship Id="rId10" Type="http://schemas.openxmlformats.org/officeDocument/2006/relationships/hyperlink" Target="http://open/laws10705" TargetMode="External"/><Relationship Id="rId31" Type="http://schemas.openxmlformats.org/officeDocument/2006/relationships/hyperlink" Target="http://open/laws9348/scroll=&#1043;&#1083;&#1072;&#1074;&#1072;%2011.%20&#1047;&#1072;&#1087;&#1086;&#1083;&#1085;&#1077;&#1085;&#1080;&#1077;%20&#1043;&#1058;&#1044;%20&#1087;&#1088;&#1080;%20&#1087;&#1086;&#1084;&#1077;&#1097;&#1077;&#1085;&#1080;&#1080;%20&#1090;&#1086;&#1074;&#1072;&#1088;&#1086;&#1074;%20&#1087;&#1086;&#1076;%20&#1090;&#1072;&#1084;&#1086;&#1078;&#1077;&#1085;&#1085;&#1099;&#1081;%20&#1088;&#1077;&#1078;&#1080;&#1084;%20&#1090;&#1072;&#1084;&#1086;&#1078;&#1077;&#1085;&#1085;&#1086;&#1075;&#1086;%20&#1089;&#1082;&#1083;&#1072;&#1076;&#1072;" TargetMode="External"/><Relationship Id="rId52" Type="http://schemas.openxmlformats.org/officeDocument/2006/relationships/hyperlink" Target="http://open/laws9348/scroll=&#1055;&#1056;&#1048;&#1051;&#1054;&#1046;&#1045;&#1053;&#1048;&#1045;%20&#8470;%203" TargetMode="External"/><Relationship Id="rId73" Type="http://schemas.openxmlformats.org/officeDocument/2006/relationships/hyperlink" Target="http://open/laws9348/scroll=&#1055;&#1056;&#1048;&#1051;&#1054;&#1046;&#1045;&#1053;&#1048;&#1045;%20&#8470;%2014" TargetMode="External"/><Relationship Id="rId94" Type="http://schemas.openxmlformats.org/officeDocument/2006/relationships/hyperlink" Target="http://open/laws10483" TargetMode="External"/><Relationship Id="rId148" Type="http://schemas.openxmlformats.org/officeDocument/2006/relationships/hyperlink" Target="http://open/laws10483" TargetMode="External"/><Relationship Id="rId169" Type="http://schemas.openxmlformats.org/officeDocument/2006/relationships/hyperlink" Target="http://open/laws10705/scroll=&#1072;)" TargetMode="External"/><Relationship Id="rId334" Type="http://schemas.openxmlformats.org/officeDocument/2006/relationships/hyperlink" Target="http://open/laws10136" TargetMode="External"/><Relationship Id="rId355" Type="http://schemas.openxmlformats.org/officeDocument/2006/relationships/hyperlink" Target="http://open/laws10483" TargetMode="External"/><Relationship Id="rId376" Type="http://schemas.openxmlformats.org/officeDocument/2006/relationships/hyperlink" Target="http://open/laws10705/scroll=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54955</Words>
  <Characters>313245</Characters>
  <Application>Microsoft Office Word</Application>
  <DocSecurity>0</DocSecurity>
  <Lines>2610</Lines>
  <Paragraphs>734</Paragraphs>
  <ScaleCrop>false</ScaleCrop>
  <Company/>
  <LinksUpToDate>false</LinksUpToDate>
  <CharactersWithSpaces>367466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2020-10-02T06:25:00Z</dcterms:created>
  <dcterms:modified xsi:type="dcterms:W3CDTF">2020-10-02T06:26:00Z</dcterms:modified>
</cp:coreProperties>
</file>